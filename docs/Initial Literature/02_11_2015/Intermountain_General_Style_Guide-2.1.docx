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25277313"/>
        <w:docPartObj>
          <w:docPartGallery w:val="Cover Pages"/>
          <w:docPartUnique/>
        </w:docPartObj>
      </w:sdtPr>
      <w:sdtEndPr>
        <w:rPr>
          <w:rFonts w:eastAsiaTheme="minorEastAsia"/>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11646C" w:rsidRPr="00C83F93" w14:paraId="3F368BDD" w14:textId="77777777">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6358B87" w14:textId="77777777" w:rsidR="0011646C" w:rsidRPr="00C83F93" w:rsidRDefault="001D6F53" w:rsidP="001D6F53">
                    <w:pPr>
                      <w:pStyle w:val="NoSpacing"/>
                      <w:rPr>
                        <w:rFonts w:ascii="Times New Roman" w:eastAsiaTheme="majorEastAsia" w:hAnsi="Times New Roman" w:cs="Times New Roman"/>
                      </w:rPr>
                    </w:pPr>
                    <w:r>
                      <w:rPr>
                        <w:rFonts w:ascii="Times New Roman" w:eastAsiaTheme="majorEastAsia" w:hAnsi="Times New Roman" w:cs="Times New Roman"/>
                      </w:rPr>
                      <w:t>Intermountain Healthcare</w:t>
                    </w:r>
                  </w:p>
                </w:tc>
              </w:sdtContent>
            </w:sdt>
          </w:tr>
          <w:tr w:rsidR="0011646C" w:rsidRPr="00C83F93" w14:paraId="6B0C4104" w14:textId="77777777">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AA0849D" w14:textId="77777777" w:rsidR="0011646C" w:rsidRPr="00C83F93" w:rsidRDefault="00AD5C59" w:rsidP="0011646C">
                    <w:pPr>
                      <w:pStyle w:val="NoSpacing"/>
                      <w:rPr>
                        <w:rFonts w:ascii="Times New Roman" w:eastAsiaTheme="majorEastAsia" w:hAnsi="Times New Roman" w:cs="Times New Roman"/>
                        <w:color w:val="4F81BD" w:themeColor="accent1"/>
                        <w:sz w:val="80"/>
                        <w:szCs w:val="80"/>
                      </w:rPr>
                    </w:pPr>
                    <w:r>
                      <w:rPr>
                        <w:rFonts w:ascii="Times New Roman" w:eastAsiaTheme="majorEastAsia" w:hAnsi="Times New Roman" w:cs="Times New Roman"/>
                        <w:sz w:val="80"/>
                        <w:szCs w:val="80"/>
                      </w:rPr>
                      <w:t>CEM Best Practice Style Guide</w:t>
                    </w:r>
                  </w:p>
                </w:sdtContent>
              </w:sdt>
            </w:tc>
          </w:tr>
          <w:tr w:rsidR="0011646C" w:rsidRPr="00C83F93" w14:paraId="0968F3CD" w14:textId="77777777">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0272951" w14:textId="77777777" w:rsidR="0011646C" w:rsidRPr="00C83F93" w:rsidRDefault="00C20F20" w:rsidP="008C17AE">
                    <w:pPr>
                      <w:pStyle w:val="NoSpacing"/>
                      <w:rPr>
                        <w:rFonts w:ascii="Times New Roman" w:eastAsiaTheme="majorEastAsia" w:hAnsi="Times New Roman" w:cs="Times New Roman"/>
                      </w:rPr>
                    </w:pPr>
                    <w:r>
                      <w:rPr>
                        <w:rFonts w:ascii="Times New Roman" w:eastAsiaTheme="majorEastAsia" w:hAnsi="Times New Roman" w:cs="Times New Roman"/>
                      </w:rPr>
                      <w:t>A guide for authoring Clinical Element Models in CDL</w:t>
                    </w:r>
                  </w:p>
                </w:tc>
              </w:sdtContent>
            </w:sdt>
          </w:tr>
        </w:tbl>
        <w:p w14:paraId="1A5DBE1E" w14:textId="77777777" w:rsidR="00FA7594" w:rsidRDefault="00FA7594">
          <w:pPr>
            <w:rPr>
              <w:rFonts w:ascii="Times New Roman" w:hAnsi="Times New Roman" w:cs="Times New Roman"/>
            </w:rPr>
            <w:sectPr w:rsidR="00FA7594" w:rsidSect="00FA7594">
              <w:footerReference w:type="default" r:id="rId13"/>
              <w:pgSz w:w="12240" w:h="15840" w:code="1"/>
              <w:pgMar w:top="1440" w:right="1440" w:bottom="1440" w:left="1440" w:header="720" w:footer="720" w:gutter="0"/>
              <w:pgBorders w:offsetFrom="page">
                <w:bottom w:val="single" w:sz="4" w:space="24" w:color="auto"/>
              </w:pgBorders>
              <w:pgNumType w:start="1"/>
              <w:cols w:space="720"/>
              <w:titlePg/>
              <w:docGrid w:linePitch="360"/>
            </w:sectPr>
          </w:pPr>
        </w:p>
        <w:p w14:paraId="195332AF" w14:textId="77777777" w:rsidR="000558F3" w:rsidRDefault="000558F3">
          <w:pPr>
            <w:rPr>
              <w:rFonts w:ascii="Times New Roman" w:hAnsi="Times New Roman" w:cs="Times New Roman"/>
            </w:rPr>
          </w:pPr>
        </w:p>
        <w:p w14:paraId="27CC1661" w14:textId="77777777" w:rsidR="000558F3" w:rsidRDefault="000558F3">
          <w:pPr>
            <w:rPr>
              <w:rFonts w:ascii="Times New Roman" w:hAnsi="Times New Roman" w:cs="Times New Roman"/>
            </w:rPr>
          </w:pPr>
        </w:p>
        <w:p w14:paraId="5B83408F" w14:textId="77777777" w:rsidR="0011646C" w:rsidRPr="00C83F93" w:rsidRDefault="009F36B5" w:rsidP="00591DD2">
          <w:pPr>
            <w:outlineLvl w:val="0"/>
          </w:pPr>
          <w:bookmarkStart w:id="0" w:name="_Toc333001751"/>
          <w:r w:rsidRPr="00C06FB8">
            <w:rPr>
              <w:rFonts w:ascii="Times New Roman" w:hAnsi="Times New Roman" w:cs="Times New Roman"/>
              <w:b/>
              <w:sz w:val="36"/>
              <w:szCs w:val="36"/>
            </w:rPr>
            <w:t>Versioning</w:t>
          </w:r>
          <w:bookmarkEnd w:id="0"/>
        </w:p>
        <w:p w14:paraId="55508610" w14:textId="77777777" w:rsidR="0011646C" w:rsidRPr="00C83F93" w:rsidRDefault="0011646C">
          <w:pPr>
            <w:rPr>
              <w:rFonts w:ascii="Times New Roman" w:hAnsi="Times New Roman" w:cs="Times New Roman"/>
            </w:rPr>
          </w:pPr>
        </w:p>
        <w:tbl>
          <w:tblPr>
            <w:tblStyle w:val="TableGrid"/>
            <w:tblW w:w="0" w:type="auto"/>
            <w:tblLook w:val="04A0" w:firstRow="1" w:lastRow="0" w:firstColumn="1" w:lastColumn="0" w:noHBand="0" w:noVBand="1"/>
          </w:tblPr>
          <w:tblGrid>
            <w:gridCol w:w="1042"/>
            <w:gridCol w:w="4701"/>
            <w:gridCol w:w="2002"/>
            <w:gridCol w:w="1273"/>
          </w:tblGrid>
          <w:tr w:rsidR="000558F3" w14:paraId="10BE002B" w14:textId="77777777" w:rsidTr="009F36B5">
            <w:tc>
              <w:tcPr>
                <w:tcW w:w="1042" w:type="dxa"/>
              </w:tcPr>
              <w:p w14:paraId="0D340508" w14:textId="77777777" w:rsidR="000558F3" w:rsidRDefault="000558F3" w:rsidP="000558F3">
                <w:r>
                  <w:t>Version</w:t>
                </w:r>
              </w:p>
            </w:tc>
            <w:tc>
              <w:tcPr>
                <w:tcW w:w="4701" w:type="dxa"/>
              </w:tcPr>
              <w:p w14:paraId="1FB1C8FE" w14:textId="77777777" w:rsidR="000558F3" w:rsidRDefault="000558F3" w:rsidP="000558F3">
                <w:r>
                  <w:t>Description</w:t>
                </w:r>
              </w:p>
            </w:tc>
            <w:tc>
              <w:tcPr>
                <w:tcW w:w="2002" w:type="dxa"/>
              </w:tcPr>
              <w:p w14:paraId="02787DE3" w14:textId="77777777" w:rsidR="000558F3" w:rsidRDefault="000558F3" w:rsidP="000558F3">
                <w:r>
                  <w:t>Author</w:t>
                </w:r>
              </w:p>
            </w:tc>
            <w:tc>
              <w:tcPr>
                <w:tcW w:w="1273" w:type="dxa"/>
              </w:tcPr>
              <w:p w14:paraId="63821720" w14:textId="77777777" w:rsidR="000558F3" w:rsidRDefault="000558F3" w:rsidP="000558F3">
                <w:r>
                  <w:t>Date</w:t>
                </w:r>
              </w:p>
            </w:tc>
          </w:tr>
          <w:tr w:rsidR="000558F3" w14:paraId="3EC501D4" w14:textId="77777777" w:rsidTr="009F36B5">
            <w:tc>
              <w:tcPr>
                <w:tcW w:w="1042" w:type="dxa"/>
              </w:tcPr>
              <w:p w14:paraId="64193E6C" w14:textId="77777777" w:rsidR="000558F3" w:rsidRDefault="000558F3" w:rsidP="000558F3">
                <w:r>
                  <w:t>1</w:t>
                </w:r>
              </w:p>
            </w:tc>
            <w:tc>
              <w:tcPr>
                <w:tcW w:w="4701" w:type="dxa"/>
              </w:tcPr>
              <w:p w14:paraId="377C960B" w14:textId="77777777" w:rsidR="000558F3" w:rsidRDefault="000558F3" w:rsidP="000558F3">
                <w:r>
                  <w:t>Initial</w:t>
                </w:r>
              </w:p>
            </w:tc>
            <w:tc>
              <w:tcPr>
                <w:tcW w:w="2002" w:type="dxa"/>
              </w:tcPr>
              <w:p w14:paraId="4194F18C" w14:textId="77777777" w:rsidR="000558F3" w:rsidRDefault="009F36B5" w:rsidP="000558F3">
                <w:r>
                  <w:t>Teresa Conway</w:t>
                </w:r>
              </w:p>
            </w:tc>
            <w:tc>
              <w:tcPr>
                <w:tcW w:w="1273" w:type="dxa"/>
              </w:tcPr>
              <w:p w14:paraId="0A0361A1" w14:textId="77777777" w:rsidR="000558F3" w:rsidRDefault="009F36B5" w:rsidP="000558F3">
                <w:r>
                  <w:t>October</w:t>
                </w:r>
                <w:r w:rsidR="000558F3">
                  <w:t>, 2011</w:t>
                </w:r>
              </w:p>
            </w:tc>
          </w:tr>
          <w:tr w:rsidR="000558F3" w14:paraId="507342A5" w14:textId="77777777" w:rsidTr="009F36B5">
            <w:tc>
              <w:tcPr>
                <w:tcW w:w="1042" w:type="dxa"/>
              </w:tcPr>
              <w:p w14:paraId="26E3FF87" w14:textId="77777777" w:rsidR="000558F3" w:rsidRDefault="00B169F1" w:rsidP="000558F3">
                <w:r>
                  <w:t>2</w:t>
                </w:r>
              </w:p>
            </w:tc>
            <w:tc>
              <w:tcPr>
                <w:tcW w:w="4701" w:type="dxa"/>
              </w:tcPr>
              <w:p w14:paraId="13CEABE6" w14:textId="77777777" w:rsidR="000558F3" w:rsidRDefault="00C405A2" w:rsidP="000558F3">
                <w:r>
                  <w:t>Major revision</w:t>
                </w:r>
              </w:p>
            </w:tc>
            <w:tc>
              <w:tcPr>
                <w:tcW w:w="2002" w:type="dxa"/>
              </w:tcPr>
              <w:p w14:paraId="7AA53F76" w14:textId="77777777" w:rsidR="000558F3" w:rsidRDefault="000558F3" w:rsidP="000558F3">
                <w:r>
                  <w:t>Tom Oniki</w:t>
                </w:r>
              </w:p>
            </w:tc>
            <w:tc>
              <w:tcPr>
                <w:tcW w:w="1273" w:type="dxa"/>
              </w:tcPr>
              <w:p w14:paraId="308098D0" w14:textId="77777777" w:rsidR="000558F3" w:rsidRDefault="00C405A2" w:rsidP="000558F3">
                <w:r>
                  <w:t>Aug 2012</w:t>
                </w:r>
              </w:p>
            </w:tc>
          </w:tr>
          <w:tr w:rsidR="000558F3" w14:paraId="166226B4" w14:textId="77777777" w:rsidTr="009F36B5">
            <w:tc>
              <w:tcPr>
                <w:tcW w:w="1042" w:type="dxa"/>
              </w:tcPr>
              <w:p w14:paraId="70D0A109" w14:textId="77777777" w:rsidR="000558F3" w:rsidRDefault="009405C3" w:rsidP="000558F3">
                <w:r>
                  <w:t>2.1</w:t>
                </w:r>
              </w:p>
            </w:tc>
            <w:tc>
              <w:tcPr>
                <w:tcW w:w="4701" w:type="dxa"/>
              </w:tcPr>
              <w:p w14:paraId="0EBEC218" w14:textId="77777777" w:rsidR="000558F3" w:rsidRDefault="009405C3" w:rsidP="000558F3">
                <w:r>
                  <w:t>Incorporated edits</w:t>
                </w:r>
              </w:p>
            </w:tc>
            <w:tc>
              <w:tcPr>
                <w:tcW w:w="2002" w:type="dxa"/>
              </w:tcPr>
              <w:p w14:paraId="4728D4E1" w14:textId="77777777" w:rsidR="000558F3" w:rsidRDefault="009405C3" w:rsidP="000558F3">
                <w:r>
                  <w:t>Tom Oniki</w:t>
                </w:r>
              </w:p>
            </w:tc>
            <w:tc>
              <w:tcPr>
                <w:tcW w:w="1273" w:type="dxa"/>
              </w:tcPr>
              <w:p w14:paraId="047BA47E" w14:textId="77777777" w:rsidR="000558F3" w:rsidRDefault="009405C3" w:rsidP="000558F3">
                <w:r>
                  <w:t>Aug 2012</w:t>
                </w:r>
              </w:p>
            </w:tc>
          </w:tr>
        </w:tbl>
        <w:p w14:paraId="4E739252" w14:textId="77777777" w:rsidR="0011646C" w:rsidRDefault="0011646C">
          <w:pPr>
            <w:rPr>
              <w:rFonts w:ascii="Times New Roman" w:hAnsi="Times New Roman" w:cs="Times New Roman"/>
            </w:rPr>
          </w:pPr>
        </w:p>
        <w:p w14:paraId="42C11FD7" w14:textId="77777777" w:rsidR="000558F3" w:rsidRDefault="000558F3">
          <w:pPr>
            <w:rPr>
              <w:rFonts w:ascii="Times New Roman" w:hAnsi="Times New Roman" w:cs="Times New Roman"/>
            </w:rPr>
          </w:pPr>
          <w:r>
            <w:rPr>
              <w:rFonts w:ascii="Times New Roman" w:hAnsi="Times New Roman" w:cs="Times New Roman"/>
            </w:rPr>
            <w:br w:type="page"/>
          </w:r>
        </w:p>
        <w:p w14:paraId="05EF62F6" w14:textId="77777777" w:rsidR="000558F3" w:rsidRDefault="00806B96" w:rsidP="000558F3">
          <w:pPr>
            <w:rPr>
              <w:rFonts w:ascii="Times New Roman" w:hAnsi="Times New Roman" w:cs="Times New Roman"/>
            </w:rPr>
          </w:pPr>
        </w:p>
      </w:sdtContent>
    </w:sdt>
    <w:sdt>
      <w:sdtPr>
        <w:rPr>
          <w:rFonts w:asciiTheme="minorHAnsi" w:eastAsiaTheme="minorHAnsi" w:hAnsiTheme="minorHAnsi" w:cs="Times New Roman"/>
          <w:b w:val="0"/>
          <w:bCs w:val="0"/>
          <w:sz w:val="22"/>
          <w:szCs w:val="22"/>
        </w:rPr>
        <w:id w:val="25277365"/>
        <w:docPartObj>
          <w:docPartGallery w:val="Table of Contents"/>
          <w:docPartUnique/>
        </w:docPartObj>
      </w:sdtPr>
      <w:sdtEndPr>
        <w:rPr>
          <w:rFonts w:eastAsiaTheme="minorEastAsia"/>
        </w:rPr>
      </w:sdtEndPr>
      <w:sdtContent>
        <w:bookmarkStart w:id="1" w:name="_Toc333001752" w:displacedByCustomXml="prev"/>
        <w:p w14:paraId="4BB42167" w14:textId="77777777" w:rsidR="0011646C" w:rsidRPr="00C83F93" w:rsidRDefault="0011646C" w:rsidP="00591DD2">
          <w:pPr>
            <w:pStyle w:val="TOCHeading"/>
            <w:outlineLvl w:val="0"/>
            <w:rPr>
              <w:rFonts w:cs="Times New Roman"/>
            </w:rPr>
          </w:pPr>
          <w:r w:rsidRPr="00C83F93">
            <w:rPr>
              <w:rFonts w:cs="Times New Roman"/>
            </w:rPr>
            <w:t>Contents</w:t>
          </w:r>
          <w:bookmarkEnd w:id="1"/>
        </w:p>
        <w:p w14:paraId="5872426F" w14:textId="77777777" w:rsidR="00421043" w:rsidRDefault="00B317E5">
          <w:pPr>
            <w:pStyle w:val="TOC1"/>
            <w:tabs>
              <w:tab w:val="right" w:leader="dot" w:pos="9350"/>
            </w:tabs>
            <w:rPr>
              <w:noProof/>
            </w:rPr>
          </w:pPr>
          <w:r w:rsidRPr="00C83F93">
            <w:rPr>
              <w:rFonts w:ascii="Times New Roman" w:hAnsi="Times New Roman" w:cs="Times New Roman"/>
            </w:rPr>
            <w:fldChar w:fldCharType="begin"/>
          </w:r>
          <w:r w:rsidR="0011646C" w:rsidRPr="00C83F93">
            <w:rPr>
              <w:rFonts w:ascii="Times New Roman" w:hAnsi="Times New Roman" w:cs="Times New Roman"/>
            </w:rPr>
            <w:instrText xml:space="preserve"> TOC \o "1-3" \h \z \u </w:instrText>
          </w:r>
          <w:r w:rsidRPr="00C83F93">
            <w:rPr>
              <w:rFonts w:ascii="Times New Roman" w:hAnsi="Times New Roman" w:cs="Times New Roman"/>
            </w:rPr>
            <w:fldChar w:fldCharType="separate"/>
          </w:r>
          <w:hyperlink w:anchor="_Toc333001751" w:history="1">
            <w:r w:rsidR="00421043" w:rsidRPr="008F7E54">
              <w:rPr>
                <w:rStyle w:val="Hyperlink"/>
                <w:rFonts w:ascii="Times New Roman" w:hAnsi="Times New Roman" w:cs="Times New Roman"/>
                <w:b/>
                <w:noProof/>
              </w:rPr>
              <w:t>Versioning</w:t>
            </w:r>
            <w:r w:rsidR="00421043">
              <w:rPr>
                <w:noProof/>
                <w:webHidden/>
              </w:rPr>
              <w:tab/>
            </w:r>
            <w:r>
              <w:rPr>
                <w:noProof/>
                <w:webHidden/>
              </w:rPr>
              <w:fldChar w:fldCharType="begin"/>
            </w:r>
            <w:r w:rsidR="00421043">
              <w:rPr>
                <w:noProof/>
                <w:webHidden/>
              </w:rPr>
              <w:instrText xml:space="preserve"> PAGEREF _Toc333001751 \h </w:instrText>
            </w:r>
            <w:r>
              <w:rPr>
                <w:noProof/>
                <w:webHidden/>
              </w:rPr>
            </w:r>
            <w:r>
              <w:rPr>
                <w:noProof/>
                <w:webHidden/>
              </w:rPr>
              <w:fldChar w:fldCharType="separate"/>
            </w:r>
            <w:r w:rsidR="00421043">
              <w:rPr>
                <w:noProof/>
                <w:webHidden/>
              </w:rPr>
              <w:t>1</w:t>
            </w:r>
            <w:r>
              <w:rPr>
                <w:noProof/>
                <w:webHidden/>
              </w:rPr>
              <w:fldChar w:fldCharType="end"/>
            </w:r>
          </w:hyperlink>
        </w:p>
        <w:p w14:paraId="326B8A3F" w14:textId="77777777" w:rsidR="00421043" w:rsidRDefault="00806B96">
          <w:pPr>
            <w:pStyle w:val="TOC1"/>
            <w:tabs>
              <w:tab w:val="right" w:leader="dot" w:pos="9350"/>
            </w:tabs>
            <w:rPr>
              <w:noProof/>
            </w:rPr>
          </w:pPr>
          <w:hyperlink w:anchor="_Toc333001752" w:history="1">
            <w:r w:rsidR="00421043" w:rsidRPr="008F7E54">
              <w:rPr>
                <w:rStyle w:val="Hyperlink"/>
                <w:rFonts w:cs="Times New Roman"/>
                <w:noProof/>
              </w:rPr>
              <w:t>Contents</w:t>
            </w:r>
            <w:r w:rsidR="00421043">
              <w:rPr>
                <w:noProof/>
                <w:webHidden/>
              </w:rPr>
              <w:tab/>
            </w:r>
            <w:r w:rsidR="00B317E5">
              <w:rPr>
                <w:noProof/>
                <w:webHidden/>
              </w:rPr>
              <w:fldChar w:fldCharType="begin"/>
            </w:r>
            <w:r w:rsidR="00421043">
              <w:rPr>
                <w:noProof/>
                <w:webHidden/>
              </w:rPr>
              <w:instrText xml:space="preserve"> PAGEREF _Toc333001752 \h </w:instrText>
            </w:r>
            <w:r w:rsidR="00B317E5">
              <w:rPr>
                <w:noProof/>
                <w:webHidden/>
              </w:rPr>
            </w:r>
            <w:r w:rsidR="00B317E5">
              <w:rPr>
                <w:noProof/>
                <w:webHidden/>
              </w:rPr>
              <w:fldChar w:fldCharType="separate"/>
            </w:r>
            <w:r w:rsidR="00421043">
              <w:rPr>
                <w:noProof/>
                <w:webHidden/>
              </w:rPr>
              <w:t>2</w:t>
            </w:r>
            <w:r w:rsidR="00B317E5">
              <w:rPr>
                <w:noProof/>
                <w:webHidden/>
              </w:rPr>
              <w:fldChar w:fldCharType="end"/>
            </w:r>
          </w:hyperlink>
        </w:p>
        <w:p w14:paraId="62A35845" w14:textId="77777777" w:rsidR="00421043" w:rsidRDefault="00806B96">
          <w:pPr>
            <w:pStyle w:val="TOC1"/>
            <w:tabs>
              <w:tab w:val="right" w:leader="dot" w:pos="9350"/>
            </w:tabs>
            <w:rPr>
              <w:noProof/>
            </w:rPr>
          </w:pPr>
          <w:hyperlink w:anchor="_Toc333001753" w:history="1">
            <w:r w:rsidR="00421043" w:rsidRPr="008F7E54">
              <w:rPr>
                <w:rStyle w:val="Hyperlink"/>
                <w:noProof/>
              </w:rPr>
              <w:t>Introduction</w:t>
            </w:r>
            <w:r w:rsidR="00421043">
              <w:rPr>
                <w:noProof/>
                <w:webHidden/>
              </w:rPr>
              <w:tab/>
            </w:r>
            <w:r w:rsidR="00B317E5">
              <w:rPr>
                <w:noProof/>
                <w:webHidden/>
              </w:rPr>
              <w:fldChar w:fldCharType="begin"/>
            </w:r>
            <w:r w:rsidR="00421043">
              <w:rPr>
                <w:noProof/>
                <w:webHidden/>
              </w:rPr>
              <w:instrText xml:space="preserve"> PAGEREF _Toc333001753 \h </w:instrText>
            </w:r>
            <w:r w:rsidR="00B317E5">
              <w:rPr>
                <w:noProof/>
                <w:webHidden/>
              </w:rPr>
            </w:r>
            <w:r w:rsidR="00B317E5">
              <w:rPr>
                <w:noProof/>
                <w:webHidden/>
              </w:rPr>
              <w:fldChar w:fldCharType="separate"/>
            </w:r>
            <w:r w:rsidR="00421043">
              <w:rPr>
                <w:noProof/>
                <w:webHidden/>
              </w:rPr>
              <w:t>7</w:t>
            </w:r>
            <w:r w:rsidR="00B317E5">
              <w:rPr>
                <w:noProof/>
                <w:webHidden/>
              </w:rPr>
              <w:fldChar w:fldCharType="end"/>
            </w:r>
          </w:hyperlink>
        </w:p>
        <w:p w14:paraId="2F7E308D" w14:textId="77777777" w:rsidR="00421043" w:rsidRDefault="00806B96">
          <w:pPr>
            <w:pStyle w:val="TOC2"/>
            <w:tabs>
              <w:tab w:val="right" w:leader="dot" w:pos="9350"/>
            </w:tabs>
            <w:rPr>
              <w:noProof/>
            </w:rPr>
          </w:pPr>
          <w:hyperlink w:anchor="_Toc333001754" w:history="1">
            <w:r w:rsidR="00421043" w:rsidRPr="008F7E54">
              <w:rPr>
                <w:rStyle w:val="Hyperlink"/>
                <w:noProof/>
              </w:rPr>
              <w:t>Purpose of this Document</w:t>
            </w:r>
            <w:r w:rsidR="00421043">
              <w:rPr>
                <w:noProof/>
                <w:webHidden/>
              </w:rPr>
              <w:tab/>
            </w:r>
            <w:r w:rsidR="00B317E5">
              <w:rPr>
                <w:noProof/>
                <w:webHidden/>
              </w:rPr>
              <w:fldChar w:fldCharType="begin"/>
            </w:r>
            <w:r w:rsidR="00421043">
              <w:rPr>
                <w:noProof/>
                <w:webHidden/>
              </w:rPr>
              <w:instrText xml:space="preserve"> PAGEREF _Toc333001754 \h </w:instrText>
            </w:r>
            <w:r w:rsidR="00B317E5">
              <w:rPr>
                <w:noProof/>
                <w:webHidden/>
              </w:rPr>
            </w:r>
            <w:r w:rsidR="00B317E5">
              <w:rPr>
                <w:noProof/>
                <w:webHidden/>
              </w:rPr>
              <w:fldChar w:fldCharType="separate"/>
            </w:r>
            <w:r w:rsidR="00421043">
              <w:rPr>
                <w:noProof/>
                <w:webHidden/>
              </w:rPr>
              <w:t>7</w:t>
            </w:r>
            <w:r w:rsidR="00B317E5">
              <w:rPr>
                <w:noProof/>
                <w:webHidden/>
              </w:rPr>
              <w:fldChar w:fldCharType="end"/>
            </w:r>
          </w:hyperlink>
        </w:p>
        <w:p w14:paraId="171950C4" w14:textId="77777777" w:rsidR="00421043" w:rsidRDefault="00806B96">
          <w:pPr>
            <w:pStyle w:val="TOC2"/>
            <w:tabs>
              <w:tab w:val="right" w:leader="dot" w:pos="9350"/>
            </w:tabs>
            <w:rPr>
              <w:noProof/>
            </w:rPr>
          </w:pPr>
          <w:hyperlink w:anchor="_Toc333001755" w:history="1">
            <w:r w:rsidR="00421043" w:rsidRPr="008F7E54">
              <w:rPr>
                <w:rStyle w:val="Hyperlink"/>
                <w:noProof/>
              </w:rPr>
              <w:t>Clinical Element Models</w:t>
            </w:r>
            <w:r w:rsidR="00421043">
              <w:rPr>
                <w:noProof/>
                <w:webHidden/>
              </w:rPr>
              <w:tab/>
            </w:r>
            <w:r w:rsidR="00B317E5">
              <w:rPr>
                <w:noProof/>
                <w:webHidden/>
              </w:rPr>
              <w:fldChar w:fldCharType="begin"/>
            </w:r>
            <w:r w:rsidR="00421043">
              <w:rPr>
                <w:noProof/>
                <w:webHidden/>
              </w:rPr>
              <w:instrText xml:space="preserve"> PAGEREF _Toc333001755 \h </w:instrText>
            </w:r>
            <w:r w:rsidR="00B317E5">
              <w:rPr>
                <w:noProof/>
                <w:webHidden/>
              </w:rPr>
            </w:r>
            <w:r w:rsidR="00B317E5">
              <w:rPr>
                <w:noProof/>
                <w:webHidden/>
              </w:rPr>
              <w:fldChar w:fldCharType="separate"/>
            </w:r>
            <w:r w:rsidR="00421043">
              <w:rPr>
                <w:noProof/>
                <w:webHidden/>
              </w:rPr>
              <w:t>7</w:t>
            </w:r>
            <w:r w:rsidR="00B317E5">
              <w:rPr>
                <w:noProof/>
                <w:webHidden/>
              </w:rPr>
              <w:fldChar w:fldCharType="end"/>
            </w:r>
          </w:hyperlink>
        </w:p>
        <w:p w14:paraId="413C23E1" w14:textId="77777777" w:rsidR="00421043" w:rsidRDefault="00806B96">
          <w:pPr>
            <w:pStyle w:val="TOC3"/>
            <w:tabs>
              <w:tab w:val="right" w:leader="dot" w:pos="9350"/>
            </w:tabs>
            <w:rPr>
              <w:noProof/>
            </w:rPr>
          </w:pPr>
          <w:hyperlink w:anchor="_Toc333001756" w:history="1">
            <w:r w:rsidR="00421043" w:rsidRPr="008F7E54">
              <w:rPr>
                <w:rStyle w:val="Hyperlink"/>
                <w:noProof/>
              </w:rPr>
              <w:t>Abstract Instance Model</w:t>
            </w:r>
            <w:r w:rsidR="00421043">
              <w:rPr>
                <w:noProof/>
                <w:webHidden/>
              </w:rPr>
              <w:tab/>
            </w:r>
            <w:r w:rsidR="00B317E5">
              <w:rPr>
                <w:noProof/>
                <w:webHidden/>
              </w:rPr>
              <w:fldChar w:fldCharType="begin"/>
            </w:r>
            <w:r w:rsidR="00421043">
              <w:rPr>
                <w:noProof/>
                <w:webHidden/>
              </w:rPr>
              <w:instrText xml:space="preserve"> PAGEREF _Toc333001756 \h </w:instrText>
            </w:r>
            <w:r w:rsidR="00B317E5">
              <w:rPr>
                <w:noProof/>
                <w:webHidden/>
              </w:rPr>
            </w:r>
            <w:r w:rsidR="00B317E5">
              <w:rPr>
                <w:noProof/>
                <w:webHidden/>
              </w:rPr>
              <w:fldChar w:fldCharType="separate"/>
            </w:r>
            <w:r w:rsidR="00421043">
              <w:rPr>
                <w:noProof/>
                <w:webHidden/>
              </w:rPr>
              <w:t>7</w:t>
            </w:r>
            <w:r w:rsidR="00B317E5">
              <w:rPr>
                <w:noProof/>
                <w:webHidden/>
              </w:rPr>
              <w:fldChar w:fldCharType="end"/>
            </w:r>
          </w:hyperlink>
        </w:p>
        <w:p w14:paraId="3B393CD0" w14:textId="77777777" w:rsidR="00421043" w:rsidRDefault="00806B96">
          <w:pPr>
            <w:pStyle w:val="TOC3"/>
            <w:tabs>
              <w:tab w:val="right" w:leader="dot" w:pos="9350"/>
            </w:tabs>
            <w:rPr>
              <w:noProof/>
            </w:rPr>
          </w:pPr>
          <w:hyperlink w:anchor="_Toc333001757" w:history="1">
            <w:r w:rsidR="00421043" w:rsidRPr="008F7E54">
              <w:rPr>
                <w:rStyle w:val="Hyperlink"/>
                <w:noProof/>
              </w:rPr>
              <w:t>Abstract Constraint Model</w:t>
            </w:r>
            <w:r w:rsidR="00421043">
              <w:rPr>
                <w:noProof/>
                <w:webHidden/>
              </w:rPr>
              <w:tab/>
            </w:r>
            <w:r w:rsidR="00B317E5">
              <w:rPr>
                <w:noProof/>
                <w:webHidden/>
              </w:rPr>
              <w:fldChar w:fldCharType="begin"/>
            </w:r>
            <w:r w:rsidR="00421043">
              <w:rPr>
                <w:noProof/>
                <w:webHidden/>
              </w:rPr>
              <w:instrText xml:space="preserve"> PAGEREF _Toc333001757 \h </w:instrText>
            </w:r>
            <w:r w:rsidR="00B317E5">
              <w:rPr>
                <w:noProof/>
                <w:webHidden/>
              </w:rPr>
            </w:r>
            <w:r w:rsidR="00B317E5">
              <w:rPr>
                <w:noProof/>
                <w:webHidden/>
              </w:rPr>
              <w:fldChar w:fldCharType="separate"/>
            </w:r>
            <w:r w:rsidR="00421043">
              <w:rPr>
                <w:noProof/>
                <w:webHidden/>
              </w:rPr>
              <w:t>10</w:t>
            </w:r>
            <w:r w:rsidR="00B317E5">
              <w:rPr>
                <w:noProof/>
                <w:webHidden/>
              </w:rPr>
              <w:fldChar w:fldCharType="end"/>
            </w:r>
          </w:hyperlink>
        </w:p>
        <w:p w14:paraId="1DDEDBBE" w14:textId="77777777" w:rsidR="00421043" w:rsidRDefault="00806B96">
          <w:pPr>
            <w:pStyle w:val="TOC2"/>
            <w:tabs>
              <w:tab w:val="right" w:leader="dot" w:pos="9350"/>
            </w:tabs>
            <w:rPr>
              <w:noProof/>
            </w:rPr>
          </w:pPr>
          <w:hyperlink w:anchor="_Toc333001758" w:history="1">
            <w:r w:rsidR="00421043" w:rsidRPr="008F7E54">
              <w:rPr>
                <w:rStyle w:val="Hyperlink"/>
                <w:noProof/>
              </w:rPr>
              <w:t>The Use of Terminology in CEMs</w:t>
            </w:r>
            <w:r w:rsidR="00421043">
              <w:rPr>
                <w:noProof/>
                <w:webHidden/>
              </w:rPr>
              <w:tab/>
            </w:r>
            <w:r w:rsidR="00B317E5">
              <w:rPr>
                <w:noProof/>
                <w:webHidden/>
              </w:rPr>
              <w:fldChar w:fldCharType="begin"/>
            </w:r>
            <w:r w:rsidR="00421043">
              <w:rPr>
                <w:noProof/>
                <w:webHidden/>
              </w:rPr>
              <w:instrText xml:space="preserve"> PAGEREF _Toc333001758 \h </w:instrText>
            </w:r>
            <w:r w:rsidR="00B317E5">
              <w:rPr>
                <w:noProof/>
                <w:webHidden/>
              </w:rPr>
            </w:r>
            <w:r w:rsidR="00B317E5">
              <w:rPr>
                <w:noProof/>
                <w:webHidden/>
              </w:rPr>
              <w:fldChar w:fldCharType="separate"/>
            </w:r>
            <w:r w:rsidR="00421043">
              <w:rPr>
                <w:noProof/>
                <w:webHidden/>
              </w:rPr>
              <w:t>12</w:t>
            </w:r>
            <w:r w:rsidR="00B317E5">
              <w:rPr>
                <w:noProof/>
                <w:webHidden/>
              </w:rPr>
              <w:fldChar w:fldCharType="end"/>
            </w:r>
          </w:hyperlink>
        </w:p>
        <w:p w14:paraId="09A0DC3F" w14:textId="77777777" w:rsidR="00421043" w:rsidRDefault="00806B96">
          <w:pPr>
            <w:pStyle w:val="TOC3"/>
            <w:tabs>
              <w:tab w:val="right" w:leader="dot" w:pos="9350"/>
            </w:tabs>
            <w:rPr>
              <w:noProof/>
            </w:rPr>
          </w:pPr>
          <w:hyperlink w:anchor="_Toc333001759" w:history="1">
            <w:r w:rsidR="00421043" w:rsidRPr="008F7E54">
              <w:rPr>
                <w:rStyle w:val="Hyperlink"/>
                <w:noProof/>
              </w:rPr>
              <w:t>Code Systems and CEMs</w:t>
            </w:r>
            <w:r w:rsidR="00421043">
              <w:rPr>
                <w:noProof/>
                <w:webHidden/>
              </w:rPr>
              <w:tab/>
            </w:r>
            <w:r w:rsidR="00B317E5">
              <w:rPr>
                <w:noProof/>
                <w:webHidden/>
              </w:rPr>
              <w:fldChar w:fldCharType="begin"/>
            </w:r>
            <w:r w:rsidR="00421043">
              <w:rPr>
                <w:noProof/>
                <w:webHidden/>
              </w:rPr>
              <w:instrText xml:space="preserve"> PAGEREF _Toc333001759 \h </w:instrText>
            </w:r>
            <w:r w:rsidR="00B317E5">
              <w:rPr>
                <w:noProof/>
                <w:webHidden/>
              </w:rPr>
            </w:r>
            <w:r w:rsidR="00B317E5">
              <w:rPr>
                <w:noProof/>
                <w:webHidden/>
              </w:rPr>
              <w:fldChar w:fldCharType="separate"/>
            </w:r>
            <w:r w:rsidR="00421043">
              <w:rPr>
                <w:noProof/>
                <w:webHidden/>
              </w:rPr>
              <w:t>12</w:t>
            </w:r>
            <w:r w:rsidR="00B317E5">
              <w:rPr>
                <w:noProof/>
                <w:webHidden/>
              </w:rPr>
              <w:fldChar w:fldCharType="end"/>
            </w:r>
          </w:hyperlink>
        </w:p>
        <w:p w14:paraId="7B2E16A7" w14:textId="77777777" w:rsidR="00421043" w:rsidRDefault="00806B96">
          <w:pPr>
            <w:pStyle w:val="TOC3"/>
            <w:tabs>
              <w:tab w:val="right" w:leader="dot" w:pos="9350"/>
            </w:tabs>
            <w:rPr>
              <w:noProof/>
            </w:rPr>
          </w:pPr>
          <w:hyperlink w:anchor="_Toc333001760" w:history="1">
            <w:r w:rsidR="00421043" w:rsidRPr="008F7E54">
              <w:rPr>
                <w:rStyle w:val="Hyperlink"/>
                <w:noProof/>
              </w:rPr>
              <w:t>References to Codes in CEMs</w:t>
            </w:r>
            <w:r w:rsidR="00421043">
              <w:rPr>
                <w:noProof/>
                <w:webHidden/>
              </w:rPr>
              <w:tab/>
            </w:r>
            <w:r w:rsidR="00B317E5">
              <w:rPr>
                <w:noProof/>
                <w:webHidden/>
              </w:rPr>
              <w:fldChar w:fldCharType="begin"/>
            </w:r>
            <w:r w:rsidR="00421043">
              <w:rPr>
                <w:noProof/>
                <w:webHidden/>
              </w:rPr>
              <w:instrText xml:space="preserve"> PAGEREF _Toc333001760 \h </w:instrText>
            </w:r>
            <w:r w:rsidR="00B317E5">
              <w:rPr>
                <w:noProof/>
                <w:webHidden/>
              </w:rPr>
            </w:r>
            <w:r w:rsidR="00B317E5">
              <w:rPr>
                <w:noProof/>
                <w:webHidden/>
              </w:rPr>
              <w:fldChar w:fldCharType="separate"/>
            </w:r>
            <w:r w:rsidR="00421043">
              <w:rPr>
                <w:noProof/>
                <w:webHidden/>
              </w:rPr>
              <w:t>13</w:t>
            </w:r>
            <w:r w:rsidR="00B317E5">
              <w:rPr>
                <w:noProof/>
                <w:webHidden/>
              </w:rPr>
              <w:fldChar w:fldCharType="end"/>
            </w:r>
          </w:hyperlink>
        </w:p>
        <w:p w14:paraId="32280698" w14:textId="77777777" w:rsidR="00421043" w:rsidRDefault="00806B96">
          <w:pPr>
            <w:pStyle w:val="TOC3"/>
            <w:tabs>
              <w:tab w:val="right" w:leader="dot" w:pos="9350"/>
            </w:tabs>
            <w:rPr>
              <w:noProof/>
            </w:rPr>
          </w:pPr>
          <w:hyperlink w:anchor="_Toc333001761" w:history="1">
            <w:r w:rsidR="00421043" w:rsidRPr="008F7E54">
              <w:rPr>
                <w:rStyle w:val="Hyperlink"/>
                <w:noProof/>
              </w:rPr>
              <w:t>Value Sets in CEMs</w:t>
            </w:r>
            <w:r w:rsidR="00421043">
              <w:rPr>
                <w:noProof/>
                <w:webHidden/>
              </w:rPr>
              <w:tab/>
            </w:r>
            <w:r w:rsidR="00B317E5">
              <w:rPr>
                <w:noProof/>
                <w:webHidden/>
              </w:rPr>
              <w:fldChar w:fldCharType="begin"/>
            </w:r>
            <w:r w:rsidR="00421043">
              <w:rPr>
                <w:noProof/>
                <w:webHidden/>
              </w:rPr>
              <w:instrText xml:space="preserve"> PAGEREF _Toc333001761 \h </w:instrText>
            </w:r>
            <w:r w:rsidR="00B317E5">
              <w:rPr>
                <w:noProof/>
                <w:webHidden/>
              </w:rPr>
            </w:r>
            <w:r w:rsidR="00B317E5">
              <w:rPr>
                <w:noProof/>
                <w:webHidden/>
              </w:rPr>
              <w:fldChar w:fldCharType="separate"/>
            </w:r>
            <w:r w:rsidR="00421043">
              <w:rPr>
                <w:noProof/>
                <w:webHidden/>
              </w:rPr>
              <w:t>13</w:t>
            </w:r>
            <w:r w:rsidR="00B317E5">
              <w:rPr>
                <w:noProof/>
                <w:webHidden/>
              </w:rPr>
              <w:fldChar w:fldCharType="end"/>
            </w:r>
          </w:hyperlink>
        </w:p>
        <w:p w14:paraId="4491CDDC" w14:textId="77777777" w:rsidR="00421043" w:rsidRDefault="00806B96">
          <w:pPr>
            <w:pStyle w:val="TOC2"/>
            <w:tabs>
              <w:tab w:val="right" w:leader="dot" w:pos="9350"/>
            </w:tabs>
            <w:rPr>
              <w:noProof/>
            </w:rPr>
          </w:pPr>
          <w:hyperlink w:anchor="_Toc333001762" w:history="1">
            <w:r w:rsidR="00421043" w:rsidRPr="008F7E54">
              <w:rPr>
                <w:rStyle w:val="Hyperlink"/>
                <w:noProof/>
              </w:rPr>
              <w:t>The Constraint Definition Language (CDL)</w:t>
            </w:r>
            <w:r w:rsidR="00421043">
              <w:rPr>
                <w:noProof/>
                <w:webHidden/>
              </w:rPr>
              <w:tab/>
            </w:r>
            <w:r w:rsidR="00B317E5">
              <w:rPr>
                <w:noProof/>
                <w:webHidden/>
              </w:rPr>
              <w:fldChar w:fldCharType="begin"/>
            </w:r>
            <w:r w:rsidR="00421043">
              <w:rPr>
                <w:noProof/>
                <w:webHidden/>
              </w:rPr>
              <w:instrText xml:space="preserve"> PAGEREF _Toc333001762 \h </w:instrText>
            </w:r>
            <w:r w:rsidR="00B317E5">
              <w:rPr>
                <w:noProof/>
                <w:webHidden/>
              </w:rPr>
            </w:r>
            <w:r w:rsidR="00B317E5">
              <w:rPr>
                <w:noProof/>
                <w:webHidden/>
              </w:rPr>
              <w:fldChar w:fldCharType="separate"/>
            </w:r>
            <w:r w:rsidR="00421043">
              <w:rPr>
                <w:noProof/>
                <w:webHidden/>
              </w:rPr>
              <w:t>14</w:t>
            </w:r>
            <w:r w:rsidR="00B317E5">
              <w:rPr>
                <w:noProof/>
                <w:webHidden/>
              </w:rPr>
              <w:fldChar w:fldCharType="end"/>
            </w:r>
          </w:hyperlink>
        </w:p>
        <w:p w14:paraId="28934631" w14:textId="77777777" w:rsidR="00421043" w:rsidRDefault="00806B96">
          <w:pPr>
            <w:pStyle w:val="TOC1"/>
            <w:tabs>
              <w:tab w:val="right" w:leader="dot" w:pos="9350"/>
            </w:tabs>
            <w:rPr>
              <w:noProof/>
            </w:rPr>
          </w:pPr>
          <w:hyperlink w:anchor="_Toc333001763" w:history="1">
            <w:r w:rsidR="00421043" w:rsidRPr="008F7E54">
              <w:rPr>
                <w:rStyle w:val="Hyperlink"/>
                <w:noProof/>
              </w:rPr>
              <w:t>Authoring CEMs in CDL</w:t>
            </w:r>
            <w:r w:rsidR="00421043">
              <w:rPr>
                <w:noProof/>
                <w:webHidden/>
              </w:rPr>
              <w:tab/>
            </w:r>
            <w:r w:rsidR="00B317E5">
              <w:rPr>
                <w:noProof/>
                <w:webHidden/>
              </w:rPr>
              <w:fldChar w:fldCharType="begin"/>
            </w:r>
            <w:r w:rsidR="00421043">
              <w:rPr>
                <w:noProof/>
                <w:webHidden/>
              </w:rPr>
              <w:instrText xml:space="preserve"> PAGEREF _Toc333001763 \h </w:instrText>
            </w:r>
            <w:r w:rsidR="00B317E5">
              <w:rPr>
                <w:noProof/>
                <w:webHidden/>
              </w:rPr>
            </w:r>
            <w:r w:rsidR="00B317E5">
              <w:rPr>
                <w:noProof/>
                <w:webHidden/>
              </w:rPr>
              <w:fldChar w:fldCharType="separate"/>
            </w:r>
            <w:r w:rsidR="00421043">
              <w:rPr>
                <w:noProof/>
                <w:webHidden/>
              </w:rPr>
              <w:t>14</w:t>
            </w:r>
            <w:r w:rsidR="00B317E5">
              <w:rPr>
                <w:noProof/>
                <w:webHidden/>
              </w:rPr>
              <w:fldChar w:fldCharType="end"/>
            </w:r>
          </w:hyperlink>
        </w:p>
        <w:p w14:paraId="34F89467" w14:textId="77777777" w:rsidR="00421043" w:rsidRDefault="00806B96">
          <w:pPr>
            <w:pStyle w:val="TOC2"/>
            <w:tabs>
              <w:tab w:val="right" w:leader="dot" w:pos="9350"/>
            </w:tabs>
            <w:rPr>
              <w:noProof/>
            </w:rPr>
          </w:pPr>
          <w:hyperlink w:anchor="_Toc333001764" w:history="1">
            <w:r w:rsidR="00421043" w:rsidRPr="008F7E54">
              <w:rPr>
                <w:rStyle w:val="Hyperlink"/>
                <w:noProof/>
              </w:rPr>
              <w:t>Authoring Tools</w:t>
            </w:r>
            <w:r w:rsidR="00421043">
              <w:rPr>
                <w:noProof/>
                <w:webHidden/>
              </w:rPr>
              <w:tab/>
            </w:r>
            <w:r w:rsidR="00B317E5">
              <w:rPr>
                <w:noProof/>
                <w:webHidden/>
              </w:rPr>
              <w:fldChar w:fldCharType="begin"/>
            </w:r>
            <w:r w:rsidR="00421043">
              <w:rPr>
                <w:noProof/>
                <w:webHidden/>
              </w:rPr>
              <w:instrText xml:space="preserve"> PAGEREF _Toc333001764 \h </w:instrText>
            </w:r>
            <w:r w:rsidR="00B317E5">
              <w:rPr>
                <w:noProof/>
                <w:webHidden/>
              </w:rPr>
            </w:r>
            <w:r w:rsidR="00B317E5">
              <w:rPr>
                <w:noProof/>
                <w:webHidden/>
              </w:rPr>
              <w:fldChar w:fldCharType="separate"/>
            </w:r>
            <w:r w:rsidR="00421043">
              <w:rPr>
                <w:noProof/>
                <w:webHidden/>
              </w:rPr>
              <w:t>14</w:t>
            </w:r>
            <w:r w:rsidR="00B317E5">
              <w:rPr>
                <w:noProof/>
                <w:webHidden/>
              </w:rPr>
              <w:fldChar w:fldCharType="end"/>
            </w:r>
          </w:hyperlink>
        </w:p>
        <w:p w14:paraId="3F61FBA6" w14:textId="77777777" w:rsidR="00421043" w:rsidRDefault="00806B96">
          <w:pPr>
            <w:pStyle w:val="TOC2"/>
            <w:tabs>
              <w:tab w:val="right" w:leader="dot" w:pos="9350"/>
            </w:tabs>
            <w:rPr>
              <w:noProof/>
            </w:rPr>
          </w:pPr>
          <w:hyperlink w:anchor="_Toc333001765" w:history="1">
            <w:r w:rsidR="00421043" w:rsidRPr="008F7E54">
              <w:rPr>
                <w:rStyle w:val="Hyperlink"/>
                <w:noProof/>
              </w:rPr>
              <w:t>Modes of Authoring</w:t>
            </w:r>
            <w:r w:rsidR="00421043">
              <w:rPr>
                <w:noProof/>
                <w:webHidden/>
              </w:rPr>
              <w:tab/>
            </w:r>
            <w:r w:rsidR="00B317E5">
              <w:rPr>
                <w:noProof/>
                <w:webHidden/>
              </w:rPr>
              <w:fldChar w:fldCharType="begin"/>
            </w:r>
            <w:r w:rsidR="00421043">
              <w:rPr>
                <w:noProof/>
                <w:webHidden/>
              </w:rPr>
              <w:instrText xml:space="preserve"> PAGEREF _Toc333001765 \h </w:instrText>
            </w:r>
            <w:r w:rsidR="00B317E5">
              <w:rPr>
                <w:noProof/>
                <w:webHidden/>
              </w:rPr>
            </w:r>
            <w:r w:rsidR="00B317E5">
              <w:rPr>
                <w:noProof/>
                <w:webHidden/>
              </w:rPr>
              <w:fldChar w:fldCharType="separate"/>
            </w:r>
            <w:r w:rsidR="00421043">
              <w:rPr>
                <w:noProof/>
                <w:webHidden/>
              </w:rPr>
              <w:t>15</w:t>
            </w:r>
            <w:r w:rsidR="00B317E5">
              <w:rPr>
                <w:noProof/>
                <w:webHidden/>
              </w:rPr>
              <w:fldChar w:fldCharType="end"/>
            </w:r>
          </w:hyperlink>
        </w:p>
        <w:p w14:paraId="2CFFED0B" w14:textId="77777777" w:rsidR="00421043" w:rsidRDefault="00806B96">
          <w:pPr>
            <w:pStyle w:val="TOC3"/>
            <w:tabs>
              <w:tab w:val="right" w:leader="dot" w:pos="9350"/>
            </w:tabs>
            <w:rPr>
              <w:noProof/>
            </w:rPr>
          </w:pPr>
          <w:hyperlink w:anchor="_Toc333001766" w:history="1">
            <w:r w:rsidR="00421043" w:rsidRPr="008F7E54">
              <w:rPr>
                <w:rStyle w:val="Hyperlink"/>
                <w:noProof/>
              </w:rPr>
              <w:t>Authoring “From Scratch”</w:t>
            </w:r>
            <w:r w:rsidR="00421043">
              <w:rPr>
                <w:noProof/>
                <w:webHidden/>
              </w:rPr>
              <w:tab/>
            </w:r>
            <w:r w:rsidR="00B317E5">
              <w:rPr>
                <w:noProof/>
                <w:webHidden/>
              </w:rPr>
              <w:fldChar w:fldCharType="begin"/>
            </w:r>
            <w:r w:rsidR="00421043">
              <w:rPr>
                <w:noProof/>
                <w:webHidden/>
              </w:rPr>
              <w:instrText xml:space="preserve"> PAGEREF _Toc333001766 \h </w:instrText>
            </w:r>
            <w:r w:rsidR="00B317E5">
              <w:rPr>
                <w:noProof/>
                <w:webHidden/>
              </w:rPr>
            </w:r>
            <w:r w:rsidR="00B317E5">
              <w:rPr>
                <w:noProof/>
                <w:webHidden/>
              </w:rPr>
              <w:fldChar w:fldCharType="separate"/>
            </w:r>
            <w:r w:rsidR="00421043">
              <w:rPr>
                <w:noProof/>
                <w:webHidden/>
              </w:rPr>
              <w:t>15</w:t>
            </w:r>
            <w:r w:rsidR="00B317E5">
              <w:rPr>
                <w:noProof/>
                <w:webHidden/>
              </w:rPr>
              <w:fldChar w:fldCharType="end"/>
            </w:r>
          </w:hyperlink>
        </w:p>
        <w:p w14:paraId="71357B63" w14:textId="77777777" w:rsidR="00421043" w:rsidRDefault="00806B96">
          <w:pPr>
            <w:pStyle w:val="TOC3"/>
            <w:tabs>
              <w:tab w:val="right" w:leader="dot" w:pos="9350"/>
            </w:tabs>
            <w:rPr>
              <w:noProof/>
            </w:rPr>
          </w:pPr>
          <w:hyperlink w:anchor="_Toc333001767" w:history="1">
            <w:r w:rsidR="00421043" w:rsidRPr="008F7E54">
              <w:rPr>
                <w:rStyle w:val="Hyperlink"/>
                <w:noProof/>
              </w:rPr>
              <w:t>Authoring using a Template</w:t>
            </w:r>
            <w:r w:rsidR="00421043">
              <w:rPr>
                <w:noProof/>
                <w:webHidden/>
              </w:rPr>
              <w:tab/>
            </w:r>
            <w:r w:rsidR="00B317E5">
              <w:rPr>
                <w:noProof/>
                <w:webHidden/>
              </w:rPr>
              <w:fldChar w:fldCharType="begin"/>
            </w:r>
            <w:r w:rsidR="00421043">
              <w:rPr>
                <w:noProof/>
                <w:webHidden/>
              </w:rPr>
              <w:instrText xml:space="preserve"> PAGEREF _Toc333001767 \h </w:instrText>
            </w:r>
            <w:r w:rsidR="00B317E5">
              <w:rPr>
                <w:noProof/>
                <w:webHidden/>
              </w:rPr>
            </w:r>
            <w:r w:rsidR="00B317E5">
              <w:rPr>
                <w:noProof/>
                <w:webHidden/>
              </w:rPr>
              <w:fldChar w:fldCharType="separate"/>
            </w:r>
            <w:r w:rsidR="00421043">
              <w:rPr>
                <w:noProof/>
                <w:webHidden/>
              </w:rPr>
              <w:t>15</w:t>
            </w:r>
            <w:r w:rsidR="00B317E5">
              <w:rPr>
                <w:noProof/>
                <w:webHidden/>
              </w:rPr>
              <w:fldChar w:fldCharType="end"/>
            </w:r>
          </w:hyperlink>
        </w:p>
        <w:p w14:paraId="2BCB6E3E" w14:textId="77777777" w:rsidR="00421043" w:rsidRDefault="00806B96">
          <w:pPr>
            <w:pStyle w:val="TOC3"/>
            <w:tabs>
              <w:tab w:val="right" w:leader="dot" w:pos="9350"/>
            </w:tabs>
            <w:rPr>
              <w:noProof/>
            </w:rPr>
          </w:pPr>
          <w:hyperlink w:anchor="_Toc333001768" w:history="1">
            <w:r w:rsidR="00421043" w:rsidRPr="008F7E54">
              <w:rPr>
                <w:rStyle w:val="Hyperlink"/>
                <w:noProof/>
              </w:rPr>
              <w:t>Authoring using another CEM</w:t>
            </w:r>
            <w:r w:rsidR="00421043">
              <w:rPr>
                <w:noProof/>
                <w:webHidden/>
              </w:rPr>
              <w:tab/>
            </w:r>
            <w:r w:rsidR="00B317E5">
              <w:rPr>
                <w:noProof/>
                <w:webHidden/>
              </w:rPr>
              <w:fldChar w:fldCharType="begin"/>
            </w:r>
            <w:r w:rsidR="00421043">
              <w:rPr>
                <w:noProof/>
                <w:webHidden/>
              </w:rPr>
              <w:instrText xml:space="preserve"> PAGEREF _Toc333001768 \h </w:instrText>
            </w:r>
            <w:r w:rsidR="00B317E5">
              <w:rPr>
                <w:noProof/>
                <w:webHidden/>
              </w:rPr>
            </w:r>
            <w:r w:rsidR="00B317E5">
              <w:rPr>
                <w:noProof/>
                <w:webHidden/>
              </w:rPr>
              <w:fldChar w:fldCharType="separate"/>
            </w:r>
            <w:r w:rsidR="00421043">
              <w:rPr>
                <w:noProof/>
                <w:webHidden/>
              </w:rPr>
              <w:t>15</w:t>
            </w:r>
            <w:r w:rsidR="00B317E5">
              <w:rPr>
                <w:noProof/>
                <w:webHidden/>
              </w:rPr>
              <w:fldChar w:fldCharType="end"/>
            </w:r>
          </w:hyperlink>
        </w:p>
        <w:p w14:paraId="3650FBF1" w14:textId="77777777" w:rsidR="00421043" w:rsidRDefault="00806B96">
          <w:pPr>
            <w:pStyle w:val="TOC2"/>
            <w:tabs>
              <w:tab w:val="right" w:leader="dot" w:pos="9350"/>
            </w:tabs>
            <w:rPr>
              <w:noProof/>
            </w:rPr>
          </w:pPr>
          <w:hyperlink w:anchor="_Toc333001769" w:history="1">
            <w:r w:rsidR="00421043" w:rsidRPr="008F7E54">
              <w:rPr>
                <w:rStyle w:val="Hyperlink"/>
                <w:noProof/>
              </w:rPr>
              <w:t>CDL Data Types</w:t>
            </w:r>
            <w:r w:rsidR="00421043">
              <w:rPr>
                <w:noProof/>
                <w:webHidden/>
              </w:rPr>
              <w:tab/>
            </w:r>
            <w:r w:rsidR="00B317E5">
              <w:rPr>
                <w:noProof/>
                <w:webHidden/>
              </w:rPr>
              <w:fldChar w:fldCharType="begin"/>
            </w:r>
            <w:r w:rsidR="00421043">
              <w:rPr>
                <w:noProof/>
                <w:webHidden/>
              </w:rPr>
              <w:instrText xml:space="preserve"> PAGEREF _Toc333001769 \h </w:instrText>
            </w:r>
            <w:r w:rsidR="00B317E5">
              <w:rPr>
                <w:noProof/>
                <w:webHidden/>
              </w:rPr>
            </w:r>
            <w:r w:rsidR="00B317E5">
              <w:rPr>
                <w:noProof/>
                <w:webHidden/>
              </w:rPr>
              <w:fldChar w:fldCharType="separate"/>
            </w:r>
            <w:r w:rsidR="00421043">
              <w:rPr>
                <w:noProof/>
                <w:webHidden/>
              </w:rPr>
              <w:t>15</w:t>
            </w:r>
            <w:r w:rsidR="00B317E5">
              <w:rPr>
                <w:noProof/>
                <w:webHidden/>
              </w:rPr>
              <w:fldChar w:fldCharType="end"/>
            </w:r>
          </w:hyperlink>
        </w:p>
        <w:p w14:paraId="5BDE27F6" w14:textId="77777777" w:rsidR="00421043" w:rsidRDefault="00806B96">
          <w:pPr>
            <w:pStyle w:val="TOC3"/>
            <w:tabs>
              <w:tab w:val="right" w:leader="dot" w:pos="9350"/>
            </w:tabs>
            <w:rPr>
              <w:noProof/>
            </w:rPr>
          </w:pPr>
          <w:hyperlink w:anchor="_Toc333001770" w:history="1">
            <w:r w:rsidR="00421043" w:rsidRPr="008F7E54">
              <w:rPr>
                <w:rStyle w:val="Hyperlink"/>
                <w:noProof/>
              </w:rPr>
              <w:t>CD/CO</w:t>
            </w:r>
            <w:r w:rsidR="00421043">
              <w:rPr>
                <w:noProof/>
                <w:webHidden/>
              </w:rPr>
              <w:tab/>
            </w:r>
            <w:r w:rsidR="00B317E5">
              <w:rPr>
                <w:noProof/>
                <w:webHidden/>
              </w:rPr>
              <w:fldChar w:fldCharType="begin"/>
            </w:r>
            <w:r w:rsidR="00421043">
              <w:rPr>
                <w:noProof/>
                <w:webHidden/>
              </w:rPr>
              <w:instrText xml:space="preserve"> PAGEREF _Toc333001770 \h </w:instrText>
            </w:r>
            <w:r w:rsidR="00B317E5">
              <w:rPr>
                <w:noProof/>
                <w:webHidden/>
              </w:rPr>
            </w:r>
            <w:r w:rsidR="00B317E5">
              <w:rPr>
                <w:noProof/>
                <w:webHidden/>
              </w:rPr>
              <w:fldChar w:fldCharType="separate"/>
            </w:r>
            <w:r w:rsidR="00421043">
              <w:rPr>
                <w:noProof/>
                <w:webHidden/>
              </w:rPr>
              <w:t>15</w:t>
            </w:r>
            <w:r w:rsidR="00B317E5">
              <w:rPr>
                <w:noProof/>
                <w:webHidden/>
              </w:rPr>
              <w:fldChar w:fldCharType="end"/>
            </w:r>
          </w:hyperlink>
        </w:p>
        <w:p w14:paraId="74AFF948" w14:textId="77777777" w:rsidR="00421043" w:rsidRDefault="00806B96">
          <w:pPr>
            <w:pStyle w:val="TOC3"/>
            <w:tabs>
              <w:tab w:val="right" w:leader="dot" w:pos="9350"/>
            </w:tabs>
            <w:rPr>
              <w:noProof/>
            </w:rPr>
          </w:pPr>
          <w:hyperlink w:anchor="_Toc333001771" w:history="1">
            <w:r w:rsidR="00421043" w:rsidRPr="008F7E54">
              <w:rPr>
                <w:rStyle w:val="Hyperlink"/>
                <w:noProof/>
              </w:rPr>
              <w:t>II</w:t>
            </w:r>
            <w:r w:rsidR="00421043">
              <w:rPr>
                <w:noProof/>
                <w:webHidden/>
              </w:rPr>
              <w:tab/>
            </w:r>
            <w:r w:rsidR="00B317E5">
              <w:rPr>
                <w:noProof/>
                <w:webHidden/>
              </w:rPr>
              <w:fldChar w:fldCharType="begin"/>
            </w:r>
            <w:r w:rsidR="00421043">
              <w:rPr>
                <w:noProof/>
                <w:webHidden/>
              </w:rPr>
              <w:instrText xml:space="preserve"> PAGEREF _Toc333001771 \h </w:instrText>
            </w:r>
            <w:r w:rsidR="00B317E5">
              <w:rPr>
                <w:noProof/>
                <w:webHidden/>
              </w:rPr>
            </w:r>
            <w:r w:rsidR="00B317E5">
              <w:rPr>
                <w:noProof/>
                <w:webHidden/>
              </w:rPr>
              <w:fldChar w:fldCharType="separate"/>
            </w:r>
            <w:r w:rsidR="00421043">
              <w:rPr>
                <w:noProof/>
                <w:webHidden/>
              </w:rPr>
              <w:t>17</w:t>
            </w:r>
            <w:r w:rsidR="00B317E5">
              <w:rPr>
                <w:noProof/>
                <w:webHidden/>
              </w:rPr>
              <w:fldChar w:fldCharType="end"/>
            </w:r>
          </w:hyperlink>
        </w:p>
        <w:p w14:paraId="1DFB3519" w14:textId="77777777" w:rsidR="00421043" w:rsidRDefault="00806B96">
          <w:pPr>
            <w:pStyle w:val="TOC3"/>
            <w:tabs>
              <w:tab w:val="right" w:leader="dot" w:pos="9350"/>
            </w:tabs>
            <w:rPr>
              <w:noProof/>
            </w:rPr>
          </w:pPr>
          <w:hyperlink w:anchor="_Toc333001772" w:history="1">
            <w:r w:rsidR="00421043" w:rsidRPr="008F7E54">
              <w:rPr>
                <w:rStyle w:val="Hyperlink"/>
                <w:noProof/>
              </w:rPr>
              <w:t>INT</w:t>
            </w:r>
            <w:r w:rsidR="00421043">
              <w:rPr>
                <w:noProof/>
                <w:webHidden/>
              </w:rPr>
              <w:tab/>
            </w:r>
            <w:r w:rsidR="00B317E5">
              <w:rPr>
                <w:noProof/>
                <w:webHidden/>
              </w:rPr>
              <w:fldChar w:fldCharType="begin"/>
            </w:r>
            <w:r w:rsidR="00421043">
              <w:rPr>
                <w:noProof/>
                <w:webHidden/>
              </w:rPr>
              <w:instrText xml:space="preserve"> PAGEREF _Toc333001772 \h </w:instrText>
            </w:r>
            <w:r w:rsidR="00B317E5">
              <w:rPr>
                <w:noProof/>
                <w:webHidden/>
              </w:rPr>
            </w:r>
            <w:r w:rsidR="00B317E5">
              <w:rPr>
                <w:noProof/>
                <w:webHidden/>
              </w:rPr>
              <w:fldChar w:fldCharType="separate"/>
            </w:r>
            <w:r w:rsidR="00421043">
              <w:rPr>
                <w:noProof/>
                <w:webHidden/>
              </w:rPr>
              <w:t>17</w:t>
            </w:r>
            <w:r w:rsidR="00B317E5">
              <w:rPr>
                <w:noProof/>
                <w:webHidden/>
              </w:rPr>
              <w:fldChar w:fldCharType="end"/>
            </w:r>
          </w:hyperlink>
        </w:p>
        <w:p w14:paraId="4930AFF6" w14:textId="77777777" w:rsidR="00421043" w:rsidRDefault="00806B96">
          <w:pPr>
            <w:pStyle w:val="TOC3"/>
            <w:tabs>
              <w:tab w:val="right" w:leader="dot" w:pos="9350"/>
            </w:tabs>
            <w:rPr>
              <w:noProof/>
            </w:rPr>
          </w:pPr>
          <w:hyperlink w:anchor="_Toc333001773" w:history="1">
            <w:r w:rsidR="00421043" w:rsidRPr="008F7E54">
              <w:rPr>
                <w:rStyle w:val="Hyperlink"/>
                <w:noProof/>
              </w:rPr>
              <w:t>PQ</w:t>
            </w:r>
            <w:r w:rsidR="00421043">
              <w:rPr>
                <w:noProof/>
                <w:webHidden/>
              </w:rPr>
              <w:tab/>
            </w:r>
            <w:r w:rsidR="00B317E5">
              <w:rPr>
                <w:noProof/>
                <w:webHidden/>
              </w:rPr>
              <w:fldChar w:fldCharType="begin"/>
            </w:r>
            <w:r w:rsidR="00421043">
              <w:rPr>
                <w:noProof/>
                <w:webHidden/>
              </w:rPr>
              <w:instrText xml:space="preserve"> PAGEREF _Toc333001773 \h </w:instrText>
            </w:r>
            <w:r w:rsidR="00B317E5">
              <w:rPr>
                <w:noProof/>
                <w:webHidden/>
              </w:rPr>
            </w:r>
            <w:r w:rsidR="00B317E5">
              <w:rPr>
                <w:noProof/>
                <w:webHidden/>
              </w:rPr>
              <w:fldChar w:fldCharType="separate"/>
            </w:r>
            <w:r w:rsidR="00421043">
              <w:rPr>
                <w:noProof/>
                <w:webHidden/>
              </w:rPr>
              <w:t>17</w:t>
            </w:r>
            <w:r w:rsidR="00B317E5">
              <w:rPr>
                <w:noProof/>
                <w:webHidden/>
              </w:rPr>
              <w:fldChar w:fldCharType="end"/>
            </w:r>
          </w:hyperlink>
        </w:p>
        <w:p w14:paraId="6BDB4CD4" w14:textId="77777777" w:rsidR="00421043" w:rsidRDefault="00806B96">
          <w:pPr>
            <w:pStyle w:val="TOC3"/>
            <w:tabs>
              <w:tab w:val="right" w:leader="dot" w:pos="9350"/>
            </w:tabs>
            <w:rPr>
              <w:noProof/>
            </w:rPr>
          </w:pPr>
          <w:hyperlink w:anchor="_Toc333001774" w:history="1">
            <w:r w:rsidR="00421043" w:rsidRPr="008F7E54">
              <w:rPr>
                <w:rStyle w:val="Hyperlink"/>
                <w:noProof/>
              </w:rPr>
              <w:t>REAL</w:t>
            </w:r>
            <w:r w:rsidR="00421043">
              <w:rPr>
                <w:noProof/>
                <w:webHidden/>
              </w:rPr>
              <w:tab/>
            </w:r>
            <w:r w:rsidR="00B317E5">
              <w:rPr>
                <w:noProof/>
                <w:webHidden/>
              </w:rPr>
              <w:fldChar w:fldCharType="begin"/>
            </w:r>
            <w:r w:rsidR="00421043">
              <w:rPr>
                <w:noProof/>
                <w:webHidden/>
              </w:rPr>
              <w:instrText xml:space="preserve"> PAGEREF _Toc333001774 \h </w:instrText>
            </w:r>
            <w:r w:rsidR="00B317E5">
              <w:rPr>
                <w:noProof/>
                <w:webHidden/>
              </w:rPr>
            </w:r>
            <w:r w:rsidR="00B317E5">
              <w:rPr>
                <w:noProof/>
                <w:webHidden/>
              </w:rPr>
              <w:fldChar w:fldCharType="separate"/>
            </w:r>
            <w:r w:rsidR="00421043">
              <w:rPr>
                <w:noProof/>
                <w:webHidden/>
              </w:rPr>
              <w:t>18</w:t>
            </w:r>
            <w:r w:rsidR="00B317E5">
              <w:rPr>
                <w:noProof/>
                <w:webHidden/>
              </w:rPr>
              <w:fldChar w:fldCharType="end"/>
            </w:r>
          </w:hyperlink>
        </w:p>
        <w:p w14:paraId="571F4066" w14:textId="77777777" w:rsidR="00421043" w:rsidRDefault="00806B96">
          <w:pPr>
            <w:pStyle w:val="TOC3"/>
            <w:tabs>
              <w:tab w:val="right" w:leader="dot" w:pos="9350"/>
            </w:tabs>
            <w:rPr>
              <w:noProof/>
            </w:rPr>
          </w:pPr>
          <w:hyperlink w:anchor="_Toc333001775" w:history="1">
            <w:r w:rsidR="00421043" w:rsidRPr="008F7E54">
              <w:rPr>
                <w:rStyle w:val="Hyperlink"/>
                <w:noProof/>
              </w:rPr>
              <w:t>ST</w:t>
            </w:r>
            <w:r w:rsidR="00421043">
              <w:rPr>
                <w:noProof/>
                <w:webHidden/>
              </w:rPr>
              <w:tab/>
            </w:r>
            <w:r w:rsidR="00B317E5">
              <w:rPr>
                <w:noProof/>
                <w:webHidden/>
              </w:rPr>
              <w:fldChar w:fldCharType="begin"/>
            </w:r>
            <w:r w:rsidR="00421043">
              <w:rPr>
                <w:noProof/>
                <w:webHidden/>
              </w:rPr>
              <w:instrText xml:space="preserve"> PAGEREF _Toc333001775 \h </w:instrText>
            </w:r>
            <w:r w:rsidR="00B317E5">
              <w:rPr>
                <w:noProof/>
                <w:webHidden/>
              </w:rPr>
            </w:r>
            <w:r w:rsidR="00B317E5">
              <w:rPr>
                <w:noProof/>
                <w:webHidden/>
              </w:rPr>
              <w:fldChar w:fldCharType="separate"/>
            </w:r>
            <w:r w:rsidR="00421043">
              <w:rPr>
                <w:noProof/>
                <w:webHidden/>
              </w:rPr>
              <w:t>18</w:t>
            </w:r>
            <w:r w:rsidR="00B317E5">
              <w:rPr>
                <w:noProof/>
                <w:webHidden/>
              </w:rPr>
              <w:fldChar w:fldCharType="end"/>
            </w:r>
          </w:hyperlink>
        </w:p>
        <w:p w14:paraId="64F66BBC" w14:textId="77777777" w:rsidR="00421043" w:rsidRDefault="00806B96">
          <w:pPr>
            <w:pStyle w:val="TOC3"/>
            <w:tabs>
              <w:tab w:val="right" w:leader="dot" w:pos="9350"/>
            </w:tabs>
            <w:rPr>
              <w:noProof/>
            </w:rPr>
          </w:pPr>
          <w:hyperlink w:anchor="_Toc333001776" w:history="1">
            <w:r w:rsidR="00421043" w:rsidRPr="008F7E54">
              <w:rPr>
                <w:rStyle w:val="Hyperlink"/>
                <w:noProof/>
              </w:rPr>
              <w:t>TS</w:t>
            </w:r>
            <w:r w:rsidR="00421043">
              <w:rPr>
                <w:noProof/>
                <w:webHidden/>
              </w:rPr>
              <w:tab/>
            </w:r>
            <w:r w:rsidR="00B317E5">
              <w:rPr>
                <w:noProof/>
                <w:webHidden/>
              </w:rPr>
              <w:fldChar w:fldCharType="begin"/>
            </w:r>
            <w:r w:rsidR="00421043">
              <w:rPr>
                <w:noProof/>
                <w:webHidden/>
              </w:rPr>
              <w:instrText xml:space="preserve"> PAGEREF _Toc333001776 \h </w:instrText>
            </w:r>
            <w:r w:rsidR="00B317E5">
              <w:rPr>
                <w:noProof/>
                <w:webHidden/>
              </w:rPr>
            </w:r>
            <w:r w:rsidR="00B317E5">
              <w:rPr>
                <w:noProof/>
                <w:webHidden/>
              </w:rPr>
              <w:fldChar w:fldCharType="separate"/>
            </w:r>
            <w:r w:rsidR="00421043">
              <w:rPr>
                <w:noProof/>
                <w:webHidden/>
              </w:rPr>
              <w:t>18</w:t>
            </w:r>
            <w:r w:rsidR="00B317E5">
              <w:rPr>
                <w:noProof/>
                <w:webHidden/>
              </w:rPr>
              <w:fldChar w:fldCharType="end"/>
            </w:r>
          </w:hyperlink>
        </w:p>
        <w:p w14:paraId="5C8FED9A" w14:textId="77777777" w:rsidR="00421043" w:rsidRDefault="00806B96">
          <w:pPr>
            <w:pStyle w:val="TOC2"/>
            <w:tabs>
              <w:tab w:val="right" w:leader="dot" w:pos="9350"/>
            </w:tabs>
            <w:rPr>
              <w:noProof/>
            </w:rPr>
          </w:pPr>
          <w:hyperlink w:anchor="_Toc333001777" w:history="1">
            <w:r w:rsidR="00421043" w:rsidRPr="008F7E54">
              <w:rPr>
                <w:rStyle w:val="Hyperlink"/>
                <w:noProof/>
              </w:rPr>
              <w:t>CDL Elements in a CEM</w:t>
            </w:r>
            <w:r w:rsidR="00421043">
              <w:rPr>
                <w:noProof/>
                <w:webHidden/>
              </w:rPr>
              <w:tab/>
            </w:r>
            <w:r w:rsidR="00B317E5">
              <w:rPr>
                <w:noProof/>
                <w:webHidden/>
              </w:rPr>
              <w:fldChar w:fldCharType="begin"/>
            </w:r>
            <w:r w:rsidR="00421043">
              <w:rPr>
                <w:noProof/>
                <w:webHidden/>
              </w:rPr>
              <w:instrText xml:space="preserve"> PAGEREF _Toc333001777 \h </w:instrText>
            </w:r>
            <w:r w:rsidR="00B317E5">
              <w:rPr>
                <w:noProof/>
                <w:webHidden/>
              </w:rPr>
            </w:r>
            <w:r w:rsidR="00B317E5">
              <w:rPr>
                <w:noProof/>
                <w:webHidden/>
              </w:rPr>
              <w:fldChar w:fldCharType="separate"/>
            </w:r>
            <w:r w:rsidR="00421043">
              <w:rPr>
                <w:noProof/>
                <w:webHidden/>
              </w:rPr>
              <w:t>19</w:t>
            </w:r>
            <w:r w:rsidR="00B317E5">
              <w:rPr>
                <w:noProof/>
                <w:webHidden/>
              </w:rPr>
              <w:fldChar w:fldCharType="end"/>
            </w:r>
          </w:hyperlink>
        </w:p>
        <w:p w14:paraId="189B12C7" w14:textId="77777777" w:rsidR="00421043" w:rsidRDefault="00806B96">
          <w:pPr>
            <w:pStyle w:val="TOC3"/>
            <w:tabs>
              <w:tab w:val="right" w:leader="dot" w:pos="9350"/>
            </w:tabs>
            <w:rPr>
              <w:noProof/>
            </w:rPr>
          </w:pPr>
          <w:hyperlink w:anchor="_Toc333001778" w:history="1">
            <w:r w:rsidR="00421043" w:rsidRPr="008F7E54">
              <w:rPr>
                <w:rStyle w:val="Hyperlink"/>
                <w:noProof/>
              </w:rPr>
              <w:t>General CDL rules</w:t>
            </w:r>
            <w:r w:rsidR="00421043">
              <w:rPr>
                <w:noProof/>
                <w:webHidden/>
              </w:rPr>
              <w:tab/>
            </w:r>
            <w:r w:rsidR="00B317E5">
              <w:rPr>
                <w:noProof/>
                <w:webHidden/>
              </w:rPr>
              <w:fldChar w:fldCharType="begin"/>
            </w:r>
            <w:r w:rsidR="00421043">
              <w:rPr>
                <w:noProof/>
                <w:webHidden/>
              </w:rPr>
              <w:instrText xml:space="preserve"> PAGEREF _Toc333001778 \h </w:instrText>
            </w:r>
            <w:r w:rsidR="00B317E5">
              <w:rPr>
                <w:noProof/>
                <w:webHidden/>
              </w:rPr>
            </w:r>
            <w:r w:rsidR="00B317E5">
              <w:rPr>
                <w:noProof/>
                <w:webHidden/>
              </w:rPr>
              <w:fldChar w:fldCharType="separate"/>
            </w:r>
            <w:r w:rsidR="00421043">
              <w:rPr>
                <w:noProof/>
                <w:webHidden/>
              </w:rPr>
              <w:t>19</w:t>
            </w:r>
            <w:r w:rsidR="00B317E5">
              <w:rPr>
                <w:noProof/>
                <w:webHidden/>
              </w:rPr>
              <w:fldChar w:fldCharType="end"/>
            </w:r>
          </w:hyperlink>
        </w:p>
        <w:p w14:paraId="102C0A01" w14:textId="77777777" w:rsidR="00421043" w:rsidRDefault="00806B96">
          <w:pPr>
            <w:pStyle w:val="TOC3"/>
            <w:tabs>
              <w:tab w:val="right" w:leader="dot" w:pos="9350"/>
            </w:tabs>
            <w:rPr>
              <w:noProof/>
            </w:rPr>
          </w:pPr>
          <w:hyperlink w:anchor="_Toc333001779" w:history="1">
            <w:r w:rsidR="00421043" w:rsidRPr="008F7E54">
              <w:rPr>
                <w:rStyle w:val="Hyperlink"/>
                <w:noProof/>
              </w:rPr>
              <w:t>Copyright statement</w:t>
            </w:r>
            <w:r w:rsidR="00421043">
              <w:rPr>
                <w:noProof/>
                <w:webHidden/>
              </w:rPr>
              <w:tab/>
            </w:r>
            <w:r w:rsidR="00B317E5">
              <w:rPr>
                <w:noProof/>
                <w:webHidden/>
              </w:rPr>
              <w:fldChar w:fldCharType="begin"/>
            </w:r>
            <w:r w:rsidR="00421043">
              <w:rPr>
                <w:noProof/>
                <w:webHidden/>
              </w:rPr>
              <w:instrText xml:space="preserve"> PAGEREF _Toc333001779 \h </w:instrText>
            </w:r>
            <w:r w:rsidR="00B317E5">
              <w:rPr>
                <w:noProof/>
                <w:webHidden/>
              </w:rPr>
            </w:r>
            <w:r w:rsidR="00B317E5">
              <w:rPr>
                <w:noProof/>
                <w:webHidden/>
              </w:rPr>
              <w:fldChar w:fldCharType="separate"/>
            </w:r>
            <w:r w:rsidR="00421043">
              <w:rPr>
                <w:noProof/>
                <w:webHidden/>
              </w:rPr>
              <w:t>20</w:t>
            </w:r>
            <w:r w:rsidR="00B317E5">
              <w:rPr>
                <w:noProof/>
                <w:webHidden/>
              </w:rPr>
              <w:fldChar w:fldCharType="end"/>
            </w:r>
          </w:hyperlink>
        </w:p>
        <w:p w14:paraId="04887433" w14:textId="77777777" w:rsidR="00421043" w:rsidRDefault="00806B96">
          <w:pPr>
            <w:pStyle w:val="TOC3"/>
            <w:tabs>
              <w:tab w:val="right" w:leader="dot" w:pos="9350"/>
            </w:tabs>
            <w:rPr>
              <w:noProof/>
            </w:rPr>
          </w:pPr>
          <w:hyperlink w:anchor="_Toc333001780" w:history="1">
            <w:r w:rsidR="00421043" w:rsidRPr="008F7E54">
              <w:rPr>
                <w:rStyle w:val="Hyperlink"/>
                <w:noProof/>
              </w:rPr>
              <w:t>Import statements</w:t>
            </w:r>
            <w:r w:rsidR="00421043">
              <w:rPr>
                <w:noProof/>
                <w:webHidden/>
              </w:rPr>
              <w:tab/>
            </w:r>
            <w:r w:rsidR="00B317E5">
              <w:rPr>
                <w:noProof/>
                <w:webHidden/>
              </w:rPr>
              <w:fldChar w:fldCharType="begin"/>
            </w:r>
            <w:r w:rsidR="00421043">
              <w:rPr>
                <w:noProof/>
                <w:webHidden/>
              </w:rPr>
              <w:instrText xml:space="preserve"> PAGEREF _Toc333001780 \h </w:instrText>
            </w:r>
            <w:r w:rsidR="00B317E5">
              <w:rPr>
                <w:noProof/>
                <w:webHidden/>
              </w:rPr>
            </w:r>
            <w:r w:rsidR="00B317E5">
              <w:rPr>
                <w:noProof/>
                <w:webHidden/>
              </w:rPr>
              <w:fldChar w:fldCharType="separate"/>
            </w:r>
            <w:r w:rsidR="00421043">
              <w:rPr>
                <w:noProof/>
                <w:webHidden/>
              </w:rPr>
              <w:t>20</w:t>
            </w:r>
            <w:r w:rsidR="00B317E5">
              <w:rPr>
                <w:noProof/>
                <w:webHidden/>
              </w:rPr>
              <w:fldChar w:fldCharType="end"/>
            </w:r>
          </w:hyperlink>
        </w:p>
        <w:p w14:paraId="01DE85F9" w14:textId="77777777" w:rsidR="00421043" w:rsidRDefault="00806B96">
          <w:pPr>
            <w:pStyle w:val="TOC3"/>
            <w:tabs>
              <w:tab w:val="right" w:leader="dot" w:pos="9350"/>
            </w:tabs>
            <w:rPr>
              <w:noProof/>
            </w:rPr>
          </w:pPr>
          <w:hyperlink w:anchor="_Toc333001781" w:history="1">
            <w:r w:rsidR="00421043" w:rsidRPr="008F7E54">
              <w:rPr>
                <w:rStyle w:val="Hyperlink"/>
                <w:noProof/>
              </w:rPr>
              <w:t>Header</w:t>
            </w:r>
            <w:r w:rsidR="00421043">
              <w:rPr>
                <w:noProof/>
                <w:webHidden/>
              </w:rPr>
              <w:tab/>
            </w:r>
            <w:r w:rsidR="00B317E5">
              <w:rPr>
                <w:noProof/>
                <w:webHidden/>
              </w:rPr>
              <w:fldChar w:fldCharType="begin"/>
            </w:r>
            <w:r w:rsidR="00421043">
              <w:rPr>
                <w:noProof/>
                <w:webHidden/>
              </w:rPr>
              <w:instrText xml:space="preserve"> PAGEREF _Toc333001781 \h </w:instrText>
            </w:r>
            <w:r w:rsidR="00B317E5">
              <w:rPr>
                <w:noProof/>
                <w:webHidden/>
              </w:rPr>
            </w:r>
            <w:r w:rsidR="00B317E5">
              <w:rPr>
                <w:noProof/>
                <w:webHidden/>
              </w:rPr>
              <w:fldChar w:fldCharType="separate"/>
            </w:r>
            <w:r w:rsidR="00421043">
              <w:rPr>
                <w:noProof/>
                <w:webHidden/>
              </w:rPr>
              <w:t>21</w:t>
            </w:r>
            <w:r w:rsidR="00B317E5">
              <w:rPr>
                <w:noProof/>
                <w:webHidden/>
              </w:rPr>
              <w:fldChar w:fldCharType="end"/>
            </w:r>
          </w:hyperlink>
        </w:p>
        <w:p w14:paraId="50C652D6" w14:textId="77777777" w:rsidR="00421043" w:rsidRDefault="00806B96">
          <w:pPr>
            <w:pStyle w:val="TOC3"/>
            <w:tabs>
              <w:tab w:val="right" w:leader="dot" w:pos="9350"/>
            </w:tabs>
            <w:rPr>
              <w:noProof/>
            </w:rPr>
          </w:pPr>
          <w:hyperlink w:anchor="_Toc333001782" w:history="1">
            <w:r w:rsidR="00421043" w:rsidRPr="008F7E54">
              <w:rPr>
                <w:rStyle w:val="Hyperlink"/>
                <w:noProof/>
              </w:rPr>
              <w:t>Model Name</w:t>
            </w:r>
            <w:r w:rsidR="00421043">
              <w:rPr>
                <w:noProof/>
                <w:webHidden/>
              </w:rPr>
              <w:tab/>
            </w:r>
            <w:r w:rsidR="00B317E5">
              <w:rPr>
                <w:noProof/>
                <w:webHidden/>
              </w:rPr>
              <w:fldChar w:fldCharType="begin"/>
            </w:r>
            <w:r w:rsidR="00421043">
              <w:rPr>
                <w:noProof/>
                <w:webHidden/>
              </w:rPr>
              <w:instrText xml:space="preserve"> PAGEREF _Toc333001782 \h </w:instrText>
            </w:r>
            <w:r w:rsidR="00B317E5">
              <w:rPr>
                <w:noProof/>
                <w:webHidden/>
              </w:rPr>
            </w:r>
            <w:r w:rsidR="00B317E5">
              <w:rPr>
                <w:noProof/>
                <w:webHidden/>
              </w:rPr>
              <w:fldChar w:fldCharType="separate"/>
            </w:r>
            <w:r w:rsidR="00421043">
              <w:rPr>
                <w:noProof/>
                <w:webHidden/>
              </w:rPr>
              <w:t>24</w:t>
            </w:r>
            <w:r w:rsidR="00B317E5">
              <w:rPr>
                <w:noProof/>
                <w:webHidden/>
              </w:rPr>
              <w:fldChar w:fldCharType="end"/>
            </w:r>
          </w:hyperlink>
        </w:p>
        <w:p w14:paraId="6364AA1E" w14:textId="77777777" w:rsidR="00421043" w:rsidRDefault="00806B96">
          <w:pPr>
            <w:pStyle w:val="TOC3"/>
            <w:tabs>
              <w:tab w:val="right" w:leader="dot" w:pos="9350"/>
            </w:tabs>
            <w:rPr>
              <w:noProof/>
            </w:rPr>
          </w:pPr>
          <w:hyperlink w:anchor="_Toc333001783" w:history="1">
            <w:r w:rsidR="00421043" w:rsidRPr="008F7E54">
              <w:rPr>
                <w:rStyle w:val="Hyperlink"/>
                <w:noProof/>
              </w:rPr>
              <w:t>key</w:t>
            </w:r>
            <w:r w:rsidR="00421043">
              <w:rPr>
                <w:noProof/>
                <w:webHidden/>
              </w:rPr>
              <w:tab/>
            </w:r>
            <w:r w:rsidR="00B317E5">
              <w:rPr>
                <w:noProof/>
                <w:webHidden/>
              </w:rPr>
              <w:fldChar w:fldCharType="begin"/>
            </w:r>
            <w:r w:rsidR="00421043">
              <w:rPr>
                <w:noProof/>
                <w:webHidden/>
              </w:rPr>
              <w:instrText xml:space="preserve"> PAGEREF _Toc333001783 \h </w:instrText>
            </w:r>
            <w:r w:rsidR="00B317E5">
              <w:rPr>
                <w:noProof/>
                <w:webHidden/>
              </w:rPr>
            </w:r>
            <w:r w:rsidR="00B317E5">
              <w:rPr>
                <w:noProof/>
                <w:webHidden/>
              </w:rPr>
              <w:fldChar w:fldCharType="separate"/>
            </w:r>
            <w:r w:rsidR="00421043">
              <w:rPr>
                <w:noProof/>
                <w:webHidden/>
              </w:rPr>
              <w:t>24</w:t>
            </w:r>
            <w:r w:rsidR="00B317E5">
              <w:rPr>
                <w:noProof/>
                <w:webHidden/>
              </w:rPr>
              <w:fldChar w:fldCharType="end"/>
            </w:r>
          </w:hyperlink>
        </w:p>
        <w:p w14:paraId="27DF3198" w14:textId="77777777" w:rsidR="00421043" w:rsidRDefault="00806B96">
          <w:pPr>
            <w:pStyle w:val="TOC3"/>
            <w:tabs>
              <w:tab w:val="right" w:leader="dot" w:pos="9350"/>
            </w:tabs>
            <w:rPr>
              <w:noProof/>
            </w:rPr>
          </w:pPr>
          <w:hyperlink w:anchor="_Toc333001784" w:history="1">
            <w:r w:rsidR="00421043" w:rsidRPr="008F7E54">
              <w:rPr>
                <w:rStyle w:val="Hyperlink"/>
                <w:noProof/>
              </w:rPr>
              <w:t>data</w:t>
            </w:r>
            <w:r w:rsidR="00421043">
              <w:rPr>
                <w:noProof/>
                <w:webHidden/>
              </w:rPr>
              <w:tab/>
            </w:r>
            <w:r w:rsidR="00B317E5">
              <w:rPr>
                <w:noProof/>
                <w:webHidden/>
              </w:rPr>
              <w:fldChar w:fldCharType="begin"/>
            </w:r>
            <w:r w:rsidR="00421043">
              <w:rPr>
                <w:noProof/>
                <w:webHidden/>
              </w:rPr>
              <w:instrText xml:space="preserve"> PAGEREF _Toc333001784 \h </w:instrText>
            </w:r>
            <w:r w:rsidR="00B317E5">
              <w:rPr>
                <w:noProof/>
                <w:webHidden/>
              </w:rPr>
            </w:r>
            <w:r w:rsidR="00B317E5">
              <w:rPr>
                <w:noProof/>
                <w:webHidden/>
              </w:rPr>
              <w:fldChar w:fldCharType="separate"/>
            </w:r>
            <w:r w:rsidR="00421043">
              <w:rPr>
                <w:noProof/>
                <w:webHidden/>
              </w:rPr>
              <w:t>24</w:t>
            </w:r>
            <w:r w:rsidR="00B317E5">
              <w:rPr>
                <w:noProof/>
                <w:webHidden/>
              </w:rPr>
              <w:fldChar w:fldCharType="end"/>
            </w:r>
          </w:hyperlink>
        </w:p>
        <w:p w14:paraId="387E4EE3" w14:textId="77777777" w:rsidR="00421043" w:rsidRDefault="00806B96">
          <w:pPr>
            <w:pStyle w:val="TOC3"/>
            <w:tabs>
              <w:tab w:val="right" w:leader="dot" w:pos="9350"/>
            </w:tabs>
            <w:rPr>
              <w:noProof/>
            </w:rPr>
          </w:pPr>
          <w:hyperlink w:anchor="_Toc333001785" w:history="1">
            <w:r w:rsidR="00421043" w:rsidRPr="008F7E54">
              <w:rPr>
                <w:rStyle w:val="Hyperlink"/>
                <w:noProof/>
              </w:rPr>
              <w:t>Qualifier/Item/Modifier/Attribution references</w:t>
            </w:r>
            <w:r w:rsidR="00421043">
              <w:rPr>
                <w:noProof/>
                <w:webHidden/>
              </w:rPr>
              <w:tab/>
            </w:r>
            <w:r w:rsidR="00B317E5">
              <w:rPr>
                <w:noProof/>
                <w:webHidden/>
              </w:rPr>
              <w:fldChar w:fldCharType="begin"/>
            </w:r>
            <w:r w:rsidR="00421043">
              <w:rPr>
                <w:noProof/>
                <w:webHidden/>
              </w:rPr>
              <w:instrText xml:space="preserve"> PAGEREF _Toc333001785 \h </w:instrText>
            </w:r>
            <w:r w:rsidR="00B317E5">
              <w:rPr>
                <w:noProof/>
                <w:webHidden/>
              </w:rPr>
            </w:r>
            <w:r w:rsidR="00B317E5">
              <w:rPr>
                <w:noProof/>
                <w:webHidden/>
              </w:rPr>
              <w:fldChar w:fldCharType="separate"/>
            </w:r>
            <w:r w:rsidR="00421043">
              <w:rPr>
                <w:noProof/>
                <w:webHidden/>
              </w:rPr>
              <w:t>25</w:t>
            </w:r>
            <w:r w:rsidR="00B317E5">
              <w:rPr>
                <w:noProof/>
                <w:webHidden/>
              </w:rPr>
              <w:fldChar w:fldCharType="end"/>
            </w:r>
          </w:hyperlink>
        </w:p>
        <w:p w14:paraId="60A53CEB" w14:textId="77777777" w:rsidR="00421043" w:rsidRDefault="00806B96">
          <w:pPr>
            <w:pStyle w:val="TOC3"/>
            <w:tabs>
              <w:tab w:val="right" w:leader="dot" w:pos="9350"/>
            </w:tabs>
            <w:rPr>
              <w:noProof/>
            </w:rPr>
          </w:pPr>
          <w:hyperlink w:anchor="_Toc333001786" w:history="1">
            <w:r w:rsidR="00421043" w:rsidRPr="008F7E54">
              <w:rPr>
                <w:rStyle w:val="Hyperlink"/>
                <w:noProof/>
              </w:rPr>
              <w:t>Constraint Statements</w:t>
            </w:r>
            <w:r w:rsidR="00421043">
              <w:rPr>
                <w:noProof/>
                <w:webHidden/>
              </w:rPr>
              <w:tab/>
            </w:r>
            <w:r w:rsidR="00B317E5">
              <w:rPr>
                <w:noProof/>
                <w:webHidden/>
              </w:rPr>
              <w:fldChar w:fldCharType="begin"/>
            </w:r>
            <w:r w:rsidR="00421043">
              <w:rPr>
                <w:noProof/>
                <w:webHidden/>
              </w:rPr>
              <w:instrText xml:space="preserve"> PAGEREF _Toc333001786 \h </w:instrText>
            </w:r>
            <w:r w:rsidR="00B317E5">
              <w:rPr>
                <w:noProof/>
                <w:webHidden/>
              </w:rPr>
            </w:r>
            <w:r w:rsidR="00B317E5">
              <w:rPr>
                <w:noProof/>
                <w:webHidden/>
              </w:rPr>
              <w:fldChar w:fldCharType="separate"/>
            </w:r>
            <w:r w:rsidR="00421043">
              <w:rPr>
                <w:noProof/>
                <w:webHidden/>
              </w:rPr>
              <w:t>27</w:t>
            </w:r>
            <w:r w:rsidR="00B317E5">
              <w:rPr>
                <w:noProof/>
                <w:webHidden/>
              </w:rPr>
              <w:fldChar w:fldCharType="end"/>
            </w:r>
          </w:hyperlink>
        </w:p>
        <w:p w14:paraId="3E1EF723" w14:textId="77777777" w:rsidR="00421043" w:rsidRDefault="00806B96">
          <w:pPr>
            <w:pStyle w:val="TOC2"/>
            <w:tabs>
              <w:tab w:val="right" w:leader="dot" w:pos="9350"/>
            </w:tabs>
            <w:rPr>
              <w:noProof/>
            </w:rPr>
          </w:pPr>
          <w:hyperlink w:anchor="_Toc333001787" w:history="1">
            <w:r w:rsidR="00421043" w:rsidRPr="008F7E54">
              <w:rPr>
                <w:rStyle w:val="Hyperlink"/>
                <w:iCs/>
                <w:noProof/>
              </w:rPr>
              <w:t>Conventions</w:t>
            </w:r>
            <w:r w:rsidR="00421043">
              <w:rPr>
                <w:noProof/>
                <w:webHidden/>
              </w:rPr>
              <w:tab/>
            </w:r>
            <w:r w:rsidR="00B317E5">
              <w:rPr>
                <w:noProof/>
                <w:webHidden/>
              </w:rPr>
              <w:fldChar w:fldCharType="begin"/>
            </w:r>
            <w:r w:rsidR="00421043">
              <w:rPr>
                <w:noProof/>
                <w:webHidden/>
              </w:rPr>
              <w:instrText xml:space="preserve"> PAGEREF _Toc333001787 \h </w:instrText>
            </w:r>
            <w:r w:rsidR="00B317E5">
              <w:rPr>
                <w:noProof/>
                <w:webHidden/>
              </w:rPr>
            </w:r>
            <w:r w:rsidR="00B317E5">
              <w:rPr>
                <w:noProof/>
                <w:webHidden/>
              </w:rPr>
              <w:fldChar w:fldCharType="separate"/>
            </w:r>
            <w:r w:rsidR="00421043">
              <w:rPr>
                <w:noProof/>
                <w:webHidden/>
              </w:rPr>
              <w:t>32</w:t>
            </w:r>
            <w:r w:rsidR="00B317E5">
              <w:rPr>
                <w:noProof/>
                <w:webHidden/>
              </w:rPr>
              <w:fldChar w:fldCharType="end"/>
            </w:r>
          </w:hyperlink>
        </w:p>
        <w:p w14:paraId="44FBC58B" w14:textId="77777777" w:rsidR="00421043" w:rsidRDefault="00806B96">
          <w:pPr>
            <w:pStyle w:val="TOC3"/>
            <w:tabs>
              <w:tab w:val="right" w:leader="dot" w:pos="9350"/>
            </w:tabs>
            <w:rPr>
              <w:noProof/>
            </w:rPr>
          </w:pPr>
          <w:hyperlink w:anchor="_Toc333001788" w:history="1">
            <w:r w:rsidR="00421043" w:rsidRPr="008F7E54">
              <w:rPr>
                <w:rStyle w:val="Hyperlink"/>
                <w:noProof/>
              </w:rPr>
              <w:t>Naming of Models</w:t>
            </w:r>
            <w:r w:rsidR="00421043">
              <w:rPr>
                <w:noProof/>
                <w:webHidden/>
              </w:rPr>
              <w:tab/>
            </w:r>
            <w:r w:rsidR="00B317E5">
              <w:rPr>
                <w:noProof/>
                <w:webHidden/>
              </w:rPr>
              <w:fldChar w:fldCharType="begin"/>
            </w:r>
            <w:r w:rsidR="00421043">
              <w:rPr>
                <w:noProof/>
                <w:webHidden/>
              </w:rPr>
              <w:instrText xml:space="preserve"> PAGEREF _Toc333001788 \h </w:instrText>
            </w:r>
            <w:r w:rsidR="00B317E5">
              <w:rPr>
                <w:noProof/>
                <w:webHidden/>
              </w:rPr>
            </w:r>
            <w:r w:rsidR="00B317E5">
              <w:rPr>
                <w:noProof/>
                <w:webHidden/>
              </w:rPr>
              <w:fldChar w:fldCharType="separate"/>
            </w:r>
            <w:r w:rsidR="00421043">
              <w:rPr>
                <w:noProof/>
                <w:webHidden/>
              </w:rPr>
              <w:t>32</w:t>
            </w:r>
            <w:r w:rsidR="00B317E5">
              <w:rPr>
                <w:noProof/>
                <w:webHidden/>
              </w:rPr>
              <w:fldChar w:fldCharType="end"/>
            </w:r>
          </w:hyperlink>
        </w:p>
        <w:p w14:paraId="09D63872" w14:textId="77777777" w:rsidR="00421043" w:rsidRDefault="00806B96">
          <w:pPr>
            <w:pStyle w:val="TOC3"/>
            <w:tabs>
              <w:tab w:val="right" w:leader="dot" w:pos="9350"/>
            </w:tabs>
            <w:rPr>
              <w:noProof/>
            </w:rPr>
          </w:pPr>
          <w:hyperlink w:anchor="_Toc333001789" w:history="1">
            <w:r w:rsidR="00421043" w:rsidRPr="008F7E54">
              <w:rPr>
                <w:rStyle w:val="Hyperlink"/>
                <w:noProof/>
              </w:rPr>
              <w:t>References to Terminology</w:t>
            </w:r>
            <w:r w:rsidR="00421043">
              <w:rPr>
                <w:noProof/>
                <w:webHidden/>
              </w:rPr>
              <w:tab/>
            </w:r>
            <w:r w:rsidR="00B317E5">
              <w:rPr>
                <w:noProof/>
                <w:webHidden/>
              </w:rPr>
              <w:fldChar w:fldCharType="begin"/>
            </w:r>
            <w:r w:rsidR="00421043">
              <w:rPr>
                <w:noProof/>
                <w:webHidden/>
              </w:rPr>
              <w:instrText xml:space="preserve"> PAGEREF _Toc333001789 \h </w:instrText>
            </w:r>
            <w:r w:rsidR="00B317E5">
              <w:rPr>
                <w:noProof/>
                <w:webHidden/>
              </w:rPr>
            </w:r>
            <w:r w:rsidR="00B317E5">
              <w:rPr>
                <w:noProof/>
                <w:webHidden/>
              </w:rPr>
              <w:fldChar w:fldCharType="separate"/>
            </w:r>
            <w:r w:rsidR="00421043">
              <w:rPr>
                <w:noProof/>
                <w:webHidden/>
              </w:rPr>
              <w:t>33</w:t>
            </w:r>
            <w:r w:rsidR="00B317E5">
              <w:rPr>
                <w:noProof/>
                <w:webHidden/>
              </w:rPr>
              <w:fldChar w:fldCharType="end"/>
            </w:r>
          </w:hyperlink>
        </w:p>
        <w:p w14:paraId="7A4023CF" w14:textId="77777777" w:rsidR="00421043" w:rsidRDefault="00806B96">
          <w:pPr>
            <w:pStyle w:val="TOC3"/>
            <w:tabs>
              <w:tab w:val="right" w:leader="dot" w:pos="9350"/>
            </w:tabs>
            <w:rPr>
              <w:noProof/>
            </w:rPr>
          </w:pPr>
          <w:hyperlink w:anchor="_Toc333001790" w:history="1">
            <w:r w:rsidR="00421043" w:rsidRPr="008F7E54">
              <w:rPr>
                <w:rStyle w:val="Hyperlink"/>
                <w:noProof/>
              </w:rPr>
              <w:t>Ordering of Elements</w:t>
            </w:r>
            <w:r w:rsidR="00421043">
              <w:rPr>
                <w:noProof/>
                <w:webHidden/>
              </w:rPr>
              <w:tab/>
            </w:r>
            <w:r w:rsidR="00B317E5">
              <w:rPr>
                <w:noProof/>
                <w:webHidden/>
              </w:rPr>
              <w:fldChar w:fldCharType="begin"/>
            </w:r>
            <w:r w:rsidR="00421043">
              <w:rPr>
                <w:noProof/>
                <w:webHidden/>
              </w:rPr>
              <w:instrText xml:space="preserve"> PAGEREF _Toc333001790 \h </w:instrText>
            </w:r>
            <w:r w:rsidR="00B317E5">
              <w:rPr>
                <w:noProof/>
                <w:webHidden/>
              </w:rPr>
            </w:r>
            <w:r w:rsidR="00B317E5">
              <w:rPr>
                <w:noProof/>
                <w:webHidden/>
              </w:rPr>
              <w:fldChar w:fldCharType="separate"/>
            </w:r>
            <w:r w:rsidR="00421043">
              <w:rPr>
                <w:noProof/>
                <w:webHidden/>
              </w:rPr>
              <w:t>34</w:t>
            </w:r>
            <w:r w:rsidR="00B317E5">
              <w:rPr>
                <w:noProof/>
                <w:webHidden/>
              </w:rPr>
              <w:fldChar w:fldCharType="end"/>
            </w:r>
          </w:hyperlink>
        </w:p>
        <w:p w14:paraId="09AAB776" w14:textId="77777777" w:rsidR="00421043" w:rsidRDefault="00806B96">
          <w:pPr>
            <w:pStyle w:val="TOC2"/>
            <w:tabs>
              <w:tab w:val="right" w:leader="dot" w:pos="9350"/>
            </w:tabs>
            <w:rPr>
              <w:noProof/>
            </w:rPr>
          </w:pPr>
          <w:hyperlink w:anchor="_Toc333001791" w:history="1">
            <w:r w:rsidR="00421043" w:rsidRPr="008F7E54">
              <w:rPr>
                <w:rStyle w:val="Hyperlink"/>
                <w:noProof/>
              </w:rPr>
              <w:t>Modifications to Models</w:t>
            </w:r>
            <w:r w:rsidR="00421043">
              <w:rPr>
                <w:noProof/>
                <w:webHidden/>
              </w:rPr>
              <w:tab/>
            </w:r>
            <w:r w:rsidR="00B317E5">
              <w:rPr>
                <w:noProof/>
                <w:webHidden/>
              </w:rPr>
              <w:fldChar w:fldCharType="begin"/>
            </w:r>
            <w:r w:rsidR="00421043">
              <w:rPr>
                <w:noProof/>
                <w:webHidden/>
              </w:rPr>
              <w:instrText xml:space="preserve"> PAGEREF _Toc333001791 \h </w:instrText>
            </w:r>
            <w:r w:rsidR="00B317E5">
              <w:rPr>
                <w:noProof/>
                <w:webHidden/>
              </w:rPr>
            </w:r>
            <w:r w:rsidR="00B317E5">
              <w:rPr>
                <w:noProof/>
                <w:webHidden/>
              </w:rPr>
              <w:fldChar w:fldCharType="separate"/>
            </w:r>
            <w:r w:rsidR="00421043">
              <w:rPr>
                <w:noProof/>
                <w:webHidden/>
              </w:rPr>
              <w:t>34</w:t>
            </w:r>
            <w:r w:rsidR="00B317E5">
              <w:rPr>
                <w:noProof/>
                <w:webHidden/>
              </w:rPr>
              <w:fldChar w:fldCharType="end"/>
            </w:r>
          </w:hyperlink>
        </w:p>
        <w:p w14:paraId="754CD5B3" w14:textId="77777777" w:rsidR="00421043" w:rsidRDefault="00806B96">
          <w:pPr>
            <w:pStyle w:val="TOC1"/>
            <w:tabs>
              <w:tab w:val="right" w:leader="dot" w:pos="9350"/>
            </w:tabs>
            <w:rPr>
              <w:noProof/>
            </w:rPr>
          </w:pPr>
          <w:hyperlink w:anchor="_Toc333001792" w:history="1">
            <w:r w:rsidR="00421043" w:rsidRPr="008F7E54">
              <w:rPr>
                <w:rStyle w:val="Hyperlink"/>
                <w:noProof/>
              </w:rPr>
              <w:t>Creating Terminology for Use in CEMs</w:t>
            </w:r>
            <w:r w:rsidR="00421043">
              <w:rPr>
                <w:noProof/>
                <w:webHidden/>
              </w:rPr>
              <w:tab/>
            </w:r>
            <w:r w:rsidR="00B317E5">
              <w:rPr>
                <w:noProof/>
                <w:webHidden/>
              </w:rPr>
              <w:fldChar w:fldCharType="begin"/>
            </w:r>
            <w:r w:rsidR="00421043">
              <w:rPr>
                <w:noProof/>
                <w:webHidden/>
              </w:rPr>
              <w:instrText xml:space="preserve"> PAGEREF _Toc333001792 \h </w:instrText>
            </w:r>
            <w:r w:rsidR="00B317E5">
              <w:rPr>
                <w:noProof/>
                <w:webHidden/>
              </w:rPr>
            </w:r>
            <w:r w:rsidR="00B317E5">
              <w:rPr>
                <w:noProof/>
                <w:webHidden/>
              </w:rPr>
              <w:fldChar w:fldCharType="separate"/>
            </w:r>
            <w:r w:rsidR="00421043">
              <w:rPr>
                <w:noProof/>
                <w:webHidden/>
              </w:rPr>
              <w:t>35</w:t>
            </w:r>
            <w:r w:rsidR="00B317E5">
              <w:rPr>
                <w:noProof/>
                <w:webHidden/>
              </w:rPr>
              <w:fldChar w:fldCharType="end"/>
            </w:r>
          </w:hyperlink>
        </w:p>
        <w:p w14:paraId="1FAF17D6" w14:textId="77777777" w:rsidR="00421043" w:rsidRDefault="00806B96">
          <w:pPr>
            <w:pStyle w:val="TOC2"/>
            <w:tabs>
              <w:tab w:val="right" w:leader="dot" w:pos="9350"/>
            </w:tabs>
            <w:rPr>
              <w:noProof/>
            </w:rPr>
          </w:pPr>
          <w:hyperlink w:anchor="_Toc333001793" w:history="1">
            <w:r w:rsidR="00421043" w:rsidRPr="008F7E54">
              <w:rPr>
                <w:rStyle w:val="Hyperlink"/>
                <w:noProof/>
              </w:rPr>
              <w:t>Key Codes and Type Codes</w:t>
            </w:r>
            <w:r w:rsidR="00421043">
              <w:rPr>
                <w:noProof/>
                <w:webHidden/>
              </w:rPr>
              <w:tab/>
            </w:r>
            <w:r w:rsidR="00B317E5">
              <w:rPr>
                <w:noProof/>
                <w:webHidden/>
              </w:rPr>
              <w:fldChar w:fldCharType="begin"/>
            </w:r>
            <w:r w:rsidR="00421043">
              <w:rPr>
                <w:noProof/>
                <w:webHidden/>
              </w:rPr>
              <w:instrText xml:space="preserve"> PAGEREF _Toc333001793 \h </w:instrText>
            </w:r>
            <w:r w:rsidR="00B317E5">
              <w:rPr>
                <w:noProof/>
                <w:webHidden/>
              </w:rPr>
            </w:r>
            <w:r w:rsidR="00B317E5">
              <w:rPr>
                <w:noProof/>
                <w:webHidden/>
              </w:rPr>
              <w:fldChar w:fldCharType="separate"/>
            </w:r>
            <w:r w:rsidR="00421043">
              <w:rPr>
                <w:noProof/>
                <w:webHidden/>
              </w:rPr>
              <w:t>35</w:t>
            </w:r>
            <w:r w:rsidR="00B317E5">
              <w:rPr>
                <w:noProof/>
                <w:webHidden/>
              </w:rPr>
              <w:fldChar w:fldCharType="end"/>
            </w:r>
          </w:hyperlink>
        </w:p>
        <w:p w14:paraId="1B321E1F" w14:textId="77777777" w:rsidR="00421043" w:rsidRDefault="00806B96">
          <w:pPr>
            <w:pStyle w:val="TOC2"/>
            <w:tabs>
              <w:tab w:val="right" w:leader="dot" w:pos="9350"/>
            </w:tabs>
            <w:rPr>
              <w:noProof/>
            </w:rPr>
          </w:pPr>
          <w:hyperlink w:anchor="_Toc333001794" w:history="1">
            <w:r w:rsidR="00421043" w:rsidRPr="008F7E54">
              <w:rPr>
                <w:rStyle w:val="Hyperlink"/>
                <w:noProof/>
              </w:rPr>
              <w:t>Value Sets</w:t>
            </w:r>
            <w:r w:rsidR="00421043">
              <w:rPr>
                <w:noProof/>
                <w:webHidden/>
              </w:rPr>
              <w:tab/>
            </w:r>
            <w:r w:rsidR="00B317E5">
              <w:rPr>
                <w:noProof/>
                <w:webHidden/>
              </w:rPr>
              <w:fldChar w:fldCharType="begin"/>
            </w:r>
            <w:r w:rsidR="00421043">
              <w:rPr>
                <w:noProof/>
                <w:webHidden/>
              </w:rPr>
              <w:instrText xml:space="preserve"> PAGEREF _Toc333001794 \h </w:instrText>
            </w:r>
            <w:r w:rsidR="00B317E5">
              <w:rPr>
                <w:noProof/>
                <w:webHidden/>
              </w:rPr>
            </w:r>
            <w:r w:rsidR="00B317E5">
              <w:rPr>
                <w:noProof/>
                <w:webHidden/>
              </w:rPr>
              <w:fldChar w:fldCharType="separate"/>
            </w:r>
            <w:r w:rsidR="00421043">
              <w:rPr>
                <w:noProof/>
                <w:webHidden/>
              </w:rPr>
              <w:t>35</w:t>
            </w:r>
            <w:r w:rsidR="00B317E5">
              <w:rPr>
                <w:noProof/>
                <w:webHidden/>
              </w:rPr>
              <w:fldChar w:fldCharType="end"/>
            </w:r>
          </w:hyperlink>
        </w:p>
        <w:p w14:paraId="6CBA59A2" w14:textId="77777777" w:rsidR="00421043" w:rsidRDefault="00806B96">
          <w:pPr>
            <w:pStyle w:val="TOC2"/>
            <w:tabs>
              <w:tab w:val="right" w:leader="dot" w:pos="9350"/>
            </w:tabs>
            <w:rPr>
              <w:noProof/>
            </w:rPr>
          </w:pPr>
          <w:hyperlink w:anchor="_Toc333001795" w:history="1">
            <w:r w:rsidR="00421043" w:rsidRPr="008F7E54">
              <w:rPr>
                <w:rStyle w:val="Hyperlink"/>
                <w:noProof/>
              </w:rPr>
              <w:t>Further Constraint of Value Sets</w:t>
            </w:r>
            <w:r w:rsidR="00421043">
              <w:rPr>
                <w:noProof/>
                <w:webHidden/>
              </w:rPr>
              <w:tab/>
            </w:r>
            <w:r w:rsidR="00B317E5">
              <w:rPr>
                <w:noProof/>
                <w:webHidden/>
              </w:rPr>
              <w:fldChar w:fldCharType="begin"/>
            </w:r>
            <w:r w:rsidR="00421043">
              <w:rPr>
                <w:noProof/>
                <w:webHidden/>
              </w:rPr>
              <w:instrText xml:space="preserve"> PAGEREF _Toc333001795 \h </w:instrText>
            </w:r>
            <w:r w:rsidR="00B317E5">
              <w:rPr>
                <w:noProof/>
                <w:webHidden/>
              </w:rPr>
            </w:r>
            <w:r w:rsidR="00B317E5">
              <w:rPr>
                <w:noProof/>
                <w:webHidden/>
              </w:rPr>
              <w:fldChar w:fldCharType="separate"/>
            </w:r>
            <w:r w:rsidR="00421043">
              <w:rPr>
                <w:noProof/>
                <w:webHidden/>
              </w:rPr>
              <w:t>35</w:t>
            </w:r>
            <w:r w:rsidR="00B317E5">
              <w:rPr>
                <w:noProof/>
                <w:webHidden/>
              </w:rPr>
              <w:fldChar w:fldCharType="end"/>
            </w:r>
          </w:hyperlink>
        </w:p>
        <w:p w14:paraId="440D9BE7" w14:textId="77777777" w:rsidR="00421043" w:rsidRDefault="00806B96">
          <w:pPr>
            <w:pStyle w:val="TOC1"/>
            <w:tabs>
              <w:tab w:val="right" w:leader="dot" w:pos="9350"/>
            </w:tabs>
            <w:rPr>
              <w:noProof/>
            </w:rPr>
          </w:pPr>
          <w:hyperlink w:anchor="_Toc333001796" w:history="1">
            <w:r w:rsidR="00421043" w:rsidRPr="008F7E54">
              <w:rPr>
                <w:rStyle w:val="Hyperlink"/>
                <w:noProof/>
              </w:rPr>
              <w:t>Inheritance in CEMs and CDL</w:t>
            </w:r>
            <w:r w:rsidR="00421043">
              <w:rPr>
                <w:noProof/>
                <w:webHidden/>
              </w:rPr>
              <w:tab/>
            </w:r>
            <w:r w:rsidR="00B317E5">
              <w:rPr>
                <w:noProof/>
                <w:webHidden/>
              </w:rPr>
              <w:fldChar w:fldCharType="begin"/>
            </w:r>
            <w:r w:rsidR="00421043">
              <w:rPr>
                <w:noProof/>
                <w:webHidden/>
              </w:rPr>
              <w:instrText xml:space="preserve"> PAGEREF _Toc333001796 \h </w:instrText>
            </w:r>
            <w:r w:rsidR="00B317E5">
              <w:rPr>
                <w:noProof/>
                <w:webHidden/>
              </w:rPr>
            </w:r>
            <w:r w:rsidR="00B317E5">
              <w:rPr>
                <w:noProof/>
                <w:webHidden/>
              </w:rPr>
              <w:fldChar w:fldCharType="separate"/>
            </w:r>
            <w:r w:rsidR="00421043">
              <w:rPr>
                <w:noProof/>
                <w:webHidden/>
              </w:rPr>
              <w:t>37</w:t>
            </w:r>
            <w:r w:rsidR="00B317E5">
              <w:rPr>
                <w:noProof/>
                <w:webHidden/>
              </w:rPr>
              <w:fldChar w:fldCharType="end"/>
            </w:r>
          </w:hyperlink>
        </w:p>
        <w:p w14:paraId="5922D717" w14:textId="77777777" w:rsidR="00421043" w:rsidRDefault="00806B96">
          <w:pPr>
            <w:pStyle w:val="TOC2"/>
            <w:tabs>
              <w:tab w:val="right" w:leader="dot" w:pos="9350"/>
            </w:tabs>
            <w:rPr>
              <w:noProof/>
            </w:rPr>
          </w:pPr>
          <w:hyperlink w:anchor="_Toc333001797" w:history="1">
            <w:r w:rsidR="00421043" w:rsidRPr="008F7E54">
              <w:rPr>
                <w:rStyle w:val="Hyperlink"/>
                <w:noProof/>
              </w:rPr>
              <w:t>Inheritance via Reference classes</w:t>
            </w:r>
            <w:r w:rsidR="00421043">
              <w:rPr>
                <w:noProof/>
                <w:webHidden/>
              </w:rPr>
              <w:tab/>
            </w:r>
            <w:r w:rsidR="00B317E5">
              <w:rPr>
                <w:noProof/>
                <w:webHidden/>
              </w:rPr>
              <w:fldChar w:fldCharType="begin"/>
            </w:r>
            <w:r w:rsidR="00421043">
              <w:rPr>
                <w:noProof/>
                <w:webHidden/>
              </w:rPr>
              <w:instrText xml:space="preserve"> PAGEREF _Toc333001797 \h </w:instrText>
            </w:r>
            <w:r w:rsidR="00B317E5">
              <w:rPr>
                <w:noProof/>
                <w:webHidden/>
              </w:rPr>
            </w:r>
            <w:r w:rsidR="00B317E5">
              <w:rPr>
                <w:noProof/>
                <w:webHidden/>
              </w:rPr>
              <w:fldChar w:fldCharType="separate"/>
            </w:r>
            <w:r w:rsidR="00421043">
              <w:rPr>
                <w:noProof/>
                <w:webHidden/>
              </w:rPr>
              <w:t>37</w:t>
            </w:r>
            <w:r w:rsidR="00B317E5">
              <w:rPr>
                <w:noProof/>
                <w:webHidden/>
              </w:rPr>
              <w:fldChar w:fldCharType="end"/>
            </w:r>
          </w:hyperlink>
        </w:p>
        <w:p w14:paraId="28A275F5" w14:textId="77777777" w:rsidR="00421043" w:rsidRDefault="00806B96">
          <w:pPr>
            <w:pStyle w:val="TOC2"/>
            <w:tabs>
              <w:tab w:val="right" w:leader="dot" w:pos="9350"/>
            </w:tabs>
            <w:rPr>
              <w:noProof/>
            </w:rPr>
          </w:pPr>
          <w:hyperlink w:anchor="_Toc333001798" w:history="1">
            <w:r w:rsidR="00421043" w:rsidRPr="008F7E54">
              <w:rPr>
                <w:rStyle w:val="Hyperlink"/>
                <w:noProof/>
              </w:rPr>
              <w:t>Inheritance via Extends and Restricts Statements</w:t>
            </w:r>
            <w:r w:rsidR="00421043">
              <w:rPr>
                <w:noProof/>
                <w:webHidden/>
              </w:rPr>
              <w:tab/>
            </w:r>
            <w:r w:rsidR="00B317E5">
              <w:rPr>
                <w:noProof/>
                <w:webHidden/>
              </w:rPr>
              <w:fldChar w:fldCharType="begin"/>
            </w:r>
            <w:r w:rsidR="00421043">
              <w:rPr>
                <w:noProof/>
                <w:webHidden/>
              </w:rPr>
              <w:instrText xml:space="preserve"> PAGEREF _Toc333001798 \h </w:instrText>
            </w:r>
            <w:r w:rsidR="00B317E5">
              <w:rPr>
                <w:noProof/>
                <w:webHidden/>
              </w:rPr>
            </w:r>
            <w:r w:rsidR="00B317E5">
              <w:rPr>
                <w:noProof/>
                <w:webHidden/>
              </w:rPr>
              <w:fldChar w:fldCharType="separate"/>
            </w:r>
            <w:r w:rsidR="00421043">
              <w:rPr>
                <w:noProof/>
                <w:webHidden/>
              </w:rPr>
              <w:t>40</w:t>
            </w:r>
            <w:r w:rsidR="00B317E5">
              <w:rPr>
                <w:noProof/>
                <w:webHidden/>
              </w:rPr>
              <w:fldChar w:fldCharType="end"/>
            </w:r>
          </w:hyperlink>
        </w:p>
        <w:p w14:paraId="7B94015B" w14:textId="77777777" w:rsidR="00421043" w:rsidRDefault="00806B96">
          <w:pPr>
            <w:pStyle w:val="TOC1"/>
            <w:tabs>
              <w:tab w:val="right" w:leader="dot" w:pos="9350"/>
            </w:tabs>
            <w:rPr>
              <w:noProof/>
            </w:rPr>
          </w:pPr>
          <w:hyperlink w:anchor="_Toc333001799" w:history="1">
            <w:r w:rsidR="00421043" w:rsidRPr="008F7E54">
              <w:rPr>
                <w:rStyle w:val="Hyperlink"/>
                <w:noProof/>
              </w:rPr>
              <w:t>CEM structures</w:t>
            </w:r>
            <w:r w:rsidR="00421043">
              <w:rPr>
                <w:noProof/>
                <w:webHidden/>
              </w:rPr>
              <w:tab/>
            </w:r>
            <w:r w:rsidR="00B317E5">
              <w:rPr>
                <w:noProof/>
                <w:webHidden/>
              </w:rPr>
              <w:fldChar w:fldCharType="begin"/>
            </w:r>
            <w:r w:rsidR="00421043">
              <w:rPr>
                <w:noProof/>
                <w:webHidden/>
              </w:rPr>
              <w:instrText xml:space="preserve"> PAGEREF _Toc333001799 \h </w:instrText>
            </w:r>
            <w:r w:rsidR="00B317E5">
              <w:rPr>
                <w:noProof/>
                <w:webHidden/>
              </w:rPr>
            </w:r>
            <w:r w:rsidR="00B317E5">
              <w:rPr>
                <w:noProof/>
                <w:webHidden/>
              </w:rPr>
              <w:fldChar w:fldCharType="separate"/>
            </w:r>
            <w:r w:rsidR="00421043">
              <w:rPr>
                <w:noProof/>
                <w:webHidden/>
              </w:rPr>
              <w:t>43</w:t>
            </w:r>
            <w:r w:rsidR="00B317E5">
              <w:rPr>
                <w:noProof/>
                <w:webHidden/>
              </w:rPr>
              <w:fldChar w:fldCharType="end"/>
            </w:r>
          </w:hyperlink>
        </w:p>
        <w:p w14:paraId="7804F997" w14:textId="77777777" w:rsidR="00421043" w:rsidRDefault="00806B96">
          <w:pPr>
            <w:pStyle w:val="TOC2"/>
            <w:tabs>
              <w:tab w:val="right" w:leader="dot" w:pos="9350"/>
            </w:tabs>
            <w:rPr>
              <w:noProof/>
            </w:rPr>
          </w:pPr>
          <w:hyperlink w:anchor="_Toc333001800" w:history="1">
            <w:r w:rsidR="00421043" w:rsidRPr="008F7E54">
              <w:rPr>
                <w:rStyle w:val="Hyperlink"/>
                <w:noProof/>
              </w:rPr>
              <w:t>Statements</w:t>
            </w:r>
            <w:r w:rsidR="00421043">
              <w:rPr>
                <w:noProof/>
                <w:webHidden/>
              </w:rPr>
              <w:tab/>
            </w:r>
            <w:r w:rsidR="00B317E5">
              <w:rPr>
                <w:noProof/>
                <w:webHidden/>
              </w:rPr>
              <w:fldChar w:fldCharType="begin"/>
            </w:r>
            <w:r w:rsidR="00421043">
              <w:rPr>
                <w:noProof/>
                <w:webHidden/>
              </w:rPr>
              <w:instrText xml:space="preserve"> PAGEREF _Toc333001800 \h </w:instrText>
            </w:r>
            <w:r w:rsidR="00B317E5">
              <w:rPr>
                <w:noProof/>
                <w:webHidden/>
              </w:rPr>
            </w:r>
            <w:r w:rsidR="00B317E5">
              <w:rPr>
                <w:noProof/>
                <w:webHidden/>
              </w:rPr>
              <w:fldChar w:fldCharType="separate"/>
            </w:r>
            <w:r w:rsidR="00421043">
              <w:rPr>
                <w:noProof/>
                <w:webHidden/>
              </w:rPr>
              <w:t>43</w:t>
            </w:r>
            <w:r w:rsidR="00B317E5">
              <w:rPr>
                <w:noProof/>
                <w:webHidden/>
              </w:rPr>
              <w:fldChar w:fldCharType="end"/>
            </w:r>
          </w:hyperlink>
        </w:p>
        <w:p w14:paraId="71E807AB" w14:textId="77777777" w:rsidR="00421043" w:rsidRDefault="00806B96">
          <w:pPr>
            <w:pStyle w:val="TOC3"/>
            <w:tabs>
              <w:tab w:val="right" w:leader="dot" w:pos="9350"/>
            </w:tabs>
            <w:rPr>
              <w:noProof/>
            </w:rPr>
          </w:pPr>
          <w:hyperlink w:anchor="_Toc333001801" w:history="1">
            <w:r w:rsidR="00421043" w:rsidRPr="008F7E54">
              <w:rPr>
                <w:rStyle w:val="Hyperlink"/>
                <w:noProof/>
              </w:rPr>
              <w:t>Statements Differentiated by Value Choice</w:t>
            </w:r>
            <w:r w:rsidR="00421043">
              <w:rPr>
                <w:noProof/>
                <w:webHidden/>
              </w:rPr>
              <w:tab/>
            </w:r>
            <w:r w:rsidR="00B317E5">
              <w:rPr>
                <w:noProof/>
                <w:webHidden/>
              </w:rPr>
              <w:fldChar w:fldCharType="begin"/>
            </w:r>
            <w:r w:rsidR="00421043">
              <w:rPr>
                <w:noProof/>
                <w:webHidden/>
              </w:rPr>
              <w:instrText xml:space="preserve"> PAGEREF _Toc333001801 \h </w:instrText>
            </w:r>
            <w:r w:rsidR="00B317E5">
              <w:rPr>
                <w:noProof/>
                <w:webHidden/>
              </w:rPr>
            </w:r>
            <w:r w:rsidR="00B317E5">
              <w:rPr>
                <w:noProof/>
                <w:webHidden/>
              </w:rPr>
              <w:fldChar w:fldCharType="separate"/>
            </w:r>
            <w:r w:rsidR="00421043">
              <w:rPr>
                <w:noProof/>
                <w:webHidden/>
              </w:rPr>
              <w:t>48</w:t>
            </w:r>
            <w:r w:rsidR="00B317E5">
              <w:rPr>
                <w:noProof/>
                <w:webHidden/>
              </w:rPr>
              <w:fldChar w:fldCharType="end"/>
            </w:r>
          </w:hyperlink>
        </w:p>
        <w:p w14:paraId="6D7B2806" w14:textId="77777777" w:rsidR="00421043" w:rsidRDefault="00806B96">
          <w:pPr>
            <w:pStyle w:val="TOC3"/>
            <w:tabs>
              <w:tab w:val="right" w:leader="dot" w:pos="9350"/>
            </w:tabs>
            <w:rPr>
              <w:noProof/>
            </w:rPr>
          </w:pPr>
          <w:hyperlink w:anchor="_Toc333001802" w:history="1">
            <w:r w:rsidR="00421043" w:rsidRPr="008F7E54">
              <w:rPr>
                <w:rStyle w:val="Hyperlink"/>
                <w:noProof/>
              </w:rPr>
              <w:t>Statements Differentiated by Clinical Usage and Semantics</w:t>
            </w:r>
            <w:r w:rsidR="00421043">
              <w:rPr>
                <w:noProof/>
                <w:webHidden/>
              </w:rPr>
              <w:tab/>
            </w:r>
            <w:r w:rsidR="00B317E5">
              <w:rPr>
                <w:noProof/>
                <w:webHidden/>
              </w:rPr>
              <w:fldChar w:fldCharType="begin"/>
            </w:r>
            <w:r w:rsidR="00421043">
              <w:rPr>
                <w:noProof/>
                <w:webHidden/>
              </w:rPr>
              <w:instrText xml:space="preserve"> PAGEREF _Toc333001802 \h </w:instrText>
            </w:r>
            <w:r w:rsidR="00B317E5">
              <w:rPr>
                <w:noProof/>
                <w:webHidden/>
              </w:rPr>
            </w:r>
            <w:r w:rsidR="00B317E5">
              <w:rPr>
                <w:noProof/>
                <w:webHidden/>
              </w:rPr>
              <w:fldChar w:fldCharType="separate"/>
            </w:r>
            <w:r w:rsidR="00421043">
              <w:rPr>
                <w:noProof/>
                <w:webHidden/>
              </w:rPr>
              <w:t>48</w:t>
            </w:r>
            <w:r w:rsidR="00B317E5">
              <w:rPr>
                <w:noProof/>
                <w:webHidden/>
              </w:rPr>
              <w:fldChar w:fldCharType="end"/>
            </w:r>
          </w:hyperlink>
        </w:p>
        <w:p w14:paraId="28BB6697" w14:textId="77777777" w:rsidR="00421043" w:rsidRDefault="00806B96">
          <w:pPr>
            <w:pStyle w:val="TOC3"/>
            <w:tabs>
              <w:tab w:val="right" w:leader="dot" w:pos="9350"/>
            </w:tabs>
            <w:rPr>
              <w:noProof/>
            </w:rPr>
          </w:pPr>
          <w:hyperlink w:anchor="_Toc333001803" w:history="1">
            <w:r w:rsidR="00421043" w:rsidRPr="008F7E54">
              <w:rPr>
                <w:rStyle w:val="Hyperlink"/>
                <w:noProof/>
              </w:rPr>
              <w:t>Procedures</w:t>
            </w:r>
            <w:r w:rsidR="00421043">
              <w:rPr>
                <w:noProof/>
                <w:webHidden/>
              </w:rPr>
              <w:tab/>
            </w:r>
            <w:r w:rsidR="00B317E5">
              <w:rPr>
                <w:noProof/>
                <w:webHidden/>
              </w:rPr>
              <w:fldChar w:fldCharType="begin"/>
            </w:r>
            <w:r w:rsidR="00421043">
              <w:rPr>
                <w:noProof/>
                <w:webHidden/>
              </w:rPr>
              <w:instrText xml:space="preserve"> PAGEREF _Toc333001803 \h </w:instrText>
            </w:r>
            <w:r w:rsidR="00B317E5">
              <w:rPr>
                <w:noProof/>
                <w:webHidden/>
              </w:rPr>
            </w:r>
            <w:r w:rsidR="00B317E5">
              <w:rPr>
                <w:noProof/>
                <w:webHidden/>
              </w:rPr>
              <w:fldChar w:fldCharType="separate"/>
            </w:r>
            <w:r w:rsidR="00421043">
              <w:rPr>
                <w:noProof/>
                <w:webHidden/>
              </w:rPr>
              <w:t>57</w:t>
            </w:r>
            <w:r w:rsidR="00B317E5">
              <w:rPr>
                <w:noProof/>
                <w:webHidden/>
              </w:rPr>
              <w:fldChar w:fldCharType="end"/>
            </w:r>
          </w:hyperlink>
        </w:p>
        <w:p w14:paraId="385B84CD" w14:textId="77777777" w:rsidR="00421043" w:rsidRDefault="00806B96">
          <w:pPr>
            <w:pStyle w:val="TOC2"/>
            <w:tabs>
              <w:tab w:val="right" w:leader="dot" w:pos="9350"/>
            </w:tabs>
            <w:rPr>
              <w:noProof/>
            </w:rPr>
          </w:pPr>
          <w:hyperlink w:anchor="_Toc333001804" w:history="1">
            <w:r w:rsidR="00421043" w:rsidRPr="008F7E54">
              <w:rPr>
                <w:rStyle w:val="Hyperlink"/>
                <w:noProof/>
              </w:rPr>
              <w:t>Components</w:t>
            </w:r>
            <w:r w:rsidR="00421043">
              <w:rPr>
                <w:noProof/>
                <w:webHidden/>
              </w:rPr>
              <w:tab/>
            </w:r>
            <w:r w:rsidR="00B317E5">
              <w:rPr>
                <w:noProof/>
                <w:webHidden/>
              </w:rPr>
              <w:fldChar w:fldCharType="begin"/>
            </w:r>
            <w:r w:rsidR="00421043">
              <w:rPr>
                <w:noProof/>
                <w:webHidden/>
              </w:rPr>
              <w:instrText xml:space="preserve"> PAGEREF _Toc333001804 \h </w:instrText>
            </w:r>
            <w:r w:rsidR="00B317E5">
              <w:rPr>
                <w:noProof/>
                <w:webHidden/>
              </w:rPr>
            </w:r>
            <w:r w:rsidR="00B317E5">
              <w:rPr>
                <w:noProof/>
                <w:webHidden/>
              </w:rPr>
              <w:fldChar w:fldCharType="separate"/>
            </w:r>
            <w:r w:rsidR="00421043">
              <w:rPr>
                <w:noProof/>
                <w:webHidden/>
              </w:rPr>
              <w:t>59</w:t>
            </w:r>
            <w:r w:rsidR="00B317E5">
              <w:rPr>
                <w:noProof/>
                <w:webHidden/>
              </w:rPr>
              <w:fldChar w:fldCharType="end"/>
            </w:r>
          </w:hyperlink>
        </w:p>
        <w:p w14:paraId="2A026D10" w14:textId="77777777" w:rsidR="00421043" w:rsidRDefault="00806B96">
          <w:pPr>
            <w:pStyle w:val="TOC3"/>
            <w:tabs>
              <w:tab w:val="right" w:leader="dot" w:pos="9350"/>
            </w:tabs>
            <w:rPr>
              <w:noProof/>
            </w:rPr>
          </w:pPr>
          <w:hyperlink w:anchor="_Toc333001805" w:history="1">
            <w:r w:rsidR="00421043" w:rsidRPr="008F7E54">
              <w:rPr>
                <w:rStyle w:val="Hyperlink"/>
                <w:noProof/>
              </w:rPr>
              <w:t>Components Used as Qualifiers</w:t>
            </w:r>
            <w:r w:rsidR="00421043">
              <w:rPr>
                <w:noProof/>
                <w:webHidden/>
              </w:rPr>
              <w:tab/>
            </w:r>
            <w:r w:rsidR="00B317E5">
              <w:rPr>
                <w:noProof/>
                <w:webHidden/>
              </w:rPr>
              <w:fldChar w:fldCharType="begin"/>
            </w:r>
            <w:r w:rsidR="00421043">
              <w:rPr>
                <w:noProof/>
                <w:webHidden/>
              </w:rPr>
              <w:instrText xml:space="preserve"> PAGEREF _Toc333001805 \h </w:instrText>
            </w:r>
            <w:r w:rsidR="00B317E5">
              <w:rPr>
                <w:noProof/>
                <w:webHidden/>
              </w:rPr>
            </w:r>
            <w:r w:rsidR="00B317E5">
              <w:rPr>
                <w:noProof/>
                <w:webHidden/>
              </w:rPr>
              <w:fldChar w:fldCharType="separate"/>
            </w:r>
            <w:r w:rsidR="00421043">
              <w:rPr>
                <w:noProof/>
                <w:webHidden/>
              </w:rPr>
              <w:t>60</w:t>
            </w:r>
            <w:r w:rsidR="00B317E5">
              <w:rPr>
                <w:noProof/>
                <w:webHidden/>
              </w:rPr>
              <w:fldChar w:fldCharType="end"/>
            </w:r>
          </w:hyperlink>
        </w:p>
        <w:p w14:paraId="3A1EC851" w14:textId="77777777" w:rsidR="00421043" w:rsidRDefault="00806B96">
          <w:pPr>
            <w:pStyle w:val="TOC3"/>
            <w:tabs>
              <w:tab w:val="right" w:leader="dot" w:pos="9350"/>
            </w:tabs>
            <w:rPr>
              <w:noProof/>
            </w:rPr>
          </w:pPr>
          <w:hyperlink w:anchor="_Toc333001806" w:history="1">
            <w:r w:rsidR="00421043" w:rsidRPr="008F7E54">
              <w:rPr>
                <w:rStyle w:val="Hyperlink"/>
                <w:noProof/>
              </w:rPr>
              <w:t>Components Used as Items</w:t>
            </w:r>
            <w:r w:rsidR="00421043">
              <w:rPr>
                <w:noProof/>
                <w:webHidden/>
              </w:rPr>
              <w:tab/>
            </w:r>
            <w:r w:rsidR="00B317E5">
              <w:rPr>
                <w:noProof/>
                <w:webHidden/>
              </w:rPr>
              <w:fldChar w:fldCharType="begin"/>
            </w:r>
            <w:r w:rsidR="00421043">
              <w:rPr>
                <w:noProof/>
                <w:webHidden/>
              </w:rPr>
              <w:instrText xml:space="preserve"> PAGEREF _Toc333001806 \h </w:instrText>
            </w:r>
            <w:r w:rsidR="00B317E5">
              <w:rPr>
                <w:noProof/>
                <w:webHidden/>
              </w:rPr>
            </w:r>
            <w:r w:rsidR="00B317E5">
              <w:rPr>
                <w:noProof/>
                <w:webHidden/>
              </w:rPr>
              <w:fldChar w:fldCharType="separate"/>
            </w:r>
            <w:r w:rsidR="00421043">
              <w:rPr>
                <w:noProof/>
                <w:webHidden/>
              </w:rPr>
              <w:t>61</w:t>
            </w:r>
            <w:r w:rsidR="00B317E5">
              <w:rPr>
                <w:noProof/>
                <w:webHidden/>
              </w:rPr>
              <w:fldChar w:fldCharType="end"/>
            </w:r>
          </w:hyperlink>
        </w:p>
        <w:p w14:paraId="49F7AC88" w14:textId="77777777" w:rsidR="00421043" w:rsidRDefault="00806B96">
          <w:pPr>
            <w:pStyle w:val="TOC3"/>
            <w:tabs>
              <w:tab w:val="right" w:leader="dot" w:pos="9350"/>
            </w:tabs>
            <w:rPr>
              <w:noProof/>
            </w:rPr>
          </w:pPr>
          <w:hyperlink w:anchor="_Toc333001807" w:history="1">
            <w:r w:rsidR="00421043" w:rsidRPr="008F7E54">
              <w:rPr>
                <w:rStyle w:val="Hyperlink"/>
                <w:noProof/>
              </w:rPr>
              <w:t>Guideline: Creating a New Component CEM Versus Reusing an Existing CEM</w:t>
            </w:r>
            <w:r w:rsidR="00421043">
              <w:rPr>
                <w:noProof/>
                <w:webHidden/>
              </w:rPr>
              <w:tab/>
            </w:r>
            <w:r w:rsidR="00B317E5">
              <w:rPr>
                <w:noProof/>
                <w:webHidden/>
              </w:rPr>
              <w:fldChar w:fldCharType="begin"/>
            </w:r>
            <w:r w:rsidR="00421043">
              <w:rPr>
                <w:noProof/>
                <w:webHidden/>
              </w:rPr>
              <w:instrText xml:space="preserve"> PAGEREF _Toc333001807 \h </w:instrText>
            </w:r>
            <w:r w:rsidR="00B317E5">
              <w:rPr>
                <w:noProof/>
                <w:webHidden/>
              </w:rPr>
            </w:r>
            <w:r w:rsidR="00B317E5">
              <w:rPr>
                <w:noProof/>
                <w:webHidden/>
              </w:rPr>
              <w:fldChar w:fldCharType="separate"/>
            </w:r>
            <w:r w:rsidR="00421043">
              <w:rPr>
                <w:noProof/>
                <w:webHidden/>
              </w:rPr>
              <w:t>61</w:t>
            </w:r>
            <w:r w:rsidR="00B317E5">
              <w:rPr>
                <w:noProof/>
                <w:webHidden/>
              </w:rPr>
              <w:fldChar w:fldCharType="end"/>
            </w:r>
          </w:hyperlink>
        </w:p>
        <w:p w14:paraId="3DA2C6D5" w14:textId="77777777" w:rsidR="00421043" w:rsidRDefault="00806B96">
          <w:pPr>
            <w:pStyle w:val="TOC3"/>
            <w:tabs>
              <w:tab w:val="right" w:leader="dot" w:pos="9350"/>
            </w:tabs>
            <w:rPr>
              <w:noProof/>
            </w:rPr>
          </w:pPr>
          <w:hyperlink w:anchor="_Toc333001808" w:history="1">
            <w:r w:rsidR="00421043" w:rsidRPr="008F7E54">
              <w:rPr>
                <w:rStyle w:val="Hyperlink"/>
                <w:noProof/>
              </w:rPr>
              <w:t>Guideline: Modeling as a component or a statement</w:t>
            </w:r>
            <w:r w:rsidR="00421043">
              <w:rPr>
                <w:noProof/>
                <w:webHidden/>
              </w:rPr>
              <w:tab/>
            </w:r>
            <w:r w:rsidR="00B317E5">
              <w:rPr>
                <w:noProof/>
                <w:webHidden/>
              </w:rPr>
              <w:fldChar w:fldCharType="begin"/>
            </w:r>
            <w:r w:rsidR="00421043">
              <w:rPr>
                <w:noProof/>
                <w:webHidden/>
              </w:rPr>
              <w:instrText xml:space="preserve"> PAGEREF _Toc333001808 \h </w:instrText>
            </w:r>
            <w:r w:rsidR="00B317E5">
              <w:rPr>
                <w:noProof/>
                <w:webHidden/>
              </w:rPr>
            </w:r>
            <w:r w:rsidR="00B317E5">
              <w:rPr>
                <w:noProof/>
                <w:webHidden/>
              </w:rPr>
              <w:fldChar w:fldCharType="separate"/>
            </w:r>
            <w:r w:rsidR="00421043">
              <w:rPr>
                <w:noProof/>
                <w:webHidden/>
              </w:rPr>
              <w:t>62</w:t>
            </w:r>
            <w:r w:rsidR="00B317E5">
              <w:rPr>
                <w:noProof/>
                <w:webHidden/>
              </w:rPr>
              <w:fldChar w:fldCharType="end"/>
            </w:r>
          </w:hyperlink>
        </w:p>
        <w:p w14:paraId="28B2A2A9" w14:textId="77777777" w:rsidR="00421043" w:rsidRDefault="00806B96">
          <w:pPr>
            <w:pStyle w:val="TOC2"/>
            <w:tabs>
              <w:tab w:val="right" w:leader="dot" w:pos="9350"/>
            </w:tabs>
            <w:rPr>
              <w:noProof/>
            </w:rPr>
          </w:pPr>
          <w:hyperlink w:anchor="_Toc333001809" w:history="1">
            <w:r w:rsidR="00421043" w:rsidRPr="008F7E54">
              <w:rPr>
                <w:rStyle w:val="Hyperlink"/>
                <w:noProof/>
              </w:rPr>
              <w:t>Modifiers</w:t>
            </w:r>
            <w:r w:rsidR="00421043">
              <w:rPr>
                <w:noProof/>
                <w:webHidden/>
              </w:rPr>
              <w:tab/>
            </w:r>
            <w:r w:rsidR="00B317E5">
              <w:rPr>
                <w:noProof/>
                <w:webHidden/>
              </w:rPr>
              <w:fldChar w:fldCharType="begin"/>
            </w:r>
            <w:r w:rsidR="00421043">
              <w:rPr>
                <w:noProof/>
                <w:webHidden/>
              </w:rPr>
              <w:instrText xml:space="preserve"> PAGEREF _Toc333001809 \h </w:instrText>
            </w:r>
            <w:r w:rsidR="00B317E5">
              <w:rPr>
                <w:noProof/>
                <w:webHidden/>
              </w:rPr>
            </w:r>
            <w:r w:rsidR="00B317E5">
              <w:rPr>
                <w:noProof/>
                <w:webHidden/>
              </w:rPr>
              <w:fldChar w:fldCharType="separate"/>
            </w:r>
            <w:r w:rsidR="00421043">
              <w:rPr>
                <w:noProof/>
                <w:webHidden/>
              </w:rPr>
              <w:t>63</w:t>
            </w:r>
            <w:r w:rsidR="00B317E5">
              <w:rPr>
                <w:noProof/>
                <w:webHidden/>
              </w:rPr>
              <w:fldChar w:fldCharType="end"/>
            </w:r>
          </w:hyperlink>
        </w:p>
        <w:p w14:paraId="6816F998" w14:textId="77777777" w:rsidR="00421043" w:rsidRDefault="00806B96">
          <w:pPr>
            <w:pStyle w:val="TOC2"/>
            <w:tabs>
              <w:tab w:val="right" w:leader="dot" w:pos="9350"/>
            </w:tabs>
            <w:rPr>
              <w:noProof/>
            </w:rPr>
          </w:pPr>
          <w:hyperlink w:anchor="_Toc333001810" w:history="1">
            <w:r w:rsidR="00421043" w:rsidRPr="008F7E54">
              <w:rPr>
                <w:rStyle w:val="Hyperlink"/>
                <w:noProof/>
              </w:rPr>
              <w:t>Attributions</w:t>
            </w:r>
            <w:r w:rsidR="00421043">
              <w:rPr>
                <w:noProof/>
                <w:webHidden/>
              </w:rPr>
              <w:tab/>
            </w:r>
            <w:r w:rsidR="00B317E5">
              <w:rPr>
                <w:noProof/>
                <w:webHidden/>
              </w:rPr>
              <w:fldChar w:fldCharType="begin"/>
            </w:r>
            <w:r w:rsidR="00421043">
              <w:rPr>
                <w:noProof/>
                <w:webHidden/>
              </w:rPr>
              <w:instrText xml:space="preserve"> PAGEREF _Toc333001810 \h </w:instrText>
            </w:r>
            <w:r w:rsidR="00B317E5">
              <w:rPr>
                <w:noProof/>
                <w:webHidden/>
              </w:rPr>
            </w:r>
            <w:r w:rsidR="00B317E5">
              <w:rPr>
                <w:noProof/>
                <w:webHidden/>
              </w:rPr>
              <w:fldChar w:fldCharType="separate"/>
            </w:r>
            <w:r w:rsidR="00421043">
              <w:rPr>
                <w:noProof/>
                <w:webHidden/>
              </w:rPr>
              <w:t>64</w:t>
            </w:r>
            <w:r w:rsidR="00B317E5">
              <w:rPr>
                <w:noProof/>
                <w:webHidden/>
              </w:rPr>
              <w:fldChar w:fldCharType="end"/>
            </w:r>
          </w:hyperlink>
        </w:p>
        <w:p w14:paraId="54723201" w14:textId="77777777" w:rsidR="00421043" w:rsidRDefault="00806B96">
          <w:pPr>
            <w:pStyle w:val="TOC3"/>
            <w:tabs>
              <w:tab w:val="right" w:leader="dot" w:pos="9350"/>
            </w:tabs>
            <w:rPr>
              <w:noProof/>
            </w:rPr>
          </w:pPr>
          <w:hyperlink w:anchor="_Toc333001811" w:history="1">
            <w:r w:rsidR="00421043" w:rsidRPr="008F7E54">
              <w:rPr>
                <w:rStyle w:val="Hyperlink"/>
                <w:noProof/>
              </w:rPr>
              <w:t>Attribution Structure</w:t>
            </w:r>
            <w:r w:rsidR="00421043">
              <w:rPr>
                <w:noProof/>
                <w:webHidden/>
              </w:rPr>
              <w:tab/>
            </w:r>
            <w:r w:rsidR="00B317E5">
              <w:rPr>
                <w:noProof/>
                <w:webHidden/>
              </w:rPr>
              <w:fldChar w:fldCharType="begin"/>
            </w:r>
            <w:r w:rsidR="00421043">
              <w:rPr>
                <w:noProof/>
                <w:webHidden/>
              </w:rPr>
              <w:instrText xml:space="preserve"> PAGEREF _Toc333001811 \h </w:instrText>
            </w:r>
            <w:r w:rsidR="00B317E5">
              <w:rPr>
                <w:noProof/>
                <w:webHidden/>
              </w:rPr>
            </w:r>
            <w:r w:rsidR="00B317E5">
              <w:rPr>
                <w:noProof/>
                <w:webHidden/>
              </w:rPr>
              <w:fldChar w:fldCharType="separate"/>
            </w:r>
            <w:r w:rsidR="00421043">
              <w:rPr>
                <w:noProof/>
                <w:webHidden/>
              </w:rPr>
              <w:t>64</w:t>
            </w:r>
            <w:r w:rsidR="00B317E5">
              <w:rPr>
                <w:noProof/>
                <w:webHidden/>
              </w:rPr>
              <w:fldChar w:fldCharType="end"/>
            </w:r>
          </w:hyperlink>
        </w:p>
        <w:p w14:paraId="3BF53EE2" w14:textId="77777777" w:rsidR="00421043" w:rsidRDefault="00806B96">
          <w:pPr>
            <w:pStyle w:val="TOC2"/>
            <w:tabs>
              <w:tab w:val="right" w:leader="dot" w:pos="9350"/>
            </w:tabs>
            <w:rPr>
              <w:noProof/>
            </w:rPr>
          </w:pPr>
          <w:hyperlink w:anchor="_Toc333001812" w:history="1">
            <w:r w:rsidR="00421043" w:rsidRPr="008F7E54">
              <w:rPr>
                <w:rStyle w:val="Hyperlink"/>
                <w:noProof/>
              </w:rPr>
              <w:t>Associations</w:t>
            </w:r>
            <w:r w:rsidR="00421043">
              <w:rPr>
                <w:noProof/>
                <w:webHidden/>
              </w:rPr>
              <w:tab/>
            </w:r>
            <w:r w:rsidR="00B317E5">
              <w:rPr>
                <w:noProof/>
                <w:webHidden/>
              </w:rPr>
              <w:fldChar w:fldCharType="begin"/>
            </w:r>
            <w:r w:rsidR="00421043">
              <w:rPr>
                <w:noProof/>
                <w:webHidden/>
              </w:rPr>
              <w:instrText xml:space="preserve"> PAGEREF _Toc333001812 \h </w:instrText>
            </w:r>
            <w:r w:rsidR="00B317E5">
              <w:rPr>
                <w:noProof/>
                <w:webHidden/>
              </w:rPr>
            </w:r>
            <w:r w:rsidR="00B317E5">
              <w:rPr>
                <w:noProof/>
                <w:webHidden/>
              </w:rPr>
              <w:fldChar w:fldCharType="separate"/>
            </w:r>
            <w:r w:rsidR="00421043">
              <w:rPr>
                <w:noProof/>
                <w:webHidden/>
              </w:rPr>
              <w:t>68</w:t>
            </w:r>
            <w:r w:rsidR="00B317E5">
              <w:rPr>
                <w:noProof/>
                <w:webHidden/>
              </w:rPr>
              <w:fldChar w:fldCharType="end"/>
            </w:r>
          </w:hyperlink>
        </w:p>
        <w:p w14:paraId="4A7A3ADE" w14:textId="77777777" w:rsidR="00421043" w:rsidRDefault="00806B96">
          <w:pPr>
            <w:pStyle w:val="TOC3"/>
            <w:tabs>
              <w:tab w:val="right" w:leader="dot" w:pos="9350"/>
            </w:tabs>
            <w:rPr>
              <w:noProof/>
            </w:rPr>
          </w:pPr>
          <w:hyperlink w:anchor="_Toc333001813" w:history="1">
            <w:r w:rsidR="00421043" w:rsidRPr="008F7E54">
              <w:rPr>
                <w:rStyle w:val="Hyperlink"/>
                <w:noProof/>
              </w:rPr>
              <w:t>Panels</w:t>
            </w:r>
            <w:r w:rsidR="00421043">
              <w:rPr>
                <w:noProof/>
                <w:webHidden/>
              </w:rPr>
              <w:tab/>
            </w:r>
            <w:r w:rsidR="00B317E5">
              <w:rPr>
                <w:noProof/>
                <w:webHidden/>
              </w:rPr>
              <w:fldChar w:fldCharType="begin"/>
            </w:r>
            <w:r w:rsidR="00421043">
              <w:rPr>
                <w:noProof/>
                <w:webHidden/>
              </w:rPr>
              <w:instrText xml:space="preserve"> PAGEREF _Toc333001813 \h </w:instrText>
            </w:r>
            <w:r w:rsidR="00B317E5">
              <w:rPr>
                <w:noProof/>
                <w:webHidden/>
              </w:rPr>
            </w:r>
            <w:r w:rsidR="00B317E5">
              <w:rPr>
                <w:noProof/>
                <w:webHidden/>
              </w:rPr>
              <w:fldChar w:fldCharType="separate"/>
            </w:r>
            <w:r w:rsidR="00421043">
              <w:rPr>
                <w:noProof/>
                <w:webHidden/>
              </w:rPr>
              <w:t>72</w:t>
            </w:r>
            <w:r w:rsidR="00B317E5">
              <w:rPr>
                <w:noProof/>
                <w:webHidden/>
              </w:rPr>
              <w:fldChar w:fldCharType="end"/>
            </w:r>
          </w:hyperlink>
        </w:p>
        <w:p w14:paraId="4E313D86" w14:textId="77777777" w:rsidR="00421043" w:rsidRDefault="00806B96">
          <w:pPr>
            <w:pStyle w:val="TOC3"/>
            <w:tabs>
              <w:tab w:val="right" w:leader="dot" w:pos="9350"/>
            </w:tabs>
            <w:rPr>
              <w:noProof/>
            </w:rPr>
          </w:pPr>
          <w:hyperlink w:anchor="_Toc333001814" w:history="1">
            <w:r w:rsidR="00421043" w:rsidRPr="008F7E54">
              <w:rPr>
                <w:rStyle w:val="Hyperlink"/>
                <w:noProof/>
              </w:rPr>
              <w:t>CDL support for propagation</w:t>
            </w:r>
            <w:r w:rsidR="00421043">
              <w:rPr>
                <w:noProof/>
                <w:webHidden/>
              </w:rPr>
              <w:tab/>
            </w:r>
            <w:r w:rsidR="00B317E5">
              <w:rPr>
                <w:noProof/>
                <w:webHidden/>
              </w:rPr>
              <w:fldChar w:fldCharType="begin"/>
            </w:r>
            <w:r w:rsidR="00421043">
              <w:rPr>
                <w:noProof/>
                <w:webHidden/>
              </w:rPr>
              <w:instrText xml:space="preserve"> PAGEREF _Toc333001814 \h </w:instrText>
            </w:r>
            <w:r w:rsidR="00B317E5">
              <w:rPr>
                <w:noProof/>
                <w:webHidden/>
              </w:rPr>
            </w:r>
            <w:r w:rsidR="00B317E5">
              <w:rPr>
                <w:noProof/>
                <w:webHidden/>
              </w:rPr>
              <w:fldChar w:fldCharType="separate"/>
            </w:r>
            <w:r w:rsidR="00421043">
              <w:rPr>
                <w:noProof/>
                <w:webHidden/>
              </w:rPr>
              <w:t>76</w:t>
            </w:r>
            <w:r w:rsidR="00B317E5">
              <w:rPr>
                <w:noProof/>
                <w:webHidden/>
              </w:rPr>
              <w:fldChar w:fldCharType="end"/>
            </w:r>
          </w:hyperlink>
        </w:p>
        <w:p w14:paraId="52122694" w14:textId="77777777" w:rsidR="00421043" w:rsidRDefault="00806B96">
          <w:pPr>
            <w:pStyle w:val="TOC3"/>
            <w:tabs>
              <w:tab w:val="right" w:leader="dot" w:pos="9350"/>
            </w:tabs>
            <w:rPr>
              <w:noProof/>
            </w:rPr>
          </w:pPr>
          <w:hyperlink w:anchor="_Toc333001815" w:history="1">
            <w:r w:rsidR="00421043" w:rsidRPr="008F7E54">
              <w:rPr>
                <w:rStyle w:val="Hyperlink"/>
                <w:noProof/>
              </w:rPr>
              <w:t>Semantic Links</w:t>
            </w:r>
            <w:r w:rsidR="00421043">
              <w:rPr>
                <w:noProof/>
                <w:webHidden/>
              </w:rPr>
              <w:tab/>
            </w:r>
            <w:r w:rsidR="00B317E5">
              <w:rPr>
                <w:noProof/>
                <w:webHidden/>
              </w:rPr>
              <w:fldChar w:fldCharType="begin"/>
            </w:r>
            <w:r w:rsidR="00421043">
              <w:rPr>
                <w:noProof/>
                <w:webHidden/>
              </w:rPr>
              <w:instrText xml:space="preserve"> PAGEREF _Toc333001815 \h </w:instrText>
            </w:r>
            <w:r w:rsidR="00B317E5">
              <w:rPr>
                <w:noProof/>
                <w:webHidden/>
              </w:rPr>
            </w:r>
            <w:r w:rsidR="00B317E5">
              <w:rPr>
                <w:noProof/>
                <w:webHidden/>
              </w:rPr>
              <w:fldChar w:fldCharType="separate"/>
            </w:r>
            <w:r w:rsidR="00421043">
              <w:rPr>
                <w:noProof/>
                <w:webHidden/>
              </w:rPr>
              <w:t>77</w:t>
            </w:r>
            <w:r w:rsidR="00B317E5">
              <w:rPr>
                <w:noProof/>
                <w:webHidden/>
              </w:rPr>
              <w:fldChar w:fldCharType="end"/>
            </w:r>
          </w:hyperlink>
        </w:p>
        <w:p w14:paraId="1D5EE0FF" w14:textId="77777777" w:rsidR="00421043" w:rsidRDefault="00806B96">
          <w:pPr>
            <w:pStyle w:val="TOC3"/>
            <w:tabs>
              <w:tab w:val="right" w:leader="dot" w:pos="9350"/>
            </w:tabs>
            <w:rPr>
              <w:noProof/>
            </w:rPr>
          </w:pPr>
          <w:hyperlink w:anchor="_Toc333001816" w:history="1">
            <w:r w:rsidR="00421043" w:rsidRPr="008F7E54">
              <w:rPr>
                <w:rStyle w:val="Hyperlink"/>
                <w:noProof/>
              </w:rPr>
              <w:t>Qualifiers vs.  Panels vs. Semantic Links</w:t>
            </w:r>
            <w:r w:rsidR="00421043">
              <w:rPr>
                <w:noProof/>
                <w:webHidden/>
              </w:rPr>
              <w:tab/>
            </w:r>
            <w:r w:rsidR="00B317E5">
              <w:rPr>
                <w:noProof/>
                <w:webHidden/>
              </w:rPr>
              <w:fldChar w:fldCharType="begin"/>
            </w:r>
            <w:r w:rsidR="00421043">
              <w:rPr>
                <w:noProof/>
                <w:webHidden/>
              </w:rPr>
              <w:instrText xml:space="preserve"> PAGEREF _Toc333001816 \h </w:instrText>
            </w:r>
            <w:r w:rsidR="00B317E5">
              <w:rPr>
                <w:noProof/>
                <w:webHidden/>
              </w:rPr>
            </w:r>
            <w:r w:rsidR="00B317E5">
              <w:rPr>
                <w:noProof/>
                <w:webHidden/>
              </w:rPr>
              <w:fldChar w:fldCharType="separate"/>
            </w:r>
            <w:r w:rsidR="00421043">
              <w:rPr>
                <w:noProof/>
                <w:webHidden/>
              </w:rPr>
              <w:t>78</w:t>
            </w:r>
            <w:r w:rsidR="00B317E5">
              <w:rPr>
                <w:noProof/>
                <w:webHidden/>
              </w:rPr>
              <w:fldChar w:fldCharType="end"/>
            </w:r>
          </w:hyperlink>
        </w:p>
        <w:p w14:paraId="5BEA5952" w14:textId="77777777" w:rsidR="00421043" w:rsidRDefault="00806B96">
          <w:pPr>
            <w:pStyle w:val="TOC2"/>
            <w:tabs>
              <w:tab w:val="right" w:leader="dot" w:pos="9350"/>
            </w:tabs>
            <w:rPr>
              <w:noProof/>
            </w:rPr>
          </w:pPr>
          <w:hyperlink w:anchor="_Toc333001817" w:history="1">
            <w:r w:rsidR="00421043" w:rsidRPr="008F7E54">
              <w:rPr>
                <w:rStyle w:val="Hyperlink"/>
                <w:noProof/>
              </w:rPr>
              <w:t>Annotations (Comments)</w:t>
            </w:r>
            <w:r w:rsidR="00421043">
              <w:rPr>
                <w:noProof/>
                <w:webHidden/>
              </w:rPr>
              <w:tab/>
            </w:r>
            <w:r w:rsidR="00B317E5">
              <w:rPr>
                <w:noProof/>
                <w:webHidden/>
              </w:rPr>
              <w:fldChar w:fldCharType="begin"/>
            </w:r>
            <w:r w:rsidR="00421043">
              <w:rPr>
                <w:noProof/>
                <w:webHidden/>
              </w:rPr>
              <w:instrText xml:space="preserve"> PAGEREF _Toc333001817 \h </w:instrText>
            </w:r>
            <w:r w:rsidR="00B317E5">
              <w:rPr>
                <w:noProof/>
                <w:webHidden/>
              </w:rPr>
            </w:r>
            <w:r w:rsidR="00B317E5">
              <w:rPr>
                <w:noProof/>
                <w:webHidden/>
              </w:rPr>
              <w:fldChar w:fldCharType="separate"/>
            </w:r>
            <w:r w:rsidR="00421043">
              <w:rPr>
                <w:noProof/>
                <w:webHidden/>
              </w:rPr>
              <w:t>80</w:t>
            </w:r>
            <w:r w:rsidR="00B317E5">
              <w:rPr>
                <w:noProof/>
                <w:webHidden/>
              </w:rPr>
              <w:fldChar w:fldCharType="end"/>
            </w:r>
          </w:hyperlink>
        </w:p>
        <w:p w14:paraId="487191F4" w14:textId="77777777" w:rsidR="00421043" w:rsidRDefault="00806B96">
          <w:pPr>
            <w:pStyle w:val="TOC1"/>
            <w:tabs>
              <w:tab w:val="right" w:leader="dot" w:pos="9350"/>
            </w:tabs>
            <w:rPr>
              <w:noProof/>
            </w:rPr>
          </w:pPr>
          <w:hyperlink w:anchor="_Toc333001818" w:history="1">
            <w:r w:rsidR="00421043" w:rsidRPr="008F7E54">
              <w:rPr>
                <w:rStyle w:val="Hyperlink"/>
                <w:noProof/>
              </w:rPr>
              <w:t>Examples of Commonly Used CEM structures</w:t>
            </w:r>
            <w:r w:rsidR="00421043">
              <w:rPr>
                <w:noProof/>
                <w:webHidden/>
              </w:rPr>
              <w:tab/>
            </w:r>
            <w:r w:rsidR="00B317E5">
              <w:rPr>
                <w:noProof/>
                <w:webHidden/>
              </w:rPr>
              <w:fldChar w:fldCharType="begin"/>
            </w:r>
            <w:r w:rsidR="00421043">
              <w:rPr>
                <w:noProof/>
                <w:webHidden/>
              </w:rPr>
              <w:instrText xml:space="preserve"> PAGEREF _Toc333001818 \h </w:instrText>
            </w:r>
            <w:r w:rsidR="00B317E5">
              <w:rPr>
                <w:noProof/>
                <w:webHidden/>
              </w:rPr>
            </w:r>
            <w:r w:rsidR="00B317E5">
              <w:rPr>
                <w:noProof/>
                <w:webHidden/>
              </w:rPr>
              <w:fldChar w:fldCharType="separate"/>
            </w:r>
            <w:r w:rsidR="00421043">
              <w:rPr>
                <w:noProof/>
                <w:webHidden/>
              </w:rPr>
              <w:t>81</w:t>
            </w:r>
            <w:r w:rsidR="00B317E5">
              <w:rPr>
                <w:noProof/>
                <w:webHidden/>
              </w:rPr>
              <w:fldChar w:fldCharType="end"/>
            </w:r>
          </w:hyperlink>
        </w:p>
        <w:p w14:paraId="47F91E73" w14:textId="77777777" w:rsidR="00421043" w:rsidRDefault="00806B96">
          <w:pPr>
            <w:pStyle w:val="TOC2"/>
            <w:tabs>
              <w:tab w:val="right" w:leader="dot" w:pos="9350"/>
            </w:tabs>
            <w:rPr>
              <w:noProof/>
            </w:rPr>
          </w:pPr>
          <w:hyperlink w:anchor="_Toc333001819" w:history="1">
            <w:r w:rsidR="00421043" w:rsidRPr="008F7E54">
              <w:rPr>
                <w:rStyle w:val="Hyperlink"/>
                <w:noProof/>
              </w:rPr>
              <w:t>Components</w:t>
            </w:r>
            <w:r w:rsidR="00421043">
              <w:rPr>
                <w:noProof/>
                <w:webHidden/>
              </w:rPr>
              <w:tab/>
            </w:r>
            <w:r w:rsidR="00B317E5">
              <w:rPr>
                <w:noProof/>
                <w:webHidden/>
              </w:rPr>
              <w:fldChar w:fldCharType="begin"/>
            </w:r>
            <w:r w:rsidR="00421043">
              <w:rPr>
                <w:noProof/>
                <w:webHidden/>
              </w:rPr>
              <w:instrText xml:space="preserve"> PAGEREF _Toc333001819 \h </w:instrText>
            </w:r>
            <w:r w:rsidR="00B317E5">
              <w:rPr>
                <w:noProof/>
                <w:webHidden/>
              </w:rPr>
            </w:r>
            <w:r w:rsidR="00B317E5">
              <w:rPr>
                <w:noProof/>
                <w:webHidden/>
              </w:rPr>
              <w:fldChar w:fldCharType="separate"/>
            </w:r>
            <w:r w:rsidR="00421043">
              <w:rPr>
                <w:noProof/>
                <w:webHidden/>
              </w:rPr>
              <w:t>81</w:t>
            </w:r>
            <w:r w:rsidR="00B317E5">
              <w:rPr>
                <w:noProof/>
                <w:webHidden/>
              </w:rPr>
              <w:fldChar w:fldCharType="end"/>
            </w:r>
          </w:hyperlink>
        </w:p>
        <w:p w14:paraId="3B11EF54" w14:textId="77777777" w:rsidR="00421043" w:rsidRDefault="00806B96">
          <w:pPr>
            <w:pStyle w:val="TOC3"/>
            <w:tabs>
              <w:tab w:val="right" w:leader="dot" w:pos="9350"/>
            </w:tabs>
            <w:rPr>
              <w:noProof/>
            </w:rPr>
          </w:pPr>
          <w:hyperlink w:anchor="_Toc333001820" w:history="1">
            <w:r w:rsidR="00421043" w:rsidRPr="008F7E54">
              <w:rPr>
                <w:rStyle w:val="Hyperlink"/>
                <w:noProof/>
              </w:rPr>
              <w:t>Aggregate Qualifier</w:t>
            </w:r>
            <w:r w:rsidR="00421043">
              <w:rPr>
                <w:noProof/>
                <w:webHidden/>
              </w:rPr>
              <w:tab/>
            </w:r>
            <w:r w:rsidR="00B317E5">
              <w:rPr>
                <w:noProof/>
                <w:webHidden/>
              </w:rPr>
              <w:fldChar w:fldCharType="begin"/>
            </w:r>
            <w:r w:rsidR="00421043">
              <w:rPr>
                <w:noProof/>
                <w:webHidden/>
              </w:rPr>
              <w:instrText xml:space="preserve"> PAGEREF _Toc333001820 \h </w:instrText>
            </w:r>
            <w:r w:rsidR="00B317E5">
              <w:rPr>
                <w:noProof/>
                <w:webHidden/>
              </w:rPr>
            </w:r>
            <w:r w:rsidR="00B317E5">
              <w:rPr>
                <w:noProof/>
                <w:webHidden/>
              </w:rPr>
              <w:fldChar w:fldCharType="separate"/>
            </w:r>
            <w:r w:rsidR="00421043">
              <w:rPr>
                <w:noProof/>
                <w:webHidden/>
              </w:rPr>
              <w:t>81</w:t>
            </w:r>
            <w:r w:rsidR="00B317E5">
              <w:rPr>
                <w:noProof/>
                <w:webHidden/>
              </w:rPr>
              <w:fldChar w:fldCharType="end"/>
            </w:r>
          </w:hyperlink>
        </w:p>
        <w:p w14:paraId="3A174348" w14:textId="77777777" w:rsidR="00421043" w:rsidRDefault="00806B96">
          <w:pPr>
            <w:pStyle w:val="TOC3"/>
            <w:tabs>
              <w:tab w:val="right" w:leader="dot" w:pos="9350"/>
            </w:tabs>
            <w:rPr>
              <w:noProof/>
            </w:rPr>
          </w:pPr>
          <w:hyperlink w:anchor="_Toc333001821" w:history="1">
            <w:r w:rsidR="00421043" w:rsidRPr="008F7E54">
              <w:rPr>
                <w:rStyle w:val="Hyperlink"/>
                <w:noProof/>
              </w:rPr>
              <w:t>Body Location/Body Location Pre-coordinated Qualifiers</w:t>
            </w:r>
            <w:r w:rsidR="00421043">
              <w:rPr>
                <w:noProof/>
                <w:webHidden/>
              </w:rPr>
              <w:tab/>
            </w:r>
            <w:r w:rsidR="00B317E5">
              <w:rPr>
                <w:noProof/>
                <w:webHidden/>
              </w:rPr>
              <w:fldChar w:fldCharType="begin"/>
            </w:r>
            <w:r w:rsidR="00421043">
              <w:rPr>
                <w:noProof/>
                <w:webHidden/>
              </w:rPr>
              <w:instrText xml:space="preserve"> PAGEREF _Toc333001821 \h </w:instrText>
            </w:r>
            <w:r w:rsidR="00B317E5">
              <w:rPr>
                <w:noProof/>
                <w:webHidden/>
              </w:rPr>
            </w:r>
            <w:r w:rsidR="00B317E5">
              <w:rPr>
                <w:noProof/>
                <w:webHidden/>
              </w:rPr>
              <w:fldChar w:fldCharType="separate"/>
            </w:r>
            <w:r w:rsidR="00421043">
              <w:rPr>
                <w:noProof/>
                <w:webHidden/>
              </w:rPr>
              <w:t>82</w:t>
            </w:r>
            <w:r w:rsidR="00B317E5">
              <w:rPr>
                <w:noProof/>
                <w:webHidden/>
              </w:rPr>
              <w:fldChar w:fldCharType="end"/>
            </w:r>
          </w:hyperlink>
        </w:p>
        <w:p w14:paraId="297CEBDD" w14:textId="77777777" w:rsidR="00421043" w:rsidRDefault="00806B96">
          <w:pPr>
            <w:pStyle w:val="TOC3"/>
            <w:tabs>
              <w:tab w:val="right" w:leader="dot" w:pos="9350"/>
            </w:tabs>
            <w:rPr>
              <w:noProof/>
            </w:rPr>
          </w:pPr>
          <w:hyperlink w:anchor="_Toc333001822" w:history="1">
            <w:r w:rsidR="00421043" w:rsidRPr="008F7E54">
              <w:rPr>
                <w:rStyle w:val="Hyperlink"/>
                <w:noProof/>
              </w:rPr>
              <w:t>Body Position Qualifier</w:t>
            </w:r>
            <w:r w:rsidR="00421043">
              <w:rPr>
                <w:noProof/>
                <w:webHidden/>
              </w:rPr>
              <w:tab/>
            </w:r>
            <w:r w:rsidR="00B317E5">
              <w:rPr>
                <w:noProof/>
                <w:webHidden/>
              </w:rPr>
              <w:fldChar w:fldCharType="begin"/>
            </w:r>
            <w:r w:rsidR="00421043">
              <w:rPr>
                <w:noProof/>
                <w:webHidden/>
              </w:rPr>
              <w:instrText xml:space="preserve"> PAGEREF _Toc333001822 \h </w:instrText>
            </w:r>
            <w:r w:rsidR="00B317E5">
              <w:rPr>
                <w:noProof/>
                <w:webHidden/>
              </w:rPr>
            </w:r>
            <w:r w:rsidR="00B317E5">
              <w:rPr>
                <w:noProof/>
                <w:webHidden/>
              </w:rPr>
              <w:fldChar w:fldCharType="separate"/>
            </w:r>
            <w:r w:rsidR="00421043">
              <w:rPr>
                <w:noProof/>
                <w:webHidden/>
              </w:rPr>
              <w:t>84</w:t>
            </w:r>
            <w:r w:rsidR="00B317E5">
              <w:rPr>
                <w:noProof/>
                <w:webHidden/>
              </w:rPr>
              <w:fldChar w:fldCharType="end"/>
            </w:r>
          </w:hyperlink>
        </w:p>
        <w:p w14:paraId="3871346F" w14:textId="77777777" w:rsidR="00421043" w:rsidRDefault="00806B96">
          <w:pPr>
            <w:pStyle w:val="TOC3"/>
            <w:tabs>
              <w:tab w:val="right" w:leader="dot" w:pos="9350"/>
            </w:tabs>
            <w:rPr>
              <w:noProof/>
            </w:rPr>
          </w:pPr>
          <w:hyperlink w:anchor="_Toc333001823" w:history="1">
            <w:r w:rsidR="00421043" w:rsidRPr="008F7E54">
              <w:rPr>
                <w:rStyle w:val="Hyperlink"/>
                <w:noProof/>
              </w:rPr>
              <w:t>Route, RouteMethodDevice and MethodDevice Qualifiers</w:t>
            </w:r>
            <w:r w:rsidR="00421043">
              <w:rPr>
                <w:noProof/>
                <w:webHidden/>
              </w:rPr>
              <w:tab/>
            </w:r>
            <w:r w:rsidR="00B317E5">
              <w:rPr>
                <w:noProof/>
                <w:webHidden/>
              </w:rPr>
              <w:fldChar w:fldCharType="begin"/>
            </w:r>
            <w:r w:rsidR="00421043">
              <w:rPr>
                <w:noProof/>
                <w:webHidden/>
              </w:rPr>
              <w:instrText xml:space="preserve"> PAGEREF _Toc333001823 \h </w:instrText>
            </w:r>
            <w:r w:rsidR="00B317E5">
              <w:rPr>
                <w:noProof/>
                <w:webHidden/>
              </w:rPr>
            </w:r>
            <w:r w:rsidR="00B317E5">
              <w:rPr>
                <w:noProof/>
                <w:webHidden/>
              </w:rPr>
              <w:fldChar w:fldCharType="separate"/>
            </w:r>
            <w:r w:rsidR="00421043">
              <w:rPr>
                <w:noProof/>
                <w:webHidden/>
              </w:rPr>
              <w:t>84</w:t>
            </w:r>
            <w:r w:rsidR="00B317E5">
              <w:rPr>
                <w:noProof/>
                <w:webHidden/>
              </w:rPr>
              <w:fldChar w:fldCharType="end"/>
            </w:r>
          </w:hyperlink>
        </w:p>
        <w:p w14:paraId="69F5542C" w14:textId="77777777" w:rsidR="00421043" w:rsidRDefault="00806B96">
          <w:pPr>
            <w:pStyle w:val="TOC3"/>
            <w:tabs>
              <w:tab w:val="right" w:leader="dot" w:pos="9350"/>
            </w:tabs>
            <w:rPr>
              <w:noProof/>
            </w:rPr>
          </w:pPr>
          <w:hyperlink w:anchor="_Toc333001824" w:history="1">
            <w:r w:rsidR="00421043" w:rsidRPr="008F7E54">
              <w:rPr>
                <w:rStyle w:val="Hyperlink"/>
                <w:noProof/>
              </w:rPr>
              <w:t>AssociatedCondition Qualifier</w:t>
            </w:r>
            <w:r w:rsidR="00421043">
              <w:rPr>
                <w:noProof/>
                <w:webHidden/>
              </w:rPr>
              <w:tab/>
            </w:r>
            <w:r w:rsidR="00B317E5">
              <w:rPr>
                <w:noProof/>
                <w:webHidden/>
              </w:rPr>
              <w:fldChar w:fldCharType="begin"/>
            </w:r>
            <w:r w:rsidR="00421043">
              <w:rPr>
                <w:noProof/>
                <w:webHidden/>
              </w:rPr>
              <w:instrText xml:space="preserve"> PAGEREF _Toc333001824 \h </w:instrText>
            </w:r>
            <w:r w:rsidR="00B317E5">
              <w:rPr>
                <w:noProof/>
                <w:webHidden/>
              </w:rPr>
            </w:r>
            <w:r w:rsidR="00B317E5">
              <w:rPr>
                <w:noProof/>
                <w:webHidden/>
              </w:rPr>
              <w:fldChar w:fldCharType="separate"/>
            </w:r>
            <w:r w:rsidR="00421043">
              <w:rPr>
                <w:noProof/>
                <w:webHidden/>
              </w:rPr>
              <w:t>84</w:t>
            </w:r>
            <w:r w:rsidR="00B317E5">
              <w:rPr>
                <w:noProof/>
                <w:webHidden/>
              </w:rPr>
              <w:fldChar w:fldCharType="end"/>
            </w:r>
          </w:hyperlink>
        </w:p>
        <w:p w14:paraId="03AB11A0" w14:textId="77777777" w:rsidR="00421043" w:rsidRDefault="00806B96">
          <w:pPr>
            <w:pStyle w:val="TOC3"/>
            <w:tabs>
              <w:tab w:val="right" w:leader="dot" w:pos="9350"/>
            </w:tabs>
            <w:rPr>
              <w:noProof/>
            </w:rPr>
          </w:pPr>
          <w:hyperlink w:anchor="_Toc333001825" w:history="1">
            <w:r w:rsidR="00421043" w:rsidRPr="008F7E54">
              <w:rPr>
                <w:rStyle w:val="Hyperlink"/>
                <w:noProof/>
              </w:rPr>
              <w:t>Periodicity Qualifier</w:t>
            </w:r>
            <w:r w:rsidR="00421043">
              <w:rPr>
                <w:noProof/>
                <w:webHidden/>
              </w:rPr>
              <w:tab/>
            </w:r>
            <w:r w:rsidR="00B317E5">
              <w:rPr>
                <w:noProof/>
                <w:webHidden/>
              </w:rPr>
              <w:fldChar w:fldCharType="begin"/>
            </w:r>
            <w:r w:rsidR="00421043">
              <w:rPr>
                <w:noProof/>
                <w:webHidden/>
              </w:rPr>
              <w:instrText xml:space="preserve"> PAGEREF _Toc333001825 \h </w:instrText>
            </w:r>
            <w:r w:rsidR="00B317E5">
              <w:rPr>
                <w:noProof/>
                <w:webHidden/>
              </w:rPr>
            </w:r>
            <w:r w:rsidR="00B317E5">
              <w:rPr>
                <w:noProof/>
                <w:webHidden/>
              </w:rPr>
              <w:fldChar w:fldCharType="separate"/>
            </w:r>
            <w:r w:rsidR="00421043">
              <w:rPr>
                <w:noProof/>
                <w:webHidden/>
              </w:rPr>
              <w:t>85</w:t>
            </w:r>
            <w:r w:rsidR="00B317E5">
              <w:rPr>
                <w:noProof/>
                <w:webHidden/>
              </w:rPr>
              <w:fldChar w:fldCharType="end"/>
            </w:r>
          </w:hyperlink>
        </w:p>
        <w:p w14:paraId="54CFE158" w14:textId="77777777" w:rsidR="00421043" w:rsidRDefault="00806B96">
          <w:pPr>
            <w:pStyle w:val="TOC3"/>
            <w:tabs>
              <w:tab w:val="right" w:leader="dot" w:pos="9350"/>
            </w:tabs>
            <w:rPr>
              <w:noProof/>
            </w:rPr>
          </w:pPr>
          <w:hyperlink w:anchor="_Toc333001826" w:history="1">
            <w:r w:rsidR="00421043" w:rsidRPr="008F7E54">
              <w:rPr>
                <w:rStyle w:val="Hyperlink"/>
                <w:noProof/>
              </w:rPr>
              <w:t>Course Qualifier</w:t>
            </w:r>
            <w:r w:rsidR="00421043">
              <w:rPr>
                <w:noProof/>
                <w:webHidden/>
              </w:rPr>
              <w:tab/>
            </w:r>
            <w:r w:rsidR="00B317E5">
              <w:rPr>
                <w:noProof/>
                <w:webHidden/>
              </w:rPr>
              <w:fldChar w:fldCharType="begin"/>
            </w:r>
            <w:r w:rsidR="00421043">
              <w:rPr>
                <w:noProof/>
                <w:webHidden/>
              </w:rPr>
              <w:instrText xml:space="preserve"> PAGEREF _Toc333001826 \h </w:instrText>
            </w:r>
            <w:r w:rsidR="00B317E5">
              <w:rPr>
                <w:noProof/>
                <w:webHidden/>
              </w:rPr>
            </w:r>
            <w:r w:rsidR="00B317E5">
              <w:rPr>
                <w:noProof/>
                <w:webHidden/>
              </w:rPr>
              <w:fldChar w:fldCharType="separate"/>
            </w:r>
            <w:r w:rsidR="00421043">
              <w:rPr>
                <w:noProof/>
                <w:webHidden/>
              </w:rPr>
              <w:t>85</w:t>
            </w:r>
            <w:r w:rsidR="00B317E5">
              <w:rPr>
                <w:noProof/>
                <w:webHidden/>
              </w:rPr>
              <w:fldChar w:fldCharType="end"/>
            </w:r>
          </w:hyperlink>
        </w:p>
        <w:p w14:paraId="4604CBFA" w14:textId="77777777" w:rsidR="00421043" w:rsidRDefault="00806B96">
          <w:pPr>
            <w:pStyle w:val="TOC3"/>
            <w:tabs>
              <w:tab w:val="right" w:leader="dot" w:pos="9350"/>
            </w:tabs>
            <w:rPr>
              <w:noProof/>
            </w:rPr>
          </w:pPr>
          <w:hyperlink w:anchor="_Toc333001827" w:history="1">
            <w:r w:rsidR="00421043" w:rsidRPr="008F7E54">
              <w:rPr>
                <w:rStyle w:val="Hyperlink"/>
                <w:noProof/>
              </w:rPr>
              <w:t>Severity Qualifier</w:t>
            </w:r>
            <w:r w:rsidR="00421043">
              <w:rPr>
                <w:noProof/>
                <w:webHidden/>
              </w:rPr>
              <w:tab/>
            </w:r>
            <w:r w:rsidR="00B317E5">
              <w:rPr>
                <w:noProof/>
                <w:webHidden/>
              </w:rPr>
              <w:fldChar w:fldCharType="begin"/>
            </w:r>
            <w:r w:rsidR="00421043">
              <w:rPr>
                <w:noProof/>
                <w:webHidden/>
              </w:rPr>
              <w:instrText xml:space="preserve"> PAGEREF _Toc333001827 \h </w:instrText>
            </w:r>
            <w:r w:rsidR="00B317E5">
              <w:rPr>
                <w:noProof/>
                <w:webHidden/>
              </w:rPr>
            </w:r>
            <w:r w:rsidR="00B317E5">
              <w:rPr>
                <w:noProof/>
                <w:webHidden/>
              </w:rPr>
              <w:fldChar w:fldCharType="separate"/>
            </w:r>
            <w:r w:rsidR="00421043">
              <w:rPr>
                <w:noProof/>
                <w:webHidden/>
              </w:rPr>
              <w:t>85</w:t>
            </w:r>
            <w:r w:rsidR="00B317E5">
              <w:rPr>
                <w:noProof/>
                <w:webHidden/>
              </w:rPr>
              <w:fldChar w:fldCharType="end"/>
            </w:r>
          </w:hyperlink>
        </w:p>
        <w:p w14:paraId="41121BF3" w14:textId="77777777" w:rsidR="00421043" w:rsidRDefault="00806B96">
          <w:pPr>
            <w:pStyle w:val="TOC3"/>
            <w:tabs>
              <w:tab w:val="right" w:leader="dot" w:pos="9350"/>
            </w:tabs>
            <w:rPr>
              <w:noProof/>
            </w:rPr>
          </w:pPr>
          <w:hyperlink w:anchor="_Toc333001828" w:history="1">
            <w:r w:rsidR="00421043" w:rsidRPr="008F7E54">
              <w:rPr>
                <w:rStyle w:val="Hyperlink"/>
                <w:noProof/>
              </w:rPr>
              <w:t>Alleviating Factor Qualifier</w:t>
            </w:r>
            <w:r w:rsidR="00421043">
              <w:rPr>
                <w:noProof/>
                <w:webHidden/>
              </w:rPr>
              <w:tab/>
            </w:r>
            <w:r w:rsidR="00B317E5">
              <w:rPr>
                <w:noProof/>
                <w:webHidden/>
              </w:rPr>
              <w:fldChar w:fldCharType="begin"/>
            </w:r>
            <w:r w:rsidR="00421043">
              <w:rPr>
                <w:noProof/>
                <w:webHidden/>
              </w:rPr>
              <w:instrText xml:space="preserve"> PAGEREF _Toc333001828 \h </w:instrText>
            </w:r>
            <w:r w:rsidR="00B317E5">
              <w:rPr>
                <w:noProof/>
                <w:webHidden/>
              </w:rPr>
            </w:r>
            <w:r w:rsidR="00B317E5">
              <w:rPr>
                <w:noProof/>
                <w:webHidden/>
              </w:rPr>
              <w:fldChar w:fldCharType="separate"/>
            </w:r>
            <w:r w:rsidR="00421043">
              <w:rPr>
                <w:noProof/>
                <w:webHidden/>
              </w:rPr>
              <w:t>85</w:t>
            </w:r>
            <w:r w:rsidR="00B317E5">
              <w:rPr>
                <w:noProof/>
                <w:webHidden/>
              </w:rPr>
              <w:fldChar w:fldCharType="end"/>
            </w:r>
          </w:hyperlink>
        </w:p>
        <w:p w14:paraId="6EC702DB" w14:textId="77777777" w:rsidR="00421043" w:rsidRDefault="00806B96">
          <w:pPr>
            <w:pStyle w:val="TOC3"/>
            <w:tabs>
              <w:tab w:val="right" w:leader="dot" w:pos="9350"/>
            </w:tabs>
            <w:rPr>
              <w:noProof/>
            </w:rPr>
          </w:pPr>
          <w:hyperlink w:anchor="_Toc333001829" w:history="1">
            <w:r w:rsidR="00421043" w:rsidRPr="008F7E54">
              <w:rPr>
                <w:rStyle w:val="Hyperlink"/>
                <w:noProof/>
              </w:rPr>
              <w:t>Exacerbating Factor Qualifier</w:t>
            </w:r>
            <w:r w:rsidR="00421043">
              <w:rPr>
                <w:noProof/>
                <w:webHidden/>
              </w:rPr>
              <w:tab/>
            </w:r>
            <w:r w:rsidR="00B317E5">
              <w:rPr>
                <w:noProof/>
                <w:webHidden/>
              </w:rPr>
              <w:fldChar w:fldCharType="begin"/>
            </w:r>
            <w:r w:rsidR="00421043">
              <w:rPr>
                <w:noProof/>
                <w:webHidden/>
              </w:rPr>
              <w:instrText xml:space="preserve"> PAGEREF _Toc333001829 \h </w:instrText>
            </w:r>
            <w:r w:rsidR="00B317E5">
              <w:rPr>
                <w:noProof/>
                <w:webHidden/>
              </w:rPr>
            </w:r>
            <w:r w:rsidR="00B317E5">
              <w:rPr>
                <w:noProof/>
                <w:webHidden/>
              </w:rPr>
              <w:fldChar w:fldCharType="separate"/>
            </w:r>
            <w:r w:rsidR="00421043">
              <w:rPr>
                <w:noProof/>
                <w:webHidden/>
              </w:rPr>
              <w:t>85</w:t>
            </w:r>
            <w:r w:rsidR="00B317E5">
              <w:rPr>
                <w:noProof/>
                <w:webHidden/>
              </w:rPr>
              <w:fldChar w:fldCharType="end"/>
            </w:r>
          </w:hyperlink>
        </w:p>
        <w:p w14:paraId="63C573A2" w14:textId="77777777" w:rsidR="00421043" w:rsidRDefault="00806B96">
          <w:pPr>
            <w:pStyle w:val="TOC3"/>
            <w:tabs>
              <w:tab w:val="right" w:leader="dot" w:pos="9350"/>
            </w:tabs>
            <w:rPr>
              <w:noProof/>
            </w:rPr>
          </w:pPr>
          <w:hyperlink w:anchor="_Toc333001830" w:history="1">
            <w:r w:rsidR="00421043" w:rsidRPr="008F7E54">
              <w:rPr>
                <w:rStyle w:val="Hyperlink"/>
                <w:noProof/>
              </w:rPr>
              <w:t>Date of Onset Qualifier</w:t>
            </w:r>
            <w:r w:rsidR="00421043">
              <w:rPr>
                <w:noProof/>
                <w:webHidden/>
              </w:rPr>
              <w:tab/>
            </w:r>
            <w:r w:rsidR="00B317E5">
              <w:rPr>
                <w:noProof/>
                <w:webHidden/>
              </w:rPr>
              <w:fldChar w:fldCharType="begin"/>
            </w:r>
            <w:r w:rsidR="00421043">
              <w:rPr>
                <w:noProof/>
                <w:webHidden/>
              </w:rPr>
              <w:instrText xml:space="preserve"> PAGEREF _Toc333001830 \h </w:instrText>
            </w:r>
            <w:r w:rsidR="00B317E5">
              <w:rPr>
                <w:noProof/>
                <w:webHidden/>
              </w:rPr>
            </w:r>
            <w:r w:rsidR="00B317E5">
              <w:rPr>
                <w:noProof/>
                <w:webHidden/>
              </w:rPr>
              <w:fldChar w:fldCharType="separate"/>
            </w:r>
            <w:r w:rsidR="00421043">
              <w:rPr>
                <w:noProof/>
                <w:webHidden/>
              </w:rPr>
              <w:t>86</w:t>
            </w:r>
            <w:r w:rsidR="00B317E5">
              <w:rPr>
                <w:noProof/>
                <w:webHidden/>
              </w:rPr>
              <w:fldChar w:fldCharType="end"/>
            </w:r>
          </w:hyperlink>
        </w:p>
        <w:p w14:paraId="28F1F33B" w14:textId="77777777" w:rsidR="00421043" w:rsidRDefault="00806B96">
          <w:pPr>
            <w:pStyle w:val="TOC3"/>
            <w:tabs>
              <w:tab w:val="right" w:leader="dot" w:pos="9350"/>
            </w:tabs>
            <w:rPr>
              <w:noProof/>
            </w:rPr>
          </w:pPr>
          <w:hyperlink w:anchor="_Toc333001831" w:history="1">
            <w:r w:rsidR="00421043" w:rsidRPr="008F7E54">
              <w:rPr>
                <w:rStyle w:val="Hyperlink"/>
                <w:noProof/>
              </w:rPr>
              <w:t>Date of Resolution Qualifier</w:t>
            </w:r>
            <w:r w:rsidR="00421043">
              <w:rPr>
                <w:noProof/>
                <w:webHidden/>
              </w:rPr>
              <w:tab/>
            </w:r>
            <w:r w:rsidR="00B317E5">
              <w:rPr>
                <w:noProof/>
                <w:webHidden/>
              </w:rPr>
              <w:fldChar w:fldCharType="begin"/>
            </w:r>
            <w:r w:rsidR="00421043">
              <w:rPr>
                <w:noProof/>
                <w:webHidden/>
              </w:rPr>
              <w:instrText xml:space="preserve"> PAGEREF _Toc333001831 \h </w:instrText>
            </w:r>
            <w:r w:rsidR="00B317E5">
              <w:rPr>
                <w:noProof/>
                <w:webHidden/>
              </w:rPr>
            </w:r>
            <w:r w:rsidR="00B317E5">
              <w:rPr>
                <w:noProof/>
                <w:webHidden/>
              </w:rPr>
              <w:fldChar w:fldCharType="separate"/>
            </w:r>
            <w:r w:rsidR="00421043">
              <w:rPr>
                <w:noProof/>
                <w:webHidden/>
              </w:rPr>
              <w:t>86</w:t>
            </w:r>
            <w:r w:rsidR="00B317E5">
              <w:rPr>
                <w:noProof/>
                <w:webHidden/>
              </w:rPr>
              <w:fldChar w:fldCharType="end"/>
            </w:r>
          </w:hyperlink>
        </w:p>
        <w:p w14:paraId="650CEF0E" w14:textId="77777777" w:rsidR="00421043" w:rsidRDefault="00806B96">
          <w:pPr>
            <w:pStyle w:val="TOC3"/>
            <w:tabs>
              <w:tab w:val="right" w:leader="dot" w:pos="9350"/>
            </w:tabs>
            <w:rPr>
              <w:noProof/>
            </w:rPr>
          </w:pPr>
          <w:hyperlink w:anchor="_Toc333001832" w:history="1">
            <w:r w:rsidR="00421043" w:rsidRPr="008F7E54">
              <w:rPr>
                <w:rStyle w:val="Hyperlink"/>
                <w:noProof/>
              </w:rPr>
              <w:t>Associated Signs and Symptoms Qualifier</w:t>
            </w:r>
            <w:r w:rsidR="00421043">
              <w:rPr>
                <w:noProof/>
                <w:webHidden/>
              </w:rPr>
              <w:tab/>
            </w:r>
            <w:r w:rsidR="00B317E5">
              <w:rPr>
                <w:noProof/>
                <w:webHidden/>
              </w:rPr>
              <w:fldChar w:fldCharType="begin"/>
            </w:r>
            <w:r w:rsidR="00421043">
              <w:rPr>
                <w:noProof/>
                <w:webHidden/>
              </w:rPr>
              <w:instrText xml:space="preserve"> PAGEREF _Toc333001832 \h </w:instrText>
            </w:r>
            <w:r w:rsidR="00B317E5">
              <w:rPr>
                <w:noProof/>
                <w:webHidden/>
              </w:rPr>
            </w:r>
            <w:r w:rsidR="00B317E5">
              <w:rPr>
                <w:noProof/>
                <w:webHidden/>
              </w:rPr>
              <w:fldChar w:fldCharType="separate"/>
            </w:r>
            <w:r w:rsidR="00421043">
              <w:rPr>
                <w:noProof/>
                <w:webHidden/>
              </w:rPr>
              <w:t>86</w:t>
            </w:r>
            <w:r w:rsidR="00B317E5">
              <w:rPr>
                <w:noProof/>
                <w:webHidden/>
              </w:rPr>
              <w:fldChar w:fldCharType="end"/>
            </w:r>
          </w:hyperlink>
        </w:p>
        <w:p w14:paraId="3C3BD702" w14:textId="77777777" w:rsidR="00421043" w:rsidRDefault="00806B96">
          <w:pPr>
            <w:pStyle w:val="TOC3"/>
            <w:tabs>
              <w:tab w:val="right" w:leader="dot" w:pos="9350"/>
            </w:tabs>
            <w:rPr>
              <w:noProof/>
            </w:rPr>
          </w:pPr>
          <w:hyperlink w:anchor="_Toc333001833" w:history="1">
            <w:r w:rsidR="00421043" w:rsidRPr="008F7E54">
              <w:rPr>
                <w:rStyle w:val="Hyperlink"/>
                <w:noProof/>
              </w:rPr>
              <w:t>Abnormal Interpretation Qualifier</w:t>
            </w:r>
            <w:r w:rsidR="00421043">
              <w:rPr>
                <w:noProof/>
                <w:webHidden/>
              </w:rPr>
              <w:tab/>
            </w:r>
            <w:r w:rsidR="00B317E5">
              <w:rPr>
                <w:noProof/>
                <w:webHidden/>
              </w:rPr>
              <w:fldChar w:fldCharType="begin"/>
            </w:r>
            <w:r w:rsidR="00421043">
              <w:rPr>
                <w:noProof/>
                <w:webHidden/>
              </w:rPr>
              <w:instrText xml:space="preserve"> PAGEREF _Toc333001833 \h </w:instrText>
            </w:r>
            <w:r w:rsidR="00B317E5">
              <w:rPr>
                <w:noProof/>
                <w:webHidden/>
              </w:rPr>
            </w:r>
            <w:r w:rsidR="00B317E5">
              <w:rPr>
                <w:noProof/>
                <w:webHidden/>
              </w:rPr>
              <w:fldChar w:fldCharType="separate"/>
            </w:r>
            <w:r w:rsidR="00421043">
              <w:rPr>
                <w:noProof/>
                <w:webHidden/>
              </w:rPr>
              <w:t>86</w:t>
            </w:r>
            <w:r w:rsidR="00B317E5">
              <w:rPr>
                <w:noProof/>
                <w:webHidden/>
              </w:rPr>
              <w:fldChar w:fldCharType="end"/>
            </w:r>
          </w:hyperlink>
        </w:p>
        <w:p w14:paraId="5EB44948" w14:textId="77777777" w:rsidR="00421043" w:rsidRDefault="00806B96">
          <w:pPr>
            <w:pStyle w:val="TOC3"/>
            <w:tabs>
              <w:tab w:val="right" w:leader="dot" w:pos="9350"/>
            </w:tabs>
            <w:rPr>
              <w:noProof/>
            </w:rPr>
          </w:pPr>
          <w:hyperlink w:anchor="_Toc333001834" w:history="1">
            <w:r w:rsidR="00421043" w:rsidRPr="008F7E54">
              <w:rPr>
                <w:rStyle w:val="Hyperlink"/>
                <w:noProof/>
              </w:rPr>
              <w:t>Delta Flag Qualifier</w:t>
            </w:r>
            <w:r w:rsidR="00421043">
              <w:rPr>
                <w:noProof/>
                <w:webHidden/>
              </w:rPr>
              <w:tab/>
            </w:r>
            <w:r w:rsidR="00B317E5">
              <w:rPr>
                <w:noProof/>
                <w:webHidden/>
              </w:rPr>
              <w:fldChar w:fldCharType="begin"/>
            </w:r>
            <w:r w:rsidR="00421043">
              <w:rPr>
                <w:noProof/>
                <w:webHidden/>
              </w:rPr>
              <w:instrText xml:space="preserve"> PAGEREF _Toc333001834 \h </w:instrText>
            </w:r>
            <w:r w:rsidR="00B317E5">
              <w:rPr>
                <w:noProof/>
                <w:webHidden/>
              </w:rPr>
            </w:r>
            <w:r w:rsidR="00B317E5">
              <w:rPr>
                <w:noProof/>
                <w:webHidden/>
              </w:rPr>
              <w:fldChar w:fldCharType="separate"/>
            </w:r>
            <w:r w:rsidR="00421043">
              <w:rPr>
                <w:noProof/>
                <w:webHidden/>
              </w:rPr>
              <w:t>87</w:t>
            </w:r>
            <w:r w:rsidR="00B317E5">
              <w:rPr>
                <w:noProof/>
                <w:webHidden/>
              </w:rPr>
              <w:fldChar w:fldCharType="end"/>
            </w:r>
          </w:hyperlink>
        </w:p>
        <w:p w14:paraId="456C3C07" w14:textId="77777777" w:rsidR="00421043" w:rsidRDefault="00806B96">
          <w:pPr>
            <w:pStyle w:val="TOC3"/>
            <w:tabs>
              <w:tab w:val="right" w:leader="dot" w:pos="9350"/>
            </w:tabs>
            <w:rPr>
              <w:noProof/>
            </w:rPr>
          </w:pPr>
          <w:hyperlink w:anchor="_Toc333001835" w:history="1">
            <w:r w:rsidR="00421043" w:rsidRPr="008F7E54">
              <w:rPr>
                <w:rStyle w:val="Hyperlink"/>
                <w:noProof/>
              </w:rPr>
              <w:t>ReferenceRangeNar Qualifier</w:t>
            </w:r>
            <w:r w:rsidR="00421043">
              <w:rPr>
                <w:noProof/>
                <w:webHidden/>
              </w:rPr>
              <w:tab/>
            </w:r>
            <w:r w:rsidR="00B317E5">
              <w:rPr>
                <w:noProof/>
                <w:webHidden/>
              </w:rPr>
              <w:fldChar w:fldCharType="begin"/>
            </w:r>
            <w:r w:rsidR="00421043">
              <w:rPr>
                <w:noProof/>
                <w:webHidden/>
              </w:rPr>
              <w:instrText xml:space="preserve"> PAGEREF _Toc333001835 \h </w:instrText>
            </w:r>
            <w:r w:rsidR="00B317E5">
              <w:rPr>
                <w:noProof/>
                <w:webHidden/>
              </w:rPr>
            </w:r>
            <w:r w:rsidR="00B317E5">
              <w:rPr>
                <w:noProof/>
                <w:webHidden/>
              </w:rPr>
              <w:fldChar w:fldCharType="separate"/>
            </w:r>
            <w:r w:rsidR="00421043">
              <w:rPr>
                <w:noProof/>
                <w:webHidden/>
              </w:rPr>
              <w:t>87</w:t>
            </w:r>
            <w:r w:rsidR="00B317E5">
              <w:rPr>
                <w:noProof/>
                <w:webHidden/>
              </w:rPr>
              <w:fldChar w:fldCharType="end"/>
            </w:r>
          </w:hyperlink>
        </w:p>
        <w:p w14:paraId="6447AF75" w14:textId="77777777" w:rsidR="00421043" w:rsidRDefault="00806B96">
          <w:pPr>
            <w:pStyle w:val="TOC3"/>
            <w:tabs>
              <w:tab w:val="right" w:leader="dot" w:pos="9350"/>
            </w:tabs>
            <w:rPr>
              <w:noProof/>
            </w:rPr>
          </w:pPr>
          <w:hyperlink w:anchor="_Toc333001836" w:history="1">
            <w:r w:rsidR="00421043" w:rsidRPr="008F7E54">
              <w:rPr>
                <w:rStyle w:val="Hyperlink"/>
                <w:noProof/>
              </w:rPr>
              <w:t>ReferenceRange&lt;data type&gt; Qualifier</w:t>
            </w:r>
            <w:r w:rsidR="00421043">
              <w:rPr>
                <w:noProof/>
                <w:webHidden/>
              </w:rPr>
              <w:tab/>
            </w:r>
            <w:r w:rsidR="00B317E5">
              <w:rPr>
                <w:noProof/>
                <w:webHidden/>
              </w:rPr>
              <w:fldChar w:fldCharType="begin"/>
            </w:r>
            <w:r w:rsidR="00421043">
              <w:rPr>
                <w:noProof/>
                <w:webHidden/>
              </w:rPr>
              <w:instrText xml:space="preserve"> PAGEREF _Toc333001836 \h </w:instrText>
            </w:r>
            <w:r w:rsidR="00B317E5">
              <w:rPr>
                <w:noProof/>
                <w:webHidden/>
              </w:rPr>
            </w:r>
            <w:r w:rsidR="00B317E5">
              <w:rPr>
                <w:noProof/>
                <w:webHidden/>
              </w:rPr>
              <w:fldChar w:fldCharType="separate"/>
            </w:r>
            <w:r w:rsidR="00421043">
              <w:rPr>
                <w:noProof/>
                <w:webHidden/>
              </w:rPr>
              <w:t>87</w:t>
            </w:r>
            <w:r w:rsidR="00B317E5">
              <w:rPr>
                <w:noProof/>
                <w:webHidden/>
              </w:rPr>
              <w:fldChar w:fldCharType="end"/>
            </w:r>
          </w:hyperlink>
        </w:p>
        <w:p w14:paraId="2D231052" w14:textId="77777777" w:rsidR="00421043" w:rsidRDefault="00806B96">
          <w:pPr>
            <w:pStyle w:val="TOC2"/>
            <w:tabs>
              <w:tab w:val="right" w:leader="dot" w:pos="9350"/>
            </w:tabs>
            <w:rPr>
              <w:noProof/>
            </w:rPr>
          </w:pPr>
          <w:hyperlink w:anchor="_Toc333001837" w:history="1">
            <w:r w:rsidR="00421043" w:rsidRPr="008F7E54">
              <w:rPr>
                <w:rStyle w:val="Hyperlink"/>
                <w:noProof/>
              </w:rPr>
              <w:t>Attributions</w:t>
            </w:r>
            <w:r w:rsidR="00421043">
              <w:rPr>
                <w:noProof/>
                <w:webHidden/>
              </w:rPr>
              <w:tab/>
            </w:r>
            <w:r w:rsidR="00B317E5">
              <w:rPr>
                <w:noProof/>
                <w:webHidden/>
              </w:rPr>
              <w:fldChar w:fldCharType="begin"/>
            </w:r>
            <w:r w:rsidR="00421043">
              <w:rPr>
                <w:noProof/>
                <w:webHidden/>
              </w:rPr>
              <w:instrText xml:space="preserve"> PAGEREF _Toc333001837 \h </w:instrText>
            </w:r>
            <w:r w:rsidR="00B317E5">
              <w:rPr>
                <w:noProof/>
                <w:webHidden/>
              </w:rPr>
            </w:r>
            <w:r w:rsidR="00B317E5">
              <w:rPr>
                <w:noProof/>
                <w:webHidden/>
              </w:rPr>
              <w:fldChar w:fldCharType="separate"/>
            </w:r>
            <w:r w:rsidR="00421043">
              <w:rPr>
                <w:noProof/>
                <w:webHidden/>
              </w:rPr>
              <w:t>88</w:t>
            </w:r>
            <w:r w:rsidR="00B317E5">
              <w:rPr>
                <w:noProof/>
                <w:webHidden/>
              </w:rPr>
              <w:fldChar w:fldCharType="end"/>
            </w:r>
          </w:hyperlink>
        </w:p>
        <w:p w14:paraId="3535D416" w14:textId="77777777" w:rsidR="00421043" w:rsidRDefault="00806B96">
          <w:pPr>
            <w:pStyle w:val="TOC3"/>
            <w:tabs>
              <w:tab w:val="right" w:leader="dot" w:pos="9350"/>
            </w:tabs>
            <w:rPr>
              <w:noProof/>
            </w:rPr>
          </w:pPr>
          <w:hyperlink w:anchor="_Toc333001838" w:history="1">
            <w:r w:rsidR="00421043" w:rsidRPr="008F7E54">
              <w:rPr>
                <w:rStyle w:val="Hyperlink"/>
                <w:noProof/>
              </w:rPr>
              <w:t>Observed</w:t>
            </w:r>
            <w:r w:rsidR="00421043">
              <w:rPr>
                <w:noProof/>
                <w:webHidden/>
              </w:rPr>
              <w:tab/>
            </w:r>
            <w:r w:rsidR="00B317E5">
              <w:rPr>
                <w:noProof/>
                <w:webHidden/>
              </w:rPr>
              <w:fldChar w:fldCharType="begin"/>
            </w:r>
            <w:r w:rsidR="00421043">
              <w:rPr>
                <w:noProof/>
                <w:webHidden/>
              </w:rPr>
              <w:instrText xml:space="preserve"> PAGEREF _Toc333001838 \h </w:instrText>
            </w:r>
            <w:r w:rsidR="00B317E5">
              <w:rPr>
                <w:noProof/>
                <w:webHidden/>
              </w:rPr>
            </w:r>
            <w:r w:rsidR="00B317E5">
              <w:rPr>
                <w:noProof/>
                <w:webHidden/>
              </w:rPr>
              <w:fldChar w:fldCharType="separate"/>
            </w:r>
            <w:r w:rsidR="00421043">
              <w:rPr>
                <w:noProof/>
                <w:webHidden/>
              </w:rPr>
              <w:t>88</w:t>
            </w:r>
            <w:r w:rsidR="00B317E5">
              <w:rPr>
                <w:noProof/>
                <w:webHidden/>
              </w:rPr>
              <w:fldChar w:fldCharType="end"/>
            </w:r>
          </w:hyperlink>
        </w:p>
        <w:p w14:paraId="6D160F9B" w14:textId="77777777" w:rsidR="00421043" w:rsidRDefault="00806B96">
          <w:pPr>
            <w:pStyle w:val="TOC3"/>
            <w:tabs>
              <w:tab w:val="right" w:leader="dot" w:pos="9350"/>
            </w:tabs>
            <w:rPr>
              <w:noProof/>
            </w:rPr>
          </w:pPr>
          <w:hyperlink w:anchor="_Toc333001839" w:history="1">
            <w:r w:rsidR="00421043" w:rsidRPr="008F7E54">
              <w:rPr>
                <w:rStyle w:val="Hyperlink"/>
                <w:noProof/>
              </w:rPr>
              <w:t>Performed</w:t>
            </w:r>
            <w:r w:rsidR="00421043">
              <w:rPr>
                <w:noProof/>
                <w:webHidden/>
              </w:rPr>
              <w:tab/>
            </w:r>
            <w:r w:rsidR="00B317E5">
              <w:rPr>
                <w:noProof/>
                <w:webHidden/>
              </w:rPr>
              <w:fldChar w:fldCharType="begin"/>
            </w:r>
            <w:r w:rsidR="00421043">
              <w:rPr>
                <w:noProof/>
                <w:webHidden/>
              </w:rPr>
              <w:instrText xml:space="preserve"> PAGEREF _Toc333001839 \h </w:instrText>
            </w:r>
            <w:r w:rsidR="00B317E5">
              <w:rPr>
                <w:noProof/>
                <w:webHidden/>
              </w:rPr>
            </w:r>
            <w:r w:rsidR="00B317E5">
              <w:rPr>
                <w:noProof/>
                <w:webHidden/>
              </w:rPr>
              <w:fldChar w:fldCharType="separate"/>
            </w:r>
            <w:r w:rsidR="00421043">
              <w:rPr>
                <w:noProof/>
                <w:webHidden/>
              </w:rPr>
              <w:t>88</w:t>
            </w:r>
            <w:r w:rsidR="00B317E5">
              <w:rPr>
                <w:noProof/>
                <w:webHidden/>
              </w:rPr>
              <w:fldChar w:fldCharType="end"/>
            </w:r>
          </w:hyperlink>
        </w:p>
        <w:p w14:paraId="02618F52" w14:textId="77777777" w:rsidR="00421043" w:rsidRDefault="00806B96">
          <w:pPr>
            <w:pStyle w:val="TOC3"/>
            <w:tabs>
              <w:tab w:val="right" w:leader="dot" w:pos="9350"/>
            </w:tabs>
            <w:rPr>
              <w:noProof/>
            </w:rPr>
          </w:pPr>
          <w:hyperlink w:anchor="_Toc333001840" w:history="1">
            <w:r w:rsidR="00421043" w:rsidRPr="008F7E54">
              <w:rPr>
                <w:rStyle w:val="Hyperlink"/>
                <w:noProof/>
              </w:rPr>
              <w:t>ReportReceived</w:t>
            </w:r>
            <w:r w:rsidR="00421043">
              <w:rPr>
                <w:noProof/>
                <w:webHidden/>
              </w:rPr>
              <w:tab/>
            </w:r>
            <w:r w:rsidR="00B317E5">
              <w:rPr>
                <w:noProof/>
                <w:webHidden/>
              </w:rPr>
              <w:fldChar w:fldCharType="begin"/>
            </w:r>
            <w:r w:rsidR="00421043">
              <w:rPr>
                <w:noProof/>
                <w:webHidden/>
              </w:rPr>
              <w:instrText xml:space="preserve"> PAGEREF _Toc333001840 \h </w:instrText>
            </w:r>
            <w:r w:rsidR="00B317E5">
              <w:rPr>
                <w:noProof/>
                <w:webHidden/>
              </w:rPr>
            </w:r>
            <w:r w:rsidR="00B317E5">
              <w:rPr>
                <w:noProof/>
                <w:webHidden/>
              </w:rPr>
              <w:fldChar w:fldCharType="separate"/>
            </w:r>
            <w:r w:rsidR="00421043">
              <w:rPr>
                <w:noProof/>
                <w:webHidden/>
              </w:rPr>
              <w:t>89</w:t>
            </w:r>
            <w:r w:rsidR="00B317E5">
              <w:rPr>
                <w:noProof/>
                <w:webHidden/>
              </w:rPr>
              <w:fldChar w:fldCharType="end"/>
            </w:r>
          </w:hyperlink>
        </w:p>
        <w:p w14:paraId="73C3E061" w14:textId="77777777" w:rsidR="00421043" w:rsidRDefault="00806B96">
          <w:pPr>
            <w:pStyle w:val="TOC3"/>
            <w:tabs>
              <w:tab w:val="right" w:leader="dot" w:pos="9350"/>
            </w:tabs>
            <w:rPr>
              <w:noProof/>
            </w:rPr>
          </w:pPr>
          <w:hyperlink w:anchor="_Toc333001841" w:history="1">
            <w:r w:rsidR="00421043" w:rsidRPr="008F7E54">
              <w:rPr>
                <w:rStyle w:val="Hyperlink"/>
                <w:noProof/>
              </w:rPr>
              <w:t>SpecimenCollected</w:t>
            </w:r>
            <w:r w:rsidR="00421043">
              <w:rPr>
                <w:noProof/>
                <w:webHidden/>
              </w:rPr>
              <w:tab/>
            </w:r>
            <w:r w:rsidR="00B317E5">
              <w:rPr>
                <w:noProof/>
                <w:webHidden/>
              </w:rPr>
              <w:fldChar w:fldCharType="begin"/>
            </w:r>
            <w:r w:rsidR="00421043">
              <w:rPr>
                <w:noProof/>
                <w:webHidden/>
              </w:rPr>
              <w:instrText xml:space="preserve"> PAGEREF _Toc333001841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3C83CDCC" w14:textId="77777777" w:rsidR="00421043" w:rsidRDefault="00806B96">
          <w:pPr>
            <w:pStyle w:val="TOC3"/>
            <w:tabs>
              <w:tab w:val="right" w:leader="dot" w:pos="9350"/>
            </w:tabs>
            <w:rPr>
              <w:noProof/>
            </w:rPr>
          </w:pPr>
          <w:hyperlink w:anchor="_Toc333001842" w:history="1">
            <w:r w:rsidR="00421043" w:rsidRPr="008F7E54">
              <w:rPr>
                <w:rStyle w:val="Hyperlink"/>
                <w:noProof/>
              </w:rPr>
              <w:t>SpecimenReceivedByLab</w:t>
            </w:r>
            <w:r w:rsidR="00421043">
              <w:rPr>
                <w:noProof/>
                <w:webHidden/>
              </w:rPr>
              <w:tab/>
            </w:r>
            <w:r w:rsidR="00B317E5">
              <w:rPr>
                <w:noProof/>
                <w:webHidden/>
              </w:rPr>
              <w:fldChar w:fldCharType="begin"/>
            </w:r>
            <w:r w:rsidR="00421043">
              <w:rPr>
                <w:noProof/>
                <w:webHidden/>
              </w:rPr>
              <w:instrText xml:space="preserve"> PAGEREF _Toc333001842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277ACC86" w14:textId="77777777" w:rsidR="00421043" w:rsidRDefault="00806B96">
          <w:pPr>
            <w:pStyle w:val="TOC3"/>
            <w:tabs>
              <w:tab w:val="right" w:leader="dot" w:pos="9350"/>
            </w:tabs>
            <w:rPr>
              <w:noProof/>
            </w:rPr>
          </w:pPr>
          <w:hyperlink w:anchor="_Toc333001843" w:history="1">
            <w:r w:rsidR="00421043" w:rsidRPr="008F7E54">
              <w:rPr>
                <w:rStyle w:val="Hyperlink"/>
                <w:noProof/>
              </w:rPr>
              <w:t>Resulted</w:t>
            </w:r>
            <w:r w:rsidR="00421043">
              <w:rPr>
                <w:noProof/>
                <w:webHidden/>
              </w:rPr>
              <w:tab/>
            </w:r>
            <w:r w:rsidR="00B317E5">
              <w:rPr>
                <w:noProof/>
                <w:webHidden/>
              </w:rPr>
              <w:fldChar w:fldCharType="begin"/>
            </w:r>
            <w:r w:rsidR="00421043">
              <w:rPr>
                <w:noProof/>
                <w:webHidden/>
              </w:rPr>
              <w:instrText xml:space="preserve"> PAGEREF _Toc333001843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2D04FA1C" w14:textId="77777777" w:rsidR="00421043" w:rsidRDefault="00806B96">
          <w:pPr>
            <w:pStyle w:val="TOC3"/>
            <w:tabs>
              <w:tab w:val="right" w:leader="dot" w:pos="9350"/>
            </w:tabs>
            <w:rPr>
              <w:noProof/>
            </w:rPr>
          </w:pPr>
          <w:hyperlink w:anchor="_Toc333001844" w:history="1">
            <w:r w:rsidR="00421043" w:rsidRPr="008F7E54">
              <w:rPr>
                <w:rStyle w:val="Hyperlink"/>
                <w:noProof/>
              </w:rPr>
              <w:t>Corrected</w:t>
            </w:r>
            <w:r w:rsidR="00421043">
              <w:rPr>
                <w:noProof/>
                <w:webHidden/>
              </w:rPr>
              <w:tab/>
            </w:r>
            <w:r w:rsidR="00B317E5">
              <w:rPr>
                <w:noProof/>
                <w:webHidden/>
              </w:rPr>
              <w:fldChar w:fldCharType="begin"/>
            </w:r>
            <w:r w:rsidR="00421043">
              <w:rPr>
                <w:noProof/>
                <w:webHidden/>
              </w:rPr>
              <w:instrText xml:space="preserve"> PAGEREF _Toc333001844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32FBDE50" w14:textId="77777777" w:rsidR="00421043" w:rsidRDefault="00806B96">
          <w:pPr>
            <w:pStyle w:val="TOC3"/>
            <w:tabs>
              <w:tab w:val="right" w:leader="dot" w:pos="9350"/>
            </w:tabs>
            <w:rPr>
              <w:noProof/>
            </w:rPr>
          </w:pPr>
          <w:hyperlink w:anchor="_Toc333001845" w:history="1">
            <w:r w:rsidR="00421043" w:rsidRPr="008F7E54">
              <w:rPr>
                <w:rStyle w:val="Hyperlink"/>
                <w:noProof/>
              </w:rPr>
              <w:t>Verified</w:t>
            </w:r>
            <w:r w:rsidR="00421043">
              <w:rPr>
                <w:noProof/>
                <w:webHidden/>
              </w:rPr>
              <w:tab/>
            </w:r>
            <w:r w:rsidR="00B317E5">
              <w:rPr>
                <w:noProof/>
                <w:webHidden/>
              </w:rPr>
              <w:fldChar w:fldCharType="begin"/>
            </w:r>
            <w:r w:rsidR="00421043">
              <w:rPr>
                <w:noProof/>
                <w:webHidden/>
              </w:rPr>
              <w:instrText xml:space="preserve"> PAGEREF _Toc333001845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038C6A40" w14:textId="77777777" w:rsidR="00421043" w:rsidRDefault="00806B96">
          <w:pPr>
            <w:pStyle w:val="TOC3"/>
            <w:tabs>
              <w:tab w:val="right" w:leader="dot" w:pos="9350"/>
            </w:tabs>
            <w:rPr>
              <w:noProof/>
            </w:rPr>
          </w:pPr>
          <w:hyperlink w:anchor="_Toc333001846" w:history="1">
            <w:r w:rsidR="00421043" w:rsidRPr="008F7E54">
              <w:rPr>
                <w:rStyle w:val="Hyperlink"/>
                <w:noProof/>
              </w:rPr>
              <w:t>Ordered</w:t>
            </w:r>
            <w:r w:rsidR="00421043">
              <w:rPr>
                <w:noProof/>
                <w:webHidden/>
              </w:rPr>
              <w:tab/>
            </w:r>
            <w:r w:rsidR="00B317E5">
              <w:rPr>
                <w:noProof/>
                <w:webHidden/>
              </w:rPr>
              <w:fldChar w:fldCharType="begin"/>
            </w:r>
            <w:r w:rsidR="00421043">
              <w:rPr>
                <w:noProof/>
                <w:webHidden/>
              </w:rPr>
              <w:instrText xml:space="preserve"> PAGEREF _Toc333001846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3CD4BBCB" w14:textId="77777777" w:rsidR="00421043" w:rsidRDefault="00806B96">
          <w:pPr>
            <w:pStyle w:val="TOC3"/>
            <w:tabs>
              <w:tab w:val="right" w:leader="dot" w:pos="9350"/>
            </w:tabs>
            <w:rPr>
              <w:noProof/>
            </w:rPr>
          </w:pPr>
          <w:hyperlink w:anchor="_Toc333001847" w:history="1">
            <w:r w:rsidR="00421043" w:rsidRPr="008F7E54">
              <w:rPr>
                <w:rStyle w:val="Hyperlink"/>
                <w:noProof/>
              </w:rPr>
              <w:t>Discontinued</w:t>
            </w:r>
            <w:r w:rsidR="00421043">
              <w:rPr>
                <w:noProof/>
                <w:webHidden/>
              </w:rPr>
              <w:tab/>
            </w:r>
            <w:r w:rsidR="00B317E5">
              <w:rPr>
                <w:noProof/>
                <w:webHidden/>
              </w:rPr>
              <w:fldChar w:fldCharType="begin"/>
            </w:r>
            <w:r w:rsidR="00421043">
              <w:rPr>
                <w:noProof/>
                <w:webHidden/>
              </w:rPr>
              <w:instrText xml:space="preserve"> PAGEREF _Toc333001847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48352A78" w14:textId="77777777" w:rsidR="00421043" w:rsidRDefault="00806B96">
          <w:pPr>
            <w:pStyle w:val="TOC3"/>
            <w:tabs>
              <w:tab w:val="right" w:leader="dot" w:pos="9350"/>
            </w:tabs>
            <w:rPr>
              <w:noProof/>
            </w:rPr>
          </w:pPr>
          <w:hyperlink w:anchor="_Toc333001848" w:history="1">
            <w:r w:rsidR="00421043" w:rsidRPr="008F7E54">
              <w:rPr>
                <w:rStyle w:val="Hyperlink"/>
                <w:noProof/>
              </w:rPr>
              <w:t>CounterSigned</w:t>
            </w:r>
            <w:r w:rsidR="00421043">
              <w:rPr>
                <w:noProof/>
                <w:webHidden/>
              </w:rPr>
              <w:tab/>
            </w:r>
            <w:r w:rsidR="00B317E5">
              <w:rPr>
                <w:noProof/>
                <w:webHidden/>
              </w:rPr>
              <w:fldChar w:fldCharType="begin"/>
            </w:r>
            <w:r w:rsidR="00421043">
              <w:rPr>
                <w:noProof/>
                <w:webHidden/>
              </w:rPr>
              <w:instrText xml:space="preserve"> PAGEREF _Toc333001848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3AAB21A0" w14:textId="77777777" w:rsidR="00421043" w:rsidRDefault="00806B96">
          <w:pPr>
            <w:pStyle w:val="TOC3"/>
            <w:tabs>
              <w:tab w:val="right" w:leader="dot" w:pos="9350"/>
            </w:tabs>
            <w:rPr>
              <w:noProof/>
            </w:rPr>
          </w:pPr>
          <w:hyperlink w:anchor="_Toc333001849" w:history="1">
            <w:r w:rsidR="00421043" w:rsidRPr="008F7E54">
              <w:rPr>
                <w:rStyle w:val="Hyperlink"/>
                <w:noProof/>
              </w:rPr>
              <w:t>PutOnHold</w:t>
            </w:r>
            <w:r w:rsidR="00421043">
              <w:rPr>
                <w:noProof/>
                <w:webHidden/>
              </w:rPr>
              <w:tab/>
            </w:r>
            <w:r w:rsidR="00B317E5">
              <w:rPr>
                <w:noProof/>
                <w:webHidden/>
              </w:rPr>
              <w:fldChar w:fldCharType="begin"/>
            </w:r>
            <w:r w:rsidR="00421043">
              <w:rPr>
                <w:noProof/>
                <w:webHidden/>
              </w:rPr>
              <w:instrText xml:space="preserve"> PAGEREF _Toc333001849 \h </w:instrText>
            </w:r>
            <w:r w:rsidR="00B317E5">
              <w:rPr>
                <w:noProof/>
                <w:webHidden/>
              </w:rPr>
            </w:r>
            <w:r w:rsidR="00B317E5">
              <w:rPr>
                <w:noProof/>
                <w:webHidden/>
              </w:rPr>
              <w:fldChar w:fldCharType="separate"/>
            </w:r>
            <w:r w:rsidR="00421043">
              <w:rPr>
                <w:noProof/>
                <w:webHidden/>
              </w:rPr>
              <w:t>90</w:t>
            </w:r>
            <w:r w:rsidR="00B317E5">
              <w:rPr>
                <w:noProof/>
                <w:webHidden/>
              </w:rPr>
              <w:fldChar w:fldCharType="end"/>
            </w:r>
          </w:hyperlink>
        </w:p>
        <w:p w14:paraId="5235BD68" w14:textId="77777777" w:rsidR="00421043" w:rsidRDefault="00806B96">
          <w:pPr>
            <w:pStyle w:val="TOC3"/>
            <w:tabs>
              <w:tab w:val="right" w:leader="dot" w:pos="9350"/>
            </w:tabs>
            <w:rPr>
              <w:noProof/>
            </w:rPr>
          </w:pPr>
          <w:hyperlink w:anchor="_Toc333001850" w:history="1">
            <w:r w:rsidR="00421043" w:rsidRPr="008F7E54">
              <w:rPr>
                <w:rStyle w:val="Hyperlink"/>
                <w:noProof/>
              </w:rPr>
              <w:t>TakeOffHold</w:t>
            </w:r>
            <w:r w:rsidR="00421043">
              <w:rPr>
                <w:noProof/>
                <w:webHidden/>
              </w:rPr>
              <w:tab/>
            </w:r>
            <w:r w:rsidR="00B317E5">
              <w:rPr>
                <w:noProof/>
                <w:webHidden/>
              </w:rPr>
              <w:fldChar w:fldCharType="begin"/>
            </w:r>
            <w:r w:rsidR="00421043">
              <w:rPr>
                <w:noProof/>
                <w:webHidden/>
              </w:rPr>
              <w:instrText xml:space="preserve"> PAGEREF _Toc333001850 \h </w:instrText>
            </w:r>
            <w:r w:rsidR="00B317E5">
              <w:rPr>
                <w:noProof/>
                <w:webHidden/>
              </w:rPr>
            </w:r>
            <w:r w:rsidR="00B317E5">
              <w:rPr>
                <w:noProof/>
                <w:webHidden/>
              </w:rPr>
              <w:fldChar w:fldCharType="separate"/>
            </w:r>
            <w:r w:rsidR="00421043">
              <w:rPr>
                <w:noProof/>
                <w:webHidden/>
              </w:rPr>
              <w:t>91</w:t>
            </w:r>
            <w:r w:rsidR="00B317E5">
              <w:rPr>
                <w:noProof/>
                <w:webHidden/>
              </w:rPr>
              <w:fldChar w:fldCharType="end"/>
            </w:r>
          </w:hyperlink>
        </w:p>
        <w:p w14:paraId="72B02727" w14:textId="77777777" w:rsidR="00421043" w:rsidRDefault="00806B96">
          <w:pPr>
            <w:pStyle w:val="TOC3"/>
            <w:tabs>
              <w:tab w:val="right" w:leader="dot" w:pos="9350"/>
            </w:tabs>
            <w:rPr>
              <w:noProof/>
            </w:rPr>
          </w:pPr>
          <w:hyperlink w:anchor="_Toc333001851" w:history="1">
            <w:r w:rsidR="00421043" w:rsidRPr="008F7E54">
              <w:rPr>
                <w:rStyle w:val="Hyperlink"/>
                <w:noProof/>
              </w:rPr>
              <w:t>Other Attributions</w:t>
            </w:r>
            <w:r w:rsidR="00421043">
              <w:rPr>
                <w:noProof/>
                <w:webHidden/>
              </w:rPr>
              <w:tab/>
            </w:r>
            <w:r w:rsidR="00B317E5">
              <w:rPr>
                <w:noProof/>
                <w:webHidden/>
              </w:rPr>
              <w:fldChar w:fldCharType="begin"/>
            </w:r>
            <w:r w:rsidR="00421043">
              <w:rPr>
                <w:noProof/>
                <w:webHidden/>
              </w:rPr>
              <w:instrText xml:space="preserve"> PAGEREF _Toc333001851 \h </w:instrText>
            </w:r>
            <w:r w:rsidR="00B317E5">
              <w:rPr>
                <w:noProof/>
                <w:webHidden/>
              </w:rPr>
            </w:r>
            <w:r w:rsidR="00B317E5">
              <w:rPr>
                <w:noProof/>
                <w:webHidden/>
              </w:rPr>
              <w:fldChar w:fldCharType="separate"/>
            </w:r>
            <w:r w:rsidR="00421043">
              <w:rPr>
                <w:noProof/>
                <w:webHidden/>
              </w:rPr>
              <w:t>91</w:t>
            </w:r>
            <w:r w:rsidR="00B317E5">
              <w:rPr>
                <w:noProof/>
                <w:webHidden/>
              </w:rPr>
              <w:fldChar w:fldCharType="end"/>
            </w:r>
          </w:hyperlink>
        </w:p>
        <w:p w14:paraId="6ADB0458" w14:textId="77777777" w:rsidR="00421043" w:rsidRDefault="00806B96">
          <w:pPr>
            <w:pStyle w:val="TOC2"/>
            <w:tabs>
              <w:tab w:val="right" w:leader="dot" w:pos="9350"/>
            </w:tabs>
            <w:rPr>
              <w:noProof/>
            </w:rPr>
          </w:pPr>
          <w:hyperlink w:anchor="_Toc333001852" w:history="1">
            <w:r w:rsidR="00421043" w:rsidRPr="008F7E54">
              <w:rPr>
                <w:rStyle w:val="Hyperlink"/>
                <w:noProof/>
              </w:rPr>
              <w:t>Modifiers</w:t>
            </w:r>
            <w:r w:rsidR="00421043">
              <w:rPr>
                <w:noProof/>
                <w:webHidden/>
              </w:rPr>
              <w:tab/>
            </w:r>
            <w:r w:rsidR="00B317E5">
              <w:rPr>
                <w:noProof/>
                <w:webHidden/>
              </w:rPr>
              <w:fldChar w:fldCharType="begin"/>
            </w:r>
            <w:r w:rsidR="00421043">
              <w:rPr>
                <w:noProof/>
                <w:webHidden/>
              </w:rPr>
              <w:instrText xml:space="preserve"> PAGEREF _Toc333001852 \h </w:instrText>
            </w:r>
            <w:r w:rsidR="00B317E5">
              <w:rPr>
                <w:noProof/>
                <w:webHidden/>
              </w:rPr>
            </w:r>
            <w:r w:rsidR="00B317E5">
              <w:rPr>
                <w:noProof/>
                <w:webHidden/>
              </w:rPr>
              <w:fldChar w:fldCharType="separate"/>
            </w:r>
            <w:r w:rsidR="00421043">
              <w:rPr>
                <w:noProof/>
                <w:webHidden/>
              </w:rPr>
              <w:t>93</w:t>
            </w:r>
            <w:r w:rsidR="00B317E5">
              <w:rPr>
                <w:noProof/>
                <w:webHidden/>
              </w:rPr>
              <w:fldChar w:fldCharType="end"/>
            </w:r>
          </w:hyperlink>
        </w:p>
        <w:p w14:paraId="6F428380" w14:textId="77777777" w:rsidR="00421043" w:rsidRDefault="00806B96">
          <w:pPr>
            <w:pStyle w:val="TOC3"/>
            <w:tabs>
              <w:tab w:val="right" w:leader="dot" w:pos="9350"/>
            </w:tabs>
            <w:rPr>
              <w:noProof/>
            </w:rPr>
          </w:pPr>
          <w:hyperlink w:anchor="_Toc333001853" w:history="1">
            <w:r w:rsidR="00421043" w:rsidRPr="008F7E54">
              <w:rPr>
                <w:rStyle w:val="Hyperlink"/>
                <w:noProof/>
              </w:rPr>
              <w:t>Subject Modifier</w:t>
            </w:r>
            <w:r w:rsidR="00421043">
              <w:rPr>
                <w:noProof/>
                <w:webHidden/>
              </w:rPr>
              <w:tab/>
            </w:r>
            <w:r w:rsidR="00B317E5">
              <w:rPr>
                <w:noProof/>
                <w:webHidden/>
              </w:rPr>
              <w:fldChar w:fldCharType="begin"/>
            </w:r>
            <w:r w:rsidR="00421043">
              <w:rPr>
                <w:noProof/>
                <w:webHidden/>
              </w:rPr>
              <w:instrText xml:space="preserve"> PAGEREF _Toc333001853 \h </w:instrText>
            </w:r>
            <w:r w:rsidR="00B317E5">
              <w:rPr>
                <w:noProof/>
                <w:webHidden/>
              </w:rPr>
            </w:r>
            <w:r w:rsidR="00B317E5">
              <w:rPr>
                <w:noProof/>
                <w:webHidden/>
              </w:rPr>
              <w:fldChar w:fldCharType="separate"/>
            </w:r>
            <w:r w:rsidR="00421043">
              <w:rPr>
                <w:noProof/>
                <w:webHidden/>
              </w:rPr>
              <w:t>93</w:t>
            </w:r>
            <w:r w:rsidR="00B317E5">
              <w:rPr>
                <w:noProof/>
                <w:webHidden/>
              </w:rPr>
              <w:fldChar w:fldCharType="end"/>
            </w:r>
          </w:hyperlink>
        </w:p>
        <w:p w14:paraId="65BBB61E" w14:textId="77777777" w:rsidR="00421043" w:rsidRDefault="00806B96">
          <w:pPr>
            <w:pStyle w:val="TOC3"/>
            <w:tabs>
              <w:tab w:val="right" w:leader="dot" w:pos="9350"/>
            </w:tabs>
            <w:rPr>
              <w:noProof/>
            </w:rPr>
          </w:pPr>
          <w:hyperlink w:anchor="_Toc333001854" w:history="1">
            <w:r w:rsidR="00421043" w:rsidRPr="008F7E54">
              <w:rPr>
                <w:rStyle w:val="Hyperlink"/>
                <w:noProof/>
              </w:rPr>
              <w:t>Negation Indicator Modifier</w:t>
            </w:r>
            <w:r w:rsidR="00421043">
              <w:rPr>
                <w:noProof/>
                <w:webHidden/>
              </w:rPr>
              <w:tab/>
            </w:r>
            <w:r w:rsidR="00B317E5">
              <w:rPr>
                <w:noProof/>
                <w:webHidden/>
              </w:rPr>
              <w:fldChar w:fldCharType="begin"/>
            </w:r>
            <w:r w:rsidR="00421043">
              <w:rPr>
                <w:noProof/>
                <w:webHidden/>
              </w:rPr>
              <w:instrText xml:space="preserve"> PAGEREF _Toc333001854 \h </w:instrText>
            </w:r>
            <w:r w:rsidR="00B317E5">
              <w:rPr>
                <w:noProof/>
                <w:webHidden/>
              </w:rPr>
            </w:r>
            <w:r w:rsidR="00B317E5">
              <w:rPr>
                <w:noProof/>
                <w:webHidden/>
              </w:rPr>
              <w:fldChar w:fldCharType="separate"/>
            </w:r>
            <w:r w:rsidR="00421043">
              <w:rPr>
                <w:noProof/>
                <w:webHidden/>
              </w:rPr>
              <w:t>93</w:t>
            </w:r>
            <w:r w:rsidR="00B317E5">
              <w:rPr>
                <w:noProof/>
                <w:webHidden/>
              </w:rPr>
              <w:fldChar w:fldCharType="end"/>
            </w:r>
          </w:hyperlink>
        </w:p>
        <w:p w14:paraId="6D467709" w14:textId="77777777" w:rsidR="00421043" w:rsidRDefault="00806B96">
          <w:pPr>
            <w:pStyle w:val="TOC3"/>
            <w:tabs>
              <w:tab w:val="right" w:leader="dot" w:pos="9350"/>
            </w:tabs>
            <w:rPr>
              <w:noProof/>
            </w:rPr>
          </w:pPr>
          <w:hyperlink w:anchor="_Toc333001855" w:history="1">
            <w:r w:rsidR="00421043" w:rsidRPr="008F7E54">
              <w:rPr>
                <w:rStyle w:val="Hyperlink"/>
                <w:noProof/>
              </w:rPr>
              <w:t>Uncertainty Modifier</w:t>
            </w:r>
            <w:r w:rsidR="00421043">
              <w:rPr>
                <w:noProof/>
                <w:webHidden/>
              </w:rPr>
              <w:tab/>
            </w:r>
            <w:r w:rsidR="00B317E5">
              <w:rPr>
                <w:noProof/>
                <w:webHidden/>
              </w:rPr>
              <w:fldChar w:fldCharType="begin"/>
            </w:r>
            <w:r w:rsidR="00421043">
              <w:rPr>
                <w:noProof/>
                <w:webHidden/>
              </w:rPr>
              <w:instrText xml:space="preserve"> PAGEREF _Toc333001855 \h </w:instrText>
            </w:r>
            <w:r w:rsidR="00B317E5">
              <w:rPr>
                <w:noProof/>
                <w:webHidden/>
              </w:rPr>
            </w:r>
            <w:r w:rsidR="00B317E5">
              <w:rPr>
                <w:noProof/>
                <w:webHidden/>
              </w:rPr>
              <w:fldChar w:fldCharType="separate"/>
            </w:r>
            <w:r w:rsidR="00421043">
              <w:rPr>
                <w:noProof/>
                <w:webHidden/>
              </w:rPr>
              <w:t>94</w:t>
            </w:r>
            <w:r w:rsidR="00B317E5">
              <w:rPr>
                <w:noProof/>
                <w:webHidden/>
              </w:rPr>
              <w:fldChar w:fldCharType="end"/>
            </w:r>
          </w:hyperlink>
        </w:p>
        <w:p w14:paraId="435181D1" w14:textId="77777777" w:rsidR="00421043" w:rsidRDefault="00806B96">
          <w:pPr>
            <w:pStyle w:val="TOC1"/>
            <w:tabs>
              <w:tab w:val="right" w:leader="dot" w:pos="9350"/>
            </w:tabs>
            <w:rPr>
              <w:noProof/>
            </w:rPr>
          </w:pPr>
          <w:hyperlink w:anchor="_Toc333001856" w:history="1">
            <w:r w:rsidR="00421043" w:rsidRPr="008F7E54">
              <w:rPr>
                <w:rStyle w:val="Hyperlink"/>
                <w:noProof/>
              </w:rPr>
              <w:t>Authoring issues</w:t>
            </w:r>
            <w:r w:rsidR="00421043">
              <w:rPr>
                <w:noProof/>
                <w:webHidden/>
              </w:rPr>
              <w:tab/>
            </w:r>
            <w:r w:rsidR="00B317E5">
              <w:rPr>
                <w:noProof/>
                <w:webHidden/>
              </w:rPr>
              <w:fldChar w:fldCharType="begin"/>
            </w:r>
            <w:r w:rsidR="00421043">
              <w:rPr>
                <w:noProof/>
                <w:webHidden/>
              </w:rPr>
              <w:instrText xml:space="preserve"> PAGEREF _Toc333001856 \h </w:instrText>
            </w:r>
            <w:r w:rsidR="00B317E5">
              <w:rPr>
                <w:noProof/>
                <w:webHidden/>
              </w:rPr>
            </w:r>
            <w:r w:rsidR="00B317E5">
              <w:rPr>
                <w:noProof/>
                <w:webHidden/>
              </w:rPr>
              <w:fldChar w:fldCharType="separate"/>
            </w:r>
            <w:r w:rsidR="00421043">
              <w:rPr>
                <w:noProof/>
                <w:webHidden/>
              </w:rPr>
              <w:t>94</w:t>
            </w:r>
            <w:r w:rsidR="00B317E5">
              <w:rPr>
                <w:noProof/>
                <w:webHidden/>
              </w:rPr>
              <w:fldChar w:fldCharType="end"/>
            </w:r>
          </w:hyperlink>
        </w:p>
        <w:p w14:paraId="28EDF7FC" w14:textId="77777777" w:rsidR="00421043" w:rsidRDefault="00806B96">
          <w:pPr>
            <w:pStyle w:val="TOC2"/>
            <w:tabs>
              <w:tab w:val="right" w:leader="dot" w:pos="9350"/>
            </w:tabs>
            <w:rPr>
              <w:noProof/>
            </w:rPr>
          </w:pPr>
          <w:hyperlink w:anchor="_Toc333001857" w:history="1">
            <w:r w:rsidR="00421043" w:rsidRPr="008F7E54">
              <w:rPr>
                <w:rStyle w:val="Hyperlink"/>
                <w:noProof/>
              </w:rPr>
              <w:t>Creating a New Component CEM Versus Reusing an Existing CEM</w:t>
            </w:r>
            <w:r w:rsidR="00421043">
              <w:rPr>
                <w:noProof/>
                <w:webHidden/>
              </w:rPr>
              <w:tab/>
            </w:r>
            <w:r w:rsidR="00B317E5">
              <w:rPr>
                <w:noProof/>
                <w:webHidden/>
              </w:rPr>
              <w:fldChar w:fldCharType="begin"/>
            </w:r>
            <w:r w:rsidR="00421043">
              <w:rPr>
                <w:noProof/>
                <w:webHidden/>
              </w:rPr>
              <w:instrText xml:space="preserve"> PAGEREF _Toc333001857 \h </w:instrText>
            </w:r>
            <w:r w:rsidR="00B317E5">
              <w:rPr>
                <w:noProof/>
                <w:webHidden/>
              </w:rPr>
            </w:r>
            <w:r w:rsidR="00B317E5">
              <w:rPr>
                <w:noProof/>
                <w:webHidden/>
              </w:rPr>
              <w:fldChar w:fldCharType="separate"/>
            </w:r>
            <w:r w:rsidR="00421043">
              <w:rPr>
                <w:noProof/>
                <w:webHidden/>
              </w:rPr>
              <w:t>94</w:t>
            </w:r>
            <w:r w:rsidR="00B317E5">
              <w:rPr>
                <w:noProof/>
                <w:webHidden/>
              </w:rPr>
              <w:fldChar w:fldCharType="end"/>
            </w:r>
          </w:hyperlink>
        </w:p>
        <w:p w14:paraId="4C4F35D8" w14:textId="77777777" w:rsidR="00421043" w:rsidRDefault="00806B96">
          <w:pPr>
            <w:pStyle w:val="TOC2"/>
            <w:tabs>
              <w:tab w:val="right" w:leader="dot" w:pos="9350"/>
            </w:tabs>
            <w:rPr>
              <w:noProof/>
            </w:rPr>
          </w:pPr>
          <w:hyperlink w:anchor="_Toc333001858" w:history="1">
            <w:r w:rsidR="00421043" w:rsidRPr="008F7E54">
              <w:rPr>
                <w:rStyle w:val="Hyperlink"/>
                <w:noProof/>
              </w:rPr>
              <w:t>Modeling a Statement as an Evaluation Versus an Assertion</w:t>
            </w:r>
            <w:r w:rsidR="00421043">
              <w:rPr>
                <w:noProof/>
                <w:webHidden/>
              </w:rPr>
              <w:tab/>
            </w:r>
            <w:r w:rsidR="00B317E5">
              <w:rPr>
                <w:noProof/>
                <w:webHidden/>
              </w:rPr>
              <w:fldChar w:fldCharType="begin"/>
            </w:r>
            <w:r w:rsidR="00421043">
              <w:rPr>
                <w:noProof/>
                <w:webHidden/>
              </w:rPr>
              <w:instrText xml:space="preserve"> PAGEREF _Toc333001858 \h </w:instrText>
            </w:r>
            <w:r w:rsidR="00B317E5">
              <w:rPr>
                <w:noProof/>
                <w:webHidden/>
              </w:rPr>
            </w:r>
            <w:r w:rsidR="00B317E5">
              <w:rPr>
                <w:noProof/>
                <w:webHidden/>
              </w:rPr>
              <w:fldChar w:fldCharType="separate"/>
            </w:r>
            <w:r w:rsidR="00421043">
              <w:rPr>
                <w:noProof/>
                <w:webHidden/>
              </w:rPr>
              <w:t>94</w:t>
            </w:r>
            <w:r w:rsidR="00B317E5">
              <w:rPr>
                <w:noProof/>
                <w:webHidden/>
              </w:rPr>
              <w:fldChar w:fldCharType="end"/>
            </w:r>
          </w:hyperlink>
        </w:p>
        <w:p w14:paraId="15D17B42" w14:textId="77777777" w:rsidR="00421043" w:rsidRDefault="00806B96">
          <w:pPr>
            <w:pStyle w:val="TOC2"/>
            <w:tabs>
              <w:tab w:val="right" w:leader="dot" w:pos="9350"/>
            </w:tabs>
            <w:rPr>
              <w:noProof/>
            </w:rPr>
          </w:pPr>
          <w:hyperlink w:anchor="_Toc333001859" w:history="1">
            <w:r w:rsidR="00421043" w:rsidRPr="008F7E54">
              <w:rPr>
                <w:rStyle w:val="Hyperlink"/>
                <w:noProof/>
              </w:rPr>
              <w:t>Creating a new statement CEM versus reusing a CEM</w:t>
            </w:r>
            <w:r w:rsidR="00421043">
              <w:rPr>
                <w:noProof/>
                <w:webHidden/>
              </w:rPr>
              <w:tab/>
            </w:r>
            <w:r w:rsidR="00B317E5">
              <w:rPr>
                <w:noProof/>
                <w:webHidden/>
              </w:rPr>
              <w:fldChar w:fldCharType="begin"/>
            </w:r>
            <w:r w:rsidR="00421043">
              <w:rPr>
                <w:noProof/>
                <w:webHidden/>
              </w:rPr>
              <w:instrText xml:space="preserve"> PAGEREF _Toc333001859 \h </w:instrText>
            </w:r>
            <w:r w:rsidR="00B317E5">
              <w:rPr>
                <w:noProof/>
                <w:webHidden/>
              </w:rPr>
            </w:r>
            <w:r w:rsidR="00B317E5">
              <w:rPr>
                <w:noProof/>
                <w:webHidden/>
              </w:rPr>
              <w:fldChar w:fldCharType="separate"/>
            </w:r>
            <w:r w:rsidR="00421043">
              <w:rPr>
                <w:noProof/>
                <w:webHidden/>
              </w:rPr>
              <w:t>94</w:t>
            </w:r>
            <w:r w:rsidR="00B317E5">
              <w:rPr>
                <w:noProof/>
                <w:webHidden/>
              </w:rPr>
              <w:fldChar w:fldCharType="end"/>
            </w:r>
          </w:hyperlink>
        </w:p>
        <w:p w14:paraId="20725A03" w14:textId="77777777" w:rsidR="00421043" w:rsidRDefault="00806B96">
          <w:pPr>
            <w:pStyle w:val="TOC2"/>
            <w:tabs>
              <w:tab w:val="right" w:leader="dot" w:pos="9350"/>
            </w:tabs>
            <w:rPr>
              <w:noProof/>
            </w:rPr>
          </w:pPr>
          <w:hyperlink w:anchor="_Toc333001860" w:history="1">
            <w:r w:rsidR="00421043" w:rsidRPr="008F7E54">
              <w:rPr>
                <w:rStyle w:val="Hyperlink"/>
                <w:noProof/>
              </w:rPr>
              <w:t>Use of “normal” in a value set</w:t>
            </w:r>
            <w:r w:rsidR="00421043">
              <w:rPr>
                <w:noProof/>
                <w:webHidden/>
              </w:rPr>
              <w:tab/>
            </w:r>
            <w:r w:rsidR="00B317E5">
              <w:rPr>
                <w:noProof/>
                <w:webHidden/>
              </w:rPr>
              <w:fldChar w:fldCharType="begin"/>
            </w:r>
            <w:r w:rsidR="00421043">
              <w:rPr>
                <w:noProof/>
                <w:webHidden/>
              </w:rPr>
              <w:instrText xml:space="preserve"> PAGEREF _Toc333001860 \h </w:instrText>
            </w:r>
            <w:r w:rsidR="00B317E5">
              <w:rPr>
                <w:noProof/>
                <w:webHidden/>
              </w:rPr>
            </w:r>
            <w:r w:rsidR="00B317E5">
              <w:rPr>
                <w:noProof/>
                <w:webHidden/>
              </w:rPr>
              <w:fldChar w:fldCharType="separate"/>
            </w:r>
            <w:r w:rsidR="00421043">
              <w:rPr>
                <w:noProof/>
                <w:webHidden/>
              </w:rPr>
              <w:t>95</w:t>
            </w:r>
            <w:r w:rsidR="00B317E5">
              <w:rPr>
                <w:noProof/>
                <w:webHidden/>
              </w:rPr>
              <w:fldChar w:fldCharType="end"/>
            </w:r>
          </w:hyperlink>
        </w:p>
        <w:p w14:paraId="5DF3E00F" w14:textId="77777777" w:rsidR="00421043" w:rsidRDefault="00806B96">
          <w:pPr>
            <w:pStyle w:val="TOC2"/>
            <w:tabs>
              <w:tab w:val="right" w:leader="dot" w:pos="9350"/>
            </w:tabs>
            <w:rPr>
              <w:noProof/>
            </w:rPr>
          </w:pPr>
          <w:hyperlink w:anchor="_Toc333001861" w:history="1">
            <w:r w:rsidR="00421043" w:rsidRPr="008F7E54">
              <w:rPr>
                <w:rStyle w:val="Hyperlink"/>
                <w:noProof/>
              </w:rPr>
              <w:t>Representing that data is absent</w:t>
            </w:r>
            <w:r w:rsidR="00421043">
              <w:rPr>
                <w:noProof/>
                <w:webHidden/>
              </w:rPr>
              <w:tab/>
            </w:r>
            <w:r w:rsidR="00B317E5">
              <w:rPr>
                <w:noProof/>
                <w:webHidden/>
              </w:rPr>
              <w:fldChar w:fldCharType="begin"/>
            </w:r>
            <w:r w:rsidR="00421043">
              <w:rPr>
                <w:noProof/>
                <w:webHidden/>
              </w:rPr>
              <w:instrText xml:space="preserve"> PAGEREF _Toc333001861 \h </w:instrText>
            </w:r>
            <w:r w:rsidR="00B317E5">
              <w:rPr>
                <w:noProof/>
                <w:webHidden/>
              </w:rPr>
            </w:r>
            <w:r w:rsidR="00B317E5">
              <w:rPr>
                <w:noProof/>
                <w:webHidden/>
              </w:rPr>
              <w:fldChar w:fldCharType="separate"/>
            </w:r>
            <w:r w:rsidR="00421043">
              <w:rPr>
                <w:noProof/>
                <w:webHidden/>
              </w:rPr>
              <w:t>95</w:t>
            </w:r>
            <w:r w:rsidR="00B317E5">
              <w:rPr>
                <w:noProof/>
                <w:webHidden/>
              </w:rPr>
              <w:fldChar w:fldCharType="end"/>
            </w:r>
          </w:hyperlink>
        </w:p>
        <w:p w14:paraId="6FE7776A" w14:textId="77777777" w:rsidR="00421043" w:rsidRDefault="00806B96">
          <w:pPr>
            <w:pStyle w:val="TOC2"/>
            <w:tabs>
              <w:tab w:val="right" w:leader="dot" w:pos="9350"/>
            </w:tabs>
            <w:rPr>
              <w:noProof/>
            </w:rPr>
          </w:pPr>
          <w:hyperlink w:anchor="_Toc333001862" w:history="1">
            <w:r w:rsidR="00421043" w:rsidRPr="008F7E54">
              <w:rPr>
                <w:rStyle w:val="Hyperlink"/>
                <w:noProof/>
              </w:rPr>
              <w:t>Use of nullFlavor vs adding “unknown” or “other” to a value set</w:t>
            </w:r>
            <w:r w:rsidR="00421043">
              <w:rPr>
                <w:noProof/>
                <w:webHidden/>
              </w:rPr>
              <w:tab/>
            </w:r>
            <w:r w:rsidR="00B317E5">
              <w:rPr>
                <w:noProof/>
                <w:webHidden/>
              </w:rPr>
              <w:fldChar w:fldCharType="begin"/>
            </w:r>
            <w:r w:rsidR="00421043">
              <w:rPr>
                <w:noProof/>
                <w:webHidden/>
              </w:rPr>
              <w:instrText xml:space="preserve"> PAGEREF _Toc333001862 \h </w:instrText>
            </w:r>
            <w:r w:rsidR="00B317E5">
              <w:rPr>
                <w:noProof/>
                <w:webHidden/>
              </w:rPr>
            </w:r>
            <w:r w:rsidR="00B317E5">
              <w:rPr>
                <w:noProof/>
                <w:webHidden/>
              </w:rPr>
              <w:fldChar w:fldCharType="separate"/>
            </w:r>
            <w:r w:rsidR="00421043">
              <w:rPr>
                <w:noProof/>
                <w:webHidden/>
              </w:rPr>
              <w:t>95</w:t>
            </w:r>
            <w:r w:rsidR="00B317E5">
              <w:rPr>
                <w:noProof/>
                <w:webHidden/>
              </w:rPr>
              <w:fldChar w:fldCharType="end"/>
            </w:r>
          </w:hyperlink>
        </w:p>
        <w:p w14:paraId="1DDD00CA" w14:textId="77777777" w:rsidR="00421043" w:rsidRDefault="00806B96">
          <w:pPr>
            <w:pStyle w:val="TOC2"/>
            <w:tabs>
              <w:tab w:val="right" w:leader="dot" w:pos="9350"/>
            </w:tabs>
            <w:rPr>
              <w:noProof/>
            </w:rPr>
          </w:pPr>
          <w:hyperlink w:anchor="_Toc333001863" w:history="1">
            <w:r w:rsidR="00421043" w:rsidRPr="008F7E54">
              <w:rPr>
                <w:rStyle w:val="Hyperlink"/>
                <w:noProof/>
              </w:rPr>
              <w:t>Use of negation vs “not present” in a value set</w:t>
            </w:r>
            <w:r w:rsidR="00421043">
              <w:rPr>
                <w:noProof/>
                <w:webHidden/>
              </w:rPr>
              <w:tab/>
            </w:r>
            <w:r w:rsidR="00B317E5">
              <w:rPr>
                <w:noProof/>
                <w:webHidden/>
              </w:rPr>
              <w:fldChar w:fldCharType="begin"/>
            </w:r>
            <w:r w:rsidR="00421043">
              <w:rPr>
                <w:noProof/>
                <w:webHidden/>
              </w:rPr>
              <w:instrText xml:space="preserve"> PAGEREF _Toc333001863 \h </w:instrText>
            </w:r>
            <w:r w:rsidR="00B317E5">
              <w:rPr>
                <w:noProof/>
                <w:webHidden/>
              </w:rPr>
            </w:r>
            <w:r w:rsidR="00B317E5">
              <w:rPr>
                <w:noProof/>
                <w:webHidden/>
              </w:rPr>
              <w:fldChar w:fldCharType="separate"/>
            </w:r>
            <w:r w:rsidR="00421043">
              <w:rPr>
                <w:noProof/>
                <w:webHidden/>
              </w:rPr>
              <w:t>95</w:t>
            </w:r>
            <w:r w:rsidR="00B317E5">
              <w:rPr>
                <w:noProof/>
                <w:webHidden/>
              </w:rPr>
              <w:fldChar w:fldCharType="end"/>
            </w:r>
          </w:hyperlink>
        </w:p>
        <w:p w14:paraId="427412C9" w14:textId="77777777" w:rsidR="00421043" w:rsidRDefault="00806B96">
          <w:pPr>
            <w:pStyle w:val="TOC2"/>
            <w:tabs>
              <w:tab w:val="right" w:leader="dot" w:pos="9350"/>
            </w:tabs>
            <w:rPr>
              <w:noProof/>
            </w:rPr>
          </w:pPr>
          <w:hyperlink w:anchor="_Toc333001864" w:history="1">
            <w:r w:rsidR="00421043" w:rsidRPr="008F7E54">
              <w:rPr>
                <w:rStyle w:val="Hyperlink"/>
                <w:noProof/>
              </w:rPr>
              <w:t>Modeling as a component or a statement</w:t>
            </w:r>
            <w:r w:rsidR="00421043">
              <w:rPr>
                <w:noProof/>
                <w:webHidden/>
              </w:rPr>
              <w:tab/>
            </w:r>
            <w:r w:rsidR="00B317E5">
              <w:rPr>
                <w:noProof/>
                <w:webHidden/>
              </w:rPr>
              <w:fldChar w:fldCharType="begin"/>
            </w:r>
            <w:r w:rsidR="00421043">
              <w:rPr>
                <w:noProof/>
                <w:webHidden/>
              </w:rPr>
              <w:instrText xml:space="preserve"> PAGEREF _Toc333001864 \h </w:instrText>
            </w:r>
            <w:r w:rsidR="00B317E5">
              <w:rPr>
                <w:noProof/>
                <w:webHidden/>
              </w:rPr>
            </w:r>
            <w:r w:rsidR="00B317E5">
              <w:rPr>
                <w:noProof/>
                <w:webHidden/>
              </w:rPr>
              <w:fldChar w:fldCharType="separate"/>
            </w:r>
            <w:r w:rsidR="00421043">
              <w:rPr>
                <w:noProof/>
                <w:webHidden/>
              </w:rPr>
              <w:t>95</w:t>
            </w:r>
            <w:r w:rsidR="00B317E5">
              <w:rPr>
                <w:noProof/>
                <w:webHidden/>
              </w:rPr>
              <w:fldChar w:fldCharType="end"/>
            </w:r>
          </w:hyperlink>
        </w:p>
        <w:p w14:paraId="7A0174D8" w14:textId="77777777" w:rsidR="00421043" w:rsidRDefault="00806B96">
          <w:pPr>
            <w:pStyle w:val="TOC2"/>
            <w:tabs>
              <w:tab w:val="right" w:leader="dot" w:pos="9350"/>
            </w:tabs>
            <w:rPr>
              <w:noProof/>
            </w:rPr>
          </w:pPr>
          <w:hyperlink w:anchor="_Toc333001865" w:history="1">
            <w:r w:rsidR="00421043" w:rsidRPr="008F7E54">
              <w:rPr>
                <w:rStyle w:val="Hyperlink"/>
                <w:noProof/>
              </w:rPr>
              <w:t>New Subtypes vs.  Generic Subtypes</w:t>
            </w:r>
            <w:r w:rsidR="00421043">
              <w:rPr>
                <w:noProof/>
                <w:webHidden/>
              </w:rPr>
              <w:tab/>
            </w:r>
            <w:r w:rsidR="00B317E5">
              <w:rPr>
                <w:noProof/>
                <w:webHidden/>
              </w:rPr>
              <w:fldChar w:fldCharType="begin"/>
            </w:r>
            <w:r w:rsidR="00421043">
              <w:rPr>
                <w:noProof/>
                <w:webHidden/>
              </w:rPr>
              <w:instrText xml:space="preserve"> PAGEREF _Toc333001865 \h </w:instrText>
            </w:r>
            <w:r w:rsidR="00B317E5">
              <w:rPr>
                <w:noProof/>
                <w:webHidden/>
              </w:rPr>
            </w:r>
            <w:r w:rsidR="00B317E5">
              <w:rPr>
                <w:noProof/>
                <w:webHidden/>
              </w:rPr>
              <w:fldChar w:fldCharType="separate"/>
            </w:r>
            <w:r w:rsidR="00421043">
              <w:rPr>
                <w:noProof/>
                <w:webHidden/>
              </w:rPr>
              <w:t>95</w:t>
            </w:r>
            <w:r w:rsidR="00B317E5">
              <w:rPr>
                <w:noProof/>
                <w:webHidden/>
              </w:rPr>
              <w:fldChar w:fldCharType="end"/>
            </w:r>
          </w:hyperlink>
        </w:p>
        <w:p w14:paraId="24EC7BC8" w14:textId="77777777" w:rsidR="00421043" w:rsidRDefault="00806B96">
          <w:pPr>
            <w:pStyle w:val="TOC2"/>
            <w:tabs>
              <w:tab w:val="right" w:leader="dot" w:pos="9350"/>
            </w:tabs>
            <w:rPr>
              <w:noProof/>
            </w:rPr>
          </w:pPr>
          <w:hyperlink w:anchor="_Toc333001866" w:history="1">
            <w:r w:rsidR="00421043" w:rsidRPr="008F7E54">
              <w:rPr>
                <w:rStyle w:val="Hyperlink"/>
                <w:noProof/>
              </w:rPr>
              <w:t>Large Value Sets in Component Models</w:t>
            </w:r>
            <w:r w:rsidR="00421043">
              <w:rPr>
                <w:noProof/>
                <w:webHidden/>
              </w:rPr>
              <w:tab/>
            </w:r>
            <w:r w:rsidR="00B317E5">
              <w:rPr>
                <w:noProof/>
                <w:webHidden/>
              </w:rPr>
              <w:fldChar w:fldCharType="begin"/>
            </w:r>
            <w:r w:rsidR="00421043">
              <w:rPr>
                <w:noProof/>
                <w:webHidden/>
              </w:rPr>
              <w:instrText xml:space="preserve"> PAGEREF _Toc333001866 \h </w:instrText>
            </w:r>
            <w:r w:rsidR="00B317E5">
              <w:rPr>
                <w:noProof/>
                <w:webHidden/>
              </w:rPr>
            </w:r>
            <w:r w:rsidR="00B317E5">
              <w:rPr>
                <w:noProof/>
                <w:webHidden/>
              </w:rPr>
              <w:fldChar w:fldCharType="separate"/>
            </w:r>
            <w:r w:rsidR="00421043">
              <w:rPr>
                <w:noProof/>
                <w:webHidden/>
              </w:rPr>
              <w:t>96</w:t>
            </w:r>
            <w:r w:rsidR="00B317E5">
              <w:rPr>
                <w:noProof/>
                <w:webHidden/>
              </w:rPr>
              <w:fldChar w:fldCharType="end"/>
            </w:r>
          </w:hyperlink>
        </w:p>
        <w:p w14:paraId="1F555E22" w14:textId="77777777" w:rsidR="00421043" w:rsidRDefault="00806B96">
          <w:pPr>
            <w:pStyle w:val="TOC3"/>
            <w:tabs>
              <w:tab w:val="right" w:leader="dot" w:pos="9350"/>
            </w:tabs>
            <w:rPr>
              <w:noProof/>
            </w:rPr>
          </w:pPr>
          <w:hyperlink w:anchor="_Toc333001867" w:history="1">
            <w:r w:rsidR="00421043" w:rsidRPr="008F7E54">
              <w:rPr>
                <w:rStyle w:val="Hyperlink"/>
                <w:noProof/>
              </w:rPr>
              <w:t>Advantages and disadvantages of each approach</w:t>
            </w:r>
            <w:r w:rsidR="00421043">
              <w:rPr>
                <w:noProof/>
                <w:webHidden/>
              </w:rPr>
              <w:tab/>
            </w:r>
            <w:r w:rsidR="00B317E5">
              <w:rPr>
                <w:noProof/>
                <w:webHidden/>
              </w:rPr>
              <w:fldChar w:fldCharType="begin"/>
            </w:r>
            <w:r w:rsidR="00421043">
              <w:rPr>
                <w:noProof/>
                <w:webHidden/>
              </w:rPr>
              <w:instrText xml:space="preserve"> PAGEREF _Toc333001867 \h </w:instrText>
            </w:r>
            <w:r w:rsidR="00B317E5">
              <w:rPr>
                <w:noProof/>
                <w:webHidden/>
              </w:rPr>
            </w:r>
            <w:r w:rsidR="00B317E5">
              <w:rPr>
                <w:noProof/>
                <w:webHidden/>
              </w:rPr>
              <w:fldChar w:fldCharType="separate"/>
            </w:r>
            <w:r w:rsidR="00421043">
              <w:rPr>
                <w:noProof/>
                <w:webHidden/>
              </w:rPr>
              <w:t>96</w:t>
            </w:r>
            <w:r w:rsidR="00B317E5">
              <w:rPr>
                <w:noProof/>
                <w:webHidden/>
              </w:rPr>
              <w:fldChar w:fldCharType="end"/>
            </w:r>
          </w:hyperlink>
        </w:p>
        <w:p w14:paraId="2908F3DA" w14:textId="77777777" w:rsidR="00421043" w:rsidRDefault="00806B96">
          <w:pPr>
            <w:pStyle w:val="TOC2"/>
            <w:tabs>
              <w:tab w:val="right" w:leader="dot" w:pos="9350"/>
            </w:tabs>
            <w:rPr>
              <w:noProof/>
            </w:rPr>
          </w:pPr>
          <w:hyperlink w:anchor="_Toc333001868" w:history="1">
            <w:r w:rsidR="00421043" w:rsidRPr="008F7E54">
              <w:rPr>
                <w:rStyle w:val="Hyperlink"/>
                <w:noProof/>
              </w:rPr>
              <w:t>Isosemantic models</w:t>
            </w:r>
            <w:r w:rsidR="00421043">
              <w:rPr>
                <w:noProof/>
                <w:webHidden/>
              </w:rPr>
              <w:tab/>
            </w:r>
            <w:r w:rsidR="00B317E5">
              <w:rPr>
                <w:noProof/>
                <w:webHidden/>
              </w:rPr>
              <w:fldChar w:fldCharType="begin"/>
            </w:r>
            <w:r w:rsidR="00421043">
              <w:rPr>
                <w:noProof/>
                <w:webHidden/>
              </w:rPr>
              <w:instrText xml:space="preserve"> PAGEREF _Toc333001868 \h </w:instrText>
            </w:r>
            <w:r w:rsidR="00B317E5">
              <w:rPr>
                <w:noProof/>
                <w:webHidden/>
              </w:rPr>
            </w:r>
            <w:r w:rsidR="00B317E5">
              <w:rPr>
                <w:noProof/>
                <w:webHidden/>
              </w:rPr>
              <w:fldChar w:fldCharType="separate"/>
            </w:r>
            <w:r w:rsidR="00421043">
              <w:rPr>
                <w:noProof/>
                <w:webHidden/>
              </w:rPr>
              <w:t>96</w:t>
            </w:r>
            <w:r w:rsidR="00B317E5">
              <w:rPr>
                <w:noProof/>
                <w:webHidden/>
              </w:rPr>
              <w:fldChar w:fldCharType="end"/>
            </w:r>
          </w:hyperlink>
        </w:p>
        <w:p w14:paraId="577FC032" w14:textId="77777777" w:rsidR="00421043" w:rsidRDefault="00806B96">
          <w:pPr>
            <w:pStyle w:val="TOC3"/>
            <w:tabs>
              <w:tab w:val="right" w:leader="dot" w:pos="9350"/>
            </w:tabs>
            <w:rPr>
              <w:noProof/>
            </w:rPr>
          </w:pPr>
          <w:hyperlink w:anchor="_Toc333001869" w:history="1">
            <w:r w:rsidR="00421043" w:rsidRPr="008F7E54">
              <w:rPr>
                <w:rStyle w:val="Hyperlink"/>
                <w:noProof/>
              </w:rPr>
              <w:t>Practicality of “one model” for each data element</w:t>
            </w:r>
            <w:r w:rsidR="00421043">
              <w:rPr>
                <w:noProof/>
                <w:webHidden/>
              </w:rPr>
              <w:tab/>
            </w:r>
            <w:r w:rsidR="00B317E5">
              <w:rPr>
                <w:noProof/>
                <w:webHidden/>
              </w:rPr>
              <w:fldChar w:fldCharType="begin"/>
            </w:r>
            <w:r w:rsidR="00421043">
              <w:rPr>
                <w:noProof/>
                <w:webHidden/>
              </w:rPr>
              <w:instrText xml:space="preserve"> PAGEREF _Toc333001869 \h </w:instrText>
            </w:r>
            <w:r w:rsidR="00B317E5">
              <w:rPr>
                <w:noProof/>
                <w:webHidden/>
              </w:rPr>
            </w:r>
            <w:r w:rsidR="00B317E5">
              <w:rPr>
                <w:noProof/>
                <w:webHidden/>
              </w:rPr>
              <w:fldChar w:fldCharType="separate"/>
            </w:r>
            <w:r w:rsidR="00421043">
              <w:rPr>
                <w:noProof/>
                <w:webHidden/>
              </w:rPr>
              <w:t>97</w:t>
            </w:r>
            <w:r w:rsidR="00B317E5">
              <w:rPr>
                <w:noProof/>
                <w:webHidden/>
              </w:rPr>
              <w:fldChar w:fldCharType="end"/>
            </w:r>
          </w:hyperlink>
        </w:p>
        <w:p w14:paraId="5AFD1B60" w14:textId="77777777" w:rsidR="00421043" w:rsidRDefault="00806B96">
          <w:pPr>
            <w:pStyle w:val="TOC3"/>
            <w:tabs>
              <w:tab w:val="right" w:leader="dot" w:pos="9350"/>
            </w:tabs>
            <w:rPr>
              <w:noProof/>
            </w:rPr>
          </w:pPr>
          <w:hyperlink w:anchor="_Toc333001870" w:history="1">
            <w:r w:rsidR="00421043" w:rsidRPr="008F7E54">
              <w:rPr>
                <w:rStyle w:val="Hyperlink"/>
                <w:noProof/>
              </w:rPr>
              <w:t>Derivations/summaries and calculations</w:t>
            </w:r>
            <w:r w:rsidR="00421043">
              <w:rPr>
                <w:noProof/>
                <w:webHidden/>
              </w:rPr>
              <w:tab/>
            </w:r>
            <w:r w:rsidR="00B317E5">
              <w:rPr>
                <w:noProof/>
                <w:webHidden/>
              </w:rPr>
              <w:fldChar w:fldCharType="begin"/>
            </w:r>
            <w:r w:rsidR="00421043">
              <w:rPr>
                <w:noProof/>
                <w:webHidden/>
              </w:rPr>
              <w:instrText xml:space="preserve"> PAGEREF _Toc333001870 \h </w:instrText>
            </w:r>
            <w:r w:rsidR="00B317E5">
              <w:rPr>
                <w:noProof/>
                <w:webHidden/>
              </w:rPr>
            </w:r>
            <w:r w:rsidR="00B317E5">
              <w:rPr>
                <w:noProof/>
                <w:webHidden/>
              </w:rPr>
              <w:fldChar w:fldCharType="separate"/>
            </w:r>
            <w:r w:rsidR="00421043">
              <w:rPr>
                <w:noProof/>
                <w:webHidden/>
              </w:rPr>
              <w:t>97</w:t>
            </w:r>
            <w:r w:rsidR="00B317E5">
              <w:rPr>
                <w:noProof/>
                <w:webHidden/>
              </w:rPr>
              <w:fldChar w:fldCharType="end"/>
            </w:r>
          </w:hyperlink>
        </w:p>
        <w:p w14:paraId="3B100A37" w14:textId="77777777" w:rsidR="00421043" w:rsidRDefault="00806B96">
          <w:pPr>
            <w:pStyle w:val="TOC3"/>
            <w:tabs>
              <w:tab w:val="right" w:leader="dot" w:pos="9350"/>
            </w:tabs>
            <w:rPr>
              <w:noProof/>
            </w:rPr>
          </w:pPr>
          <w:hyperlink w:anchor="_Toc333001871" w:history="1">
            <w:r w:rsidR="00421043" w:rsidRPr="008F7E54">
              <w:rPr>
                <w:rStyle w:val="Hyperlink"/>
                <w:noProof/>
              </w:rPr>
              <w:t>“Context” or “Usage” models</w:t>
            </w:r>
            <w:r w:rsidR="00421043">
              <w:rPr>
                <w:noProof/>
                <w:webHidden/>
              </w:rPr>
              <w:tab/>
            </w:r>
            <w:r w:rsidR="00B317E5">
              <w:rPr>
                <w:noProof/>
                <w:webHidden/>
              </w:rPr>
              <w:fldChar w:fldCharType="begin"/>
            </w:r>
            <w:r w:rsidR="00421043">
              <w:rPr>
                <w:noProof/>
                <w:webHidden/>
              </w:rPr>
              <w:instrText xml:space="preserve"> PAGEREF _Toc333001871 \h </w:instrText>
            </w:r>
            <w:r w:rsidR="00B317E5">
              <w:rPr>
                <w:noProof/>
                <w:webHidden/>
              </w:rPr>
            </w:r>
            <w:r w:rsidR="00B317E5">
              <w:rPr>
                <w:noProof/>
                <w:webHidden/>
              </w:rPr>
              <w:fldChar w:fldCharType="separate"/>
            </w:r>
            <w:r w:rsidR="00421043">
              <w:rPr>
                <w:noProof/>
                <w:webHidden/>
              </w:rPr>
              <w:t>97</w:t>
            </w:r>
            <w:r w:rsidR="00B317E5">
              <w:rPr>
                <w:noProof/>
                <w:webHidden/>
              </w:rPr>
              <w:fldChar w:fldCharType="end"/>
            </w:r>
          </w:hyperlink>
        </w:p>
        <w:p w14:paraId="7164BFBC" w14:textId="77777777" w:rsidR="00421043" w:rsidRDefault="00806B96">
          <w:pPr>
            <w:pStyle w:val="TOC3"/>
            <w:tabs>
              <w:tab w:val="right" w:leader="dot" w:pos="9350"/>
            </w:tabs>
            <w:rPr>
              <w:noProof/>
            </w:rPr>
          </w:pPr>
          <w:hyperlink w:anchor="_Toc333001872" w:history="1">
            <w:r w:rsidR="00421043" w:rsidRPr="008F7E54">
              <w:rPr>
                <w:rStyle w:val="Hyperlink"/>
                <w:noProof/>
              </w:rPr>
              <w:t>“UI” models</w:t>
            </w:r>
            <w:r w:rsidR="00421043">
              <w:rPr>
                <w:noProof/>
                <w:webHidden/>
              </w:rPr>
              <w:tab/>
            </w:r>
            <w:r w:rsidR="00B317E5">
              <w:rPr>
                <w:noProof/>
                <w:webHidden/>
              </w:rPr>
              <w:fldChar w:fldCharType="begin"/>
            </w:r>
            <w:r w:rsidR="00421043">
              <w:rPr>
                <w:noProof/>
                <w:webHidden/>
              </w:rPr>
              <w:instrText xml:space="preserve"> PAGEREF _Toc333001872 \h </w:instrText>
            </w:r>
            <w:r w:rsidR="00B317E5">
              <w:rPr>
                <w:noProof/>
                <w:webHidden/>
              </w:rPr>
            </w:r>
            <w:r w:rsidR="00B317E5">
              <w:rPr>
                <w:noProof/>
                <w:webHidden/>
              </w:rPr>
              <w:fldChar w:fldCharType="separate"/>
            </w:r>
            <w:r w:rsidR="00421043">
              <w:rPr>
                <w:noProof/>
                <w:webHidden/>
              </w:rPr>
              <w:t>97</w:t>
            </w:r>
            <w:r w:rsidR="00B317E5">
              <w:rPr>
                <w:noProof/>
                <w:webHidden/>
              </w:rPr>
              <w:fldChar w:fldCharType="end"/>
            </w:r>
          </w:hyperlink>
        </w:p>
        <w:p w14:paraId="411C94BF" w14:textId="77777777" w:rsidR="00421043" w:rsidRDefault="00806B96">
          <w:pPr>
            <w:pStyle w:val="TOC2"/>
            <w:tabs>
              <w:tab w:val="right" w:leader="dot" w:pos="9350"/>
            </w:tabs>
            <w:rPr>
              <w:noProof/>
            </w:rPr>
          </w:pPr>
          <w:hyperlink w:anchor="_Toc333001873" w:history="1">
            <w:r w:rsidR="00421043" w:rsidRPr="008F7E54">
              <w:rPr>
                <w:rStyle w:val="Hyperlink"/>
                <w:noProof/>
              </w:rPr>
              <w:t>Precoordination versus postcoordination</w:t>
            </w:r>
            <w:r w:rsidR="00421043">
              <w:rPr>
                <w:noProof/>
                <w:webHidden/>
              </w:rPr>
              <w:tab/>
            </w:r>
            <w:r w:rsidR="00B317E5">
              <w:rPr>
                <w:noProof/>
                <w:webHidden/>
              </w:rPr>
              <w:fldChar w:fldCharType="begin"/>
            </w:r>
            <w:r w:rsidR="00421043">
              <w:rPr>
                <w:noProof/>
                <w:webHidden/>
              </w:rPr>
              <w:instrText xml:space="preserve"> PAGEREF _Toc333001873 \h </w:instrText>
            </w:r>
            <w:r w:rsidR="00B317E5">
              <w:rPr>
                <w:noProof/>
                <w:webHidden/>
              </w:rPr>
            </w:r>
            <w:r w:rsidR="00B317E5">
              <w:rPr>
                <w:noProof/>
                <w:webHidden/>
              </w:rPr>
              <w:fldChar w:fldCharType="separate"/>
            </w:r>
            <w:r w:rsidR="00421043">
              <w:rPr>
                <w:noProof/>
                <w:webHidden/>
              </w:rPr>
              <w:t>98</w:t>
            </w:r>
            <w:r w:rsidR="00B317E5">
              <w:rPr>
                <w:noProof/>
                <w:webHidden/>
              </w:rPr>
              <w:fldChar w:fldCharType="end"/>
            </w:r>
          </w:hyperlink>
        </w:p>
        <w:p w14:paraId="00832A33" w14:textId="77777777" w:rsidR="00421043" w:rsidRDefault="00806B96">
          <w:pPr>
            <w:pStyle w:val="TOC2"/>
            <w:tabs>
              <w:tab w:val="right" w:leader="dot" w:pos="9350"/>
            </w:tabs>
            <w:rPr>
              <w:noProof/>
            </w:rPr>
          </w:pPr>
          <w:hyperlink w:anchor="_Toc333001874" w:history="1">
            <w:r w:rsidR="00421043" w:rsidRPr="008F7E54">
              <w:rPr>
                <w:rStyle w:val="Hyperlink"/>
                <w:noProof/>
              </w:rPr>
              <w:t>Denormalization</w:t>
            </w:r>
            <w:r w:rsidR="00421043">
              <w:rPr>
                <w:noProof/>
                <w:webHidden/>
              </w:rPr>
              <w:tab/>
            </w:r>
            <w:r w:rsidR="00B317E5">
              <w:rPr>
                <w:noProof/>
                <w:webHidden/>
              </w:rPr>
              <w:fldChar w:fldCharType="begin"/>
            </w:r>
            <w:r w:rsidR="00421043">
              <w:rPr>
                <w:noProof/>
                <w:webHidden/>
              </w:rPr>
              <w:instrText xml:space="preserve"> PAGEREF _Toc333001874 \h </w:instrText>
            </w:r>
            <w:r w:rsidR="00B317E5">
              <w:rPr>
                <w:noProof/>
                <w:webHidden/>
              </w:rPr>
            </w:r>
            <w:r w:rsidR="00B317E5">
              <w:rPr>
                <w:noProof/>
                <w:webHidden/>
              </w:rPr>
              <w:fldChar w:fldCharType="separate"/>
            </w:r>
            <w:r w:rsidR="00421043">
              <w:rPr>
                <w:noProof/>
                <w:webHidden/>
              </w:rPr>
              <w:t>98</w:t>
            </w:r>
            <w:r w:rsidR="00B317E5">
              <w:rPr>
                <w:noProof/>
                <w:webHidden/>
              </w:rPr>
              <w:fldChar w:fldCharType="end"/>
            </w:r>
          </w:hyperlink>
        </w:p>
        <w:p w14:paraId="42F68C97" w14:textId="77777777" w:rsidR="00421043" w:rsidRDefault="00806B96">
          <w:pPr>
            <w:pStyle w:val="TOC2"/>
            <w:tabs>
              <w:tab w:val="right" w:leader="dot" w:pos="9350"/>
            </w:tabs>
            <w:rPr>
              <w:noProof/>
            </w:rPr>
          </w:pPr>
          <w:hyperlink w:anchor="_Toc333001875" w:history="1">
            <w:r w:rsidR="00421043" w:rsidRPr="008F7E54">
              <w:rPr>
                <w:rStyle w:val="Hyperlink"/>
                <w:noProof/>
              </w:rPr>
              <w:t>What to put in the model versus what to leave in terminology or knowledge</w:t>
            </w:r>
            <w:r w:rsidR="00421043">
              <w:rPr>
                <w:noProof/>
                <w:webHidden/>
              </w:rPr>
              <w:tab/>
            </w:r>
            <w:r w:rsidR="00B317E5">
              <w:rPr>
                <w:noProof/>
                <w:webHidden/>
              </w:rPr>
              <w:fldChar w:fldCharType="begin"/>
            </w:r>
            <w:r w:rsidR="00421043">
              <w:rPr>
                <w:noProof/>
                <w:webHidden/>
              </w:rPr>
              <w:instrText xml:space="preserve"> PAGEREF _Toc333001875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077C6130" w14:textId="77777777" w:rsidR="00421043" w:rsidRDefault="00806B96">
          <w:pPr>
            <w:pStyle w:val="TOC2"/>
            <w:tabs>
              <w:tab w:val="right" w:leader="dot" w:pos="9350"/>
            </w:tabs>
            <w:rPr>
              <w:noProof/>
            </w:rPr>
          </w:pPr>
          <w:hyperlink w:anchor="_Toc333001876" w:history="1">
            <w:r w:rsidR="00421043" w:rsidRPr="008F7E54">
              <w:rPr>
                <w:rStyle w:val="Hyperlink"/>
                <w:noProof/>
              </w:rPr>
              <w:t>Semantic links vs “pointer” attributes</w:t>
            </w:r>
            <w:r w:rsidR="00421043">
              <w:rPr>
                <w:noProof/>
                <w:webHidden/>
              </w:rPr>
              <w:tab/>
            </w:r>
            <w:r w:rsidR="00B317E5">
              <w:rPr>
                <w:noProof/>
                <w:webHidden/>
              </w:rPr>
              <w:fldChar w:fldCharType="begin"/>
            </w:r>
            <w:r w:rsidR="00421043">
              <w:rPr>
                <w:noProof/>
                <w:webHidden/>
              </w:rPr>
              <w:instrText xml:space="preserve"> PAGEREF _Toc333001876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49A935B2" w14:textId="77777777" w:rsidR="00421043" w:rsidRDefault="00806B96">
          <w:pPr>
            <w:pStyle w:val="TOC2"/>
            <w:tabs>
              <w:tab w:val="right" w:leader="dot" w:pos="9350"/>
            </w:tabs>
            <w:rPr>
              <w:noProof/>
            </w:rPr>
          </w:pPr>
          <w:hyperlink w:anchor="_Toc333001877" w:history="1">
            <w:r w:rsidR="00421043" w:rsidRPr="008F7E54">
              <w:rPr>
                <w:rStyle w:val="Hyperlink"/>
                <w:noProof/>
              </w:rPr>
              <w:t>Qualifiers vs Panels vs semantic links</w:t>
            </w:r>
            <w:r w:rsidR="00421043">
              <w:rPr>
                <w:noProof/>
                <w:webHidden/>
              </w:rPr>
              <w:tab/>
            </w:r>
            <w:r w:rsidR="00B317E5">
              <w:rPr>
                <w:noProof/>
                <w:webHidden/>
              </w:rPr>
              <w:fldChar w:fldCharType="begin"/>
            </w:r>
            <w:r w:rsidR="00421043">
              <w:rPr>
                <w:noProof/>
                <w:webHidden/>
              </w:rPr>
              <w:instrText xml:space="preserve"> PAGEREF _Toc333001877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7B7DBD89" w14:textId="77777777" w:rsidR="00421043" w:rsidRDefault="00806B96">
          <w:pPr>
            <w:pStyle w:val="TOC2"/>
            <w:tabs>
              <w:tab w:val="right" w:leader="dot" w:pos="9350"/>
            </w:tabs>
            <w:rPr>
              <w:noProof/>
            </w:rPr>
          </w:pPr>
          <w:hyperlink w:anchor="_Toc333001878" w:history="1">
            <w:r w:rsidR="00421043" w:rsidRPr="008F7E54">
              <w:rPr>
                <w:rStyle w:val="Hyperlink"/>
                <w:noProof/>
              </w:rPr>
              <w:t>Generic vs specific models</w:t>
            </w:r>
            <w:r w:rsidR="00421043">
              <w:rPr>
                <w:noProof/>
                <w:webHidden/>
              </w:rPr>
              <w:tab/>
            </w:r>
            <w:r w:rsidR="00B317E5">
              <w:rPr>
                <w:noProof/>
                <w:webHidden/>
              </w:rPr>
              <w:fldChar w:fldCharType="begin"/>
            </w:r>
            <w:r w:rsidR="00421043">
              <w:rPr>
                <w:noProof/>
                <w:webHidden/>
              </w:rPr>
              <w:instrText xml:space="preserve"> PAGEREF _Toc333001878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21DD22BD" w14:textId="77777777" w:rsidR="00421043" w:rsidRDefault="00806B96">
          <w:pPr>
            <w:pStyle w:val="TOC3"/>
            <w:tabs>
              <w:tab w:val="right" w:leader="dot" w:pos="9350"/>
            </w:tabs>
            <w:rPr>
              <w:noProof/>
            </w:rPr>
          </w:pPr>
          <w:hyperlink w:anchor="_Toc333001879" w:history="1">
            <w:r w:rsidR="00421043" w:rsidRPr="008F7E54">
              <w:rPr>
                <w:rStyle w:val="Hyperlink"/>
                <w:noProof/>
              </w:rPr>
              <w:t>When to create separate models vs use the same model</w:t>
            </w:r>
            <w:r w:rsidR="00421043">
              <w:rPr>
                <w:noProof/>
                <w:webHidden/>
              </w:rPr>
              <w:tab/>
            </w:r>
            <w:r w:rsidR="00B317E5">
              <w:rPr>
                <w:noProof/>
                <w:webHidden/>
              </w:rPr>
              <w:fldChar w:fldCharType="begin"/>
            </w:r>
            <w:r w:rsidR="00421043">
              <w:rPr>
                <w:noProof/>
                <w:webHidden/>
              </w:rPr>
              <w:instrText xml:space="preserve"> PAGEREF _Toc333001879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3B8A6AC7" w14:textId="77777777" w:rsidR="00421043" w:rsidRDefault="00806B96">
          <w:pPr>
            <w:pStyle w:val="TOC2"/>
            <w:tabs>
              <w:tab w:val="right" w:leader="dot" w:pos="9350"/>
            </w:tabs>
            <w:rPr>
              <w:noProof/>
            </w:rPr>
          </w:pPr>
          <w:hyperlink w:anchor="_Toc333001880" w:history="1">
            <w:r w:rsidR="00421043" w:rsidRPr="008F7E54">
              <w:rPr>
                <w:rStyle w:val="Hyperlink"/>
                <w:noProof/>
              </w:rPr>
              <w:t>Use case differences in models</w:t>
            </w:r>
            <w:r w:rsidR="00421043">
              <w:rPr>
                <w:noProof/>
                <w:webHidden/>
              </w:rPr>
              <w:tab/>
            </w:r>
            <w:r w:rsidR="00B317E5">
              <w:rPr>
                <w:noProof/>
                <w:webHidden/>
              </w:rPr>
              <w:fldChar w:fldCharType="begin"/>
            </w:r>
            <w:r w:rsidR="00421043">
              <w:rPr>
                <w:noProof/>
                <w:webHidden/>
              </w:rPr>
              <w:instrText xml:space="preserve"> PAGEREF _Toc333001880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482F1E06" w14:textId="77777777" w:rsidR="00421043" w:rsidRDefault="00806B96">
          <w:pPr>
            <w:pStyle w:val="TOC2"/>
            <w:tabs>
              <w:tab w:val="right" w:leader="dot" w:pos="9350"/>
            </w:tabs>
            <w:rPr>
              <w:noProof/>
            </w:rPr>
          </w:pPr>
          <w:hyperlink w:anchor="_Toc333001881" w:history="1">
            <w:r w:rsidR="00421043" w:rsidRPr="008F7E54">
              <w:rPr>
                <w:rStyle w:val="Hyperlink"/>
                <w:noProof/>
              </w:rPr>
              <w:t>Modeling the implied procedure</w:t>
            </w:r>
            <w:r w:rsidR="00421043">
              <w:rPr>
                <w:noProof/>
                <w:webHidden/>
              </w:rPr>
              <w:tab/>
            </w:r>
            <w:r w:rsidR="00B317E5">
              <w:rPr>
                <w:noProof/>
                <w:webHidden/>
              </w:rPr>
              <w:fldChar w:fldCharType="begin"/>
            </w:r>
            <w:r w:rsidR="00421043">
              <w:rPr>
                <w:noProof/>
                <w:webHidden/>
              </w:rPr>
              <w:instrText xml:space="preserve"> PAGEREF _Toc333001881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529F9BD4" w14:textId="77777777" w:rsidR="00421043" w:rsidRDefault="00806B96">
          <w:pPr>
            <w:pStyle w:val="TOC2"/>
            <w:tabs>
              <w:tab w:val="right" w:leader="dot" w:pos="9350"/>
            </w:tabs>
            <w:rPr>
              <w:noProof/>
            </w:rPr>
          </w:pPr>
          <w:hyperlink w:anchor="_Toc333001882" w:history="1">
            <w:r w:rsidR="00421043" w:rsidRPr="008F7E54">
              <w:rPr>
                <w:rStyle w:val="Hyperlink"/>
                <w:noProof/>
              </w:rPr>
              <w:t>Separating the key code from the value set head concept – question vs answer</w:t>
            </w:r>
            <w:r w:rsidR="00421043">
              <w:rPr>
                <w:noProof/>
                <w:webHidden/>
              </w:rPr>
              <w:tab/>
            </w:r>
            <w:r w:rsidR="00B317E5">
              <w:rPr>
                <w:noProof/>
                <w:webHidden/>
              </w:rPr>
              <w:fldChar w:fldCharType="begin"/>
            </w:r>
            <w:r w:rsidR="00421043">
              <w:rPr>
                <w:noProof/>
                <w:webHidden/>
              </w:rPr>
              <w:instrText xml:space="preserve"> PAGEREF _Toc333001882 \h </w:instrText>
            </w:r>
            <w:r w:rsidR="00B317E5">
              <w:rPr>
                <w:noProof/>
                <w:webHidden/>
              </w:rPr>
            </w:r>
            <w:r w:rsidR="00B317E5">
              <w:rPr>
                <w:noProof/>
                <w:webHidden/>
              </w:rPr>
              <w:fldChar w:fldCharType="separate"/>
            </w:r>
            <w:r w:rsidR="00421043">
              <w:rPr>
                <w:noProof/>
                <w:webHidden/>
              </w:rPr>
              <w:t>99</w:t>
            </w:r>
            <w:r w:rsidR="00B317E5">
              <w:rPr>
                <w:noProof/>
                <w:webHidden/>
              </w:rPr>
              <w:fldChar w:fldCharType="end"/>
            </w:r>
          </w:hyperlink>
        </w:p>
        <w:p w14:paraId="5029F113" w14:textId="77777777" w:rsidR="00421043" w:rsidRDefault="00806B96">
          <w:pPr>
            <w:pStyle w:val="TOC1"/>
            <w:tabs>
              <w:tab w:val="right" w:leader="dot" w:pos="9350"/>
            </w:tabs>
            <w:rPr>
              <w:noProof/>
            </w:rPr>
          </w:pPr>
          <w:hyperlink w:anchor="_Toc333001883" w:history="1">
            <w:r w:rsidR="00421043" w:rsidRPr="008F7E54">
              <w:rPr>
                <w:rStyle w:val="Hyperlink"/>
                <w:noProof/>
              </w:rPr>
              <w:t>Appendix A – Model and Terminology Changes and Backward Compatibility</w:t>
            </w:r>
            <w:r w:rsidR="00421043">
              <w:rPr>
                <w:noProof/>
                <w:webHidden/>
              </w:rPr>
              <w:tab/>
            </w:r>
            <w:r w:rsidR="00B317E5">
              <w:rPr>
                <w:noProof/>
                <w:webHidden/>
              </w:rPr>
              <w:fldChar w:fldCharType="begin"/>
            </w:r>
            <w:r w:rsidR="00421043">
              <w:rPr>
                <w:noProof/>
                <w:webHidden/>
              </w:rPr>
              <w:instrText xml:space="preserve"> PAGEREF _Toc333001883 \h </w:instrText>
            </w:r>
            <w:r w:rsidR="00B317E5">
              <w:rPr>
                <w:noProof/>
                <w:webHidden/>
              </w:rPr>
            </w:r>
            <w:r w:rsidR="00B317E5">
              <w:rPr>
                <w:noProof/>
                <w:webHidden/>
              </w:rPr>
              <w:fldChar w:fldCharType="separate"/>
            </w:r>
            <w:r w:rsidR="00421043">
              <w:rPr>
                <w:noProof/>
                <w:webHidden/>
              </w:rPr>
              <w:t>101</w:t>
            </w:r>
            <w:r w:rsidR="00B317E5">
              <w:rPr>
                <w:noProof/>
                <w:webHidden/>
              </w:rPr>
              <w:fldChar w:fldCharType="end"/>
            </w:r>
          </w:hyperlink>
        </w:p>
        <w:p w14:paraId="741256AB" w14:textId="77777777" w:rsidR="00421043" w:rsidRDefault="00806B96">
          <w:pPr>
            <w:pStyle w:val="TOC1"/>
            <w:tabs>
              <w:tab w:val="right" w:leader="dot" w:pos="9350"/>
            </w:tabs>
            <w:rPr>
              <w:noProof/>
            </w:rPr>
          </w:pPr>
          <w:hyperlink w:anchor="_Toc333001884" w:history="1">
            <w:r w:rsidR="00421043" w:rsidRPr="008F7E54">
              <w:rPr>
                <w:rStyle w:val="Hyperlink"/>
                <w:noProof/>
              </w:rPr>
              <w:t>Appendix B – Rationale for Assertion pattern</w:t>
            </w:r>
            <w:r w:rsidR="00421043">
              <w:rPr>
                <w:noProof/>
                <w:webHidden/>
              </w:rPr>
              <w:tab/>
            </w:r>
            <w:r w:rsidR="00B317E5">
              <w:rPr>
                <w:noProof/>
                <w:webHidden/>
              </w:rPr>
              <w:fldChar w:fldCharType="begin"/>
            </w:r>
            <w:r w:rsidR="00421043">
              <w:rPr>
                <w:noProof/>
                <w:webHidden/>
              </w:rPr>
              <w:instrText xml:space="preserve"> PAGEREF _Toc333001884 \h </w:instrText>
            </w:r>
            <w:r w:rsidR="00B317E5">
              <w:rPr>
                <w:noProof/>
                <w:webHidden/>
              </w:rPr>
            </w:r>
            <w:r w:rsidR="00B317E5">
              <w:rPr>
                <w:noProof/>
                <w:webHidden/>
              </w:rPr>
              <w:fldChar w:fldCharType="separate"/>
            </w:r>
            <w:r w:rsidR="00421043">
              <w:rPr>
                <w:noProof/>
                <w:webHidden/>
              </w:rPr>
              <w:t>106</w:t>
            </w:r>
            <w:r w:rsidR="00B317E5">
              <w:rPr>
                <w:noProof/>
                <w:webHidden/>
              </w:rPr>
              <w:fldChar w:fldCharType="end"/>
            </w:r>
          </w:hyperlink>
        </w:p>
        <w:p w14:paraId="7E93C61E" w14:textId="77777777" w:rsidR="00421043" w:rsidRDefault="00806B96">
          <w:pPr>
            <w:pStyle w:val="TOC1"/>
            <w:tabs>
              <w:tab w:val="right" w:leader="dot" w:pos="9350"/>
            </w:tabs>
            <w:rPr>
              <w:noProof/>
            </w:rPr>
          </w:pPr>
          <w:hyperlink w:anchor="_Toc333001885" w:history="1">
            <w:r w:rsidR="00421043" w:rsidRPr="008F7E54">
              <w:rPr>
                <w:rStyle w:val="Hyperlink"/>
                <w:noProof/>
              </w:rPr>
              <w:t>Appendix C – Attribution Examples</w:t>
            </w:r>
            <w:r w:rsidR="00421043">
              <w:rPr>
                <w:noProof/>
                <w:webHidden/>
              </w:rPr>
              <w:tab/>
            </w:r>
            <w:r w:rsidR="00B317E5">
              <w:rPr>
                <w:noProof/>
                <w:webHidden/>
              </w:rPr>
              <w:fldChar w:fldCharType="begin"/>
            </w:r>
            <w:r w:rsidR="00421043">
              <w:rPr>
                <w:noProof/>
                <w:webHidden/>
              </w:rPr>
              <w:instrText xml:space="preserve"> PAGEREF _Toc333001885 \h </w:instrText>
            </w:r>
            <w:r w:rsidR="00B317E5">
              <w:rPr>
                <w:noProof/>
                <w:webHidden/>
              </w:rPr>
            </w:r>
            <w:r w:rsidR="00B317E5">
              <w:rPr>
                <w:noProof/>
                <w:webHidden/>
              </w:rPr>
              <w:fldChar w:fldCharType="separate"/>
            </w:r>
            <w:r w:rsidR="00421043">
              <w:rPr>
                <w:noProof/>
                <w:webHidden/>
              </w:rPr>
              <w:t>107</w:t>
            </w:r>
            <w:r w:rsidR="00B317E5">
              <w:rPr>
                <w:noProof/>
                <w:webHidden/>
              </w:rPr>
              <w:fldChar w:fldCharType="end"/>
            </w:r>
          </w:hyperlink>
        </w:p>
        <w:p w14:paraId="0624719A" w14:textId="77777777" w:rsidR="00421043" w:rsidRDefault="00806B96">
          <w:pPr>
            <w:pStyle w:val="TOC2"/>
            <w:tabs>
              <w:tab w:val="right" w:leader="dot" w:pos="9350"/>
            </w:tabs>
            <w:rPr>
              <w:noProof/>
            </w:rPr>
          </w:pPr>
          <w:hyperlink w:anchor="_Toc333001886" w:history="1">
            <w:r w:rsidR="00421043" w:rsidRPr="008F7E54">
              <w:rPr>
                <w:rStyle w:val="Hyperlink"/>
                <w:noProof/>
              </w:rPr>
              <w:t>Observed Attribution Examples</w:t>
            </w:r>
            <w:r w:rsidR="00421043">
              <w:rPr>
                <w:noProof/>
                <w:webHidden/>
              </w:rPr>
              <w:tab/>
            </w:r>
            <w:r w:rsidR="00B317E5">
              <w:rPr>
                <w:noProof/>
                <w:webHidden/>
              </w:rPr>
              <w:fldChar w:fldCharType="begin"/>
            </w:r>
            <w:r w:rsidR="00421043">
              <w:rPr>
                <w:noProof/>
                <w:webHidden/>
              </w:rPr>
              <w:instrText xml:space="preserve"> PAGEREF _Toc333001886 \h </w:instrText>
            </w:r>
            <w:r w:rsidR="00B317E5">
              <w:rPr>
                <w:noProof/>
                <w:webHidden/>
              </w:rPr>
            </w:r>
            <w:r w:rsidR="00B317E5">
              <w:rPr>
                <w:noProof/>
                <w:webHidden/>
              </w:rPr>
              <w:fldChar w:fldCharType="separate"/>
            </w:r>
            <w:r w:rsidR="00421043">
              <w:rPr>
                <w:noProof/>
                <w:webHidden/>
              </w:rPr>
              <w:t>107</w:t>
            </w:r>
            <w:r w:rsidR="00B317E5">
              <w:rPr>
                <w:noProof/>
                <w:webHidden/>
              </w:rPr>
              <w:fldChar w:fldCharType="end"/>
            </w:r>
          </w:hyperlink>
        </w:p>
        <w:p w14:paraId="3F26C86F" w14:textId="77777777" w:rsidR="00421043" w:rsidRDefault="00806B96">
          <w:pPr>
            <w:pStyle w:val="TOC2"/>
            <w:tabs>
              <w:tab w:val="right" w:leader="dot" w:pos="9350"/>
            </w:tabs>
            <w:rPr>
              <w:noProof/>
            </w:rPr>
          </w:pPr>
          <w:hyperlink w:anchor="_Toc333001887" w:history="1">
            <w:r w:rsidR="00421043" w:rsidRPr="008F7E54">
              <w:rPr>
                <w:rStyle w:val="Hyperlink"/>
                <w:noProof/>
              </w:rPr>
              <w:t>Performed Attribution Examples</w:t>
            </w:r>
            <w:r w:rsidR="00421043">
              <w:rPr>
                <w:noProof/>
                <w:webHidden/>
              </w:rPr>
              <w:tab/>
            </w:r>
            <w:r w:rsidR="00B317E5">
              <w:rPr>
                <w:noProof/>
                <w:webHidden/>
              </w:rPr>
              <w:fldChar w:fldCharType="begin"/>
            </w:r>
            <w:r w:rsidR="00421043">
              <w:rPr>
                <w:noProof/>
                <w:webHidden/>
              </w:rPr>
              <w:instrText xml:space="preserve"> PAGEREF _Toc333001887 \h </w:instrText>
            </w:r>
            <w:r w:rsidR="00B317E5">
              <w:rPr>
                <w:noProof/>
                <w:webHidden/>
              </w:rPr>
            </w:r>
            <w:r w:rsidR="00B317E5">
              <w:rPr>
                <w:noProof/>
                <w:webHidden/>
              </w:rPr>
              <w:fldChar w:fldCharType="separate"/>
            </w:r>
            <w:r w:rsidR="00421043">
              <w:rPr>
                <w:noProof/>
                <w:webHidden/>
              </w:rPr>
              <w:t>116</w:t>
            </w:r>
            <w:r w:rsidR="00B317E5">
              <w:rPr>
                <w:noProof/>
                <w:webHidden/>
              </w:rPr>
              <w:fldChar w:fldCharType="end"/>
            </w:r>
          </w:hyperlink>
        </w:p>
        <w:p w14:paraId="4DE41999" w14:textId="77777777" w:rsidR="00421043" w:rsidRDefault="00806B96">
          <w:pPr>
            <w:pStyle w:val="TOC2"/>
            <w:tabs>
              <w:tab w:val="right" w:leader="dot" w:pos="9350"/>
            </w:tabs>
            <w:rPr>
              <w:noProof/>
            </w:rPr>
          </w:pPr>
          <w:hyperlink w:anchor="_Toc333001888" w:history="1">
            <w:r w:rsidR="00421043" w:rsidRPr="008F7E54">
              <w:rPr>
                <w:rStyle w:val="Hyperlink"/>
                <w:noProof/>
              </w:rPr>
              <w:t>ReportedReceived Attribution Example</w:t>
            </w:r>
            <w:r w:rsidR="00421043">
              <w:rPr>
                <w:noProof/>
                <w:webHidden/>
              </w:rPr>
              <w:tab/>
            </w:r>
            <w:r w:rsidR="00B317E5">
              <w:rPr>
                <w:noProof/>
                <w:webHidden/>
              </w:rPr>
              <w:fldChar w:fldCharType="begin"/>
            </w:r>
            <w:r w:rsidR="00421043">
              <w:rPr>
                <w:noProof/>
                <w:webHidden/>
              </w:rPr>
              <w:instrText xml:space="preserve"> PAGEREF _Toc333001888 \h </w:instrText>
            </w:r>
            <w:r w:rsidR="00B317E5">
              <w:rPr>
                <w:noProof/>
                <w:webHidden/>
              </w:rPr>
            </w:r>
            <w:r w:rsidR="00B317E5">
              <w:rPr>
                <w:noProof/>
                <w:webHidden/>
              </w:rPr>
              <w:fldChar w:fldCharType="separate"/>
            </w:r>
            <w:r w:rsidR="00421043">
              <w:rPr>
                <w:noProof/>
                <w:webHidden/>
              </w:rPr>
              <w:t>119</w:t>
            </w:r>
            <w:r w:rsidR="00B317E5">
              <w:rPr>
                <w:noProof/>
                <w:webHidden/>
              </w:rPr>
              <w:fldChar w:fldCharType="end"/>
            </w:r>
          </w:hyperlink>
        </w:p>
        <w:p w14:paraId="42B6E32A" w14:textId="77777777" w:rsidR="00421043" w:rsidRDefault="00806B96">
          <w:pPr>
            <w:pStyle w:val="TOC2"/>
            <w:tabs>
              <w:tab w:val="right" w:leader="dot" w:pos="9350"/>
            </w:tabs>
            <w:rPr>
              <w:noProof/>
            </w:rPr>
          </w:pPr>
          <w:hyperlink w:anchor="_Toc333001889" w:history="1">
            <w:r w:rsidR="00421043" w:rsidRPr="008F7E54">
              <w:rPr>
                <w:rStyle w:val="Hyperlink"/>
                <w:noProof/>
              </w:rPr>
              <w:t>SpecimenCollected/SpecimenReceivedByLab/Resulted Attribution Example</w:t>
            </w:r>
            <w:r w:rsidR="00421043">
              <w:rPr>
                <w:noProof/>
                <w:webHidden/>
              </w:rPr>
              <w:tab/>
            </w:r>
            <w:r w:rsidR="00B317E5">
              <w:rPr>
                <w:noProof/>
                <w:webHidden/>
              </w:rPr>
              <w:fldChar w:fldCharType="begin"/>
            </w:r>
            <w:r w:rsidR="00421043">
              <w:rPr>
                <w:noProof/>
                <w:webHidden/>
              </w:rPr>
              <w:instrText xml:space="preserve"> PAGEREF _Toc333001889 \h </w:instrText>
            </w:r>
            <w:r w:rsidR="00B317E5">
              <w:rPr>
                <w:noProof/>
                <w:webHidden/>
              </w:rPr>
            </w:r>
            <w:r w:rsidR="00B317E5">
              <w:rPr>
                <w:noProof/>
                <w:webHidden/>
              </w:rPr>
              <w:fldChar w:fldCharType="separate"/>
            </w:r>
            <w:r w:rsidR="00421043">
              <w:rPr>
                <w:noProof/>
                <w:webHidden/>
              </w:rPr>
              <w:t>120</w:t>
            </w:r>
            <w:r w:rsidR="00B317E5">
              <w:rPr>
                <w:noProof/>
                <w:webHidden/>
              </w:rPr>
              <w:fldChar w:fldCharType="end"/>
            </w:r>
          </w:hyperlink>
        </w:p>
        <w:p w14:paraId="7D35A143" w14:textId="77777777" w:rsidR="00421043" w:rsidRDefault="00806B96">
          <w:pPr>
            <w:pStyle w:val="TOC2"/>
            <w:tabs>
              <w:tab w:val="right" w:leader="dot" w:pos="9350"/>
            </w:tabs>
            <w:rPr>
              <w:noProof/>
            </w:rPr>
          </w:pPr>
          <w:hyperlink w:anchor="_Toc333001890" w:history="1">
            <w:r w:rsidR="00421043" w:rsidRPr="008F7E54">
              <w:rPr>
                <w:rStyle w:val="Hyperlink"/>
                <w:noProof/>
              </w:rPr>
              <w:t>Corrected Attribution Examples</w:t>
            </w:r>
            <w:r w:rsidR="00421043">
              <w:rPr>
                <w:noProof/>
                <w:webHidden/>
              </w:rPr>
              <w:tab/>
            </w:r>
            <w:r w:rsidR="00B317E5">
              <w:rPr>
                <w:noProof/>
                <w:webHidden/>
              </w:rPr>
              <w:fldChar w:fldCharType="begin"/>
            </w:r>
            <w:r w:rsidR="00421043">
              <w:rPr>
                <w:noProof/>
                <w:webHidden/>
              </w:rPr>
              <w:instrText xml:space="preserve"> PAGEREF _Toc333001890 \h </w:instrText>
            </w:r>
            <w:r w:rsidR="00B317E5">
              <w:rPr>
                <w:noProof/>
                <w:webHidden/>
              </w:rPr>
            </w:r>
            <w:r w:rsidR="00B317E5">
              <w:rPr>
                <w:noProof/>
                <w:webHidden/>
              </w:rPr>
              <w:fldChar w:fldCharType="separate"/>
            </w:r>
            <w:r w:rsidR="00421043">
              <w:rPr>
                <w:noProof/>
                <w:webHidden/>
              </w:rPr>
              <w:t>124</w:t>
            </w:r>
            <w:r w:rsidR="00B317E5">
              <w:rPr>
                <w:noProof/>
                <w:webHidden/>
              </w:rPr>
              <w:fldChar w:fldCharType="end"/>
            </w:r>
          </w:hyperlink>
        </w:p>
        <w:p w14:paraId="0D7893D5" w14:textId="77777777" w:rsidR="00421043" w:rsidRDefault="00806B96">
          <w:pPr>
            <w:pStyle w:val="TOC2"/>
            <w:tabs>
              <w:tab w:val="right" w:leader="dot" w:pos="9350"/>
            </w:tabs>
            <w:rPr>
              <w:noProof/>
            </w:rPr>
          </w:pPr>
          <w:hyperlink w:anchor="_Toc333001891" w:history="1">
            <w:r w:rsidR="00421043" w:rsidRPr="008F7E54">
              <w:rPr>
                <w:rStyle w:val="Hyperlink"/>
                <w:noProof/>
              </w:rPr>
              <w:t>Verified Attribution Examples</w:t>
            </w:r>
            <w:r w:rsidR="00421043">
              <w:rPr>
                <w:noProof/>
                <w:webHidden/>
              </w:rPr>
              <w:tab/>
            </w:r>
            <w:r w:rsidR="00B317E5">
              <w:rPr>
                <w:noProof/>
                <w:webHidden/>
              </w:rPr>
              <w:fldChar w:fldCharType="begin"/>
            </w:r>
            <w:r w:rsidR="00421043">
              <w:rPr>
                <w:noProof/>
                <w:webHidden/>
              </w:rPr>
              <w:instrText xml:space="preserve"> PAGEREF _Toc333001891 \h </w:instrText>
            </w:r>
            <w:r w:rsidR="00B317E5">
              <w:rPr>
                <w:noProof/>
                <w:webHidden/>
              </w:rPr>
            </w:r>
            <w:r w:rsidR="00B317E5">
              <w:rPr>
                <w:noProof/>
                <w:webHidden/>
              </w:rPr>
              <w:fldChar w:fldCharType="separate"/>
            </w:r>
            <w:r w:rsidR="00421043">
              <w:rPr>
                <w:noProof/>
                <w:webHidden/>
              </w:rPr>
              <w:t>127</w:t>
            </w:r>
            <w:r w:rsidR="00B317E5">
              <w:rPr>
                <w:noProof/>
                <w:webHidden/>
              </w:rPr>
              <w:fldChar w:fldCharType="end"/>
            </w:r>
          </w:hyperlink>
        </w:p>
        <w:p w14:paraId="65CC1C08" w14:textId="77777777" w:rsidR="00421043" w:rsidRDefault="00806B96">
          <w:pPr>
            <w:pStyle w:val="TOC2"/>
            <w:tabs>
              <w:tab w:val="right" w:leader="dot" w:pos="9350"/>
            </w:tabs>
            <w:rPr>
              <w:noProof/>
            </w:rPr>
          </w:pPr>
          <w:hyperlink w:anchor="_Toc333001892" w:history="1">
            <w:r w:rsidR="00421043" w:rsidRPr="008F7E54">
              <w:rPr>
                <w:rStyle w:val="Hyperlink"/>
                <w:noProof/>
              </w:rPr>
              <w:t>Ordered Attribution Example</w:t>
            </w:r>
            <w:r w:rsidR="00421043">
              <w:rPr>
                <w:noProof/>
                <w:webHidden/>
              </w:rPr>
              <w:tab/>
            </w:r>
            <w:r w:rsidR="00B317E5">
              <w:rPr>
                <w:noProof/>
                <w:webHidden/>
              </w:rPr>
              <w:fldChar w:fldCharType="begin"/>
            </w:r>
            <w:r w:rsidR="00421043">
              <w:rPr>
                <w:noProof/>
                <w:webHidden/>
              </w:rPr>
              <w:instrText xml:space="preserve"> PAGEREF _Toc333001892 \h </w:instrText>
            </w:r>
            <w:r w:rsidR="00B317E5">
              <w:rPr>
                <w:noProof/>
                <w:webHidden/>
              </w:rPr>
            </w:r>
            <w:r w:rsidR="00B317E5">
              <w:rPr>
                <w:noProof/>
                <w:webHidden/>
              </w:rPr>
              <w:fldChar w:fldCharType="separate"/>
            </w:r>
            <w:r w:rsidR="00421043">
              <w:rPr>
                <w:noProof/>
                <w:webHidden/>
              </w:rPr>
              <w:t>129</w:t>
            </w:r>
            <w:r w:rsidR="00B317E5">
              <w:rPr>
                <w:noProof/>
                <w:webHidden/>
              </w:rPr>
              <w:fldChar w:fldCharType="end"/>
            </w:r>
          </w:hyperlink>
        </w:p>
        <w:p w14:paraId="625C4DF3" w14:textId="77777777" w:rsidR="00421043" w:rsidRDefault="00806B96">
          <w:pPr>
            <w:pStyle w:val="TOC2"/>
            <w:tabs>
              <w:tab w:val="right" w:leader="dot" w:pos="9350"/>
            </w:tabs>
            <w:rPr>
              <w:noProof/>
            </w:rPr>
          </w:pPr>
          <w:hyperlink w:anchor="_Toc333001893" w:history="1">
            <w:r w:rsidR="00421043" w:rsidRPr="008F7E54">
              <w:rPr>
                <w:rStyle w:val="Hyperlink"/>
                <w:noProof/>
              </w:rPr>
              <w:t>Discontinued Attribution Example</w:t>
            </w:r>
            <w:r w:rsidR="00421043">
              <w:rPr>
                <w:noProof/>
                <w:webHidden/>
              </w:rPr>
              <w:tab/>
            </w:r>
            <w:r w:rsidR="00B317E5">
              <w:rPr>
                <w:noProof/>
                <w:webHidden/>
              </w:rPr>
              <w:fldChar w:fldCharType="begin"/>
            </w:r>
            <w:r w:rsidR="00421043">
              <w:rPr>
                <w:noProof/>
                <w:webHidden/>
              </w:rPr>
              <w:instrText xml:space="preserve"> PAGEREF _Toc333001893 \h </w:instrText>
            </w:r>
            <w:r w:rsidR="00B317E5">
              <w:rPr>
                <w:noProof/>
                <w:webHidden/>
              </w:rPr>
            </w:r>
            <w:r w:rsidR="00B317E5">
              <w:rPr>
                <w:noProof/>
                <w:webHidden/>
              </w:rPr>
              <w:fldChar w:fldCharType="separate"/>
            </w:r>
            <w:r w:rsidR="00421043">
              <w:rPr>
                <w:noProof/>
                <w:webHidden/>
              </w:rPr>
              <w:t>131</w:t>
            </w:r>
            <w:r w:rsidR="00B317E5">
              <w:rPr>
                <w:noProof/>
                <w:webHidden/>
              </w:rPr>
              <w:fldChar w:fldCharType="end"/>
            </w:r>
          </w:hyperlink>
        </w:p>
        <w:p w14:paraId="0A274477" w14:textId="77777777" w:rsidR="00421043" w:rsidRDefault="00806B96">
          <w:pPr>
            <w:pStyle w:val="TOC2"/>
            <w:tabs>
              <w:tab w:val="right" w:leader="dot" w:pos="9350"/>
            </w:tabs>
            <w:rPr>
              <w:noProof/>
            </w:rPr>
          </w:pPr>
          <w:hyperlink w:anchor="_Toc333001894" w:history="1">
            <w:r w:rsidR="00421043" w:rsidRPr="008F7E54">
              <w:rPr>
                <w:rStyle w:val="Hyperlink"/>
                <w:rFonts w:eastAsiaTheme="majorEastAsia"/>
                <w:noProof/>
              </w:rPr>
              <w:t>Documented Attribution Example</w:t>
            </w:r>
            <w:r w:rsidR="00421043">
              <w:rPr>
                <w:noProof/>
                <w:webHidden/>
              </w:rPr>
              <w:tab/>
            </w:r>
            <w:r w:rsidR="00B317E5">
              <w:rPr>
                <w:noProof/>
                <w:webHidden/>
              </w:rPr>
              <w:fldChar w:fldCharType="begin"/>
            </w:r>
            <w:r w:rsidR="00421043">
              <w:rPr>
                <w:noProof/>
                <w:webHidden/>
              </w:rPr>
              <w:instrText xml:space="preserve"> PAGEREF _Toc333001894 \h </w:instrText>
            </w:r>
            <w:r w:rsidR="00B317E5">
              <w:rPr>
                <w:noProof/>
                <w:webHidden/>
              </w:rPr>
            </w:r>
            <w:r w:rsidR="00B317E5">
              <w:rPr>
                <w:noProof/>
                <w:webHidden/>
              </w:rPr>
              <w:fldChar w:fldCharType="separate"/>
            </w:r>
            <w:r w:rsidR="00421043">
              <w:rPr>
                <w:noProof/>
                <w:webHidden/>
              </w:rPr>
              <w:t>133</w:t>
            </w:r>
            <w:r w:rsidR="00B317E5">
              <w:rPr>
                <w:noProof/>
                <w:webHidden/>
              </w:rPr>
              <w:fldChar w:fldCharType="end"/>
            </w:r>
          </w:hyperlink>
        </w:p>
        <w:p w14:paraId="1F7A2CE6" w14:textId="77777777" w:rsidR="00421043" w:rsidRDefault="00806B96">
          <w:pPr>
            <w:pStyle w:val="TOC2"/>
            <w:tabs>
              <w:tab w:val="right" w:leader="dot" w:pos="9350"/>
            </w:tabs>
            <w:rPr>
              <w:noProof/>
            </w:rPr>
          </w:pPr>
          <w:hyperlink w:anchor="_Toc333001895" w:history="1">
            <w:r w:rsidR="00421043" w:rsidRPr="008F7E54">
              <w:rPr>
                <w:rStyle w:val="Hyperlink"/>
                <w:rFonts w:eastAsiaTheme="majorEastAsia"/>
                <w:noProof/>
              </w:rPr>
              <w:t>Countersigned Attribution Example</w:t>
            </w:r>
            <w:r w:rsidR="00421043">
              <w:rPr>
                <w:noProof/>
                <w:webHidden/>
              </w:rPr>
              <w:tab/>
            </w:r>
            <w:r w:rsidR="00B317E5">
              <w:rPr>
                <w:noProof/>
                <w:webHidden/>
              </w:rPr>
              <w:fldChar w:fldCharType="begin"/>
            </w:r>
            <w:r w:rsidR="00421043">
              <w:rPr>
                <w:noProof/>
                <w:webHidden/>
              </w:rPr>
              <w:instrText xml:space="preserve"> PAGEREF _Toc333001895 \h </w:instrText>
            </w:r>
            <w:r w:rsidR="00B317E5">
              <w:rPr>
                <w:noProof/>
                <w:webHidden/>
              </w:rPr>
            </w:r>
            <w:r w:rsidR="00B317E5">
              <w:rPr>
                <w:noProof/>
                <w:webHidden/>
              </w:rPr>
              <w:fldChar w:fldCharType="separate"/>
            </w:r>
            <w:r w:rsidR="00421043">
              <w:rPr>
                <w:noProof/>
                <w:webHidden/>
              </w:rPr>
              <w:t>135</w:t>
            </w:r>
            <w:r w:rsidR="00B317E5">
              <w:rPr>
                <w:noProof/>
                <w:webHidden/>
              </w:rPr>
              <w:fldChar w:fldCharType="end"/>
            </w:r>
          </w:hyperlink>
        </w:p>
        <w:p w14:paraId="2D1938B7" w14:textId="77777777" w:rsidR="00421043" w:rsidRDefault="00806B96">
          <w:pPr>
            <w:pStyle w:val="TOC2"/>
            <w:tabs>
              <w:tab w:val="right" w:leader="dot" w:pos="9350"/>
            </w:tabs>
            <w:rPr>
              <w:noProof/>
            </w:rPr>
          </w:pPr>
          <w:hyperlink w:anchor="_Toc333001896" w:history="1">
            <w:r w:rsidR="00421043" w:rsidRPr="008F7E54">
              <w:rPr>
                <w:rStyle w:val="Hyperlink"/>
                <w:rFonts w:eastAsiaTheme="majorEastAsia"/>
                <w:noProof/>
              </w:rPr>
              <w:t>PutOnHold Attribution Example</w:t>
            </w:r>
            <w:r w:rsidR="00421043">
              <w:rPr>
                <w:noProof/>
                <w:webHidden/>
              </w:rPr>
              <w:tab/>
            </w:r>
            <w:r w:rsidR="00B317E5">
              <w:rPr>
                <w:noProof/>
                <w:webHidden/>
              </w:rPr>
              <w:fldChar w:fldCharType="begin"/>
            </w:r>
            <w:r w:rsidR="00421043">
              <w:rPr>
                <w:noProof/>
                <w:webHidden/>
              </w:rPr>
              <w:instrText xml:space="preserve"> PAGEREF _Toc333001896 \h </w:instrText>
            </w:r>
            <w:r w:rsidR="00B317E5">
              <w:rPr>
                <w:noProof/>
                <w:webHidden/>
              </w:rPr>
            </w:r>
            <w:r w:rsidR="00B317E5">
              <w:rPr>
                <w:noProof/>
                <w:webHidden/>
              </w:rPr>
              <w:fldChar w:fldCharType="separate"/>
            </w:r>
            <w:r w:rsidR="00421043">
              <w:rPr>
                <w:noProof/>
                <w:webHidden/>
              </w:rPr>
              <w:t>138</w:t>
            </w:r>
            <w:r w:rsidR="00B317E5">
              <w:rPr>
                <w:noProof/>
                <w:webHidden/>
              </w:rPr>
              <w:fldChar w:fldCharType="end"/>
            </w:r>
          </w:hyperlink>
        </w:p>
        <w:p w14:paraId="3BA1910F" w14:textId="77777777" w:rsidR="00421043" w:rsidRDefault="00806B96">
          <w:pPr>
            <w:pStyle w:val="TOC2"/>
            <w:tabs>
              <w:tab w:val="right" w:leader="dot" w:pos="9350"/>
            </w:tabs>
            <w:rPr>
              <w:noProof/>
            </w:rPr>
          </w:pPr>
          <w:hyperlink w:anchor="_Toc333001897" w:history="1">
            <w:r w:rsidR="00421043" w:rsidRPr="008F7E54">
              <w:rPr>
                <w:rStyle w:val="Hyperlink"/>
                <w:noProof/>
              </w:rPr>
              <w:t>TakeOffHold Attribution Example</w:t>
            </w:r>
            <w:r w:rsidR="00421043">
              <w:rPr>
                <w:noProof/>
                <w:webHidden/>
              </w:rPr>
              <w:tab/>
            </w:r>
            <w:r w:rsidR="00B317E5">
              <w:rPr>
                <w:noProof/>
                <w:webHidden/>
              </w:rPr>
              <w:fldChar w:fldCharType="begin"/>
            </w:r>
            <w:r w:rsidR="00421043">
              <w:rPr>
                <w:noProof/>
                <w:webHidden/>
              </w:rPr>
              <w:instrText xml:space="preserve"> PAGEREF _Toc333001897 \h </w:instrText>
            </w:r>
            <w:r w:rsidR="00B317E5">
              <w:rPr>
                <w:noProof/>
                <w:webHidden/>
              </w:rPr>
            </w:r>
            <w:r w:rsidR="00B317E5">
              <w:rPr>
                <w:noProof/>
                <w:webHidden/>
              </w:rPr>
              <w:fldChar w:fldCharType="separate"/>
            </w:r>
            <w:r w:rsidR="00421043">
              <w:rPr>
                <w:noProof/>
                <w:webHidden/>
              </w:rPr>
              <w:t>140</w:t>
            </w:r>
            <w:r w:rsidR="00B317E5">
              <w:rPr>
                <w:noProof/>
                <w:webHidden/>
              </w:rPr>
              <w:fldChar w:fldCharType="end"/>
            </w:r>
          </w:hyperlink>
        </w:p>
        <w:p w14:paraId="4046B85A" w14:textId="77777777" w:rsidR="0011646C" w:rsidRPr="00C83F93" w:rsidRDefault="00B317E5">
          <w:pPr>
            <w:rPr>
              <w:rFonts w:ascii="Times New Roman" w:hAnsi="Times New Roman" w:cs="Times New Roman"/>
            </w:rPr>
          </w:pPr>
          <w:r w:rsidRPr="00C83F93">
            <w:rPr>
              <w:rFonts w:ascii="Times New Roman" w:hAnsi="Times New Roman" w:cs="Times New Roman"/>
            </w:rPr>
            <w:fldChar w:fldCharType="end"/>
          </w:r>
        </w:p>
      </w:sdtContent>
    </w:sdt>
    <w:p w14:paraId="741B2E9B" w14:textId="77777777" w:rsidR="0011646C" w:rsidRPr="00C83F93" w:rsidRDefault="0011646C">
      <w:pPr>
        <w:rPr>
          <w:rFonts w:ascii="Times New Roman" w:eastAsia="Times New Roman" w:hAnsi="Times New Roman" w:cs="Times New Roman"/>
          <w:b/>
          <w:bCs/>
          <w:sz w:val="36"/>
          <w:szCs w:val="36"/>
        </w:rPr>
      </w:pPr>
      <w:r w:rsidRPr="00C83F93">
        <w:rPr>
          <w:rFonts w:ascii="Times New Roman" w:eastAsia="Times New Roman" w:hAnsi="Times New Roman" w:cs="Times New Roman"/>
          <w:b/>
          <w:bCs/>
          <w:sz w:val="36"/>
          <w:szCs w:val="36"/>
        </w:rPr>
        <w:br w:type="page"/>
      </w:r>
    </w:p>
    <w:p w14:paraId="51D7EF50" w14:textId="77777777" w:rsidR="003A1DC7" w:rsidRDefault="003A1DC7" w:rsidP="00591DD2">
      <w:pPr>
        <w:pStyle w:val="Heading1"/>
      </w:pPr>
      <w:bookmarkStart w:id="2" w:name="_Toc333001753"/>
      <w:r>
        <w:lastRenderedPageBreak/>
        <w:t>Introduction</w:t>
      </w:r>
      <w:bookmarkEnd w:id="2"/>
    </w:p>
    <w:p w14:paraId="6404A567" w14:textId="77777777" w:rsidR="00151F34" w:rsidRDefault="00151F34" w:rsidP="00591DD2">
      <w:pPr>
        <w:pStyle w:val="Heading2"/>
      </w:pPr>
      <w:bookmarkStart w:id="3" w:name="_Toc333001754"/>
      <w:r>
        <w:t>Purpose of this Document</w:t>
      </w:r>
      <w:bookmarkEnd w:id="3"/>
    </w:p>
    <w:p w14:paraId="214A5C5A" w14:textId="77777777" w:rsidR="00151F34" w:rsidRDefault="00151F34" w:rsidP="00151F34">
      <w:r>
        <w:t xml:space="preserve">The purpose of this document is to give modelers the information and background needed to author Clinical Element Models (CEMs) in the Constraint Definition Language (CDL).  </w:t>
      </w:r>
    </w:p>
    <w:p w14:paraId="3CC5ACCE" w14:textId="77777777" w:rsidR="00151F34" w:rsidRDefault="008477D4" w:rsidP="00151F34">
      <w:r>
        <w:t>The document assumes the reader has some level of familiarity with CDL.  It</w:t>
      </w:r>
      <w:r w:rsidR="00151F34">
        <w:t xml:space="preserve"> does not provide an extensive description of the need for Detailed Clinical Models (DCMs) and CEMs.  It is assumed that readers are familiar with those principles.</w:t>
      </w:r>
    </w:p>
    <w:p w14:paraId="068338F3" w14:textId="77777777" w:rsidR="008477D4" w:rsidRDefault="00151F34" w:rsidP="00151F34">
      <w:r>
        <w:t>It does not provide extensive technical detail about CDL.  CDL is described in detail in the “Qualibria Constraint Definition L</w:t>
      </w:r>
      <w:r w:rsidR="008477D4">
        <w:t>anguage (CDL) Language Guide”.</w:t>
      </w:r>
    </w:p>
    <w:p w14:paraId="732C7B25" w14:textId="77777777" w:rsidR="00151F34" w:rsidRDefault="008477D4" w:rsidP="00151F34">
      <w:r>
        <w:t>This document a</w:t>
      </w:r>
      <w:r w:rsidR="00151F34">
        <w:t>lso does not discuss implementation of CEMs in a runtime system.</w:t>
      </w:r>
    </w:p>
    <w:p w14:paraId="0C7D357A" w14:textId="77777777" w:rsidR="003A1DC7" w:rsidRDefault="003A1DC7" w:rsidP="00591DD2">
      <w:pPr>
        <w:pStyle w:val="Heading2"/>
      </w:pPr>
      <w:bookmarkStart w:id="4" w:name="_Ref332617139"/>
      <w:bookmarkStart w:id="5" w:name="_Toc333001755"/>
      <w:r>
        <w:t>C</w:t>
      </w:r>
      <w:r w:rsidR="00300AF0">
        <w:t xml:space="preserve">linical </w:t>
      </w:r>
      <w:r>
        <w:t>E</w:t>
      </w:r>
      <w:r w:rsidR="00300AF0">
        <w:t xml:space="preserve">lement </w:t>
      </w:r>
      <w:r>
        <w:t>M</w:t>
      </w:r>
      <w:r w:rsidR="00300AF0">
        <w:t>odels</w:t>
      </w:r>
      <w:bookmarkEnd w:id="4"/>
      <w:bookmarkEnd w:id="5"/>
    </w:p>
    <w:p w14:paraId="3A7946B0" w14:textId="77777777" w:rsidR="006E2CD8" w:rsidRDefault="006B655D" w:rsidP="006B655D">
      <w:r>
        <w:t xml:space="preserve">Intermountain Healthcare devised the Clinical Element Model to specify, at a granular and computable fashion, the structure and semantics of each data element that will be stored in </w:t>
      </w:r>
      <w:r w:rsidR="006E2CD8">
        <w:t>an EMR</w:t>
      </w:r>
      <w:r w:rsidR="002C09AC">
        <w:t xml:space="preserve">.  </w:t>
      </w:r>
      <w:r w:rsidR="006E2CD8">
        <w:t>The Clinical Element Model is a two-level strategy consisting of an Abstract Instance Model, which defines a generic structure of data, and an Abstract Constraint Model, which defines how to constrain the Abstract Instance Model to represent specific data elements</w:t>
      </w:r>
      <w:r w:rsidR="002C09AC">
        <w:t xml:space="preserve">.  </w:t>
      </w:r>
      <w:r w:rsidR="006E2CD8">
        <w:t>Details are found in the Clinical Element Model Reference Document.</w:t>
      </w:r>
      <w:r w:rsidR="00A60DBC">
        <w:t xml:space="preserve"> [NEED REF]</w:t>
      </w:r>
    </w:p>
    <w:p w14:paraId="59999EB5" w14:textId="77777777" w:rsidR="002431D2" w:rsidRDefault="00AE5B4B" w:rsidP="00AE5B4B">
      <w:r>
        <w:t>The Constraint Definition La</w:t>
      </w:r>
      <w:r w:rsidR="006C7CF3">
        <w:t>nguage (CDL) is a GE Healthcare-</w:t>
      </w:r>
      <w:r>
        <w:t>developed syntax for expressing constraint models conformant with the Abstract Constraint Model</w:t>
      </w:r>
      <w:r w:rsidR="002C09AC">
        <w:t xml:space="preserve">.  </w:t>
      </w:r>
      <w:r>
        <w:t>Constraint models expressed in CDL are informally known as “Clinical Element Models” (CEMs)</w:t>
      </w:r>
      <w:r w:rsidR="002C09AC">
        <w:t xml:space="preserve">.  </w:t>
      </w:r>
      <w:r>
        <w:t>CDL is described in the “Qualibria Constraint Definition Language (CDL) Language Guide”.</w:t>
      </w:r>
      <w:r w:rsidR="00A60DBC">
        <w:t xml:space="preserve"> [NEED REF]</w:t>
      </w:r>
    </w:p>
    <w:p w14:paraId="756A7E9C" w14:textId="77777777" w:rsidR="00AE5B4B" w:rsidRDefault="006C7CF3" w:rsidP="00AE5B4B">
      <w:r>
        <w:t>The Language Guide is the definitive</w:t>
      </w:r>
      <w:r w:rsidR="002431D2">
        <w:t xml:space="preserve"> CDL reference</w:t>
      </w:r>
      <w:r w:rsidR="002C09AC">
        <w:t xml:space="preserve">.  </w:t>
      </w:r>
      <w:r w:rsidR="002431D2">
        <w:t>In contrast, t</w:t>
      </w:r>
      <w:r w:rsidR="00AE5B4B">
        <w:t xml:space="preserve">he purpose of this document is to provide </w:t>
      </w:r>
      <w:r w:rsidR="002431D2">
        <w:t xml:space="preserve">model authors with </w:t>
      </w:r>
      <w:r w:rsidR="00AE5B4B">
        <w:t>guidelines for using CDL to consistently author CEMs.</w:t>
      </w:r>
      <w:r w:rsidR="00AE6AA8">
        <w:t xml:space="preserve">  This document assumes the reader has or is developing a working knowledge of CDL.  Examples are in CDL, and descriptions of how to accomplish modeling tasks are from the perspective of CDL.</w:t>
      </w:r>
    </w:p>
    <w:p w14:paraId="1188265A" w14:textId="77777777" w:rsidR="003A1DC7" w:rsidRDefault="003A1DC7" w:rsidP="00591DD2">
      <w:pPr>
        <w:pStyle w:val="Heading3"/>
      </w:pPr>
      <w:bookmarkStart w:id="6" w:name="_Toc333001756"/>
      <w:r>
        <w:t xml:space="preserve">Abstract </w:t>
      </w:r>
      <w:r w:rsidRPr="00FA3403">
        <w:t>Instance</w:t>
      </w:r>
      <w:r>
        <w:t xml:space="preserve"> Model</w:t>
      </w:r>
      <w:bookmarkEnd w:id="6"/>
    </w:p>
    <w:p w14:paraId="2F3411F4" w14:textId="77777777" w:rsidR="002431D2" w:rsidRDefault="002431D2" w:rsidP="00591DD2">
      <w:r>
        <w:t xml:space="preserve">The CEM Abstract Instance Model </w:t>
      </w:r>
      <w:r w:rsidR="00381DBB">
        <w:t xml:space="preserve">is shown in </w:t>
      </w:r>
      <w:r w:rsidR="00B317E5">
        <w:fldChar w:fldCharType="begin"/>
      </w:r>
      <w:r w:rsidR="006148B4">
        <w:instrText xml:space="preserve"> REF _Ref320538704 \h </w:instrText>
      </w:r>
      <w:r w:rsidR="00B317E5">
        <w:fldChar w:fldCharType="separate"/>
      </w:r>
      <w:r w:rsidR="00DC4A8C">
        <w:t xml:space="preserve">Figure </w:t>
      </w:r>
      <w:r w:rsidR="00DC4A8C">
        <w:rPr>
          <w:noProof/>
        </w:rPr>
        <w:t>1</w:t>
      </w:r>
      <w:r w:rsidR="00B317E5">
        <w:fldChar w:fldCharType="end"/>
      </w:r>
      <w:r w:rsidR="00381DBB">
        <w:t>.</w:t>
      </w:r>
    </w:p>
    <w:p w14:paraId="7BA18D83" w14:textId="77777777" w:rsidR="00381DBB" w:rsidRDefault="00381DBB" w:rsidP="002431D2"/>
    <w:p w14:paraId="7FBECC8D" w14:textId="77777777" w:rsidR="00381DBB" w:rsidRPr="002431D2" w:rsidRDefault="00381DBB" w:rsidP="002431D2"/>
    <w:p w14:paraId="55BA4810" w14:textId="2DF5A445" w:rsidR="006C7CF3" w:rsidRDefault="00806B96" w:rsidP="00591DD2">
      <w:pPr>
        <w:pStyle w:val="Heading4"/>
      </w:pPr>
      <w:r>
        <w:rPr>
          <w:noProof/>
        </w:rPr>
        <w:lastRenderedPageBreak/>
        <mc:AlternateContent>
          <mc:Choice Requires="wps">
            <w:drawing>
              <wp:anchor distT="0" distB="0" distL="114300" distR="114300" simplePos="0" relativeHeight="251689984" behindDoc="0" locked="0" layoutInCell="1" allowOverlap="1" wp14:anchorId="2F5B3896" wp14:editId="3F11EE74">
                <wp:simplePos x="0" y="0"/>
                <wp:positionH relativeFrom="column">
                  <wp:posOffset>1352550</wp:posOffset>
                </wp:positionH>
                <wp:positionV relativeFrom="paragraph">
                  <wp:posOffset>3317875</wp:posOffset>
                </wp:positionV>
                <wp:extent cx="3208020" cy="266700"/>
                <wp:effectExtent l="0" t="0" r="0" b="12700"/>
                <wp:wrapTopAndBottom/>
                <wp:docPr id="8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091B6D" w14:textId="77777777" w:rsidR="00D946F6" w:rsidRPr="006008FA" w:rsidRDefault="00D946F6" w:rsidP="006148B4">
                            <w:pPr>
                              <w:pStyle w:val="Caption"/>
                              <w:jc w:val="center"/>
                              <w:rPr>
                                <w:noProof/>
                                <w:sz w:val="24"/>
                                <w:lang w:eastAsia="zh-TW"/>
                              </w:rPr>
                            </w:pPr>
                            <w:bookmarkStart w:id="7" w:name="_Ref320538704"/>
                            <w:r>
                              <w:t xml:space="preserve">Figure </w:t>
                            </w:r>
                            <w:r w:rsidR="00806B96">
                              <w:fldChar w:fldCharType="begin"/>
                            </w:r>
                            <w:r w:rsidR="00806B96">
                              <w:instrText xml:space="preserve"> SEQ Figure \* ARABIC </w:instrText>
                            </w:r>
                            <w:r w:rsidR="00806B96">
                              <w:fldChar w:fldCharType="separate"/>
                            </w:r>
                            <w:r>
                              <w:rPr>
                                <w:noProof/>
                              </w:rPr>
                              <w:t>1</w:t>
                            </w:r>
                            <w:r w:rsidR="00806B96">
                              <w:rPr>
                                <w:noProof/>
                              </w:rPr>
                              <w:fldChar w:fldCharType="end"/>
                            </w:r>
                            <w:bookmarkEnd w:id="7"/>
                            <w:r>
                              <w:t>. The CEM Abstract Instance Model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06.5pt;margin-top:261.25pt;width:252.6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" stroked="f">
                <v:textbox style="mso-fit-shape-to-text:t" inset="0,0,0,0">
                  <w:txbxContent>
                    <w:p w14:paraId="7B091B6D" w14:textId="77777777" w:rsidR="00D946F6" w:rsidRPr="006008FA" w:rsidRDefault="00D946F6" w:rsidP="006148B4">
                      <w:pPr>
                        <w:pStyle w:val="Caption"/>
                        <w:jc w:val="center"/>
                        <w:rPr>
                          <w:noProof/>
                          <w:sz w:val="24"/>
                          <w:lang w:eastAsia="zh-TW"/>
                        </w:rPr>
                      </w:pPr>
                      <w:bookmarkStart w:id="8" w:name="_Ref320538704"/>
                      <w:r>
                        <w:t xml:space="preserve">Figure </w:t>
                      </w:r>
                      <w:r w:rsidR="00806B96">
                        <w:fldChar w:fldCharType="begin"/>
                      </w:r>
                      <w:r w:rsidR="00806B96">
                        <w:instrText xml:space="preserve"> SEQ Figure \* ARABIC </w:instrText>
                      </w:r>
                      <w:r w:rsidR="00806B96">
                        <w:fldChar w:fldCharType="separate"/>
                      </w:r>
                      <w:r>
                        <w:rPr>
                          <w:noProof/>
                        </w:rPr>
                        <w:t>1</w:t>
                      </w:r>
                      <w:r w:rsidR="00806B96">
                        <w:rPr>
                          <w:noProof/>
                        </w:rPr>
                        <w:fldChar w:fldCharType="end"/>
                      </w:r>
                      <w:bookmarkEnd w:id="8"/>
                      <w:r>
                        <w:t>. The CEM Abstract Instance Model</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0" wp14:anchorId="59968DFC" wp14:editId="297726E3">
                <wp:simplePos x="0" y="0"/>
                <wp:positionH relativeFrom="column">
                  <wp:posOffset>1346835</wp:posOffset>
                </wp:positionH>
                <wp:positionV relativeFrom="margin">
                  <wp:posOffset>93980</wp:posOffset>
                </wp:positionV>
                <wp:extent cx="3208020" cy="3155950"/>
                <wp:effectExtent l="0" t="0" r="17780" b="19685"/>
                <wp:wrapTopAndBottom/>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3155950"/>
                        </a:xfrm>
                        <a:prstGeom prst="rect">
                          <a:avLst/>
                        </a:prstGeom>
                        <a:solidFill>
                          <a:srgbClr val="FFFFFF"/>
                        </a:solidFill>
                        <a:ln w="9525">
                          <a:solidFill>
                            <a:srgbClr val="000000"/>
                          </a:solidFill>
                          <a:miter lim="800000"/>
                          <a:headEnd/>
                          <a:tailEnd/>
                        </a:ln>
                      </wps:spPr>
                      <wps:txbx>
                        <w:txbxContent>
                          <w:p w14:paraId="4869B414" w14:textId="77777777" w:rsidR="00D946F6" w:rsidRDefault="00D946F6" w:rsidP="00DB7E34">
                            <w:pPr>
                              <w:jc w:val="center"/>
                            </w:pPr>
                            <w:r w:rsidRPr="00DB7E34">
                              <w:rPr>
                                <w:noProof/>
                              </w:rPr>
                              <w:drawing>
                                <wp:inline distT="0" distB="0" distL="0" distR="0" wp14:anchorId="29E2F73E" wp14:editId="0333C943">
                                  <wp:extent cx="2174240" cy="2902753"/>
                                  <wp:effectExtent l="19050" t="0" r="0" b="0"/>
                                  <wp:docPr id="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33750" cy="4450775"/>
                                            <a:chOff x="631825" y="1838325"/>
                                            <a:chExt cx="3333750" cy="4450775"/>
                                          </a:xfrm>
                                        </a:grpSpPr>
                                        <a:grpSp>
                                          <a:nvGrpSpPr>
                                            <a:cNvPr id="28" name="Group 27"/>
                                            <a:cNvGrpSpPr/>
                                          </a:nvGrpSpPr>
                                          <a:grpSpPr>
                                            <a:xfrm>
                                              <a:off x="631825" y="1838325"/>
                                              <a:ext cx="3333750" cy="4450775"/>
                                              <a:chOff x="631825" y="1838325"/>
                                              <a:chExt cx="3333750" cy="4450775"/>
                                            </a:xfrm>
                                          </a:grpSpPr>
                                          <a:sp>
                                            <a:nvSpPr>
                                              <a:cNvPr id="1173530" name="AutoShape 26"/>
                                              <a:cNvSpPr>
                                                <a:spLocks noChangeArrowheads="1"/>
                                              </a:cNvSpPr>
                                            </a:nvSpPr>
                                            <a:spPr bwMode="auto">
                                              <a:xfrm>
                                                <a:off x="1289050" y="32448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31" name="AutoShape 27"/>
                                              <a:cNvSpPr>
                                                <a:spLocks noChangeArrowheads="1"/>
                                              </a:cNvSpPr>
                                            </a:nvSpPr>
                                            <a:spPr bwMode="auto">
                                              <a:xfrm>
                                                <a:off x="904875" y="3014663"/>
                                                <a:ext cx="877888" cy="274637"/>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items</a:t>
                                                  </a:r>
                                                </a:p>
                                              </a:txBody>
                                              <a:useSpRect/>
                                            </a:txSp>
                                          </a:sp>
                                          <a:sp>
                                            <a:nvSpPr>
                                              <a:cNvPr id="1173532" name="AutoShape 28"/>
                                              <a:cNvSpPr>
                                                <a:spLocks noChangeArrowheads="1"/>
                                              </a:cNvSpPr>
                                            </a:nvSpPr>
                                            <a:spPr bwMode="auto">
                                              <a:xfrm>
                                                <a:off x="904875" y="2638425"/>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dirty="0">
                                                      <a:solidFill>
                                                        <a:srgbClr val="000000"/>
                                                      </a:solidFill>
                                                    </a:rPr>
                                                    <a:t>data</a:t>
                                                  </a:r>
                                                </a:p>
                                              </a:txBody>
                                              <a:useSpRect/>
                                            </a:txSp>
                                          </a:sp>
                                          <a:sp>
                                            <a:nvSpPr>
                                              <a:cNvPr id="1173533" name="AutoShape 29"/>
                                              <a:cNvSpPr>
                                                <a:spLocks noChangeArrowheads="1"/>
                                              </a:cNvSpPr>
                                            </a:nvSpPr>
                                            <a:spPr bwMode="auto">
                                              <a:xfrm>
                                                <a:off x="904875" y="2208213"/>
                                                <a:ext cx="877888" cy="274637"/>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key</a:t>
                                                  </a:r>
                                                </a:p>
                                              </a:txBody>
                                              <a:useSpRect/>
                                            </a:txSp>
                                          </a:sp>
                                          <a:sp>
                                            <a:nvSpPr>
                                              <a:cNvPr id="1173534" name="AutoShape 30"/>
                                              <a:cNvSpPr>
                                                <a:spLocks noChangeArrowheads="1"/>
                                              </a:cNvSpPr>
                                            </a:nvSpPr>
                                            <a:spPr bwMode="auto">
                                              <a:xfrm>
                                                <a:off x="904875" y="1838325"/>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type</a:t>
                                                  </a:r>
                                                </a:p>
                                              </a:txBody>
                                              <a:useSpRect/>
                                            </a:txSp>
                                          </a:sp>
                                          <a:sp>
                                            <a:nvSpPr>
                                              <a:cNvPr id="9226" name="AutoShape 31"/>
                                              <a:cNvSpPr>
                                                <a:spLocks noChangeArrowheads="1"/>
                                              </a:cNvSpPr>
                                            </a:nvSpPr>
                                            <a:spPr bwMode="auto">
                                              <a:xfrm>
                                                <a:off x="631825" y="2551113"/>
                                                <a:ext cx="3333750" cy="1308100"/>
                                              </a:xfrm>
                                              <a:prstGeom prst="roundRect">
                                                <a:avLst>
                                                  <a:gd name="adj" fmla="val 16667"/>
                                                </a:avLst>
                                              </a:prstGeom>
                                              <a:noFill/>
                                              <a:ln w="12700">
                                                <a:solidFill>
                                                  <a:srgbClr val="000000"/>
                                                </a:solidFill>
                                                <a:round/>
                                                <a:headEnd/>
                                                <a:tailEnd/>
                                              </a:ln>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endParaRPr lang="en-US"/>
                                                </a:p>
                                              </a:txBody>
                                              <a:useSpRect/>
                                            </a:txSp>
                                          </a:sp>
                                          <a:sp>
                                            <a:nvSpPr>
                                              <a:cNvPr id="9227" name="Text Box 32"/>
                                              <a:cNvSpPr txBox="1">
                                                <a:spLocks noChangeArrowheads="1"/>
                                              </a:cNvSpPr>
                                            </a:nvSpPr>
                                            <a:spPr bwMode="auto">
                                              <a:xfrm>
                                                <a:off x="2927350" y="2654300"/>
                                                <a:ext cx="836613" cy="6413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r>
                                                    <a:rPr lang="en-US" sz="1800">
                                                      <a:solidFill>
                                                        <a:srgbClr val="000000"/>
                                                      </a:solidFill>
                                                    </a:rPr>
                                                    <a:t>Value</a:t>
                                                  </a:r>
                                                </a:p>
                                                <a:p>
                                                  <a:r>
                                                    <a:rPr lang="en-US" sz="1800">
                                                      <a:solidFill>
                                                        <a:srgbClr val="000000"/>
                                                      </a:solidFill>
                                                    </a:rPr>
                                                    <a:t>Choice</a:t>
                                                  </a:r>
                                                </a:p>
                                              </a:txBody>
                                              <a:useSpRect/>
                                            </a:txSp>
                                          </a:sp>
                                          <a:sp>
                                            <a:nvSpPr>
                                              <a:cNvPr id="1173537" name="AutoShape 33"/>
                                              <a:cNvSpPr>
                                                <a:spLocks noChangeArrowheads="1"/>
                                              </a:cNvSpPr>
                                            </a:nvSpPr>
                                            <a:spPr bwMode="auto">
                                              <a:xfrm>
                                                <a:off x="1295400" y="34226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38" name="AutoShape 34"/>
                                              <a:cNvSpPr>
                                                <a:spLocks noChangeArrowheads="1"/>
                                              </a:cNvSpPr>
                                            </a:nvSpPr>
                                            <a:spPr bwMode="auto">
                                              <a:xfrm>
                                                <a:off x="1295400" y="35877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39" name="AutoShape 35"/>
                                              <a:cNvSpPr>
                                                <a:spLocks noChangeArrowheads="1"/>
                                              </a:cNvSpPr>
                                            </a:nvSpPr>
                                            <a:spPr bwMode="auto">
                                              <a:xfrm>
                                                <a:off x="1301750" y="41719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0" name="AutoShape 36"/>
                                              <a:cNvSpPr>
                                                <a:spLocks noChangeArrowheads="1"/>
                                              </a:cNvSpPr>
                                            </a:nvSpPr>
                                            <a:spPr bwMode="auto">
                                              <a:xfrm>
                                                <a:off x="1308100" y="43497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1" name="AutoShape 37"/>
                                              <a:cNvSpPr>
                                                <a:spLocks noChangeArrowheads="1"/>
                                              </a:cNvSpPr>
                                            </a:nvSpPr>
                                            <a:spPr bwMode="auto">
                                              <a:xfrm>
                                                <a:off x="1308100" y="45148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2" name="AutoShape 38"/>
                                              <a:cNvSpPr>
                                                <a:spLocks noChangeArrowheads="1"/>
                                              </a:cNvSpPr>
                                            </a:nvSpPr>
                                            <a:spPr bwMode="auto">
                                              <a:xfrm>
                                                <a:off x="904875" y="3940175"/>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quals</a:t>
                                                  </a:r>
                                                </a:p>
                                              </a:txBody>
                                              <a:useSpRect/>
                                            </a:txSp>
                                          </a:sp>
                                          <a:sp>
                                            <a:nvSpPr>
                                              <a:cNvPr id="1173543" name="AutoShape 39"/>
                                              <a:cNvSpPr>
                                                <a:spLocks noChangeArrowheads="1"/>
                                              </a:cNvSpPr>
                                            </a:nvSpPr>
                                            <a:spPr bwMode="auto">
                                              <a:xfrm>
                                                <a:off x="1298575" y="498792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4" name="AutoShape 40"/>
                                              <a:cNvSpPr>
                                                <a:spLocks noChangeArrowheads="1"/>
                                              </a:cNvSpPr>
                                            </a:nvSpPr>
                                            <a:spPr bwMode="auto">
                                              <a:xfrm>
                                                <a:off x="1304925" y="516572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5" name="AutoShape 41"/>
                                              <a:cNvSpPr>
                                                <a:spLocks noChangeArrowheads="1"/>
                                              </a:cNvSpPr>
                                            </a:nvSpPr>
                                            <a:spPr bwMode="auto">
                                              <a:xfrm>
                                                <a:off x="1304925" y="533082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6" name="AutoShape 42"/>
                                              <a:cNvSpPr>
                                                <a:spLocks noChangeArrowheads="1"/>
                                              </a:cNvSpPr>
                                            </a:nvSpPr>
                                            <a:spPr bwMode="auto">
                                              <a:xfrm>
                                                <a:off x="901700" y="4756150"/>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mods</a:t>
                                                  </a:r>
                                                </a:p>
                                              </a:txBody>
                                              <a:useSpRect/>
                                            </a:txSp>
                                          </a:sp>
                                          <a:sp>
                                            <a:nvSpPr>
                                              <a:cNvPr id="24" name="AutoShape 39"/>
                                              <a:cNvSpPr>
                                                <a:spLocks noChangeArrowheads="1"/>
                                              </a:cNvSpPr>
                                            </a:nvSpPr>
                                            <a:spPr bwMode="auto">
                                              <a:xfrm>
                                                <a:off x="1296427" y="578427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25" name="AutoShape 40"/>
                                              <a:cNvSpPr>
                                                <a:spLocks noChangeArrowheads="1"/>
                                              </a:cNvSpPr>
                                            </a:nvSpPr>
                                            <a:spPr bwMode="auto">
                                              <a:xfrm>
                                                <a:off x="1302777" y="596207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26" name="AutoShape 41"/>
                                              <a:cNvSpPr>
                                                <a:spLocks noChangeArrowheads="1"/>
                                              </a:cNvSpPr>
                                            </a:nvSpPr>
                                            <a:spPr bwMode="auto">
                                              <a:xfrm>
                                                <a:off x="1302777" y="612717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27" name="AutoShape 42"/>
                                              <a:cNvSpPr>
                                                <a:spLocks noChangeArrowheads="1"/>
                                              </a:cNvSpPr>
                                            </a:nvSpPr>
                                            <a:spPr bwMode="auto">
                                              <a:xfrm>
                                                <a:off x="899552" y="5552500"/>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dirty="0" err="1" smtClean="0">
                                                      <a:solidFill>
                                                        <a:srgbClr val="000000"/>
                                                      </a:solidFill>
                                                    </a:rPr>
                                                    <a:t>attrs</a:t>
                                                  </a:r>
                                                  <a:endParaRPr lang="en-US" sz="1600" dirty="0">
                                                    <a:solidFill>
                                                      <a:srgbClr val="000000"/>
                                                    </a:solidFill>
                                                  </a:endParaRPr>
                                                </a:p>
                                              </a:txBody>
                                              <a:useSpRect/>
                                            </a:txSp>
                                          </a:sp>
                                        </a:grpSp>
                                      </lc:lockedCanvas>
                                    </a:graphicData>
                                  </a:graphic>
                                </wp:inline>
                              </w:drawing>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06.05pt;margin-top:7.4pt;width:252.6pt;height:248.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margin;mso-width-percent:0;mso-height-percent:2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" o:allowoverlap="f">
                <v:textbox style="mso-fit-shape-to-text:t">
                  <w:txbxContent>
                    <w:p w14:paraId="4869B414" w14:textId="77777777" w:rsidR="00D946F6" w:rsidRDefault="00D946F6" w:rsidP="00DB7E34">
                      <w:pPr>
                        <w:jc w:val="center"/>
                      </w:pPr>
                      <w:r w:rsidRPr="00DB7E34">
                        <w:rPr>
                          <w:noProof/>
                        </w:rPr>
                        <w:drawing>
                          <wp:inline distT="0" distB="0" distL="0" distR="0" wp14:anchorId="29E2F73E" wp14:editId="0333C943">
                            <wp:extent cx="2174240" cy="2902753"/>
                            <wp:effectExtent l="19050" t="0" r="0" b="0"/>
                            <wp:docPr id="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33750" cy="4450775"/>
                                      <a:chOff x="631825" y="1838325"/>
                                      <a:chExt cx="3333750" cy="4450775"/>
                                    </a:xfrm>
                                  </a:grpSpPr>
                                  <a:grpSp>
                                    <a:nvGrpSpPr>
                                      <a:cNvPr id="28" name="Group 27"/>
                                      <a:cNvGrpSpPr/>
                                    </a:nvGrpSpPr>
                                    <a:grpSpPr>
                                      <a:xfrm>
                                        <a:off x="631825" y="1838325"/>
                                        <a:ext cx="3333750" cy="4450775"/>
                                        <a:chOff x="631825" y="1838325"/>
                                        <a:chExt cx="3333750" cy="4450775"/>
                                      </a:xfrm>
                                    </a:grpSpPr>
                                    <a:sp>
                                      <a:nvSpPr>
                                        <a:cNvPr id="1173530" name="AutoShape 26"/>
                                        <a:cNvSpPr>
                                          <a:spLocks noChangeArrowheads="1"/>
                                        </a:cNvSpPr>
                                      </a:nvSpPr>
                                      <a:spPr bwMode="auto">
                                        <a:xfrm>
                                          <a:off x="1289050" y="32448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31" name="AutoShape 27"/>
                                        <a:cNvSpPr>
                                          <a:spLocks noChangeArrowheads="1"/>
                                        </a:cNvSpPr>
                                      </a:nvSpPr>
                                      <a:spPr bwMode="auto">
                                        <a:xfrm>
                                          <a:off x="904875" y="3014663"/>
                                          <a:ext cx="877888" cy="274637"/>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items</a:t>
                                            </a:r>
                                          </a:p>
                                        </a:txBody>
                                        <a:useSpRect/>
                                      </a:txSp>
                                    </a:sp>
                                    <a:sp>
                                      <a:nvSpPr>
                                        <a:cNvPr id="1173532" name="AutoShape 28"/>
                                        <a:cNvSpPr>
                                          <a:spLocks noChangeArrowheads="1"/>
                                        </a:cNvSpPr>
                                      </a:nvSpPr>
                                      <a:spPr bwMode="auto">
                                        <a:xfrm>
                                          <a:off x="904875" y="2638425"/>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dirty="0">
                                                <a:solidFill>
                                                  <a:srgbClr val="000000"/>
                                                </a:solidFill>
                                              </a:rPr>
                                              <a:t>data</a:t>
                                            </a:r>
                                          </a:p>
                                        </a:txBody>
                                        <a:useSpRect/>
                                      </a:txSp>
                                    </a:sp>
                                    <a:sp>
                                      <a:nvSpPr>
                                        <a:cNvPr id="1173533" name="AutoShape 29"/>
                                        <a:cNvSpPr>
                                          <a:spLocks noChangeArrowheads="1"/>
                                        </a:cNvSpPr>
                                      </a:nvSpPr>
                                      <a:spPr bwMode="auto">
                                        <a:xfrm>
                                          <a:off x="904875" y="2208213"/>
                                          <a:ext cx="877888" cy="274637"/>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key</a:t>
                                            </a:r>
                                          </a:p>
                                        </a:txBody>
                                        <a:useSpRect/>
                                      </a:txSp>
                                    </a:sp>
                                    <a:sp>
                                      <a:nvSpPr>
                                        <a:cNvPr id="1173534" name="AutoShape 30"/>
                                        <a:cNvSpPr>
                                          <a:spLocks noChangeArrowheads="1"/>
                                        </a:cNvSpPr>
                                      </a:nvSpPr>
                                      <a:spPr bwMode="auto">
                                        <a:xfrm>
                                          <a:off x="904875" y="1838325"/>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type</a:t>
                                            </a:r>
                                          </a:p>
                                        </a:txBody>
                                        <a:useSpRect/>
                                      </a:txSp>
                                    </a:sp>
                                    <a:sp>
                                      <a:nvSpPr>
                                        <a:cNvPr id="9226" name="AutoShape 31"/>
                                        <a:cNvSpPr>
                                          <a:spLocks noChangeArrowheads="1"/>
                                        </a:cNvSpPr>
                                      </a:nvSpPr>
                                      <a:spPr bwMode="auto">
                                        <a:xfrm>
                                          <a:off x="631825" y="2551113"/>
                                          <a:ext cx="3333750" cy="1308100"/>
                                        </a:xfrm>
                                        <a:prstGeom prst="roundRect">
                                          <a:avLst>
                                            <a:gd name="adj" fmla="val 16667"/>
                                          </a:avLst>
                                        </a:prstGeom>
                                        <a:noFill/>
                                        <a:ln w="12700">
                                          <a:solidFill>
                                            <a:srgbClr val="000000"/>
                                          </a:solidFill>
                                          <a:round/>
                                          <a:headEnd/>
                                          <a:tailEnd/>
                                        </a:ln>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endParaRPr lang="en-US"/>
                                          </a:p>
                                        </a:txBody>
                                        <a:useSpRect/>
                                      </a:txSp>
                                    </a:sp>
                                    <a:sp>
                                      <a:nvSpPr>
                                        <a:cNvPr id="9227" name="Text Box 32"/>
                                        <a:cNvSpPr txBox="1">
                                          <a:spLocks noChangeArrowheads="1"/>
                                        </a:cNvSpPr>
                                      </a:nvSpPr>
                                      <a:spPr bwMode="auto">
                                        <a:xfrm>
                                          <a:off x="2927350" y="2654300"/>
                                          <a:ext cx="836613" cy="6413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r>
                                              <a:rPr lang="en-US" sz="1800">
                                                <a:solidFill>
                                                  <a:srgbClr val="000000"/>
                                                </a:solidFill>
                                              </a:rPr>
                                              <a:t>Value</a:t>
                                            </a:r>
                                          </a:p>
                                          <a:p>
                                            <a:r>
                                              <a:rPr lang="en-US" sz="1800">
                                                <a:solidFill>
                                                  <a:srgbClr val="000000"/>
                                                </a:solidFill>
                                              </a:rPr>
                                              <a:t>Choice</a:t>
                                            </a:r>
                                          </a:p>
                                        </a:txBody>
                                        <a:useSpRect/>
                                      </a:txSp>
                                    </a:sp>
                                    <a:sp>
                                      <a:nvSpPr>
                                        <a:cNvPr id="1173537" name="AutoShape 33"/>
                                        <a:cNvSpPr>
                                          <a:spLocks noChangeArrowheads="1"/>
                                        </a:cNvSpPr>
                                      </a:nvSpPr>
                                      <a:spPr bwMode="auto">
                                        <a:xfrm>
                                          <a:off x="1295400" y="34226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38" name="AutoShape 34"/>
                                        <a:cNvSpPr>
                                          <a:spLocks noChangeArrowheads="1"/>
                                        </a:cNvSpPr>
                                      </a:nvSpPr>
                                      <a:spPr bwMode="auto">
                                        <a:xfrm>
                                          <a:off x="1295400" y="35877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39" name="AutoShape 35"/>
                                        <a:cNvSpPr>
                                          <a:spLocks noChangeArrowheads="1"/>
                                        </a:cNvSpPr>
                                      </a:nvSpPr>
                                      <a:spPr bwMode="auto">
                                        <a:xfrm>
                                          <a:off x="1301750" y="41719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0" name="AutoShape 36"/>
                                        <a:cNvSpPr>
                                          <a:spLocks noChangeArrowheads="1"/>
                                        </a:cNvSpPr>
                                      </a:nvSpPr>
                                      <a:spPr bwMode="auto">
                                        <a:xfrm>
                                          <a:off x="1308100" y="43497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1" name="AutoShape 37"/>
                                        <a:cNvSpPr>
                                          <a:spLocks noChangeArrowheads="1"/>
                                        </a:cNvSpPr>
                                      </a:nvSpPr>
                                      <a:spPr bwMode="auto">
                                        <a:xfrm>
                                          <a:off x="1308100" y="4514850"/>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2" name="AutoShape 38"/>
                                        <a:cNvSpPr>
                                          <a:spLocks noChangeArrowheads="1"/>
                                        </a:cNvSpPr>
                                      </a:nvSpPr>
                                      <a:spPr bwMode="auto">
                                        <a:xfrm>
                                          <a:off x="904875" y="3940175"/>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quals</a:t>
                                            </a:r>
                                          </a:p>
                                        </a:txBody>
                                        <a:useSpRect/>
                                      </a:txSp>
                                    </a:sp>
                                    <a:sp>
                                      <a:nvSpPr>
                                        <a:cNvPr id="1173543" name="AutoShape 39"/>
                                        <a:cNvSpPr>
                                          <a:spLocks noChangeArrowheads="1"/>
                                        </a:cNvSpPr>
                                      </a:nvSpPr>
                                      <a:spPr bwMode="auto">
                                        <a:xfrm>
                                          <a:off x="1298575" y="498792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4" name="AutoShape 40"/>
                                        <a:cNvSpPr>
                                          <a:spLocks noChangeArrowheads="1"/>
                                        </a:cNvSpPr>
                                      </a:nvSpPr>
                                      <a:spPr bwMode="auto">
                                        <a:xfrm>
                                          <a:off x="1304925" y="516572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5" name="AutoShape 41"/>
                                        <a:cNvSpPr>
                                          <a:spLocks noChangeArrowheads="1"/>
                                        </a:cNvSpPr>
                                      </a:nvSpPr>
                                      <a:spPr bwMode="auto">
                                        <a:xfrm>
                                          <a:off x="1304925" y="533082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1173546" name="AutoShape 42"/>
                                        <a:cNvSpPr>
                                          <a:spLocks noChangeArrowheads="1"/>
                                        </a:cNvSpPr>
                                      </a:nvSpPr>
                                      <a:spPr bwMode="auto">
                                        <a:xfrm>
                                          <a:off x="901700" y="4756150"/>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a:solidFill>
                                                  <a:srgbClr val="000000"/>
                                                </a:solidFill>
                                              </a:rPr>
                                              <a:t>mods</a:t>
                                            </a:r>
                                          </a:p>
                                        </a:txBody>
                                        <a:useSpRect/>
                                      </a:txSp>
                                    </a:sp>
                                    <a:sp>
                                      <a:nvSpPr>
                                        <a:cNvPr id="24" name="AutoShape 39"/>
                                        <a:cNvSpPr>
                                          <a:spLocks noChangeArrowheads="1"/>
                                        </a:cNvSpPr>
                                      </a:nvSpPr>
                                      <a:spPr bwMode="auto">
                                        <a:xfrm>
                                          <a:off x="1296427" y="578427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25" name="AutoShape 40"/>
                                        <a:cNvSpPr>
                                          <a:spLocks noChangeArrowheads="1"/>
                                        </a:cNvSpPr>
                                      </a:nvSpPr>
                                      <a:spPr bwMode="auto">
                                        <a:xfrm>
                                          <a:off x="1302777" y="596207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26" name="AutoShape 41"/>
                                        <a:cNvSpPr>
                                          <a:spLocks noChangeArrowheads="1"/>
                                        </a:cNvSpPr>
                                      </a:nvSpPr>
                                      <a:spPr bwMode="auto">
                                        <a:xfrm>
                                          <a:off x="1302777" y="6127175"/>
                                          <a:ext cx="1130300" cy="161925"/>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endParaRPr lang="en-US" sz="1600">
                                              <a:solidFill>
                                                <a:srgbClr val="000000"/>
                                              </a:solidFill>
                                            </a:endParaRPr>
                                          </a:p>
                                        </a:txBody>
                                        <a:useSpRect/>
                                      </a:txSp>
                                    </a:sp>
                                    <a:sp>
                                      <a:nvSpPr>
                                        <a:cNvPr id="27" name="AutoShape 42"/>
                                        <a:cNvSpPr>
                                          <a:spLocks noChangeArrowheads="1"/>
                                        </a:cNvSpPr>
                                      </a:nvSpPr>
                                      <a:spPr bwMode="auto">
                                        <a:xfrm>
                                          <a:off x="899552" y="5552500"/>
                                          <a:ext cx="877888" cy="274638"/>
                                        </a:xfrm>
                                        <a:prstGeom prst="roundRect">
                                          <a:avLst>
                                            <a:gd name="adj" fmla="val 16667"/>
                                          </a:avLst>
                                        </a:prstGeom>
                                        <a:gradFill rotWithShape="0">
                                          <a:gsLst>
                                            <a:gs pos="0">
                                              <a:schemeClr val="bg1"/>
                                            </a:gs>
                                            <a:gs pos="100000">
                                              <a:srgbClr val="DDDDDD"/>
                                            </a:gs>
                                          </a:gsLst>
                                          <a:lin ang="0" scaled="1"/>
                                        </a:gradFill>
                                        <a:ln w="15875">
                                          <a:solidFill>
                                            <a:srgbClr val="000000"/>
                                          </a:solidFill>
                                          <a:round/>
                                          <a:headEnd/>
                                          <a:tailEnd/>
                                        </a:ln>
                                        <a:effectLst>
                                          <a:outerShdw dist="38100" algn="ctr" rotWithShape="0">
                                            <a:srgbClr val="000000"/>
                                          </a:outerShdw>
                                        </a:effectLst>
                                      </a:spPr>
                                      <a:txSp>
                                        <a:txBody>
                                          <a:bodyPr wrap="none" anchor="ctr"/>
                                          <a:lstStyle>
                                            <a:defPPr>
                                              <a:defRPr lang="en-US"/>
                                            </a:defPPr>
                                            <a:lvl1pPr algn="l" rtl="0" eaLnBrk="0" fontAlgn="base" hangingPunct="0">
                                              <a:spcBef>
                                                <a:spcPct val="0"/>
                                              </a:spcBef>
                                              <a:spcAft>
                                                <a:spcPct val="0"/>
                                              </a:spcAft>
                                              <a:defRPr sz="3200" kern="1200">
                                                <a:solidFill>
                                                  <a:schemeClr val="tx1"/>
                                                </a:solidFill>
                                                <a:latin typeface="GE Inspira Pitch" pitchFamily="34" charset="0"/>
                                                <a:ea typeface="+mn-ea"/>
                                                <a:cs typeface="+mn-cs"/>
                                              </a:defRPr>
                                            </a:lvl1pPr>
                                            <a:lvl2pPr marL="457200" algn="l" rtl="0" eaLnBrk="0" fontAlgn="base" hangingPunct="0">
                                              <a:spcBef>
                                                <a:spcPct val="0"/>
                                              </a:spcBef>
                                              <a:spcAft>
                                                <a:spcPct val="0"/>
                                              </a:spcAft>
                                              <a:defRPr sz="3200" kern="1200">
                                                <a:solidFill>
                                                  <a:schemeClr val="tx1"/>
                                                </a:solidFill>
                                                <a:latin typeface="GE Inspira Pitch" pitchFamily="34" charset="0"/>
                                                <a:ea typeface="+mn-ea"/>
                                                <a:cs typeface="+mn-cs"/>
                                              </a:defRPr>
                                            </a:lvl2pPr>
                                            <a:lvl3pPr marL="914400" algn="l" rtl="0" eaLnBrk="0" fontAlgn="base" hangingPunct="0">
                                              <a:spcBef>
                                                <a:spcPct val="0"/>
                                              </a:spcBef>
                                              <a:spcAft>
                                                <a:spcPct val="0"/>
                                              </a:spcAft>
                                              <a:defRPr sz="3200" kern="1200">
                                                <a:solidFill>
                                                  <a:schemeClr val="tx1"/>
                                                </a:solidFill>
                                                <a:latin typeface="GE Inspira Pitch" pitchFamily="34" charset="0"/>
                                                <a:ea typeface="+mn-ea"/>
                                                <a:cs typeface="+mn-cs"/>
                                              </a:defRPr>
                                            </a:lvl3pPr>
                                            <a:lvl4pPr marL="1371600" algn="l" rtl="0" eaLnBrk="0" fontAlgn="base" hangingPunct="0">
                                              <a:spcBef>
                                                <a:spcPct val="0"/>
                                              </a:spcBef>
                                              <a:spcAft>
                                                <a:spcPct val="0"/>
                                              </a:spcAft>
                                              <a:defRPr sz="3200" kern="1200">
                                                <a:solidFill>
                                                  <a:schemeClr val="tx1"/>
                                                </a:solidFill>
                                                <a:latin typeface="GE Inspira Pitch" pitchFamily="34" charset="0"/>
                                                <a:ea typeface="+mn-ea"/>
                                                <a:cs typeface="+mn-cs"/>
                                              </a:defRPr>
                                            </a:lvl4pPr>
                                            <a:lvl5pPr marL="1828800" algn="l" rtl="0" eaLnBrk="0" fontAlgn="base" hangingPunct="0">
                                              <a:spcBef>
                                                <a:spcPct val="0"/>
                                              </a:spcBef>
                                              <a:spcAft>
                                                <a:spcPct val="0"/>
                                              </a:spcAft>
                                              <a:defRPr sz="3200" kern="1200">
                                                <a:solidFill>
                                                  <a:schemeClr val="tx1"/>
                                                </a:solidFill>
                                                <a:latin typeface="GE Inspira Pitch" pitchFamily="34" charset="0"/>
                                                <a:ea typeface="+mn-ea"/>
                                                <a:cs typeface="+mn-cs"/>
                                              </a:defRPr>
                                            </a:lvl5pPr>
                                            <a:lvl6pPr marL="2286000" algn="l" defTabSz="914400" rtl="0" eaLnBrk="1" latinLnBrk="0" hangingPunct="1">
                                              <a:defRPr sz="3200" kern="1200">
                                                <a:solidFill>
                                                  <a:schemeClr val="tx1"/>
                                                </a:solidFill>
                                                <a:latin typeface="GE Inspira Pitch" pitchFamily="34" charset="0"/>
                                                <a:ea typeface="+mn-ea"/>
                                                <a:cs typeface="+mn-cs"/>
                                              </a:defRPr>
                                            </a:lvl6pPr>
                                            <a:lvl7pPr marL="2743200" algn="l" defTabSz="914400" rtl="0" eaLnBrk="1" latinLnBrk="0" hangingPunct="1">
                                              <a:defRPr sz="3200" kern="1200">
                                                <a:solidFill>
                                                  <a:schemeClr val="tx1"/>
                                                </a:solidFill>
                                                <a:latin typeface="GE Inspira Pitch" pitchFamily="34" charset="0"/>
                                                <a:ea typeface="+mn-ea"/>
                                                <a:cs typeface="+mn-cs"/>
                                              </a:defRPr>
                                            </a:lvl7pPr>
                                            <a:lvl8pPr marL="3200400" algn="l" defTabSz="914400" rtl="0" eaLnBrk="1" latinLnBrk="0" hangingPunct="1">
                                              <a:defRPr sz="3200" kern="1200">
                                                <a:solidFill>
                                                  <a:schemeClr val="tx1"/>
                                                </a:solidFill>
                                                <a:latin typeface="GE Inspira Pitch" pitchFamily="34" charset="0"/>
                                                <a:ea typeface="+mn-ea"/>
                                                <a:cs typeface="+mn-cs"/>
                                              </a:defRPr>
                                            </a:lvl8pPr>
                                            <a:lvl9pPr marL="3657600" algn="l" defTabSz="914400" rtl="0" eaLnBrk="1" latinLnBrk="0" hangingPunct="1">
                                              <a:defRPr sz="3200" kern="1200">
                                                <a:solidFill>
                                                  <a:schemeClr val="tx1"/>
                                                </a:solidFill>
                                                <a:latin typeface="GE Inspira Pitch" pitchFamily="34" charset="0"/>
                                                <a:ea typeface="+mn-ea"/>
                                                <a:cs typeface="+mn-cs"/>
                                              </a:defRPr>
                                            </a:lvl9pPr>
                                          </a:lstStyle>
                                          <a:p>
                                            <a:pPr>
                                              <a:defRPr/>
                                            </a:pPr>
                                            <a:r>
                                              <a:rPr lang="en-US" sz="1600" dirty="0" err="1" smtClean="0">
                                                <a:solidFill>
                                                  <a:srgbClr val="000000"/>
                                                </a:solidFill>
                                              </a:rPr>
                                              <a:t>attrs</a:t>
                                            </a:r>
                                            <a:endParaRPr lang="en-US" sz="1600" dirty="0">
                                              <a:solidFill>
                                                <a:srgbClr val="000000"/>
                                              </a:solidFill>
                                            </a:endParaRPr>
                                          </a:p>
                                        </a:txBody>
                                        <a:useSpRect/>
                                      </a:txSp>
                                    </a:sp>
                                  </a:grpSp>
                                </lc:lockedCanvas>
                              </a:graphicData>
                            </a:graphic>
                          </wp:inline>
                        </w:drawing>
                      </w:r>
                    </w:p>
                  </w:txbxContent>
                </v:textbox>
                <w10:wrap type="topAndBottom" anchory="margin"/>
              </v:shape>
            </w:pict>
          </mc:Fallback>
        </mc:AlternateContent>
      </w:r>
      <w:r w:rsidR="00D914C4">
        <w:t>Type and Key</w:t>
      </w:r>
    </w:p>
    <w:p w14:paraId="666B7DFA" w14:textId="77777777" w:rsidR="00E05A66" w:rsidRDefault="00381DBB" w:rsidP="00381DBB">
      <w:r>
        <w:t>The type is a controlled terminology code acting as an identifier for the model</w:t>
      </w:r>
      <w:r w:rsidR="002C09AC">
        <w:t xml:space="preserve">.  </w:t>
      </w:r>
      <w:r w:rsidR="00F67228">
        <w:t>For example, the type “Heart Rate Measurement” is the identifier for the CEM model used for capturing heart rate measurements.  The type is a code, a “designation”</w:t>
      </w:r>
      <w:r w:rsidR="00F67228">
        <w:rPr>
          <w:rStyle w:val="FootnoteReference"/>
        </w:rPr>
        <w:footnoteReference w:id="1"/>
      </w:r>
      <w:r w:rsidR="00F67228">
        <w:t xml:space="preserve"> of which appears as the name of the model in a CDL file.</w:t>
      </w:r>
      <w:r w:rsidR="00E05A66">
        <w:t xml:space="preserve">  </w:t>
      </w:r>
      <w:r w:rsidR="00434BC5">
        <w:t>(See “The use of Terminology in CEMs”</w:t>
      </w:r>
      <w:r w:rsidR="00125713">
        <w:t xml:space="preserve"> for further explanation</w:t>
      </w:r>
      <w:r w:rsidR="00434BC5">
        <w:t>.)</w:t>
      </w:r>
    </w:p>
    <w:p w14:paraId="44CCDCCD" w14:textId="77777777" w:rsidR="00381DBB" w:rsidRDefault="00381DBB" w:rsidP="00381DBB">
      <w:r>
        <w:t>The key is also a controlled terminology code</w:t>
      </w:r>
      <w:r w:rsidR="002C09AC">
        <w:t xml:space="preserve">.  </w:t>
      </w:r>
      <w:r>
        <w:t>It represents the real world concept that is the focus of the model</w:t>
      </w:r>
      <w:r w:rsidR="002C09AC">
        <w:t xml:space="preserve">.  </w:t>
      </w:r>
      <w:r>
        <w:t>For example, in the model representing a heart rate measurement, the key is a code meaning “heart rate measurement”</w:t>
      </w:r>
      <w:r w:rsidR="00F67228">
        <w:t>, i.e., the clinical observation of a heart rate.  (Contrast this with the “type”, which is a code representing a CEM model for heart rate measurements</w:t>
      </w:r>
      <w:r w:rsidR="002C09AC">
        <w:t>.</w:t>
      </w:r>
      <w:r w:rsidR="00F67228">
        <w:t>)</w:t>
      </w:r>
      <w:r w:rsidR="002C09AC">
        <w:t xml:space="preserve">  </w:t>
      </w:r>
      <w:r>
        <w:t>It maps to a code in a standard terminology like SNOMED CT or LOINC.</w:t>
      </w:r>
    </w:p>
    <w:p w14:paraId="023F7D6B" w14:textId="77777777" w:rsidR="006C7CF3" w:rsidRDefault="006C7CF3" w:rsidP="00591DD2">
      <w:pPr>
        <w:pStyle w:val="Heading4"/>
      </w:pPr>
      <w:r>
        <w:t>Value Choice</w:t>
      </w:r>
    </w:p>
    <w:p w14:paraId="58BB1649" w14:textId="77777777" w:rsidR="00381DBB" w:rsidRDefault="00381DBB" w:rsidP="00381DBB">
      <w:r>
        <w:t>The “value” of a model is represented by the “value choice”</w:t>
      </w:r>
      <w:r w:rsidR="002C09AC">
        <w:t xml:space="preserve">.  </w:t>
      </w:r>
      <w:r>
        <w:t>If the model has a single value, as in the case of heart rate measurements, for example, the value choice consists of a single “data” component</w:t>
      </w:r>
      <w:r w:rsidR="002C09AC">
        <w:t xml:space="preserve">.  </w:t>
      </w:r>
      <w:r>
        <w:t xml:space="preserve">If the model’s value is composed of multiple components, as in the case of a patient, for example, whose “value” is the collection of name, address, birthdate, etc., the value choice consists of multiple “items”, each of which is itself defined as a </w:t>
      </w:r>
      <w:commentRangeStart w:id="9"/>
      <w:commentRangeStart w:id="10"/>
      <w:r>
        <w:t>CEM</w:t>
      </w:r>
      <w:commentRangeEnd w:id="9"/>
      <w:r w:rsidR="00463693">
        <w:rPr>
          <w:rStyle w:val="CommentReference"/>
        </w:rPr>
        <w:commentReference w:id="9"/>
      </w:r>
      <w:commentRangeEnd w:id="10"/>
      <w:r w:rsidR="0002707E">
        <w:rPr>
          <w:rStyle w:val="CommentReference"/>
        </w:rPr>
        <w:commentReference w:id="10"/>
      </w:r>
      <w:r>
        <w:t>.</w:t>
      </w:r>
    </w:p>
    <w:p w14:paraId="1C52D301" w14:textId="77777777" w:rsidR="00857196" w:rsidRDefault="00857196" w:rsidP="00381DBB">
      <w:r>
        <w:t xml:space="preserve">A model can have either “data” or one or more “items”, not both.  The only exception to this rule is annotations (i.e., comments).  (See the </w:t>
      </w:r>
      <w:r w:rsidR="00B317E5">
        <w:fldChar w:fldCharType="begin"/>
      </w:r>
      <w:r>
        <w:instrText xml:space="preserve"> REF _Ref332617017 \h </w:instrText>
      </w:r>
      <w:r w:rsidR="00B317E5">
        <w:fldChar w:fldCharType="separate"/>
      </w:r>
      <w:r w:rsidRPr="00C83F93">
        <w:t>Comments</w:t>
      </w:r>
      <w:r w:rsidR="00B317E5">
        <w:fldChar w:fldCharType="end"/>
      </w:r>
      <w:r>
        <w:t xml:space="preserve"> section.)</w:t>
      </w:r>
    </w:p>
    <w:p w14:paraId="307587BC" w14:textId="77777777" w:rsidR="003E770B" w:rsidRDefault="003E770B" w:rsidP="003E770B">
      <w:r>
        <w:lastRenderedPageBreak/>
        <w:t>A CEM can be thought of essentially as a name/value pair, or a question/answer pair.  In this view, the key is the “name” or “question” and the value choice (data or items) is the “value” or “answer”.</w:t>
      </w:r>
    </w:p>
    <w:p w14:paraId="27E4FDE2" w14:textId="77777777" w:rsidR="00D914C4" w:rsidRDefault="003E770B" w:rsidP="00381DBB">
      <w:r>
        <w:t xml:space="preserve">For example, in the heart rate measurement model, the key, or “name”, is “Heart Rate Measurement”.  (The question would be, “what is the patient’s heart rate measurement?)  In this </w:t>
      </w:r>
      <w:r w:rsidR="00D914C4">
        <w:t>example, “data” (the value choice) holds the value of the heart rate measurement (the answer to the question, “what is the patient’s heart rate measurement?”).</w:t>
      </w:r>
    </w:p>
    <w:p w14:paraId="16EC7EA0" w14:textId="77777777" w:rsidR="00374F71" w:rsidRDefault="007E38FB" w:rsidP="00381DBB">
      <w:r>
        <w:t xml:space="preserve">The </w:t>
      </w:r>
      <w:r w:rsidR="00374F71">
        <w:t>terminal node</w:t>
      </w:r>
      <w:r w:rsidR="001B16AA">
        <w:t>s</w:t>
      </w:r>
      <w:r w:rsidR="00374F71">
        <w:t xml:space="preserve"> within any CEM </w:t>
      </w:r>
      <w:r>
        <w:t xml:space="preserve">(the value choice down at the furthest level of nesting) </w:t>
      </w:r>
      <w:r w:rsidR="001B16AA">
        <w:t xml:space="preserve">are “data” elements.  In other words, every CEM and every element within a CEM eventually ends at a “data” </w:t>
      </w:r>
      <w:commentRangeStart w:id="11"/>
      <w:r w:rsidR="001B16AA">
        <w:t>element</w:t>
      </w:r>
      <w:commentRangeEnd w:id="11"/>
      <w:r w:rsidR="0002707E">
        <w:rPr>
          <w:rStyle w:val="CommentReference"/>
        </w:rPr>
        <w:commentReference w:id="11"/>
      </w:r>
      <w:r w:rsidR="001B16AA">
        <w:t xml:space="preserve">.  Each data element is a CEM data type.  </w:t>
      </w:r>
      <w:r w:rsidR="00374F71">
        <w:t>The CEM data types are based on the HL7 v3 R2/ISO 21090 data</w:t>
      </w:r>
      <w:r w:rsidR="001B16AA">
        <w:t xml:space="preserve"> types.  They are described </w:t>
      </w:r>
      <w:r w:rsidR="00374F71">
        <w:t>in the CDL reference guide.</w:t>
      </w:r>
    </w:p>
    <w:p w14:paraId="09C28A75" w14:textId="77777777" w:rsidR="006C7CF3" w:rsidRDefault="006C7CF3" w:rsidP="00591DD2">
      <w:pPr>
        <w:pStyle w:val="Heading4"/>
      </w:pPr>
      <w:r>
        <w:t>Qualifiers</w:t>
      </w:r>
    </w:p>
    <w:p w14:paraId="0746652D" w14:textId="77777777" w:rsidR="00381DBB" w:rsidRDefault="00381DBB" w:rsidP="00381DBB">
      <w:r>
        <w:t xml:space="preserve">Qualifiers </w:t>
      </w:r>
      <w:r w:rsidR="00C523B5">
        <w:t>(represented by “quals” in</w:t>
      </w:r>
      <w:r w:rsidR="001B16AA">
        <w:t xml:space="preserve"> </w:t>
      </w:r>
      <w:r w:rsidR="00C523B5">
        <w:t xml:space="preserve">the diagram) </w:t>
      </w:r>
      <w:r>
        <w:t>provide more information about the value choice, without appreciably changing the semantics of the value</w:t>
      </w:r>
      <w:r w:rsidR="002C09AC">
        <w:t xml:space="preserve">.  </w:t>
      </w:r>
      <w:r>
        <w:t>Some examples are the body location from which a heart rate measurement was taken, or the severity of a disease.</w:t>
      </w:r>
    </w:p>
    <w:p w14:paraId="32A42B71" w14:textId="77777777" w:rsidR="00C523B5" w:rsidRDefault="00C523B5" w:rsidP="00381DBB">
      <w:r>
        <w:t>Qualifiers are themselves separately-defined CEMs.</w:t>
      </w:r>
    </w:p>
    <w:p w14:paraId="5F235B73" w14:textId="77777777" w:rsidR="006C7CF3" w:rsidRDefault="006C7CF3" w:rsidP="00591DD2">
      <w:pPr>
        <w:pStyle w:val="Heading4"/>
      </w:pPr>
      <w:r>
        <w:t>Modifiers</w:t>
      </w:r>
    </w:p>
    <w:p w14:paraId="6A783CF7" w14:textId="77777777" w:rsidR="00381DBB" w:rsidRDefault="00381DBB" w:rsidP="00381DBB">
      <w:r>
        <w:t xml:space="preserve">Modifiers </w:t>
      </w:r>
      <w:r w:rsidR="00C523B5">
        <w:t xml:space="preserve">(represented by “mods” in the diagram) </w:t>
      </w:r>
      <w:r>
        <w:t>appreciably change the meaning of the value choice</w:t>
      </w:r>
      <w:r w:rsidR="002C09AC">
        <w:t xml:space="preserve">.  </w:t>
      </w:r>
      <w:r>
        <w:t>Only a few examples have been identified</w:t>
      </w:r>
      <w:r w:rsidR="002C09AC">
        <w:t xml:space="preserve">.  </w:t>
      </w:r>
      <w:r>
        <w:t>They are:</w:t>
      </w:r>
    </w:p>
    <w:p w14:paraId="21C7C90B" w14:textId="77777777" w:rsidR="007E38FB" w:rsidRDefault="00381DBB" w:rsidP="00BD46AA">
      <w:pPr>
        <w:pStyle w:val="ListParagraph"/>
        <w:numPr>
          <w:ilvl w:val="0"/>
          <w:numId w:val="10"/>
        </w:numPr>
      </w:pPr>
      <w:r>
        <w:t>Subjec</w:t>
      </w:r>
      <w:r w:rsidR="007E38FB">
        <w:t>t,</w:t>
      </w:r>
      <w:r>
        <w:t xml:space="preserve"> used to indicate that an instance of a model pertains to a subject other than the patient of record</w:t>
      </w:r>
      <w:r w:rsidR="002C09AC">
        <w:t>.</w:t>
      </w:r>
    </w:p>
    <w:p w14:paraId="08786166" w14:textId="77777777" w:rsidR="00300AF0" w:rsidRDefault="00BF3EF1" w:rsidP="00BD46AA">
      <w:pPr>
        <w:pStyle w:val="ListParagraph"/>
        <w:numPr>
          <w:ilvl w:val="0"/>
          <w:numId w:val="10"/>
        </w:numPr>
      </w:pPr>
      <w:r>
        <w:t xml:space="preserve">Negation: Negation is used to negate the </w:t>
      </w:r>
      <w:r w:rsidR="00C523B5">
        <w:t>assertion being made by the key and value</w:t>
      </w:r>
      <w:r w:rsidR="002C09AC">
        <w:t>.</w:t>
      </w:r>
    </w:p>
    <w:p w14:paraId="0D3D3497" w14:textId="77777777" w:rsidR="00BC4095" w:rsidRDefault="007E38FB" w:rsidP="00BD46AA">
      <w:pPr>
        <w:pStyle w:val="ListParagraph"/>
        <w:numPr>
          <w:ilvl w:val="0"/>
          <w:numId w:val="10"/>
        </w:numPr>
      </w:pPr>
      <w:r>
        <w:t>Uncertainty: This modifier is used to express levels of uncertainty.</w:t>
      </w:r>
    </w:p>
    <w:p w14:paraId="0017309E" w14:textId="77777777" w:rsidR="0095310E" w:rsidRDefault="0095310E" w:rsidP="00BD46AA">
      <w:pPr>
        <w:pStyle w:val="ListParagraph"/>
        <w:numPr>
          <w:ilvl w:val="0"/>
          <w:numId w:val="10"/>
        </w:numPr>
      </w:pPr>
      <w:r>
        <w:t>RiskFor: This modifier is used to indicate that the patient is at risk for a given disease or disorder, as opposed to actually having the disease or disorder.</w:t>
      </w:r>
    </w:p>
    <w:p w14:paraId="14B0D3E0" w14:textId="77777777" w:rsidR="0095310E" w:rsidRDefault="0095310E" w:rsidP="00BD46AA">
      <w:pPr>
        <w:pStyle w:val="ListParagraph"/>
        <w:numPr>
          <w:ilvl w:val="0"/>
          <w:numId w:val="10"/>
        </w:numPr>
      </w:pPr>
      <w:r>
        <w:t>Goal: This modifier is used to indicate that the stated event or observation is a goal for the patient, as opposed to a documentation of an actual occurrence or observation.</w:t>
      </w:r>
      <w:r>
        <w:rPr>
          <w:rStyle w:val="FootnoteReference"/>
        </w:rPr>
        <w:footnoteReference w:id="2"/>
      </w:r>
    </w:p>
    <w:p w14:paraId="5EBCEDE0" w14:textId="77777777" w:rsidR="00BC4095" w:rsidRDefault="00BC4095" w:rsidP="00BC4095">
      <w:pPr>
        <w:pStyle w:val="ListParagraph"/>
      </w:pPr>
    </w:p>
    <w:p w14:paraId="10FE8609" w14:textId="77777777" w:rsidR="00C523B5" w:rsidRDefault="00C523B5" w:rsidP="00C523B5">
      <w:r>
        <w:t>Modifiers are themselves separately-defined CEMs.</w:t>
      </w:r>
    </w:p>
    <w:p w14:paraId="0F68B880" w14:textId="77777777" w:rsidR="006C7CF3" w:rsidRDefault="006C7CF3" w:rsidP="00591DD2">
      <w:pPr>
        <w:pStyle w:val="Heading4"/>
      </w:pPr>
      <w:r>
        <w:t>Attributions</w:t>
      </w:r>
    </w:p>
    <w:p w14:paraId="3F7AC6F0" w14:textId="77777777" w:rsidR="00C523B5" w:rsidRDefault="00C523B5" w:rsidP="00C523B5">
      <w:r>
        <w:t>Attributions (represented by “attrs” in the diagram) provide the “who”, “when”, “where”, and “why” somehow related to the model instance</w:t>
      </w:r>
      <w:r w:rsidR="002C09AC">
        <w:t xml:space="preserve">.  </w:t>
      </w:r>
      <w:r>
        <w:t>For example, the Observed Attribution represents who made the observation that resulted in the model instance as well as when, where, and why the observation was made</w:t>
      </w:r>
      <w:r w:rsidR="002C09AC">
        <w:t xml:space="preserve">.  </w:t>
      </w:r>
      <w:r>
        <w:t>The Documented Attribution provides information related to the documentation of the model instance’s information</w:t>
      </w:r>
      <w:r w:rsidR="002C09AC">
        <w:t xml:space="preserve">.  </w:t>
      </w:r>
      <w:r>
        <w:t>The SpecimenCollected Attribution provides information related to the collection of the specimen whose analysis resulted in the model instance’s information</w:t>
      </w:r>
      <w:r w:rsidR="002C09AC">
        <w:t xml:space="preserve">.  </w:t>
      </w:r>
      <w:r>
        <w:t>All Attributions share the same core structure.</w:t>
      </w:r>
    </w:p>
    <w:p w14:paraId="642EC71E" w14:textId="77777777" w:rsidR="00C523B5" w:rsidRDefault="00C523B5" w:rsidP="00C523B5">
      <w:r>
        <w:lastRenderedPageBreak/>
        <w:t>Attributions are themselves separately-defined CEMs.</w:t>
      </w:r>
    </w:p>
    <w:p w14:paraId="7199B33F" w14:textId="77777777" w:rsidR="003A1DC7" w:rsidRDefault="003A1DC7" w:rsidP="00591DD2">
      <w:pPr>
        <w:pStyle w:val="Heading3"/>
      </w:pPr>
      <w:bookmarkStart w:id="12" w:name="_Ref331602752"/>
      <w:bookmarkStart w:id="13" w:name="_Ref332661966"/>
      <w:bookmarkStart w:id="14" w:name="_Toc333001757"/>
      <w:r>
        <w:t xml:space="preserve">Abstract Constraint </w:t>
      </w:r>
      <w:commentRangeStart w:id="15"/>
      <w:r>
        <w:t>Model</w:t>
      </w:r>
      <w:bookmarkEnd w:id="12"/>
      <w:bookmarkEnd w:id="13"/>
      <w:bookmarkEnd w:id="14"/>
      <w:commentRangeEnd w:id="15"/>
      <w:r w:rsidR="00C87643">
        <w:rPr>
          <w:rStyle w:val="CommentReference"/>
          <w:rFonts w:asciiTheme="minorHAnsi" w:eastAsiaTheme="minorEastAsia" w:hAnsiTheme="minorHAnsi" w:cstheme="minorBidi"/>
          <w:b w:val="0"/>
          <w:bCs w:val="0"/>
          <w:color w:val="auto"/>
        </w:rPr>
        <w:commentReference w:id="15"/>
      </w:r>
    </w:p>
    <w:p w14:paraId="307E6090" w14:textId="77777777" w:rsidR="00381DBB" w:rsidRDefault="00DB7E34" w:rsidP="00381DBB">
      <w:r>
        <w:t xml:space="preserve">The Abstract Constraint Model </w:t>
      </w:r>
      <w:r w:rsidR="00945DE5">
        <w:t xml:space="preserve">outlines the </w:t>
      </w:r>
      <w:r>
        <w:t xml:space="preserve">aspects of the Abstract Instance Model </w:t>
      </w:r>
      <w:r w:rsidR="00945DE5">
        <w:t xml:space="preserve">that </w:t>
      </w:r>
      <w:r>
        <w:t>may be constrained</w:t>
      </w:r>
      <w:r w:rsidR="00945DE5">
        <w:t xml:space="preserve"> in order to define the structure and semantics of a particular</w:t>
      </w:r>
      <w:r w:rsidR="004B1AE3">
        <w:t xml:space="preserve"> clinical</w:t>
      </w:r>
      <w:r w:rsidR="00945DE5">
        <w:t xml:space="preserve"> e</w:t>
      </w:r>
      <w:r w:rsidR="00374F71">
        <w:t>lement.  The most commonly used constraints</w:t>
      </w:r>
      <w:r w:rsidR="00B733D6">
        <w:t xml:space="preserve"> are listed below, using </w:t>
      </w:r>
      <w:r w:rsidR="00B317E5">
        <w:fldChar w:fldCharType="begin"/>
      </w:r>
      <w:r w:rsidR="006148B4">
        <w:instrText xml:space="preserve"> REF _Ref320538831 \h </w:instrText>
      </w:r>
      <w:r w:rsidR="00B317E5">
        <w:fldChar w:fldCharType="separate"/>
      </w:r>
      <w:r w:rsidR="00DC4A8C">
        <w:t xml:space="preserve">Figure </w:t>
      </w:r>
      <w:r w:rsidR="00DC4A8C">
        <w:rPr>
          <w:noProof/>
        </w:rPr>
        <w:t>2</w:t>
      </w:r>
      <w:r w:rsidR="00B317E5">
        <w:fldChar w:fldCharType="end"/>
      </w:r>
      <w:r w:rsidR="00B733D6">
        <w:t xml:space="preserve"> as an illustration</w:t>
      </w:r>
      <w:r w:rsidR="00C20F20">
        <w:rPr>
          <w:rStyle w:val="FootnoteReference"/>
        </w:rPr>
        <w:footnoteReference w:id="3"/>
      </w:r>
      <w:r w:rsidR="008477D4">
        <w:t>.</w:t>
      </w:r>
    </w:p>
    <w:p w14:paraId="7B4B44B5" w14:textId="77777777" w:rsidR="00A40313" w:rsidRDefault="00A40313" w:rsidP="00BD46AA">
      <w:pPr>
        <w:pStyle w:val="ListParagraph"/>
        <w:numPr>
          <w:ilvl w:val="0"/>
          <w:numId w:val="14"/>
        </w:numPr>
      </w:pPr>
      <w:r>
        <w:t>Constrain the type of a CEM to be</w:t>
      </w:r>
      <w:r w:rsidR="00E46A89">
        <w:t xml:space="preserve"> a</w:t>
      </w:r>
      <w:r>
        <w:t xml:space="preserve"> specific code.</w:t>
      </w:r>
    </w:p>
    <w:p w14:paraId="1197D023" w14:textId="77777777" w:rsidR="00B733D6" w:rsidRDefault="00B733D6" w:rsidP="00BD46AA">
      <w:pPr>
        <w:pStyle w:val="ListParagraph"/>
        <w:numPr>
          <w:ilvl w:val="1"/>
          <w:numId w:val="14"/>
        </w:numPr>
      </w:pPr>
      <w:r>
        <w:t xml:space="preserve">In </w:t>
      </w:r>
      <w:r w:rsidR="00B317E5">
        <w:fldChar w:fldCharType="begin"/>
      </w:r>
      <w:r w:rsidR="006148B4">
        <w:instrText xml:space="preserve"> REF _Ref320538831 \h </w:instrText>
      </w:r>
      <w:r w:rsidR="00B317E5">
        <w:fldChar w:fldCharType="separate"/>
      </w:r>
      <w:r w:rsidR="00DC4A8C">
        <w:t xml:space="preserve">Figure </w:t>
      </w:r>
      <w:r w:rsidR="00DC4A8C">
        <w:rPr>
          <w:noProof/>
        </w:rPr>
        <w:t>2</w:t>
      </w:r>
      <w:r w:rsidR="00B317E5">
        <w:fldChar w:fldCharType="end"/>
      </w:r>
      <w:r w:rsidR="002E26C4">
        <w:t>, the line</w:t>
      </w:r>
    </w:p>
    <w:p w14:paraId="08189646" w14:textId="77777777" w:rsidR="006148B4" w:rsidRDefault="006148B4" w:rsidP="006148B4">
      <w:pPr>
        <w:pStyle w:val="ListParagraph"/>
        <w:ind w:left="1440"/>
      </w:pPr>
    </w:p>
    <w:p w14:paraId="3249C0D0" w14:textId="77777777" w:rsidR="00B733D6" w:rsidRDefault="00B733D6" w:rsidP="00B733D6">
      <w:pPr>
        <w:pStyle w:val="ListParagraph"/>
        <w:ind w:left="1440" w:firstLine="720"/>
      </w:pPr>
      <w:r w:rsidRPr="00B733D6">
        <w:t>model HeartRateMeas is statement {</w:t>
      </w:r>
    </w:p>
    <w:p w14:paraId="5276CD0B" w14:textId="77777777" w:rsidR="00B733D6" w:rsidRDefault="00B733D6" w:rsidP="00B733D6">
      <w:pPr>
        <w:pStyle w:val="ListParagraph"/>
        <w:ind w:left="1440"/>
      </w:pPr>
    </w:p>
    <w:p w14:paraId="32A504E6" w14:textId="77777777" w:rsidR="00B733D6" w:rsidRDefault="00B733D6" w:rsidP="00B733D6">
      <w:pPr>
        <w:pStyle w:val="ListParagraph"/>
        <w:ind w:left="1440"/>
      </w:pPr>
      <w:r>
        <w:t>constrains the type to be “HeartRateMeas”</w:t>
      </w:r>
      <w:r w:rsidR="004B1AE3">
        <w:t>, i.e., the model whose name is “HeartRateMeas”</w:t>
      </w:r>
      <w:r>
        <w:t>.</w:t>
      </w:r>
    </w:p>
    <w:p w14:paraId="7FB9C697" w14:textId="77777777" w:rsidR="00B733D6" w:rsidRDefault="00B733D6" w:rsidP="00B733D6">
      <w:pPr>
        <w:pStyle w:val="ListParagraph"/>
        <w:ind w:left="1440"/>
      </w:pPr>
    </w:p>
    <w:p w14:paraId="1504834C" w14:textId="77777777" w:rsidR="00A40313" w:rsidRDefault="00A40313" w:rsidP="00BD46AA">
      <w:pPr>
        <w:pStyle w:val="ListParagraph"/>
        <w:numPr>
          <w:ilvl w:val="0"/>
          <w:numId w:val="14"/>
        </w:numPr>
      </w:pPr>
      <w:r>
        <w:t>Constrain the key of a CEM to be a specific code or value set.</w:t>
      </w:r>
    </w:p>
    <w:p w14:paraId="692DB893" w14:textId="77777777" w:rsidR="00B733D6" w:rsidRDefault="00B733D6" w:rsidP="00BD46AA">
      <w:pPr>
        <w:pStyle w:val="ListParagraph"/>
        <w:numPr>
          <w:ilvl w:val="1"/>
          <w:numId w:val="14"/>
        </w:numPr>
      </w:pPr>
      <w:r>
        <w:t xml:space="preserve">In </w:t>
      </w:r>
      <w:r w:rsidR="00B317E5">
        <w:fldChar w:fldCharType="begin"/>
      </w:r>
      <w:r w:rsidR="006148B4">
        <w:instrText xml:space="preserve"> REF _Ref320538831 \h </w:instrText>
      </w:r>
      <w:r w:rsidR="00B317E5">
        <w:fldChar w:fldCharType="separate"/>
      </w:r>
      <w:r w:rsidR="00DC4A8C">
        <w:t xml:space="preserve">Figure </w:t>
      </w:r>
      <w:r w:rsidR="00DC4A8C">
        <w:rPr>
          <w:noProof/>
        </w:rPr>
        <w:t>2</w:t>
      </w:r>
      <w:r w:rsidR="00B317E5">
        <w:fldChar w:fldCharType="end"/>
      </w:r>
      <w:r w:rsidR="002E26C4">
        <w:t>, the line</w:t>
      </w:r>
    </w:p>
    <w:p w14:paraId="1A0EC190" w14:textId="77777777" w:rsidR="00B733D6" w:rsidRDefault="00B733D6" w:rsidP="00B733D6">
      <w:pPr>
        <w:pStyle w:val="ListParagraph"/>
        <w:ind w:left="1440"/>
      </w:pPr>
    </w:p>
    <w:p w14:paraId="432462D7" w14:textId="77777777" w:rsidR="00B733D6" w:rsidRDefault="00B733D6" w:rsidP="00B733D6">
      <w:pPr>
        <w:pStyle w:val="ListParagraph"/>
        <w:ind w:left="2160"/>
      </w:pPr>
      <w:r w:rsidRPr="00B733D6">
        <w:t xml:space="preserve">  key code(HeartRate_KEY_ECID);</w:t>
      </w:r>
    </w:p>
    <w:p w14:paraId="65F0AE6A" w14:textId="77777777" w:rsidR="00B733D6" w:rsidRDefault="00B733D6" w:rsidP="00B733D6">
      <w:pPr>
        <w:pStyle w:val="ListParagraph"/>
        <w:ind w:left="2160"/>
      </w:pPr>
    </w:p>
    <w:p w14:paraId="5D601051" w14:textId="77777777" w:rsidR="00B733D6" w:rsidRDefault="00B733D6" w:rsidP="00B733D6">
      <w:pPr>
        <w:ind w:left="1440"/>
      </w:pPr>
      <w:r>
        <w:t xml:space="preserve">constrains the key to be the code </w:t>
      </w:r>
      <w:r w:rsidR="008477D4">
        <w:t xml:space="preserve">represented by </w:t>
      </w:r>
      <w:r>
        <w:t>“HeartRate_KEY_ECID”.</w:t>
      </w:r>
    </w:p>
    <w:p w14:paraId="495EDE46" w14:textId="77777777" w:rsidR="00AF7107" w:rsidRDefault="00AF7107" w:rsidP="00BD46AA">
      <w:pPr>
        <w:pStyle w:val="ListParagraph"/>
        <w:numPr>
          <w:ilvl w:val="0"/>
          <w:numId w:val="14"/>
        </w:numPr>
      </w:pPr>
      <w:r>
        <w:t xml:space="preserve">Constrain the value choice </w:t>
      </w:r>
      <w:r w:rsidR="00FA3403">
        <w:t xml:space="preserve">of a CEM </w:t>
      </w:r>
      <w:r>
        <w:t>to either “data” or “items”, as appropriate for a specific data element</w:t>
      </w:r>
      <w:r w:rsidR="00A40313">
        <w:t>.</w:t>
      </w:r>
    </w:p>
    <w:p w14:paraId="5781FE04" w14:textId="77777777" w:rsidR="00BE03B2" w:rsidRDefault="00BE03B2" w:rsidP="00BD46AA">
      <w:pPr>
        <w:pStyle w:val="ListParagraph"/>
        <w:numPr>
          <w:ilvl w:val="1"/>
          <w:numId w:val="14"/>
        </w:numPr>
      </w:pPr>
      <w:r>
        <w:t xml:space="preserve">In </w:t>
      </w:r>
      <w:r w:rsidR="00B317E5">
        <w:fldChar w:fldCharType="begin"/>
      </w:r>
      <w:r w:rsidR="006148B4">
        <w:instrText xml:space="preserve"> REF _Ref320538831 \h </w:instrText>
      </w:r>
      <w:r w:rsidR="00B317E5">
        <w:fldChar w:fldCharType="separate"/>
      </w:r>
      <w:r w:rsidR="00DC4A8C">
        <w:t xml:space="preserve">Figure </w:t>
      </w:r>
      <w:r w:rsidR="00DC4A8C">
        <w:rPr>
          <w:noProof/>
        </w:rPr>
        <w:t>2</w:t>
      </w:r>
      <w:r w:rsidR="00B317E5">
        <w:fldChar w:fldCharType="end"/>
      </w:r>
      <w:r w:rsidR="002E26C4">
        <w:t xml:space="preserve">, </w:t>
      </w:r>
      <w:r w:rsidR="00043E45">
        <w:t>in th</w:t>
      </w:r>
      <w:r w:rsidR="002E26C4">
        <w:t>e line</w:t>
      </w:r>
    </w:p>
    <w:p w14:paraId="30FAD072" w14:textId="77777777" w:rsidR="00BE03B2" w:rsidRDefault="00BE03B2" w:rsidP="00BE03B2">
      <w:pPr>
        <w:pStyle w:val="ListParagraph"/>
        <w:ind w:left="1440"/>
      </w:pPr>
    </w:p>
    <w:p w14:paraId="211B7BF5" w14:textId="77777777" w:rsidR="00043E45" w:rsidRDefault="00BE03B2" w:rsidP="00043E45">
      <w:pPr>
        <w:pStyle w:val="ListParagraph"/>
        <w:ind w:left="1440" w:firstLine="720"/>
      </w:pPr>
      <w:r w:rsidRPr="00BE03B2">
        <w:t>data PQ</w:t>
      </w:r>
      <w:r w:rsidR="00043E45">
        <w:t xml:space="preserve"> </w:t>
      </w:r>
      <w:r w:rsidR="00043E45" w:rsidRPr="00043E45">
        <w:t>value.min(0) value.max(300)</w:t>
      </w:r>
    </w:p>
    <w:p w14:paraId="366F37FA" w14:textId="77777777" w:rsidR="00BE03B2" w:rsidRDefault="00BE03B2" w:rsidP="00BE03B2">
      <w:pPr>
        <w:pStyle w:val="ListParagraph"/>
        <w:ind w:left="2160"/>
      </w:pPr>
    </w:p>
    <w:p w14:paraId="63C340B8" w14:textId="77777777" w:rsidR="00BE03B2" w:rsidRDefault="00043E45" w:rsidP="00BE03B2">
      <w:pPr>
        <w:ind w:left="1440"/>
      </w:pPr>
      <w:r>
        <w:t xml:space="preserve">“data ” </w:t>
      </w:r>
      <w:r w:rsidR="00BE03B2">
        <w:t>constrains the value choice to be “data” (instead of a list of items).</w:t>
      </w:r>
    </w:p>
    <w:p w14:paraId="5496B6F2" w14:textId="77777777" w:rsidR="00DB7E34" w:rsidRDefault="00AF7107" w:rsidP="00BD46AA">
      <w:pPr>
        <w:pStyle w:val="ListParagraph"/>
        <w:numPr>
          <w:ilvl w:val="0"/>
          <w:numId w:val="14"/>
        </w:numPr>
      </w:pPr>
      <w:r>
        <w:t>C</w:t>
      </w:r>
      <w:r w:rsidR="00DB7E34">
        <w:t xml:space="preserve">onstrain </w:t>
      </w:r>
      <w:r w:rsidR="00FA3403">
        <w:t xml:space="preserve">the </w:t>
      </w:r>
      <w:r w:rsidR="00DB7E34">
        <w:t xml:space="preserve">“data” </w:t>
      </w:r>
      <w:r w:rsidR="00FA3403">
        <w:t xml:space="preserve">of a CEM </w:t>
      </w:r>
      <w:r w:rsidR="00DB7E34">
        <w:t>to a specific data type</w:t>
      </w:r>
      <w:r>
        <w:t xml:space="preserve"> as appropriate for a specific data element</w:t>
      </w:r>
      <w:r w:rsidR="00A40313">
        <w:t>.</w:t>
      </w:r>
    </w:p>
    <w:p w14:paraId="34F55588" w14:textId="77777777" w:rsidR="00BE03B2" w:rsidRDefault="00BE03B2" w:rsidP="00BD46AA">
      <w:pPr>
        <w:pStyle w:val="ListParagraph"/>
        <w:numPr>
          <w:ilvl w:val="1"/>
          <w:numId w:val="14"/>
        </w:numPr>
      </w:pPr>
      <w:r>
        <w:t xml:space="preserve">As stated above, in </w:t>
      </w:r>
      <w:r w:rsidR="00B317E5">
        <w:fldChar w:fldCharType="begin"/>
      </w:r>
      <w:r w:rsidR="006148B4">
        <w:instrText xml:space="preserve"> REF _Ref320538831 \h </w:instrText>
      </w:r>
      <w:r w:rsidR="00B317E5">
        <w:fldChar w:fldCharType="separate"/>
      </w:r>
      <w:r w:rsidR="00DC4A8C">
        <w:t xml:space="preserve">Figure </w:t>
      </w:r>
      <w:r w:rsidR="00DC4A8C">
        <w:rPr>
          <w:noProof/>
        </w:rPr>
        <w:t>2</w:t>
      </w:r>
      <w:r w:rsidR="00B317E5">
        <w:fldChar w:fldCharType="end"/>
      </w:r>
      <w:r w:rsidR="002E26C4">
        <w:t xml:space="preserve">, </w:t>
      </w:r>
      <w:r w:rsidR="00043E45">
        <w:t xml:space="preserve">in </w:t>
      </w:r>
      <w:r w:rsidR="002E26C4">
        <w:t>the line</w:t>
      </w:r>
    </w:p>
    <w:p w14:paraId="42DF004C" w14:textId="77777777" w:rsidR="00BE03B2" w:rsidRDefault="00BE03B2" w:rsidP="00BE03B2">
      <w:pPr>
        <w:pStyle w:val="ListParagraph"/>
        <w:ind w:left="1440"/>
      </w:pPr>
    </w:p>
    <w:p w14:paraId="001B3ECD" w14:textId="77777777" w:rsidR="00BE03B2" w:rsidRDefault="00043E45" w:rsidP="00BE03B2">
      <w:pPr>
        <w:pStyle w:val="ListParagraph"/>
        <w:ind w:left="1440" w:firstLine="720"/>
      </w:pPr>
      <w:r w:rsidRPr="00BE03B2">
        <w:t>data PQ</w:t>
      </w:r>
      <w:r>
        <w:t xml:space="preserve"> </w:t>
      </w:r>
      <w:r w:rsidRPr="00043E45">
        <w:t>value.min(0) value.max(300)</w:t>
      </w:r>
    </w:p>
    <w:p w14:paraId="3044F41F" w14:textId="77777777" w:rsidR="00043E45" w:rsidRDefault="00043E45" w:rsidP="00BE03B2">
      <w:pPr>
        <w:pStyle w:val="ListParagraph"/>
        <w:ind w:firstLine="720"/>
      </w:pPr>
    </w:p>
    <w:p w14:paraId="60562533" w14:textId="77777777" w:rsidR="003E770B" w:rsidRDefault="00043E45" w:rsidP="004B1AE3">
      <w:pPr>
        <w:pStyle w:val="ListParagraph"/>
        <w:ind w:firstLine="720"/>
      </w:pPr>
      <w:r>
        <w:t xml:space="preserve">“data PQ” </w:t>
      </w:r>
      <w:r w:rsidR="00BE03B2">
        <w:t>constrains the data type to be PQ</w:t>
      </w:r>
      <w:r w:rsidR="004B1AE3">
        <w:t xml:space="preserve"> (Physical Quantity)</w:t>
      </w:r>
      <w:r w:rsidR="00BE03B2">
        <w:t>.</w:t>
      </w:r>
    </w:p>
    <w:p w14:paraId="63DDF8E1" w14:textId="77777777" w:rsidR="00BE03B2" w:rsidRDefault="00BE03B2" w:rsidP="00BE03B2">
      <w:pPr>
        <w:pStyle w:val="ListParagraph"/>
        <w:ind w:firstLine="720"/>
      </w:pPr>
    </w:p>
    <w:p w14:paraId="55A1CA65" w14:textId="77777777" w:rsidR="00AF7107" w:rsidRDefault="00374F71" w:rsidP="00BD46AA">
      <w:pPr>
        <w:pStyle w:val="ListParagraph"/>
        <w:numPr>
          <w:ilvl w:val="0"/>
          <w:numId w:val="14"/>
        </w:numPr>
      </w:pPr>
      <w:r>
        <w:t>C</w:t>
      </w:r>
      <w:r w:rsidR="00AF7107">
        <w:t xml:space="preserve">onstrain the universe of all </w:t>
      </w:r>
      <w:r w:rsidR="00CA0644">
        <w:t xml:space="preserve">items, </w:t>
      </w:r>
      <w:r w:rsidR="00AF7107">
        <w:t xml:space="preserve">qualifiers, modifiers, and attributions to just the set of qualifiers, modifiers, and attributions applicable to a specific </w:t>
      </w:r>
      <w:r w:rsidR="004B1AE3">
        <w:t>clinical</w:t>
      </w:r>
      <w:r w:rsidR="00AF7107">
        <w:t xml:space="preserve"> element</w:t>
      </w:r>
      <w:r w:rsidR="00A40313">
        <w:t>.</w:t>
      </w:r>
    </w:p>
    <w:p w14:paraId="3ADE6BCB" w14:textId="0464EA77" w:rsidR="00CA0644" w:rsidRDefault="00806B96" w:rsidP="00BD46AA">
      <w:pPr>
        <w:pStyle w:val="ListParagraph"/>
        <w:numPr>
          <w:ilvl w:val="1"/>
          <w:numId w:val="14"/>
        </w:numPr>
      </w:pPr>
      <w:r>
        <w:rPr>
          <w:noProof/>
        </w:rPr>
        <w:lastRenderedPageBreak/>
        <mc:AlternateContent>
          <mc:Choice Requires="wps">
            <w:drawing>
              <wp:anchor distT="0" distB="274320" distL="114300" distR="114300" simplePos="0" relativeHeight="251820032" behindDoc="0" locked="0" layoutInCell="1" allowOverlap="1" wp14:anchorId="7FD1DEED" wp14:editId="79531BF8">
                <wp:simplePos x="0" y="0"/>
                <wp:positionH relativeFrom="column">
                  <wp:posOffset>22860</wp:posOffset>
                </wp:positionH>
                <wp:positionV relativeFrom="paragraph">
                  <wp:posOffset>4253865</wp:posOffset>
                </wp:positionV>
                <wp:extent cx="5779135" cy="266700"/>
                <wp:effectExtent l="0" t="0" r="12065" b="12700"/>
                <wp:wrapTopAndBottom/>
                <wp:docPr id="8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24AF67" w14:textId="77777777" w:rsidR="00D946F6" w:rsidRPr="00AF67A3" w:rsidRDefault="00D946F6" w:rsidP="006148B4">
                            <w:pPr>
                              <w:pStyle w:val="Caption"/>
                              <w:jc w:val="center"/>
                              <w:rPr>
                                <w:noProof/>
                                <w:lang w:eastAsia="zh-TW"/>
                              </w:rPr>
                            </w:pPr>
                            <w:bookmarkStart w:id="16" w:name="_Ref320538831"/>
                            <w:r>
                              <w:t xml:space="preserve">Figure </w:t>
                            </w:r>
                            <w:r w:rsidR="00806B96">
                              <w:fldChar w:fldCharType="begin"/>
                            </w:r>
                            <w:r w:rsidR="00806B96">
                              <w:instrText xml:space="preserve"> SEQ Figure \* ARABIC </w:instrText>
                            </w:r>
                            <w:r w:rsidR="00806B96">
                              <w:fldChar w:fldCharType="separate"/>
                            </w:r>
                            <w:r>
                              <w:rPr>
                                <w:noProof/>
                              </w:rPr>
                              <w:t>2</w:t>
                            </w:r>
                            <w:r w:rsidR="00806B96">
                              <w:rPr>
                                <w:noProof/>
                              </w:rPr>
                              <w:fldChar w:fldCharType="end"/>
                            </w:r>
                            <w:bookmarkEnd w:id="16"/>
                            <w:r>
                              <w:t>. Constraints in a CEM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8pt;margin-top:334.95pt;width:455.05pt;height:21pt;z-index:251820032;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" stroked="f">
                <v:textbox style="mso-fit-shape-to-text:t" inset="0,0,0,0">
                  <w:txbxContent>
                    <w:p w14:paraId="7A24AF67" w14:textId="77777777" w:rsidR="00D946F6" w:rsidRPr="00AF67A3" w:rsidRDefault="00D946F6" w:rsidP="006148B4">
                      <w:pPr>
                        <w:pStyle w:val="Caption"/>
                        <w:jc w:val="center"/>
                        <w:rPr>
                          <w:noProof/>
                          <w:lang w:eastAsia="zh-TW"/>
                        </w:rPr>
                      </w:pPr>
                      <w:bookmarkStart w:id="17" w:name="_Ref320538831"/>
                      <w:r>
                        <w:t xml:space="preserve">Figure </w:t>
                      </w:r>
                      <w:r w:rsidR="00806B96">
                        <w:fldChar w:fldCharType="begin"/>
                      </w:r>
                      <w:r w:rsidR="00806B96">
                        <w:instrText xml:space="preserve"> SEQ Figure \* ARABIC </w:instrText>
                      </w:r>
                      <w:r w:rsidR="00806B96">
                        <w:fldChar w:fldCharType="separate"/>
                      </w:r>
                      <w:r>
                        <w:rPr>
                          <w:noProof/>
                        </w:rPr>
                        <w:t>2</w:t>
                      </w:r>
                      <w:r w:rsidR="00806B96">
                        <w:rPr>
                          <w:noProof/>
                        </w:rPr>
                        <w:fldChar w:fldCharType="end"/>
                      </w:r>
                      <w:bookmarkEnd w:id="17"/>
                      <w:r>
                        <w:t>. Constraints in a CEM</w:t>
                      </w:r>
                    </w:p>
                  </w:txbxContent>
                </v:textbox>
                <w10:wrap type="topAndBottom"/>
              </v:shape>
            </w:pict>
          </mc:Fallback>
        </mc:AlternateContent>
      </w:r>
      <w:r>
        <w:rPr>
          <w:noProof/>
        </w:rPr>
        <mc:AlternateContent>
          <mc:Choice Requires="wps">
            <w:drawing>
              <wp:anchor distT="0" distB="274320" distL="114300" distR="114300" simplePos="0" relativeHeight="251819008" behindDoc="0" locked="0" layoutInCell="1" allowOverlap="0" wp14:anchorId="316216E5" wp14:editId="56D56155">
                <wp:simplePos x="0" y="0"/>
                <wp:positionH relativeFrom="column">
                  <wp:posOffset>22860</wp:posOffset>
                </wp:positionH>
                <wp:positionV relativeFrom="margin">
                  <wp:posOffset>40005</wp:posOffset>
                </wp:positionV>
                <wp:extent cx="5779135" cy="4099560"/>
                <wp:effectExtent l="0" t="0" r="37465" b="15240"/>
                <wp:wrapTopAndBottom/>
                <wp:docPr id="8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4099560"/>
                        </a:xfrm>
                        <a:prstGeom prst="rect">
                          <a:avLst/>
                        </a:prstGeom>
                        <a:solidFill>
                          <a:srgbClr val="FFFFFF"/>
                        </a:solidFill>
                        <a:ln w="9525">
                          <a:solidFill>
                            <a:srgbClr val="000000"/>
                          </a:solidFill>
                          <a:miter lim="800000"/>
                          <a:headEnd/>
                          <a:tailEnd/>
                        </a:ln>
                      </wps:spPr>
                      <wps:txbx>
                        <w:txbxContent>
                          <w:p w14:paraId="3680E723"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b/>
                                <w:bCs/>
                                <w:color w:val="7F0055"/>
                                <w:sz w:val="18"/>
                                <w:szCs w:val="18"/>
                              </w:rPr>
                              <w:t>model</w:t>
                            </w:r>
                            <w:r w:rsidRPr="00F62C96">
                              <w:rPr>
                                <w:rFonts w:ascii="Courier New" w:hAnsi="Courier New" w:cs="Courier New"/>
                                <w:color w:val="000000"/>
                                <w:sz w:val="18"/>
                                <w:szCs w:val="18"/>
                              </w:rPr>
                              <w:t xml:space="preserve"> HeartRateMeas </w:t>
                            </w:r>
                            <w:r w:rsidRPr="00F62C96">
                              <w:rPr>
                                <w:rFonts w:ascii="Courier New" w:hAnsi="Courier New" w:cs="Courier New"/>
                                <w:b/>
                                <w:bCs/>
                                <w:color w:val="7F0055"/>
                                <w:sz w:val="18"/>
                                <w:szCs w:val="18"/>
                              </w:rPr>
                              <w:t>is</w:t>
                            </w: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statement</w:t>
                            </w:r>
                            <w:r w:rsidRPr="00F62C96">
                              <w:rPr>
                                <w:rFonts w:ascii="Courier New" w:hAnsi="Courier New" w:cs="Courier New"/>
                                <w:color w:val="000000"/>
                                <w:sz w:val="18"/>
                                <w:szCs w:val="18"/>
                              </w:rPr>
                              <w:t xml:space="preserve"> {</w:t>
                            </w:r>
                          </w:p>
                          <w:p w14:paraId="0A30025C"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“type” to be “HeartRateMeas” */</w:t>
                            </w:r>
                          </w:p>
                          <w:p w14:paraId="6ED73253"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“reference class” to be “statement” */</w:t>
                            </w:r>
                          </w:p>
                          <w:p w14:paraId="50B28F1D"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6D293A34"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key</w:t>
                            </w: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code</w:t>
                            </w:r>
                            <w:r w:rsidRPr="00F62C96">
                              <w:rPr>
                                <w:rFonts w:ascii="Courier New" w:hAnsi="Courier New" w:cs="Courier New"/>
                                <w:color w:val="000000"/>
                                <w:sz w:val="18"/>
                                <w:szCs w:val="18"/>
                              </w:rPr>
                              <w:t>(HeartRate_KEY_ECID);</w:t>
                            </w:r>
                          </w:p>
                          <w:p w14:paraId="61AAC198"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“key” to be the code “HeartRate_KEY_ECID” */</w:t>
                            </w:r>
                          </w:p>
                          <w:p w14:paraId="6ED1C2DA"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002D0ED9"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data</w:t>
                            </w:r>
                            <w:r w:rsidRPr="00F62C96">
                              <w:rPr>
                                <w:rFonts w:ascii="Courier New" w:hAnsi="Courier New" w:cs="Courier New"/>
                                <w:color w:val="000000"/>
                                <w:sz w:val="18"/>
                                <w:szCs w:val="18"/>
                              </w:rPr>
                              <w:t xml:space="preserve"> PQ value.min(0) value.max(300)</w:t>
                            </w:r>
                          </w:p>
                          <w:p w14:paraId="5B9F52CD"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“value choice” to be “data” */</w:t>
                            </w:r>
                          </w:p>
                          <w:p w14:paraId="0A38769E"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data type of “data” to be “PQ” */</w:t>
                            </w:r>
                          </w:p>
                          <w:p w14:paraId="332B3BBA"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range of data to be 0-300 */</w:t>
                            </w:r>
                          </w:p>
                          <w:p w14:paraId="1C9F2E7B"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21C6EB58"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qualifier</w:t>
                            </w:r>
                            <w:r w:rsidRPr="00F62C96">
                              <w:rPr>
                                <w:rFonts w:ascii="Courier New" w:hAnsi="Courier New" w:cs="Courier New"/>
                                <w:color w:val="000000"/>
                                <w:sz w:val="18"/>
                                <w:szCs w:val="18"/>
                              </w:rPr>
                              <w:t xml:space="preserve"> MethodDevice methodDevice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673F4D75"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qualifier</w:t>
                            </w:r>
                            <w:r w:rsidRPr="00F62C96">
                              <w:rPr>
                                <w:rFonts w:ascii="Courier New" w:hAnsi="Courier New" w:cs="Courier New"/>
                                <w:color w:val="000000"/>
                                <w:sz w:val="18"/>
                                <w:szCs w:val="18"/>
                              </w:rPr>
                              <w:t xml:space="preserve"> BodyLocation bodyLocation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028B6E14"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qualifier</w:t>
                            </w:r>
                            <w:r w:rsidRPr="00F62C96">
                              <w:rPr>
                                <w:rFonts w:ascii="Courier New" w:hAnsi="Courier New" w:cs="Courier New"/>
                                <w:color w:val="000000"/>
                                <w:sz w:val="18"/>
                                <w:szCs w:val="18"/>
                              </w:rPr>
                              <w:t xml:space="preserve"> BodyPosition bodyPosition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3A0AB04F"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set of qualifiers to be {“MethodDevice”,</w:t>
                            </w:r>
                            <w:r w:rsidRPr="00F62C96">
                              <w:rPr>
                                <w:rFonts w:ascii="Courier New" w:hAnsi="Courier New" w:cs="Courier New"/>
                                <w:color w:val="000000"/>
                                <w:sz w:val="18"/>
                                <w:szCs w:val="18"/>
                              </w:rPr>
                              <w:tab/>
                              <w:t>“BodyLocation”, “BodyPosition”} */</w:t>
                            </w:r>
                          </w:p>
                          <w:p w14:paraId="471AA5A3"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cardinalities of the qualifiers */</w:t>
                            </w:r>
                          </w:p>
                          <w:p w14:paraId="64512E03"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195F1417"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attribution</w:t>
                            </w:r>
                            <w:r w:rsidRPr="00F62C96">
                              <w:rPr>
                                <w:rFonts w:ascii="Courier New" w:hAnsi="Courier New" w:cs="Courier New"/>
                                <w:color w:val="000000"/>
                                <w:sz w:val="18"/>
                                <w:szCs w:val="18"/>
                              </w:rPr>
                              <w:t xml:space="preserve"> Observed observed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6F927884"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set of attributions to be {Observed} */</w:t>
                            </w:r>
                          </w:p>
                          <w:p w14:paraId="612648B4"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14BFF8D6"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constraint</w:t>
                            </w:r>
                            <w:r w:rsidRPr="00F62C96">
                              <w:rPr>
                                <w:rFonts w:ascii="Courier New" w:hAnsi="Courier New" w:cs="Courier New"/>
                                <w:color w:val="000000"/>
                                <w:sz w:val="18"/>
                                <w:szCs w:val="18"/>
                              </w:rPr>
                              <w:t xml:space="preserve"> methodDevice.CD.</w:t>
                            </w:r>
                            <w:r w:rsidRPr="00F62C96">
                              <w:rPr>
                                <w:rFonts w:ascii="Courier New" w:hAnsi="Courier New" w:cs="Courier New"/>
                                <w:b/>
                                <w:bCs/>
                                <w:color w:val="7F0055"/>
                                <w:sz w:val="18"/>
                                <w:szCs w:val="18"/>
                              </w:rPr>
                              <w:t>code</w:t>
                            </w:r>
                            <w:r w:rsidRPr="00F62C96">
                              <w:rPr>
                                <w:rFonts w:ascii="Courier New" w:hAnsi="Courier New" w:cs="Courier New"/>
                                <w:color w:val="000000"/>
                                <w:sz w:val="18"/>
                                <w:szCs w:val="18"/>
                              </w:rPr>
                              <w:t>.</w:t>
                            </w:r>
                            <w:r w:rsidRPr="00F62C96">
                              <w:rPr>
                                <w:rFonts w:ascii="Courier New" w:hAnsi="Courier New" w:cs="Courier New"/>
                                <w:b/>
                                <w:bCs/>
                                <w:color w:val="7F0055"/>
                                <w:sz w:val="18"/>
                                <w:szCs w:val="18"/>
                              </w:rPr>
                              <w:t>domain</w:t>
                            </w:r>
                            <w:r w:rsidRPr="00F62C96">
                              <w:rPr>
                                <w:rFonts w:ascii="Courier New" w:hAnsi="Courier New" w:cs="Courier New"/>
                                <w:color w:val="000000"/>
                                <w:sz w:val="18"/>
                                <w:szCs w:val="18"/>
                              </w:rPr>
                              <w:t xml:space="preserve"> (HeartRateMetDev_VALUESET_ECID);</w:t>
                            </w:r>
                          </w:p>
                          <w:p w14:paraId="23B9DC3F"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set of coded values for “methodDevice” to be</w:t>
                            </w:r>
                          </w:p>
                          <w:p w14:paraId="2C4320B3" w14:textId="77777777" w:rsidR="00D946F6" w:rsidRPr="00F62C96" w:rsidRDefault="00D946F6" w:rsidP="000319F4">
                            <w:pPr>
                              <w:autoSpaceDE w:val="0"/>
                              <w:autoSpaceDN w:val="0"/>
                              <w:adjustRightInd w:val="0"/>
                              <w:spacing w:after="0" w:line="240" w:lineRule="auto"/>
                              <w:ind w:left="720"/>
                              <w:rPr>
                                <w:rFonts w:ascii="Courier New" w:hAnsi="Courier New" w:cs="Courier New"/>
                                <w:sz w:val="18"/>
                                <w:szCs w:val="18"/>
                              </w:rPr>
                            </w:pPr>
                            <w:r w:rsidRPr="00F62C96">
                              <w:rPr>
                                <w:rFonts w:ascii="Courier New" w:hAnsi="Courier New" w:cs="Courier New"/>
                                <w:color w:val="000000"/>
                                <w:sz w:val="18"/>
                                <w:szCs w:val="18"/>
                              </w:rPr>
                              <w:t>those defined by the value set named HeartRateMethodDevice_VALUESET_ECID, which is a subset of the</w:t>
                            </w:r>
                            <w:r>
                              <w:rPr>
                                <w:rFonts w:ascii="Courier New" w:hAnsi="Courier New" w:cs="Courier New"/>
                                <w:color w:val="000000"/>
                                <w:sz w:val="18"/>
                                <w:szCs w:val="18"/>
                              </w:rPr>
                              <w:t xml:space="preserve"> </w:t>
                            </w:r>
                            <w:r w:rsidRPr="00F62C96">
                              <w:rPr>
                                <w:rFonts w:ascii="Courier New" w:hAnsi="Courier New" w:cs="Courier New"/>
                                <w:color w:val="000000"/>
                                <w:sz w:val="18"/>
                                <w:szCs w:val="18"/>
                              </w:rPr>
                              <w:t>value set defined in the MethodDevice model */</w:t>
                            </w:r>
                          </w:p>
                          <w:p w14:paraId="264A3544"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r w:rsidRPr="00F62C96">
                              <w:rPr>
                                <w:rFonts w:ascii="Courier New" w:hAnsi="Courier New" w:cs="Courier New"/>
                                <w:color w:val="000000"/>
                                <w:sz w:val="18"/>
                                <w:szCs w:val="18"/>
                              </w:rPr>
                              <w:t>}</w:t>
                            </w:r>
                          </w:p>
                          <w:p w14:paraId="07EA3B10" w14:textId="77777777" w:rsidR="00D946F6" w:rsidRDefault="00D946F6"/>
                          <w:p w14:paraId="3FE8819F" w14:textId="77777777" w:rsidR="00D946F6" w:rsidRDefault="00D946F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8pt;margin-top:3.15pt;width:455.05pt;height:322.8pt;z-index:251819008;visibility:visible;mso-wrap-style:square;mso-width-percent:0;mso-height-percent:0;mso-wrap-distance-left:9pt;mso-wrap-distance-top:0;mso-wrap-distance-right:9pt;mso-wrap-distance-bottom:21.6pt;mso-position-horizontal:absolute;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" o:allowoverlap="f">
                <v:textbox>
                  <w:txbxContent>
                    <w:p w14:paraId="3680E723"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b/>
                          <w:bCs/>
                          <w:color w:val="7F0055"/>
                          <w:sz w:val="18"/>
                          <w:szCs w:val="18"/>
                        </w:rPr>
                        <w:t>model</w:t>
                      </w:r>
                      <w:r w:rsidRPr="00F62C96">
                        <w:rPr>
                          <w:rFonts w:ascii="Courier New" w:hAnsi="Courier New" w:cs="Courier New"/>
                          <w:color w:val="000000"/>
                          <w:sz w:val="18"/>
                          <w:szCs w:val="18"/>
                        </w:rPr>
                        <w:t xml:space="preserve"> HeartRateMeas </w:t>
                      </w:r>
                      <w:r w:rsidRPr="00F62C96">
                        <w:rPr>
                          <w:rFonts w:ascii="Courier New" w:hAnsi="Courier New" w:cs="Courier New"/>
                          <w:b/>
                          <w:bCs/>
                          <w:color w:val="7F0055"/>
                          <w:sz w:val="18"/>
                          <w:szCs w:val="18"/>
                        </w:rPr>
                        <w:t>is</w:t>
                      </w: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statement</w:t>
                      </w:r>
                      <w:r w:rsidRPr="00F62C96">
                        <w:rPr>
                          <w:rFonts w:ascii="Courier New" w:hAnsi="Courier New" w:cs="Courier New"/>
                          <w:color w:val="000000"/>
                          <w:sz w:val="18"/>
                          <w:szCs w:val="18"/>
                        </w:rPr>
                        <w:t xml:space="preserve"> {</w:t>
                      </w:r>
                    </w:p>
                    <w:p w14:paraId="0A30025C"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“type” to be “HeartRateMeas” */</w:t>
                      </w:r>
                    </w:p>
                    <w:p w14:paraId="6ED73253"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“reference class” to be “statement” */</w:t>
                      </w:r>
                    </w:p>
                    <w:p w14:paraId="50B28F1D"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6D293A34"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key</w:t>
                      </w: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code</w:t>
                      </w:r>
                      <w:r w:rsidRPr="00F62C96">
                        <w:rPr>
                          <w:rFonts w:ascii="Courier New" w:hAnsi="Courier New" w:cs="Courier New"/>
                          <w:color w:val="000000"/>
                          <w:sz w:val="18"/>
                          <w:szCs w:val="18"/>
                        </w:rPr>
                        <w:t>(HeartRate_KEY_ECID);</w:t>
                      </w:r>
                    </w:p>
                    <w:p w14:paraId="61AAC198"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“key” to be the code “HeartRate_KEY_ECID” */</w:t>
                      </w:r>
                    </w:p>
                    <w:p w14:paraId="6ED1C2DA"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002D0ED9"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data</w:t>
                      </w:r>
                      <w:r w:rsidRPr="00F62C96">
                        <w:rPr>
                          <w:rFonts w:ascii="Courier New" w:hAnsi="Courier New" w:cs="Courier New"/>
                          <w:color w:val="000000"/>
                          <w:sz w:val="18"/>
                          <w:szCs w:val="18"/>
                        </w:rPr>
                        <w:t xml:space="preserve"> PQ value.min(0) value.max(300)</w:t>
                      </w:r>
                    </w:p>
                    <w:p w14:paraId="5B9F52CD"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“value choice” to be “data” */</w:t>
                      </w:r>
                    </w:p>
                    <w:p w14:paraId="0A38769E"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data type of “data” to be “PQ” */</w:t>
                      </w:r>
                    </w:p>
                    <w:p w14:paraId="332B3BBA"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range of data to be 0-300 */</w:t>
                      </w:r>
                    </w:p>
                    <w:p w14:paraId="1C9F2E7B"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21C6EB58"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qualifier</w:t>
                      </w:r>
                      <w:r w:rsidRPr="00F62C96">
                        <w:rPr>
                          <w:rFonts w:ascii="Courier New" w:hAnsi="Courier New" w:cs="Courier New"/>
                          <w:color w:val="000000"/>
                          <w:sz w:val="18"/>
                          <w:szCs w:val="18"/>
                        </w:rPr>
                        <w:t xml:space="preserve"> MethodDevice methodDevice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673F4D75"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qualifier</w:t>
                      </w:r>
                      <w:r w:rsidRPr="00F62C96">
                        <w:rPr>
                          <w:rFonts w:ascii="Courier New" w:hAnsi="Courier New" w:cs="Courier New"/>
                          <w:color w:val="000000"/>
                          <w:sz w:val="18"/>
                          <w:szCs w:val="18"/>
                        </w:rPr>
                        <w:t xml:space="preserve"> BodyLocation bodyLocation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028B6E14"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qualifier</w:t>
                      </w:r>
                      <w:r w:rsidRPr="00F62C96">
                        <w:rPr>
                          <w:rFonts w:ascii="Courier New" w:hAnsi="Courier New" w:cs="Courier New"/>
                          <w:color w:val="000000"/>
                          <w:sz w:val="18"/>
                          <w:szCs w:val="18"/>
                        </w:rPr>
                        <w:t xml:space="preserve"> BodyPosition bodyPosition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3A0AB04F"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set of qualifiers to be {“MethodDevice”,</w:t>
                      </w:r>
                      <w:r w:rsidRPr="00F62C96">
                        <w:rPr>
                          <w:rFonts w:ascii="Courier New" w:hAnsi="Courier New" w:cs="Courier New"/>
                          <w:color w:val="000000"/>
                          <w:sz w:val="18"/>
                          <w:szCs w:val="18"/>
                        </w:rPr>
                        <w:tab/>
                        <w:t>“BodyLocation”, “BodyPosition”} */</w:t>
                      </w:r>
                    </w:p>
                    <w:p w14:paraId="471AA5A3"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cardinalities of the qualifiers */</w:t>
                      </w:r>
                    </w:p>
                    <w:p w14:paraId="64512E03"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195F1417"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0000A0"/>
                          <w:sz w:val="18"/>
                          <w:szCs w:val="18"/>
                        </w:rPr>
                        <w:t>attribution</w:t>
                      </w:r>
                      <w:r w:rsidRPr="00F62C96">
                        <w:rPr>
                          <w:rFonts w:ascii="Courier New" w:hAnsi="Courier New" w:cs="Courier New"/>
                          <w:color w:val="000000"/>
                          <w:sz w:val="18"/>
                          <w:szCs w:val="18"/>
                        </w:rPr>
                        <w:t xml:space="preserve"> Observed observed </w:t>
                      </w:r>
                      <w:r w:rsidRPr="00F62C96">
                        <w:rPr>
                          <w:rFonts w:ascii="Courier New" w:hAnsi="Courier New" w:cs="Courier New"/>
                          <w:b/>
                          <w:bCs/>
                          <w:color w:val="7F0055"/>
                          <w:sz w:val="18"/>
                          <w:szCs w:val="18"/>
                        </w:rPr>
                        <w:t>card</w:t>
                      </w:r>
                      <w:r w:rsidRPr="00F62C96">
                        <w:rPr>
                          <w:rFonts w:ascii="Courier New" w:hAnsi="Courier New" w:cs="Courier New"/>
                          <w:color w:val="000000"/>
                          <w:sz w:val="18"/>
                          <w:szCs w:val="18"/>
                        </w:rPr>
                        <w:t>(</w:t>
                      </w:r>
                      <w:r w:rsidRPr="00F62C96">
                        <w:rPr>
                          <w:rFonts w:ascii="Courier New" w:hAnsi="Courier New" w:cs="Courier New"/>
                          <w:color w:val="7D7D7D"/>
                          <w:sz w:val="18"/>
                          <w:szCs w:val="18"/>
                        </w:rPr>
                        <w:t>0..1</w:t>
                      </w:r>
                      <w:r w:rsidRPr="00F62C96">
                        <w:rPr>
                          <w:rFonts w:ascii="Courier New" w:hAnsi="Courier New" w:cs="Courier New"/>
                          <w:color w:val="000000"/>
                          <w:sz w:val="18"/>
                          <w:szCs w:val="18"/>
                        </w:rPr>
                        <w:t>);</w:t>
                      </w:r>
                    </w:p>
                    <w:p w14:paraId="6F927884" w14:textId="77777777" w:rsidR="00D946F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set of attributions to be {Observed} */</w:t>
                      </w:r>
                    </w:p>
                    <w:p w14:paraId="612648B4"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p>
                    <w:p w14:paraId="14BFF8D6"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xml:space="preserve">  </w:t>
                      </w:r>
                      <w:r w:rsidRPr="00F62C96">
                        <w:rPr>
                          <w:rFonts w:ascii="Courier New" w:hAnsi="Courier New" w:cs="Courier New"/>
                          <w:b/>
                          <w:bCs/>
                          <w:color w:val="7F0055"/>
                          <w:sz w:val="18"/>
                          <w:szCs w:val="18"/>
                        </w:rPr>
                        <w:t>constraint</w:t>
                      </w:r>
                      <w:r w:rsidRPr="00F62C96">
                        <w:rPr>
                          <w:rFonts w:ascii="Courier New" w:hAnsi="Courier New" w:cs="Courier New"/>
                          <w:color w:val="000000"/>
                          <w:sz w:val="18"/>
                          <w:szCs w:val="18"/>
                        </w:rPr>
                        <w:t xml:space="preserve"> methodDevice.CD.</w:t>
                      </w:r>
                      <w:r w:rsidRPr="00F62C96">
                        <w:rPr>
                          <w:rFonts w:ascii="Courier New" w:hAnsi="Courier New" w:cs="Courier New"/>
                          <w:b/>
                          <w:bCs/>
                          <w:color w:val="7F0055"/>
                          <w:sz w:val="18"/>
                          <w:szCs w:val="18"/>
                        </w:rPr>
                        <w:t>code</w:t>
                      </w:r>
                      <w:r w:rsidRPr="00F62C96">
                        <w:rPr>
                          <w:rFonts w:ascii="Courier New" w:hAnsi="Courier New" w:cs="Courier New"/>
                          <w:color w:val="000000"/>
                          <w:sz w:val="18"/>
                          <w:szCs w:val="18"/>
                        </w:rPr>
                        <w:t>.</w:t>
                      </w:r>
                      <w:r w:rsidRPr="00F62C96">
                        <w:rPr>
                          <w:rFonts w:ascii="Courier New" w:hAnsi="Courier New" w:cs="Courier New"/>
                          <w:b/>
                          <w:bCs/>
                          <w:color w:val="7F0055"/>
                          <w:sz w:val="18"/>
                          <w:szCs w:val="18"/>
                        </w:rPr>
                        <w:t>domain</w:t>
                      </w:r>
                      <w:r w:rsidRPr="00F62C96">
                        <w:rPr>
                          <w:rFonts w:ascii="Courier New" w:hAnsi="Courier New" w:cs="Courier New"/>
                          <w:color w:val="000000"/>
                          <w:sz w:val="18"/>
                          <w:szCs w:val="18"/>
                        </w:rPr>
                        <w:t xml:space="preserve"> (HeartRateMetDev_VALUESET_ECID);</w:t>
                      </w:r>
                    </w:p>
                    <w:p w14:paraId="23B9DC3F" w14:textId="77777777" w:rsidR="00D946F6" w:rsidRPr="00F62C96" w:rsidRDefault="00D946F6" w:rsidP="000319F4">
                      <w:pPr>
                        <w:autoSpaceDE w:val="0"/>
                        <w:autoSpaceDN w:val="0"/>
                        <w:adjustRightInd w:val="0"/>
                        <w:spacing w:after="0" w:line="240" w:lineRule="auto"/>
                        <w:rPr>
                          <w:rFonts w:ascii="Courier New" w:hAnsi="Courier New" w:cs="Courier New"/>
                          <w:color w:val="000000"/>
                          <w:sz w:val="18"/>
                          <w:szCs w:val="18"/>
                        </w:rPr>
                      </w:pPr>
                      <w:r w:rsidRPr="00F62C96">
                        <w:rPr>
                          <w:rFonts w:ascii="Courier New" w:hAnsi="Courier New" w:cs="Courier New"/>
                          <w:color w:val="000000"/>
                          <w:sz w:val="18"/>
                          <w:szCs w:val="18"/>
                        </w:rPr>
                        <w:t>/* constrains the valid set of coded values for “methodDevice” to be</w:t>
                      </w:r>
                    </w:p>
                    <w:p w14:paraId="2C4320B3" w14:textId="77777777" w:rsidR="00D946F6" w:rsidRPr="00F62C96" w:rsidRDefault="00D946F6" w:rsidP="000319F4">
                      <w:pPr>
                        <w:autoSpaceDE w:val="0"/>
                        <w:autoSpaceDN w:val="0"/>
                        <w:adjustRightInd w:val="0"/>
                        <w:spacing w:after="0" w:line="240" w:lineRule="auto"/>
                        <w:ind w:left="720"/>
                        <w:rPr>
                          <w:rFonts w:ascii="Courier New" w:hAnsi="Courier New" w:cs="Courier New"/>
                          <w:sz w:val="18"/>
                          <w:szCs w:val="18"/>
                        </w:rPr>
                      </w:pPr>
                      <w:r w:rsidRPr="00F62C96">
                        <w:rPr>
                          <w:rFonts w:ascii="Courier New" w:hAnsi="Courier New" w:cs="Courier New"/>
                          <w:color w:val="000000"/>
                          <w:sz w:val="18"/>
                          <w:szCs w:val="18"/>
                        </w:rPr>
                        <w:t>those defined by the value set named HeartRateMethodDevice_VALUESET_ECID, which is a subset of the</w:t>
                      </w:r>
                      <w:r>
                        <w:rPr>
                          <w:rFonts w:ascii="Courier New" w:hAnsi="Courier New" w:cs="Courier New"/>
                          <w:color w:val="000000"/>
                          <w:sz w:val="18"/>
                          <w:szCs w:val="18"/>
                        </w:rPr>
                        <w:t xml:space="preserve"> </w:t>
                      </w:r>
                      <w:r w:rsidRPr="00F62C96">
                        <w:rPr>
                          <w:rFonts w:ascii="Courier New" w:hAnsi="Courier New" w:cs="Courier New"/>
                          <w:color w:val="000000"/>
                          <w:sz w:val="18"/>
                          <w:szCs w:val="18"/>
                        </w:rPr>
                        <w:t>value set defined in the MethodDevice model */</w:t>
                      </w:r>
                    </w:p>
                    <w:p w14:paraId="264A3544" w14:textId="77777777" w:rsidR="00D946F6" w:rsidRPr="00F62C96" w:rsidRDefault="00D946F6" w:rsidP="000319F4">
                      <w:pPr>
                        <w:autoSpaceDE w:val="0"/>
                        <w:autoSpaceDN w:val="0"/>
                        <w:adjustRightInd w:val="0"/>
                        <w:spacing w:after="0" w:line="240" w:lineRule="auto"/>
                        <w:rPr>
                          <w:rFonts w:ascii="Courier New" w:hAnsi="Courier New" w:cs="Courier New"/>
                          <w:sz w:val="18"/>
                          <w:szCs w:val="18"/>
                        </w:rPr>
                      </w:pPr>
                      <w:r w:rsidRPr="00F62C96">
                        <w:rPr>
                          <w:rFonts w:ascii="Courier New" w:hAnsi="Courier New" w:cs="Courier New"/>
                          <w:color w:val="000000"/>
                          <w:sz w:val="18"/>
                          <w:szCs w:val="18"/>
                        </w:rPr>
                        <w:t>}</w:t>
                      </w:r>
                    </w:p>
                    <w:p w14:paraId="07EA3B10" w14:textId="77777777" w:rsidR="00D946F6" w:rsidRDefault="00D946F6"/>
                    <w:p w14:paraId="3FE8819F" w14:textId="77777777" w:rsidR="00D946F6" w:rsidRDefault="00D946F6"/>
                  </w:txbxContent>
                </v:textbox>
                <w10:wrap type="topAndBottom" anchory="margin"/>
              </v:shape>
            </w:pict>
          </mc:Fallback>
        </mc:AlternateContent>
      </w:r>
      <w:r w:rsidR="00CA0644">
        <w:t>Additionally, the cardinalities of the various items, qualifiers, modifiers, and attributions may be constrained.</w:t>
      </w:r>
    </w:p>
    <w:p w14:paraId="01DA2231" w14:textId="77777777" w:rsidR="002E26C4" w:rsidRDefault="00BE03B2" w:rsidP="002E26C4">
      <w:pPr>
        <w:pStyle w:val="ListParagraph"/>
        <w:numPr>
          <w:ilvl w:val="1"/>
          <w:numId w:val="14"/>
        </w:numPr>
      </w:pPr>
      <w:r>
        <w:t xml:space="preserve">In </w:t>
      </w:r>
      <w:r w:rsidR="00B317E5">
        <w:fldChar w:fldCharType="begin"/>
      </w:r>
      <w:r w:rsidR="006148B4">
        <w:instrText xml:space="preserve"> REF _Ref320538831 \h </w:instrText>
      </w:r>
      <w:r w:rsidR="00B317E5">
        <w:fldChar w:fldCharType="separate"/>
      </w:r>
      <w:r w:rsidR="00DC4A8C">
        <w:t xml:space="preserve">Figure </w:t>
      </w:r>
      <w:r w:rsidR="00DC4A8C">
        <w:rPr>
          <w:noProof/>
        </w:rPr>
        <w:t>2</w:t>
      </w:r>
      <w:r w:rsidR="00B317E5">
        <w:fldChar w:fldCharType="end"/>
      </w:r>
      <w:r w:rsidR="002E26C4">
        <w:t xml:space="preserve">, the </w:t>
      </w:r>
      <w:r w:rsidR="00BE7783">
        <w:t xml:space="preserve">following </w:t>
      </w:r>
      <w:r w:rsidR="002E26C4">
        <w:t>lines</w:t>
      </w:r>
      <w:r w:rsidR="00BE7783">
        <w:t xml:space="preserve"> constrain the universe of qualifiers down to the set of MethodDevice, BodyLocation, and BodyPosition to define the valid qualifiers </w:t>
      </w:r>
      <w:r w:rsidR="008477D4">
        <w:t xml:space="preserve">(and their cardinalities) </w:t>
      </w:r>
      <w:r w:rsidR="00BE7783">
        <w:t>for a HeartRateMeas instance:</w:t>
      </w:r>
    </w:p>
    <w:p w14:paraId="285E644E" w14:textId="77777777" w:rsidR="002E26C4" w:rsidRDefault="002E26C4" w:rsidP="002E26C4">
      <w:pPr>
        <w:pStyle w:val="ListParagraph"/>
        <w:ind w:left="1440"/>
      </w:pPr>
    </w:p>
    <w:p w14:paraId="483AC826" w14:textId="77777777" w:rsidR="0095310E" w:rsidRDefault="0095310E" w:rsidP="0095310E">
      <w:pPr>
        <w:spacing w:after="0" w:line="240" w:lineRule="auto"/>
        <w:ind w:left="1440" w:firstLine="720"/>
      </w:pPr>
      <w:r>
        <w:t>qualifier MethodDevice methodDevice card(0..1);</w:t>
      </w:r>
    </w:p>
    <w:p w14:paraId="121D330C" w14:textId="77777777" w:rsidR="0095310E" w:rsidRDefault="0095310E" w:rsidP="0095310E">
      <w:pPr>
        <w:spacing w:after="0" w:line="240" w:lineRule="auto"/>
        <w:ind w:left="1440" w:firstLine="720"/>
      </w:pPr>
      <w:r>
        <w:t>qualifier BodyLocation bodyLocation card(0..1);</w:t>
      </w:r>
    </w:p>
    <w:p w14:paraId="053C13A7" w14:textId="77777777" w:rsidR="00BE7783" w:rsidRDefault="0095310E" w:rsidP="00BE7783">
      <w:pPr>
        <w:spacing w:after="0" w:line="240" w:lineRule="auto"/>
        <w:ind w:left="1440" w:firstLine="720"/>
      </w:pPr>
      <w:r>
        <w:t>qualifier BodyPosition bodyPosition card(0..1);</w:t>
      </w:r>
    </w:p>
    <w:p w14:paraId="6CCA9B4C" w14:textId="77777777" w:rsidR="002E26C4" w:rsidRDefault="002E26C4" w:rsidP="00BE7783">
      <w:pPr>
        <w:spacing w:after="0" w:line="240" w:lineRule="auto"/>
        <w:ind w:left="1440" w:firstLine="720"/>
      </w:pPr>
    </w:p>
    <w:p w14:paraId="33B4A434" w14:textId="77777777" w:rsidR="002E26C4" w:rsidRDefault="002E26C4" w:rsidP="004B1AE3">
      <w:pPr>
        <w:ind w:left="720" w:firstLine="720"/>
      </w:pPr>
      <w:r>
        <w:t>The line</w:t>
      </w:r>
    </w:p>
    <w:p w14:paraId="340C2074" w14:textId="77777777" w:rsidR="002E26C4" w:rsidRDefault="002E26C4" w:rsidP="002E26C4">
      <w:pPr>
        <w:ind w:left="1440" w:firstLine="720"/>
      </w:pPr>
      <w:r w:rsidRPr="002E26C4">
        <w:t>attribution Observed observed card(0..1);</w:t>
      </w:r>
    </w:p>
    <w:p w14:paraId="5045D982" w14:textId="77777777" w:rsidR="002E26C4" w:rsidRDefault="002E26C4" w:rsidP="002E26C4">
      <w:pPr>
        <w:ind w:left="1440"/>
      </w:pPr>
      <w:r>
        <w:t>constrains the universe of attributions down to just Observed to define the valid attributions for a HeartRateMeas instance.</w:t>
      </w:r>
      <w:r w:rsidR="008477D4">
        <w:t xml:space="preserve">  It also constrains the cardinality of Observed.</w:t>
      </w:r>
    </w:p>
    <w:p w14:paraId="22B62220" w14:textId="77777777" w:rsidR="00374F71" w:rsidRDefault="00AF7107" w:rsidP="00BD46AA">
      <w:pPr>
        <w:pStyle w:val="ListParagraph"/>
        <w:numPr>
          <w:ilvl w:val="0"/>
          <w:numId w:val="14"/>
        </w:numPr>
      </w:pPr>
      <w:r>
        <w:lastRenderedPageBreak/>
        <w:t xml:space="preserve">Constrain </w:t>
      </w:r>
      <w:r w:rsidR="00374F71">
        <w:t>the allowable values for a coded attribute</w:t>
      </w:r>
      <w:r w:rsidR="00374F71">
        <w:rPr>
          <w:rStyle w:val="FootnoteReference"/>
        </w:rPr>
        <w:footnoteReference w:id="4"/>
      </w:r>
      <w:r w:rsidR="00374F71">
        <w:t xml:space="preserve"> </w:t>
      </w:r>
      <w:r w:rsidR="001F3136">
        <w:t xml:space="preserve">in a CEM </w:t>
      </w:r>
      <w:r w:rsidR="00374F71">
        <w:t xml:space="preserve">to a specific </w:t>
      </w:r>
      <w:r w:rsidR="00CA0644">
        <w:t>code or</w:t>
      </w:r>
      <w:r w:rsidR="00256B2C">
        <w:t xml:space="preserve"> set of codes contained in a </w:t>
      </w:r>
      <w:r w:rsidR="00CA0644">
        <w:t xml:space="preserve"> </w:t>
      </w:r>
      <w:r w:rsidR="00374F71">
        <w:t>“value set”.</w:t>
      </w:r>
    </w:p>
    <w:p w14:paraId="4047ED8E" w14:textId="77777777" w:rsidR="00185A13" w:rsidRDefault="000D6972" w:rsidP="00185A13">
      <w:pPr>
        <w:pStyle w:val="ListParagraph"/>
        <w:numPr>
          <w:ilvl w:val="1"/>
          <w:numId w:val="14"/>
        </w:numPr>
      </w:pPr>
      <w:r>
        <w:t>Additionaly, when a CEM is used in another model, the containing model may constrain the contained CEM’s values beyond what was declared in the contained CEM’s definition.</w:t>
      </w:r>
    </w:p>
    <w:p w14:paraId="227148D0" w14:textId="77777777" w:rsidR="00185A13" w:rsidRDefault="00185A13" w:rsidP="00185A13">
      <w:pPr>
        <w:pStyle w:val="ListParagraph"/>
      </w:pPr>
    </w:p>
    <w:p w14:paraId="6F032070" w14:textId="77777777" w:rsidR="00DB7E34" w:rsidRDefault="000D6972" w:rsidP="00BD46AA">
      <w:pPr>
        <w:pStyle w:val="ListParagraph"/>
        <w:numPr>
          <w:ilvl w:val="0"/>
          <w:numId w:val="14"/>
        </w:numPr>
      </w:pPr>
      <w:r>
        <w:t>Constrain the unit of measure for a PQ</w:t>
      </w:r>
      <w:r>
        <w:rPr>
          <w:rStyle w:val="FootnoteReference"/>
        </w:rPr>
        <w:footnoteReference w:id="5"/>
      </w:r>
      <w:r>
        <w:t xml:space="preserve"> (Physical Quantity) data type</w:t>
      </w:r>
      <w:r w:rsidR="00A40313">
        <w:t>.</w:t>
      </w:r>
    </w:p>
    <w:p w14:paraId="66005076" w14:textId="77777777" w:rsidR="000D6972" w:rsidRDefault="000D6972" w:rsidP="00BD46AA">
      <w:pPr>
        <w:pStyle w:val="ListParagraph"/>
        <w:numPr>
          <w:ilvl w:val="1"/>
          <w:numId w:val="14"/>
        </w:numPr>
      </w:pPr>
      <w:r>
        <w:t>A “normal” unit specifies the unit of measure to which instances of the model should be normalized to upon storage.</w:t>
      </w:r>
    </w:p>
    <w:p w14:paraId="351BAEBC" w14:textId="77777777" w:rsidR="000D6972" w:rsidRDefault="000D6972" w:rsidP="00BD46AA">
      <w:pPr>
        <w:pStyle w:val="ListParagraph"/>
        <w:numPr>
          <w:ilvl w:val="1"/>
          <w:numId w:val="14"/>
        </w:numPr>
      </w:pPr>
      <w:r>
        <w:t>A “domain” of units specifies a value set representing the acceptable units of measure that may be received or displayed for an instance of the model.</w:t>
      </w:r>
    </w:p>
    <w:p w14:paraId="020B4368" w14:textId="77777777" w:rsidR="00185A13" w:rsidRDefault="00185A13" w:rsidP="00185A13">
      <w:pPr>
        <w:pStyle w:val="ListParagraph"/>
      </w:pPr>
    </w:p>
    <w:p w14:paraId="0525AFD9" w14:textId="77777777" w:rsidR="00AC2064" w:rsidRDefault="001F3136" w:rsidP="00BD46AA">
      <w:pPr>
        <w:pStyle w:val="ListParagraph"/>
        <w:numPr>
          <w:ilvl w:val="0"/>
          <w:numId w:val="14"/>
        </w:numPr>
      </w:pPr>
      <w:r>
        <w:t>Constrain the physiologic range of a “data” component in a CEM.</w:t>
      </w:r>
    </w:p>
    <w:p w14:paraId="11D7BAC1" w14:textId="77777777" w:rsidR="00043E45" w:rsidRDefault="00043E45" w:rsidP="00043E45">
      <w:pPr>
        <w:pStyle w:val="ListParagraph"/>
        <w:numPr>
          <w:ilvl w:val="1"/>
          <w:numId w:val="14"/>
        </w:numPr>
      </w:pPr>
      <w:r>
        <w:t xml:space="preserve">In </w:t>
      </w:r>
      <w:r w:rsidR="00B317E5">
        <w:fldChar w:fldCharType="begin"/>
      </w:r>
      <w:r>
        <w:instrText xml:space="preserve"> REF _Ref320538831 \h </w:instrText>
      </w:r>
      <w:r w:rsidR="00B317E5">
        <w:fldChar w:fldCharType="separate"/>
      </w:r>
      <w:r>
        <w:t xml:space="preserve">Figure </w:t>
      </w:r>
      <w:r>
        <w:rPr>
          <w:noProof/>
        </w:rPr>
        <w:t>2</w:t>
      </w:r>
      <w:r w:rsidR="00B317E5">
        <w:fldChar w:fldCharType="end"/>
      </w:r>
      <w:r>
        <w:t>, in the line</w:t>
      </w:r>
    </w:p>
    <w:p w14:paraId="1C243AF3" w14:textId="77777777" w:rsidR="00043E45" w:rsidRDefault="00043E45" w:rsidP="00043E45">
      <w:pPr>
        <w:pStyle w:val="ListParagraph"/>
        <w:ind w:left="1440"/>
      </w:pPr>
    </w:p>
    <w:p w14:paraId="34F63363" w14:textId="77777777" w:rsidR="00043E45" w:rsidRDefault="00043E45" w:rsidP="00043E45">
      <w:pPr>
        <w:pStyle w:val="ListParagraph"/>
        <w:ind w:left="1440"/>
      </w:pPr>
      <w:r w:rsidRPr="00043E45">
        <w:t>data PQ value.min(0) value.max(300)</w:t>
      </w:r>
    </w:p>
    <w:p w14:paraId="641E3A83" w14:textId="77777777" w:rsidR="00043E45" w:rsidRDefault="00043E45" w:rsidP="00043E45">
      <w:pPr>
        <w:pStyle w:val="ListParagraph"/>
        <w:ind w:left="1440"/>
      </w:pPr>
    </w:p>
    <w:p w14:paraId="76B7981A" w14:textId="77777777" w:rsidR="00043E45" w:rsidRDefault="00043E45" w:rsidP="00043E45">
      <w:pPr>
        <w:pStyle w:val="ListParagraph"/>
        <w:ind w:left="1440"/>
      </w:pPr>
      <w:r>
        <w:t>“value.min” and “value.max” constrain the valid range of data</w:t>
      </w:r>
      <w:r w:rsidR="004B1AE3">
        <w:rPr>
          <w:rStyle w:val="FootnoteReference"/>
        </w:rPr>
        <w:footnoteReference w:id="6"/>
      </w:r>
      <w:r>
        <w:t>.</w:t>
      </w:r>
    </w:p>
    <w:p w14:paraId="7C53242A" w14:textId="77777777" w:rsidR="00256B2C" w:rsidRDefault="00256B2C" w:rsidP="00043E45">
      <w:pPr>
        <w:pStyle w:val="ListParagraph"/>
        <w:ind w:left="1440"/>
      </w:pPr>
    </w:p>
    <w:p w14:paraId="1C9F4FE1" w14:textId="77777777" w:rsidR="00A570F5" w:rsidRDefault="00A570F5" w:rsidP="00A570F5"/>
    <w:p w14:paraId="26C81E84" w14:textId="77777777" w:rsidR="00A570F5" w:rsidRDefault="00A570F5" w:rsidP="00A570F5">
      <w:r>
        <w:t xml:space="preserve">These elements will be discussed in greater detail in the </w:t>
      </w:r>
      <w:r w:rsidR="00B317E5">
        <w:fldChar w:fldCharType="begin"/>
      </w:r>
      <w:r>
        <w:instrText xml:space="preserve"> REF _Ref332661057 \h </w:instrText>
      </w:r>
      <w:r w:rsidR="00B317E5">
        <w:fldChar w:fldCharType="separate"/>
      </w:r>
      <w:r>
        <w:t>CDL Elements of a CEM</w:t>
      </w:r>
      <w:r w:rsidR="00B317E5">
        <w:fldChar w:fldCharType="end"/>
      </w:r>
      <w:r>
        <w:t xml:space="preserve"> section.</w:t>
      </w:r>
    </w:p>
    <w:p w14:paraId="66477522" w14:textId="77777777" w:rsidR="00C13FEC" w:rsidRDefault="00B513F7" w:rsidP="00591DD2">
      <w:pPr>
        <w:pStyle w:val="Heading2"/>
      </w:pPr>
      <w:bookmarkStart w:id="18" w:name="_Toc333001758"/>
      <w:r>
        <w:t>The Use of Terminology in CEMs</w:t>
      </w:r>
      <w:bookmarkEnd w:id="18"/>
    </w:p>
    <w:p w14:paraId="5E65889E" w14:textId="77777777" w:rsidR="00C13FEC" w:rsidRDefault="00C13FEC" w:rsidP="00591DD2">
      <w:pPr>
        <w:pStyle w:val="Heading3"/>
      </w:pPr>
      <w:bookmarkStart w:id="19" w:name="_Toc333001759"/>
      <w:r>
        <w:t>Code Systems and CEMs</w:t>
      </w:r>
      <w:bookmarkEnd w:id="19"/>
    </w:p>
    <w:p w14:paraId="78370B7B" w14:textId="77777777" w:rsidR="00C60C82" w:rsidRDefault="002B5804" w:rsidP="00F67228">
      <w:r>
        <w:t>Coded, controlled terminology is used through</w:t>
      </w:r>
      <w:r w:rsidR="001802F4">
        <w:t>ou</w:t>
      </w:r>
      <w:r>
        <w:t xml:space="preserve">t CEMs wherever possible and practical.  </w:t>
      </w:r>
      <w:r w:rsidR="00BC403B">
        <w:t>In</w:t>
      </w:r>
      <w:r w:rsidR="00C13FEC">
        <w:t xml:space="preserve"> </w:t>
      </w:r>
      <w:r w:rsidR="00BC403B">
        <w:t xml:space="preserve">the </w:t>
      </w:r>
      <w:r w:rsidR="00C13FEC">
        <w:t xml:space="preserve">ECIS </w:t>
      </w:r>
      <w:r w:rsidR="00BC403B">
        <w:t xml:space="preserve">implementation of CEMs </w:t>
      </w:r>
      <w:r w:rsidR="00C13FEC">
        <w:t>(</w:t>
      </w:r>
      <w:r w:rsidR="00BC403B">
        <w:t xml:space="preserve">where ECIS is </w:t>
      </w:r>
      <w:r w:rsidR="00C13FEC">
        <w:t>the Enterprise Clinical Information System which Intermountain Healthcare and GE Healthcare jointly developed), references to codes in CEMs are assumed to refer to codes in the “ECIS</w:t>
      </w:r>
      <w:r w:rsidR="00F67228">
        <w:t xml:space="preserve">” code system.  </w:t>
      </w:r>
      <w:r w:rsidR="00C60C82">
        <w:t>Codes (concept identifiers</w:t>
      </w:r>
      <w:r w:rsidR="00A37EFD">
        <w:t>, or just “concepts”</w:t>
      </w:r>
      <w:r w:rsidR="00C60C82">
        <w:t>) within t</w:t>
      </w:r>
      <w:r w:rsidR="00F67228">
        <w:t xml:space="preserve">he ECIS code system </w:t>
      </w:r>
      <w:r w:rsidR="00C60C82">
        <w:t>are known as “ECIDs” (ECIS Concept Identifiers)</w:t>
      </w:r>
      <w:r w:rsidR="001802F4">
        <w:t>.</w:t>
      </w:r>
    </w:p>
    <w:p w14:paraId="72C07813" w14:textId="77777777" w:rsidR="00F67228" w:rsidRDefault="00BC4095" w:rsidP="00F67228">
      <w:r>
        <w:t xml:space="preserve"> The intent</w:t>
      </w:r>
      <w:r w:rsidR="00F67228">
        <w:t xml:space="preserve"> is to create </w:t>
      </w:r>
      <w:r w:rsidR="00C60C82">
        <w:t>ECIS code system concepts based on standards wherever possible, with mappings to those standards so the standards can be used in exchange as needed.  The intent is not to propose the ECIS code system as a replacement for any existing standards.</w:t>
      </w:r>
    </w:p>
    <w:p w14:paraId="5CCB5D9F" w14:textId="77777777" w:rsidR="00125713" w:rsidRDefault="00125713" w:rsidP="002B5804">
      <w:r>
        <w:t>The codes and value sets of the ECIS code system are created as needed by the CEMs; i.e., the sole purpose of the ECIS code system is to provide the coded terminology needed by the CEMs</w:t>
      </w:r>
      <w:r w:rsidR="00BC4095">
        <w:rPr>
          <w:rStyle w:val="FootnoteReference"/>
        </w:rPr>
        <w:footnoteReference w:id="7"/>
      </w:r>
      <w:r>
        <w:t xml:space="preserve">.  A type code </w:t>
      </w:r>
      <w:r>
        <w:lastRenderedPageBreak/>
        <w:t>or key code is created when a CEM model calls for it.  A value set is created and maintained when a CEM needs a list of allowable values for its “data”.</w:t>
      </w:r>
    </w:p>
    <w:p w14:paraId="00D38C2F" w14:textId="77777777" w:rsidR="00AE6AA8" w:rsidRDefault="00125713" w:rsidP="002B5804">
      <w:r>
        <w:t xml:space="preserve">The </w:t>
      </w:r>
      <w:r w:rsidR="00A37EFD">
        <w:t>concepts</w:t>
      </w:r>
      <w:r>
        <w:t xml:space="preserve"> and value sets of the ECIS code system are maintained in a terminology server, as opposed to being “hard-coded” codes or enumerations in the CEM files.  This </w:t>
      </w:r>
      <w:r w:rsidR="00BC403B">
        <w:t>separation of the models from the terminology</w:t>
      </w:r>
      <w:r w:rsidR="00BC403B">
        <w:rPr>
          <w:rStyle w:val="FootnoteReference"/>
        </w:rPr>
        <w:footnoteReference w:id="8"/>
      </w:r>
      <w:r w:rsidR="00BC403B">
        <w:t xml:space="preserve"> </w:t>
      </w:r>
      <w:r>
        <w:t>allows for flexibility and reuse.</w:t>
      </w:r>
      <w:r w:rsidR="00AE6AA8">
        <w:t xml:space="preserve">  This separation also allows a different (non-Qualibria) implementation </w:t>
      </w:r>
      <w:r w:rsidR="00BC403B">
        <w:t xml:space="preserve">of CEMs </w:t>
      </w:r>
      <w:r w:rsidR="00AE6AA8">
        <w:t xml:space="preserve">to bind models to code systems other than the ECIS code system.  </w:t>
      </w:r>
    </w:p>
    <w:p w14:paraId="4EB59E5F" w14:textId="77777777" w:rsidR="00C13FEC" w:rsidRDefault="00C13FEC" w:rsidP="00591DD2">
      <w:pPr>
        <w:pStyle w:val="Heading3"/>
      </w:pPr>
      <w:bookmarkStart w:id="20" w:name="_Ref332750523"/>
      <w:bookmarkStart w:id="21" w:name="_Toc333001760"/>
      <w:r>
        <w:t>References to Codes in CEMs</w:t>
      </w:r>
      <w:bookmarkEnd w:id="20"/>
      <w:bookmarkEnd w:id="21"/>
    </w:p>
    <w:p w14:paraId="28897E4D" w14:textId="77777777" w:rsidR="00D05EF2" w:rsidRDefault="00A37EFD" w:rsidP="002B5804">
      <w:r>
        <w:t>A concept may have multiple designations (text representations).  A CEM refers to a concept by one of its designations</w:t>
      </w:r>
      <w:r>
        <w:rPr>
          <w:rStyle w:val="FootnoteReference"/>
        </w:rPr>
        <w:footnoteReference w:id="9"/>
      </w:r>
      <w:r>
        <w:t>.  T</w:t>
      </w:r>
      <w:r w:rsidR="00C60C82">
        <w:t xml:space="preserve">he </w:t>
      </w:r>
      <w:r w:rsidR="002B5804">
        <w:t xml:space="preserve">convention is to </w:t>
      </w:r>
      <w:r>
        <w:t xml:space="preserve">make the designations </w:t>
      </w:r>
      <w:r w:rsidR="006432FF">
        <w:t>that appear</w:t>
      </w:r>
      <w:r>
        <w:t xml:space="preserve"> in CEMs end in</w:t>
      </w:r>
      <w:r w:rsidR="00F67228">
        <w:t xml:space="preserve"> “_ECID”.</w:t>
      </w:r>
      <w:r w:rsidR="00C60C82">
        <w:t xml:space="preserve">  For example, in the heart rate measurement model of </w:t>
      </w:r>
      <w:r w:rsidR="00B317E5">
        <w:fldChar w:fldCharType="begin"/>
      </w:r>
      <w:r w:rsidR="009E7833">
        <w:instrText xml:space="preserve"> REF _Ref320538831 \h </w:instrText>
      </w:r>
      <w:r w:rsidR="00B317E5">
        <w:fldChar w:fldCharType="separate"/>
      </w:r>
      <w:r w:rsidR="00F5405E">
        <w:t xml:space="preserve">Figure </w:t>
      </w:r>
      <w:r w:rsidR="00F5405E">
        <w:rPr>
          <w:noProof/>
        </w:rPr>
        <w:t>2</w:t>
      </w:r>
      <w:r w:rsidR="00B317E5">
        <w:fldChar w:fldCharType="end"/>
      </w:r>
      <w:r w:rsidR="00C60C82">
        <w:t>,</w:t>
      </w:r>
      <w:r w:rsidR="0042149C">
        <w:t xml:space="preserve"> the string, “</w:t>
      </w:r>
      <w:r w:rsidR="0042149C" w:rsidRPr="0042149C">
        <w:t>HeartRate_KEY_ECID</w:t>
      </w:r>
      <w:r w:rsidR="00D05EF2">
        <w:t xml:space="preserve">” </w:t>
      </w:r>
      <w:r w:rsidR="006432FF">
        <w:t>references a coded concept that means, “heart rate measurement”</w:t>
      </w:r>
      <w:r w:rsidR="009B7983">
        <w:t xml:space="preserve"> </w:t>
      </w:r>
      <w:r w:rsidR="006432FF">
        <w:t>and</w:t>
      </w:r>
      <w:r w:rsidR="009B7983">
        <w:t xml:space="preserve">, </w:t>
      </w:r>
      <w:r w:rsidR="006432FF">
        <w:t>at least in the ECIS implementation</w:t>
      </w:r>
      <w:r w:rsidR="009B7983">
        <w:t>,</w:t>
      </w:r>
      <w:r w:rsidR="006432FF">
        <w:t xml:space="preserve"> </w:t>
      </w:r>
      <w:r w:rsidR="00D05EF2">
        <w:t>is the designation of a concept</w:t>
      </w:r>
      <w:r w:rsidR="0042149C">
        <w:t xml:space="preserve"> in the ECIS code system</w:t>
      </w:r>
      <w:r w:rsidR="00645CB8">
        <w:t>.  This ECID maps to the LOINC code for “heart rate measurement”.  In another implementation</w:t>
      </w:r>
      <w:r w:rsidR="009B7983">
        <w:t xml:space="preserve">, </w:t>
      </w:r>
      <w:r w:rsidR="00645CB8">
        <w:t>even though the designation ends in “ECID”</w:t>
      </w:r>
      <w:r w:rsidR="0042149C">
        <w:t xml:space="preserve">, </w:t>
      </w:r>
      <w:r w:rsidR="00645CB8">
        <w:t>this reference in the model might be bound directly to the</w:t>
      </w:r>
      <w:r w:rsidR="0042149C">
        <w:t xml:space="preserve"> LOINC code.  </w:t>
      </w:r>
    </w:p>
    <w:p w14:paraId="3DBF2278" w14:textId="77777777" w:rsidR="0042149C" w:rsidRDefault="0042149C" w:rsidP="002B5804">
      <w:r>
        <w:t xml:space="preserve">The exception to this convention of using “_ECID” to refer to codes is the name of a CEM.  The name of a CEM is also a code in the ECIS code system, but the reference to that code in the CEM leaves off the </w:t>
      </w:r>
      <w:r w:rsidR="00125713">
        <w:t xml:space="preserve">“_ECID” ending.  As an example, </w:t>
      </w:r>
      <w:r w:rsidR="00B317E5">
        <w:fldChar w:fldCharType="begin"/>
      </w:r>
      <w:r w:rsidR="006148B4">
        <w:instrText xml:space="preserve"> REF _Ref320539031 \h </w:instrText>
      </w:r>
      <w:r w:rsidR="00B317E5">
        <w:fldChar w:fldCharType="separate"/>
      </w:r>
      <w:r w:rsidR="00DC4A8C">
        <w:t xml:space="preserve">Figure </w:t>
      </w:r>
      <w:r w:rsidR="00DC4A8C">
        <w:rPr>
          <w:noProof/>
        </w:rPr>
        <w:t>3</w:t>
      </w:r>
      <w:r w:rsidR="00B317E5">
        <w:fldChar w:fldCharType="end"/>
      </w:r>
      <w:r w:rsidR="00125713">
        <w:t xml:space="preserve"> shows the first line of the Heart Rate Measurement CEM (HeartRateMeas).  In this examp</w:t>
      </w:r>
      <w:r>
        <w:t>le, “HeartRateMeas” refers to the type code.  “HeartRateMeas”</w:t>
      </w:r>
      <w:r w:rsidR="00125713">
        <w:t xml:space="preserve"> is a designation of that code, which serves as the identifier of the model</w:t>
      </w:r>
      <w:r>
        <w:t>.</w:t>
      </w:r>
      <w:r w:rsidR="00645CB8">
        <w:t xml:space="preserve">  These type codes will not be found in any other non-ECIS code system, since they are the identifiers of CEM models.</w:t>
      </w:r>
    </w:p>
    <w:p w14:paraId="689A2EE8" w14:textId="77777777" w:rsidR="00610796" w:rsidRDefault="00610796" w:rsidP="002B5804">
      <w:r>
        <w:t xml:space="preserve">These references to terminology are discussed further in the </w:t>
      </w:r>
      <w:r w:rsidR="00B317E5">
        <w:fldChar w:fldCharType="begin"/>
      </w:r>
      <w:r>
        <w:instrText xml:space="preserve"> REF _Ref332750692 \h </w:instrText>
      </w:r>
      <w:r w:rsidR="00B317E5">
        <w:fldChar w:fldCharType="separate"/>
      </w:r>
      <w:r>
        <w:t>References to Terminology</w:t>
      </w:r>
      <w:r w:rsidR="00B317E5">
        <w:fldChar w:fldCharType="end"/>
      </w:r>
      <w:r>
        <w:t xml:space="preserve"> section within the </w:t>
      </w:r>
      <w:r w:rsidR="00B317E5">
        <w:fldChar w:fldCharType="begin"/>
      </w:r>
      <w:r>
        <w:instrText xml:space="preserve"> REF _Ref332750713 \h </w:instrText>
      </w:r>
      <w:r w:rsidR="00B317E5">
        <w:fldChar w:fldCharType="separate"/>
      </w:r>
      <w:r w:rsidRPr="00AE7BB5">
        <w:rPr>
          <w:iCs/>
        </w:rPr>
        <w:t>Conventions</w:t>
      </w:r>
      <w:r w:rsidR="00B317E5">
        <w:fldChar w:fldCharType="end"/>
      </w:r>
      <w:r>
        <w:t xml:space="preserve"> section.</w:t>
      </w:r>
    </w:p>
    <w:p w14:paraId="7E0667E6" w14:textId="77777777" w:rsidR="00C13FEC" w:rsidRDefault="00C13FEC" w:rsidP="00591DD2">
      <w:pPr>
        <w:pStyle w:val="Heading3"/>
      </w:pPr>
      <w:bookmarkStart w:id="22" w:name="_Toc333001761"/>
      <w:r>
        <w:t>Value Sets in CEMs</w:t>
      </w:r>
      <w:bookmarkEnd w:id="22"/>
    </w:p>
    <w:p w14:paraId="56CCD8CA" w14:textId="77777777" w:rsidR="003C6440" w:rsidRDefault="00D05EF2" w:rsidP="002B5804">
      <w:r>
        <w:t xml:space="preserve">Value sets warrant </w:t>
      </w:r>
      <w:r w:rsidR="00C13FEC">
        <w:t>special consider</w:t>
      </w:r>
      <w:r>
        <w:t xml:space="preserve">ation.  </w:t>
      </w:r>
      <w:r w:rsidR="003C6440">
        <w:t xml:space="preserve">A value set is the set of codes that constitutes the valid coded values for a coded attribute of a CEM.  For example, the Administrative Marital Status value set, containing codes for “married”, “single”, “divorced”, etc., defines the valid values </w:t>
      </w:r>
      <w:r w:rsidR="002B3546">
        <w:t>for the AdministrativeMaritalStatus component CEM</w:t>
      </w:r>
      <w:r w:rsidR="002B3546">
        <w:rPr>
          <w:rStyle w:val="FootnoteReference"/>
        </w:rPr>
        <w:footnoteReference w:id="10"/>
      </w:r>
      <w:r w:rsidR="002B3546">
        <w:t xml:space="preserve">.  A value set </w:t>
      </w:r>
      <w:r w:rsidR="001802F4">
        <w:t xml:space="preserve">(the set itself, separate from its </w:t>
      </w:r>
      <w:r>
        <w:t xml:space="preserve">members) </w:t>
      </w:r>
      <w:r w:rsidR="002B3546">
        <w:t xml:space="preserve">is represented by a coded concept in the ECIS code system.  That concept, as is true for all concepts, may be represented by multiple designations in the terminology server which houses the ECIS code system.  </w:t>
      </w:r>
      <w:r w:rsidR="00A37EFD">
        <w:t xml:space="preserve">One designation of the value set concept will be </w:t>
      </w:r>
      <w:r>
        <w:t>a</w:t>
      </w:r>
      <w:r w:rsidR="00A37EFD">
        <w:t xml:space="preserve"> string </w:t>
      </w:r>
      <w:r>
        <w:t>ending in “_VALUESET_ECID”.  This is the designation used in a CEM to reference the value set.</w:t>
      </w:r>
      <w:r w:rsidR="000B71BA">
        <w:t xml:space="preserve">  The Administrative</w:t>
      </w:r>
      <w:r w:rsidR="00DF21C4">
        <w:t>MaritalStatus</w:t>
      </w:r>
      <w:r w:rsidR="000B71BA">
        <w:t xml:space="preserve"> example is shown in </w:t>
      </w:r>
      <w:r w:rsidR="00B317E5">
        <w:fldChar w:fldCharType="begin"/>
      </w:r>
      <w:r w:rsidR="002323A6">
        <w:instrText xml:space="preserve"> REF _Ref320539137 \h </w:instrText>
      </w:r>
      <w:r w:rsidR="00B317E5">
        <w:fldChar w:fldCharType="separate"/>
      </w:r>
      <w:r w:rsidR="00F5405E">
        <w:t xml:space="preserve">Figure </w:t>
      </w:r>
      <w:r w:rsidR="00F5405E">
        <w:rPr>
          <w:noProof/>
        </w:rPr>
        <w:t>4</w:t>
      </w:r>
      <w:r w:rsidR="00B317E5">
        <w:fldChar w:fldCharType="end"/>
      </w:r>
      <w:r w:rsidR="000B71BA">
        <w:t>.</w:t>
      </w:r>
    </w:p>
    <w:p w14:paraId="0BA5AF81" w14:textId="77777777" w:rsidR="001E6584" w:rsidRDefault="001E6584" w:rsidP="001E6584"/>
    <w:p w14:paraId="6E4A8D7A" w14:textId="4C0DA368" w:rsidR="003A1DC7" w:rsidRDefault="00806B96" w:rsidP="00591DD2">
      <w:pPr>
        <w:pStyle w:val="Heading2"/>
      </w:pPr>
      <w:r>
        <w:rPr>
          <w:noProof/>
        </w:rPr>
        <mc:AlternateContent>
          <mc:Choice Requires="wps">
            <w:drawing>
              <wp:anchor distT="0" distB="274320" distL="114300" distR="114300" simplePos="0" relativeHeight="251846656" behindDoc="0" locked="0" layoutInCell="1" allowOverlap="1" wp14:anchorId="1B151F24" wp14:editId="4A0C11A4">
                <wp:simplePos x="0" y="0"/>
                <wp:positionH relativeFrom="column">
                  <wp:posOffset>1788160</wp:posOffset>
                </wp:positionH>
                <wp:positionV relativeFrom="paragraph">
                  <wp:posOffset>804545</wp:posOffset>
                </wp:positionV>
                <wp:extent cx="2359025" cy="266700"/>
                <wp:effectExtent l="0" t="0" r="3175" b="12700"/>
                <wp:wrapTopAndBottom/>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160B4" w14:textId="77777777" w:rsidR="00D946F6" w:rsidRPr="002940F9" w:rsidRDefault="00D946F6" w:rsidP="006432FF">
                            <w:pPr>
                              <w:pStyle w:val="Caption"/>
                              <w:jc w:val="center"/>
                              <w:rPr>
                                <w:noProof/>
                                <w:lang w:eastAsia="zh-TW"/>
                              </w:rPr>
                            </w:pPr>
                            <w:bookmarkStart w:id="23" w:name="_Ref320539031"/>
                            <w:r>
                              <w:t xml:space="preserve">Figure </w:t>
                            </w:r>
                            <w:r w:rsidR="00806B96">
                              <w:fldChar w:fldCharType="begin"/>
                            </w:r>
                            <w:r w:rsidR="00806B96">
                              <w:instrText xml:space="preserve"> SEQ Figure \* ARABIC </w:instrText>
                            </w:r>
                            <w:r w:rsidR="00806B96">
                              <w:fldChar w:fldCharType="separate"/>
                            </w:r>
                            <w:r>
                              <w:rPr>
                                <w:noProof/>
                              </w:rPr>
                              <w:t>3</w:t>
                            </w:r>
                            <w:r w:rsidR="00806B96">
                              <w:rPr>
                                <w:noProof/>
                              </w:rPr>
                              <w:fldChar w:fldCharType="end"/>
                            </w:r>
                            <w:bookmarkEnd w:id="23"/>
                            <w:r>
                              <w:t>. Example of a type reference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0" o:spid="_x0000_s1030" type="#_x0000_t202" style="position:absolute;margin-left:140.8pt;margin-top:63.35pt;width:185.75pt;height:21pt;z-index:251846656;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" stroked="f">
                <v:textbox style="mso-fit-shape-to-text:t" inset="0,0,0,0">
                  <w:txbxContent>
                    <w:p w14:paraId="7AC160B4" w14:textId="77777777" w:rsidR="00D946F6" w:rsidRPr="002940F9" w:rsidRDefault="00D946F6" w:rsidP="006432FF">
                      <w:pPr>
                        <w:pStyle w:val="Caption"/>
                        <w:jc w:val="center"/>
                        <w:rPr>
                          <w:noProof/>
                          <w:lang w:eastAsia="zh-TW"/>
                        </w:rPr>
                      </w:pPr>
                      <w:bookmarkStart w:id="24" w:name="_Ref320539031"/>
                      <w:r>
                        <w:t xml:space="preserve">Figure </w:t>
                      </w:r>
                      <w:r w:rsidR="00806B96">
                        <w:fldChar w:fldCharType="begin"/>
                      </w:r>
                      <w:r w:rsidR="00806B96">
                        <w:instrText xml:space="preserve"> SEQ Figure \* ARABIC </w:instrText>
                      </w:r>
                      <w:r w:rsidR="00806B96">
                        <w:fldChar w:fldCharType="separate"/>
                      </w:r>
                      <w:r>
                        <w:rPr>
                          <w:noProof/>
                        </w:rPr>
                        <w:t>3</w:t>
                      </w:r>
                      <w:r w:rsidR="00806B96">
                        <w:rPr>
                          <w:noProof/>
                        </w:rPr>
                        <w:fldChar w:fldCharType="end"/>
                      </w:r>
                      <w:bookmarkEnd w:id="24"/>
                      <w:r>
                        <w:t>. Example of a type reference</w:t>
                      </w:r>
                    </w:p>
                  </w:txbxContent>
                </v:textbox>
                <w10:wrap type="topAndBottom"/>
              </v:shape>
            </w:pict>
          </mc:Fallback>
        </mc:AlternateContent>
      </w:r>
      <w:r>
        <w:rPr>
          <w:noProof/>
        </w:rPr>
        <mc:AlternateContent>
          <mc:Choice Requires="wps">
            <w:drawing>
              <wp:anchor distT="0" distB="0" distL="114300" distR="114300" simplePos="0" relativeHeight="251845632" behindDoc="0" locked="0" layoutInCell="1" allowOverlap="1" wp14:anchorId="14587AA7" wp14:editId="75B0EEDA">
                <wp:simplePos x="0" y="0"/>
                <wp:positionH relativeFrom="margin">
                  <wp:align>center</wp:align>
                </wp:positionH>
                <wp:positionV relativeFrom="margin">
                  <wp:align>top</wp:align>
                </wp:positionV>
                <wp:extent cx="4224020" cy="749935"/>
                <wp:effectExtent l="0" t="0" r="17780" b="37465"/>
                <wp:wrapTopAndBottom/>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020" cy="749935"/>
                        </a:xfrm>
                        <a:prstGeom prst="rect">
                          <a:avLst/>
                        </a:prstGeom>
                        <a:solidFill>
                          <a:srgbClr val="FFFFFF"/>
                        </a:solidFill>
                        <a:ln w="9525">
                          <a:solidFill>
                            <a:srgbClr val="000000"/>
                          </a:solidFill>
                          <a:miter lim="800000"/>
                          <a:headEnd/>
                          <a:tailEnd/>
                        </a:ln>
                      </wps:spPr>
                      <wps:txbx>
                        <w:txbxContent>
                          <w:p w14:paraId="2C567959" w14:textId="77777777" w:rsidR="00D946F6" w:rsidRDefault="00D946F6" w:rsidP="00FE690E">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b/>
                                <w:bCs/>
                                <w:color w:val="7F0055"/>
                                <w:sz w:val="20"/>
                                <w:szCs w:val="20"/>
                              </w:rPr>
                              <w:t>model</w:t>
                            </w:r>
                            <w:r>
                              <w:rPr>
                                <w:rFonts w:ascii="Courier New" w:hAnsi="Courier New" w:cs="Courier New"/>
                                <w:color w:val="000000"/>
                                <w:sz w:val="20"/>
                                <w:szCs w:val="20"/>
                              </w:rPr>
                              <w:t xml:space="preserve"> HeartRateMeas </w:t>
                            </w:r>
                            <w:r>
                              <w:rPr>
                                <w:rFonts w:ascii="Courier New" w:hAnsi="Courier New" w:cs="Courier New"/>
                                <w:b/>
                                <w:bCs/>
                                <w:color w:val="7F0055"/>
                                <w:sz w:val="20"/>
                                <w:szCs w:val="20"/>
                              </w:rPr>
                              <w:t>is</w:t>
                            </w:r>
                            <w:r>
                              <w:rPr>
                                <w:rFonts w:ascii="Courier New" w:hAnsi="Courier New" w:cs="Courier New"/>
                                <w:color w:val="000000"/>
                                <w:sz w:val="20"/>
                                <w:szCs w:val="20"/>
                              </w:rPr>
                              <w:t xml:space="preserve"> </w:t>
                            </w:r>
                            <w:r>
                              <w:rPr>
                                <w:rFonts w:ascii="Courier New" w:hAnsi="Courier New" w:cs="Courier New"/>
                                <w:b/>
                                <w:bCs/>
                                <w:color w:val="0000A0"/>
                                <w:sz w:val="20"/>
                                <w:szCs w:val="20"/>
                              </w:rPr>
                              <w:t>statement</w:t>
                            </w:r>
                            <w:r>
                              <w:rPr>
                                <w:rFonts w:ascii="Courier New" w:hAnsi="Courier New" w:cs="Courier New"/>
                                <w:color w:val="000000"/>
                                <w:sz w:val="20"/>
                                <w:szCs w:val="20"/>
                              </w:rPr>
                              <w:t xml:space="preserve"> {</w:t>
                            </w:r>
                          </w:p>
                          <w:p w14:paraId="0C7A16B7" w14:textId="77777777" w:rsidR="00D946F6" w:rsidRPr="00FE690E" w:rsidRDefault="00D946F6" w:rsidP="00FE690E">
                            <w:pPr>
                              <w:jc w:val="center"/>
                            </w:pPr>
                            <w:r>
                              <w:t>.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1" type="#_x0000_t202" style="position:absolute;margin-left:0;margin-top:0;width:332.6pt;height:59.05pt;z-index:25184563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">
                <v:textbox>
                  <w:txbxContent>
                    <w:p w14:paraId="2C567959" w14:textId="77777777" w:rsidR="00D946F6" w:rsidRDefault="00D946F6" w:rsidP="00FE690E">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b/>
                          <w:bCs/>
                          <w:color w:val="7F0055"/>
                          <w:sz w:val="20"/>
                          <w:szCs w:val="20"/>
                        </w:rPr>
                        <w:t>model</w:t>
                      </w:r>
                      <w:r>
                        <w:rPr>
                          <w:rFonts w:ascii="Courier New" w:hAnsi="Courier New" w:cs="Courier New"/>
                          <w:color w:val="000000"/>
                          <w:sz w:val="20"/>
                          <w:szCs w:val="20"/>
                        </w:rPr>
                        <w:t xml:space="preserve"> HeartRateMeas </w:t>
                      </w:r>
                      <w:r>
                        <w:rPr>
                          <w:rFonts w:ascii="Courier New" w:hAnsi="Courier New" w:cs="Courier New"/>
                          <w:b/>
                          <w:bCs/>
                          <w:color w:val="7F0055"/>
                          <w:sz w:val="20"/>
                          <w:szCs w:val="20"/>
                        </w:rPr>
                        <w:t>is</w:t>
                      </w:r>
                      <w:r>
                        <w:rPr>
                          <w:rFonts w:ascii="Courier New" w:hAnsi="Courier New" w:cs="Courier New"/>
                          <w:color w:val="000000"/>
                          <w:sz w:val="20"/>
                          <w:szCs w:val="20"/>
                        </w:rPr>
                        <w:t xml:space="preserve"> </w:t>
                      </w:r>
                      <w:r>
                        <w:rPr>
                          <w:rFonts w:ascii="Courier New" w:hAnsi="Courier New" w:cs="Courier New"/>
                          <w:b/>
                          <w:bCs/>
                          <w:color w:val="0000A0"/>
                          <w:sz w:val="20"/>
                          <w:szCs w:val="20"/>
                        </w:rPr>
                        <w:t>statement</w:t>
                      </w:r>
                      <w:r>
                        <w:rPr>
                          <w:rFonts w:ascii="Courier New" w:hAnsi="Courier New" w:cs="Courier New"/>
                          <w:color w:val="000000"/>
                          <w:sz w:val="20"/>
                          <w:szCs w:val="20"/>
                        </w:rPr>
                        <w:t xml:space="preserve"> {</w:t>
                      </w:r>
                    </w:p>
                    <w:p w14:paraId="0C7A16B7" w14:textId="77777777" w:rsidR="00D946F6" w:rsidRPr="00FE690E" w:rsidRDefault="00D946F6" w:rsidP="00FE690E">
                      <w:pPr>
                        <w:jc w:val="center"/>
                      </w:pPr>
                      <w:r>
                        <w:t>. . .</w:t>
                      </w:r>
                    </w:p>
                  </w:txbxContent>
                </v:textbox>
                <w10:wrap type="topAndBottom" anchorx="margin" anchory="margin"/>
              </v:shape>
            </w:pict>
          </mc:Fallback>
        </mc:AlternateContent>
      </w:r>
      <w:r>
        <w:rPr>
          <w:noProof/>
        </w:rPr>
        <mc:AlternateContent>
          <mc:Choice Requires="wps">
            <w:drawing>
              <wp:anchor distT="0" distB="274320" distL="114300" distR="114300" simplePos="0" relativeHeight="251793408" behindDoc="0" locked="0" layoutInCell="1" allowOverlap="1" wp14:anchorId="21661297" wp14:editId="154A40D3">
                <wp:simplePos x="0" y="0"/>
                <wp:positionH relativeFrom="column">
                  <wp:posOffset>601345</wp:posOffset>
                </wp:positionH>
                <wp:positionV relativeFrom="paragraph">
                  <wp:posOffset>2702560</wp:posOffset>
                </wp:positionV>
                <wp:extent cx="4759325" cy="266700"/>
                <wp:effectExtent l="0" t="0" r="0" b="12700"/>
                <wp:wrapTopAndBottom/>
                <wp:docPr id="7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B6386" w14:textId="77777777" w:rsidR="00D946F6" w:rsidRPr="0014635B" w:rsidRDefault="00D946F6" w:rsidP="006432FF">
                            <w:pPr>
                              <w:pStyle w:val="Caption"/>
                              <w:jc w:val="center"/>
                              <w:rPr>
                                <w:noProof/>
                              </w:rPr>
                            </w:pPr>
                            <w:bookmarkStart w:id="25" w:name="_Ref320539137"/>
                            <w:r>
                              <w:t xml:space="preserve">Figure </w:t>
                            </w:r>
                            <w:r w:rsidR="00806B96">
                              <w:fldChar w:fldCharType="begin"/>
                            </w:r>
                            <w:r w:rsidR="00806B96">
                              <w:instrText xml:space="preserve"> SEQ Figure \* ARABIC </w:instrText>
                            </w:r>
                            <w:r w:rsidR="00806B96">
                              <w:fldChar w:fldCharType="separate"/>
                            </w:r>
                            <w:r>
                              <w:rPr>
                                <w:noProof/>
                              </w:rPr>
                              <w:t>4</w:t>
                            </w:r>
                            <w:r w:rsidR="00806B96">
                              <w:rPr>
                                <w:noProof/>
                              </w:rPr>
                              <w:fldChar w:fldCharType="end"/>
                            </w:r>
                            <w:bookmarkEnd w:id="25"/>
                            <w:r>
                              <w:t>. Example of a value set reference.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2" o:spid="_x0000_s1032" type="#_x0000_t202" style="position:absolute;margin-left:47.35pt;margin-top:212.8pt;width:374.75pt;height:21pt;z-index:251793408;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" stroked="f">
                <v:textbox style="mso-fit-shape-to-text:t" inset="0,0,0,0">
                  <w:txbxContent>
                    <w:p w14:paraId="43EB6386" w14:textId="77777777" w:rsidR="00D946F6" w:rsidRPr="0014635B" w:rsidRDefault="00D946F6" w:rsidP="006432FF">
                      <w:pPr>
                        <w:pStyle w:val="Caption"/>
                        <w:jc w:val="center"/>
                        <w:rPr>
                          <w:noProof/>
                        </w:rPr>
                      </w:pPr>
                      <w:bookmarkStart w:id="26" w:name="_Ref320539137"/>
                      <w:r>
                        <w:t xml:space="preserve">Figure </w:t>
                      </w:r>
                      <w:r w:rsidR="00806B96">
                        <w:fldChar w:fldCharType="begin"/>
                      </w:r>
                      <w:r w:rsidR="00806B96">
                        <w:instrText xml:space="preserve"> SEQ Figure \* ARABIC </w:instrText>
                      </w:r>
                      <w:r w:rsidR="00806B96">
                        <w:fldChar w:fldCharType="separate"/>
                      </w:r>
                      <w:r>
                        <w:rPr>
                          <w:noProof/>
                        </w:rPr>
                        <w:t>4</w:t>
                      </w:r>
                      <w:r w:rsidR="00806B96">
                        <w:rPr>
                          <w:noProof/>
                        </w:rPr>
                        <w:fldChar w:fldCharType="end"/>
                      </w:r>
                      <w:bookmarkEnd w:id="26"/>
                      <w:r>
                        <w:t>. Example of a value set reference.</w:t>
                      </w:r>
                    </w:p>
                  </w:txbxContent>
                </v:textbox>
                <w10:wrap type="topAndBottom"/>
              </v:shape>
            </w:pict>
          </mc:Fallback>
        </mc:AlternateContent>
      </w:r>
      <w:r>
        <w:rPr>
          <w:noProof/>
        </w:rPr>
        <mc:AlternateContent>
          <mc:Choice Requires="wps">
            <w:drawing>
              <wp:anchor distT="0" distB="548640" distL="114300" distR="114300" simplePos="0" relativeHeight="251792384" behindDoc="0" locked="0" layoutInCell="1" allowOverlap="1" wp14:anchorId="63E3EDFD" wp14:editId="191035CE">
                <wp:simplePos x="0" y="0"/>
                <wp:positionH relativeFrom="margin">
                  <wp:align>center</wp:align>
                </wp:positionH>
                <wp:positionV relativeFrom="margin">
                  <wp:posOffset>1471295</wp:posOffset>
                </wp:positionV>
                <wp:extent cx="4759325" cy="1048385"/>
                <wp:effectExtent l="0" t="0" r="15875" b="18415"/>
                <wp:wrapTopAndBottom/>
                <wp:docPr id="7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048385"/>
                        </a:xfrm>
                        <a:prstGeom prst="rect">
                          <a:avLst/>
                        </a:prstGeom>
                        <a:solidFill>
                          <a:srgbClr val="FFFFFF"/>
                        </a:solidFill>
                        <a:ln w="9525">
                          <a:solidFill>
                            <a:srgbClr val="000000"/>
                          </a:solidFill>
                          <a:miter lim="800000"/>
                          <a:headEnd/>
                          <a:tailEnd/>
                        </a:ln>
                      </wps:spPr>
                      <wps:txbx>
                        <w:txbxContent>
                          <w:p w14:paraId="513EFD67" w14:textId="77777777" w:rsidR="00D946F6" w:rsidRPr="00FE690E" w:rsidRDefault="00D946F6" w:rsidP="00FE690E">
                            <w:pPr>
                              <w:autoSpaceDE w:val="0"/>
                              <w:autoSpaceDN w:val="0"/>
                              <w:adjustRightInd w:val="0"/>
                              <w:spacing w:after="0" w:line="240" w:lineRule="auto"/>
                              <w:rPr>
                                <w:rFonts w:ascii="Courier New" w:hAnsi="Courier New" w:cs="Courier New"/>
                                <w:sz w:val="18"/>
                                <w:szCs w:val="18"/>
                              </w:rPr>
                            </w:pPr>
                            <w:r w:rsidRPr="00FE690E">
                              <w:rPr>
                                <w:rFonts w:ascii="Courier New" w:hAnsi="Courier New" w:cs="Courier New"/>
                                <w:b/>
                                <w:bCs/>
                                <w:color w:val="7F0055"/>
                                <w:sz w:val="18"/>
                                <w:szCs w:val="18"/>
                              </w:rPr>
                              <w:t>model</w:t>
                            </w:r>
                            <w:r w:rsidRPr="00FE690E">
                              <w:rPr>
                                <w:rFonts w:ascii="Courier New" w:hAnsi="Courier New" w:cs="Courier New"/>
                                <w:color w:val="000000"/>
                                <w:sz w:val="18"/>
                                <w:szCs w:val="18"/>
                              </w:rPr>
                              <w:t xml:space="preserve"> AdministrativeMaritalStatus </w:t>
                            </w:r>
                            <w:r w:rsidRPr="00FE690E">
                              <w:rPr>
                                <w:rFonts w:ascii="Courier New" w:hAnsi="Courier New" w:cs="Courier New"/>
                                <w:b/>
                                <w:bCs/>
                                <w:color w:val="7F0055"/>
                                <w:sz w:val="18"/>
                                <w:szCs w:val="18"/>
                              </w:rPr>
                              <w:t>is</w:t>
                            </w:r>
                            <w:r w:rsidRPr="00FE690E">
                              <w:rPr>
                                <w:rFonts w:ascii="Courier New" w:hAnsi="Courier New" w:cs="Courier New"/>
                                <w:color w:val="000000"/>
                                <w:sz w:val="18"/>
                                <w:szCs w:val="18"/>
                              </w:rPr>
                              <w:t xml:space="preserve"> </w:t>
                            </w:r>
                            <w:r w:rsidRPr="00FE690E">
                              <w:rPr>
                                <w:rFonts w:ascii="Courier New" w:hAnsi="Courier New" w:cs="Courier New"/>
                                <w:b/>
                                <w:bCs/>
                                <w:color w:val="0000A0"/>
                                <w:sz w:val="18"/>
                                <w:szCs w:val="18"/>
                              </w:rPr>
                              <w:t>component</w:t>
                            </w:r>
                            <w:r w:rsidRPr="00FE690E">
                              <w:rPr>
                                <w:rFonts w:ascii="Courier New" w:hAnsi="Courier New" w:cs="Courier New"/>
                                <w:color w:val="000000"/>
                                <w:sz w:val="18"/>
                                <w:szCs w:val="18"/>
                              </w:rPr>
                              <w:t xml:space="preserve"> {</w:t>
                            </w:r>
                          </w:p>
                          <w:p w14:paraId="788C3DCB" w14:textId="77777777" w:rsidR="00D946F6" w:rsidRPr="00FE690E" w:rsidRDefault="00D946F6" w:rsidP="00FE690E">
                            <w:pPr>
                              <w:autoSpaceDE w:val="0"/>
                              <w:autoSpaceDN w:val="0"/>
                              <w:adjustRightInd w:val="0"/>
                              <w:spacing w:after="0" w:line="240" w:lineRule="auto"/>
                              <w:rPr>
                                <w:rFonts w:ascii="Courier New" w:hAnsi="Courier New" w:cs="Courier New"/>
                                <w:sz w:val="18"/>
                                <w:szCs w:val="18"/>
                              </w:rPr>
                            </w:pP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key</w:t>
                            </w: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code</w:t>
                            </w:r>
                            <w:r w:rsidRPr="00FE690E">
                              <w:rPr>
                                <w:rFonts w:ascii="Courier New" w:hAnsi="Courier New" w:cs="Courier New"/>
                                <w:color w:val="000000"/>
                                <w:sz w:val="18"/>
                                <w:szCs w:val="18"/>
                              </w:rPr>
                              <w:t>(AdministrativeMaritalStatus_KEY_ECID);</w:t>
                            </w:r>
                          </w:p>
                          <w:p w14:paraId="372B8BBC" w14:textId="77777777" w:rsidR="00D946F6" w:rsidRPr="00FE690E" w:rsidRDefault="00D946F6" w:rsidP="00FE690E">
                            <w:pPr>
                              <w:autoSpaceDE w:val="0"/>
                              <w:autoSpaceDN w:val="0"/>
                              <w:adjustRightInd w:val="0"/>
                              <w:spacing w:after="0" w:line="240" w:lineRule="auto"/>
                              <w:rPr>
                                <w:rFonts w:ascii="Courier New" w:hAnsi="Courier New" w:cs="Courier New"/>
                                <w:sz w:val="18"/>
                                <w:szCs w:val="18"/>
                              </w:rPr>
                            </w:pP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data</w:t>
                            </w:r>
                            <w:r w:rsidRPr="00FE690E">
                              <w:rPr>
                                <w:rFonts w:ascii="Courier New" w:hAnsi="Courier New" w:cs="Courier New"/>
                                <w:color w:val="000000"/>
                                <w:sz w:val="18"/>
                                <w:szCs w:val="18"/>
                              </w:rPr>
                              <w:t xml:space="preserve"> CD </w:t>
                            </w:r>
                            <w:r w:rsidRPr="00FE690E">
                              <w:rPr>
                                <w:rFonts w:ascii="Courier New" w:hAnsi="Courier New" w:cs="Courier New"/>
                                <w:b/>
                                <w:bCs/>
                                <w:color w:val="7F0055"/>
                                <w:sz w:val="18"/>
                                <w:szCs w:val="18"/>
                              </w:rPr>
                              <w:t>code</w:t>
                            </w:r>
                            <w:r w:rsidRPr="00FE690E">
                              <w:rPr>
                                <w:rFonts w:ascii="Courier New" w:hAnsi="Courier New" w:cs="Courier New"/>
                                <w:color w:val="000000"/>
                                <w:sz w:val="18"/>
                                <w:szCs w:val="18"/>
                              </w:rPr>
                              <w:t>.</w:t>
                            </w:r>
                            <w:r w:rsidRPr="00FE690E">
                              <w:rPr>
                                <w:rFonts w:ascii="Courier New" w:hAnsi="Courier New" w:cs="Courier New"/>
                                <w:b/>
                                <w:bCs/>
                                <w:color w:val="7F0055"/>
                                <w:sz w:val="18"/>
                                <w:szCs w:val="18"/>
                              </w:rPr>
                              <w:t>card</w:t>
                            </w:r>
                            <w:r w:rsidRPr="00FE690E">
                              <w:rPr>
                                <w:rFonts w:ascii="Courier New" w:hAnsi="Courier New" w:cs="Courier New"/>
                                <w:color w:val="000000"/>
                                <w:sz w:val="18"/>
                                <w:szCs w:val="18"/>
                              </w:rPr>
                              <w:t>(</w:t>
                            </w:r>
                            <w:r w:rsidRPr="00FE690E">
                              <w:rPr>
                                <w:rFonts w:ascii="Courier New" w:hAnsi="Courier New" w:cs="Courier New"/>
                                <w:color w:val="7D7D7D"/>
                                <w:sz w:val="18"/>
                                <w:szCs w:val="18"/>
                              </w:rPr>
                              <w:t>1</w:t>
                            </w: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code</w:t>
                            </w:r>
                            <w:r w:rsidRPr="00FE690E">
                              <w:rPr>
                                <w:rFonts w:ascii="Courier New" w:hAnsi="Courier New" w:cs="Courier New"/>
                                <w:color w:val="000000"/>
                                <w:sz w:val="18"/>
                                <w:szCs w:val="18"/>
                              </w:rPr>
                              <w:t>.</w:t>
                            </w:r>
                            <w:r w:rsidRPr="00FE690E">
                              <w:rPr>
                                <w:rFonts w:ascii="Courier New" w:hAnsi="Courier New" w:cs="Courier New"/>
                                <w:b/>
                                <w:bCs/>
                                <w:color w:val="7F0055"/>
                                <w:sz w:val="18"/>
                                <w:szCs w:val="18"/>
                              </w:rPr>
                              <w:t>domain</w:t>
                            </w:r>
                            <w:r w:rsidRPr="00FE690E">
                              <w:rPr>
                                <w:rFonts w:ascii="Courier New" w:hAnsi="Courier New" w:cs="Courier New"/>
                                <w:color w:val="000000"/>
                                <w:sz w:val="18"/>
                                <w:szCs w:val="18"/>
                              </w:rPr>
                              <w:t>(MaritalStatus_VALUESET_ECID);</w:t>
                            </w:r>
                          </w:p>
                          <w:p w14:paraId="1C9C6FDC" w14:textId="77777777" w:rsidR="00D946F6" w:rsidRPr="00FE690E" w:rsidRDefault="00D946F6" w:rsidP="00FE690E">
                            <w:pPr>
                              <w:rPr>
                                <w:sz w:val="18"/>
                                <w:szCs w:val="18"/>
                              </w:rPr>
                            </w:pPr>
                            <w:r w:rsidRPr="00FE690E">
                              <w:rPr>
                                <w:rFonts w:ascii="Courier New" w:hAnsi="Courier New" w:cs="Courier New"/>
                                <w:color w:val="000000"/>
                                <w:sz w:val="18"/>
                                <w:szCs w:val="18"/>
                              </w:rPr>
                              <w:t>}</w:t>
                            </w:r>
                          </w:p>
                        </w:txbxContent>
                      </wps:txbx>
                      <wps:bodyPr rot="0" vert="horz" wrap="square" lIns="91440" tIns="228600" rIns="9144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33" type="#_x0000_t202" style="position:absolute;margin-left:0;margin-top:115.85pt;width:374.75pt;height:82.55pt;z-index:251792384;visibility:visible;mso-wrap-style:square;mso-width-percent:0;mso-height-percent:0;mso-wrap-distance-left:9pt;mso-wrap-distance-top:0;mso-wrap-distance-right:9pt;mso-wrap-distance-bottom:43.2pt;mso-position-horizontal:center;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">
                <v:textbox inset=",18pt,,18pt">
                  <w:txbxContent>
                    <w:p w14:paraId="513EFD67" w14:textId="77777777" w:rsidR="00D946F6" w:rsidRPr="00FE690E" w:rsidRDefault="00D946F6" w:rsidP="00FE690E">
                      <w:pPr>
                        <w:autoSpaceDE w:val="0"/>
                        <w:autoSpaceDN w:val="0"/>
                        <w:adjustRightInd w:val="0"/>
                        <w:spacing w:after="0" w:line="240" w:lineRule="auto"/>
                        <w:rPr>
                          <w:rFonts w:ascii="Courier New" w:hAnsi="Courier New" w:cs="Courier New"/>
                          <w:sz w:val="18"/>
                          <w:szCs w:val="18"/>
                        </w:rPr>
                      </w:pPr>
                      <w:r w:rsidRPr="00FE690E">
                        <w:rPr>
                          <w:rFonts w:ascii="Courier New" w:hAnsi="Courier New" w:cs="Courier New"/>
                          <w:b/>
                          <w:bCs/>
                          <w:color w:val="7F0055"/>
                          <w:sz w:val="18"/>
                          <w:szCs w:val="18"/>
                        </w:rPr>
                        <w:t>model</w:t>
                      </w:r>
                      <w:r w:rsidRPr="00FE690E">
                        <w:rPr>
                          <w:rFonts w:ascii="Courier New" w:hAnsi="Courier New" w:cs="Courier New"/>
                          <w:color w:val="000000"/>
                          <w:sz w:val="18"/>
                          <w:szCs w:val="18"/>
                        </w:rPr>
                        <w:t xml:space="preserve"> AdministrativeMaritalStatus </w:t>
                      </w:r>
                      <w:r w:rsidRPr="00FE690E">
                        <w:rPr>
                          <w:rFonts w:ascii="Courier New" w:hAnsi="Courier New" w:cs="Courier New"/>
                          <w:b/>
                          <w:bCs/>
                          <w:color w:val="7F0055"/>
                          <w:sz w:val="18"/>
                          <w:szCs w:val="18"/>
                        </w:rPr>
                        <w:t>is</w:t>
                      </w:r>
                      <w:r w:rsidRPr="00FE690E">
                        <w:rPr>
                          <w:rFonts w:ascii="Courier New" w:hAnsi="Courier New" w:cs="Courier New"/>
                          <w:color w:val="000000"/>
                          <w:sz w:val="18"/>
                          <w:szCs w:val="18"/>
                        </w:rPr>
                        <w:t xml:space="preserve"> </w:t>
                      </w:r>
                      <w:r w:rsidRPr="00FE690E">
                        <w:rPr>
                          <w:rFonts w:ascii="Courier New" w:hAnsi="Courier New" w:cs="Courier New"/>
                          <w:b/>
                          <w:bCs/>
                          <w:color w:val="0000A0"/>
                          <w:sz w:val="18"/>
                          <w:szCs w:val="18"/>
                        </w:rPr>
                        <w:t>component</w:t>
                      </w:r>
                      <w:r w:rsidRPr="00FE690E">
                        <w:rPr>
                          <w:rFonts w:ascii="Courier New" w:hAnsi="Courier New" w:cs="Courier New"/>
                          <w:color w:val="000000"/>
                          <w:sz w:val="18"/>
                          <w:szCs w:val="18"/>
                        </w:rPr>
                        <w:t xml:space="preserve"> {</w:t>
                      </w:r>
                    </w:p>
                    <w:p w14:paraId="788C3DCB" w14:textId="77777777" w:rsidR="00D946F6" w:rsidRPr="00FE690E" w:rsidRDefault="00D946F6" w:rsidP="00FE690E">
                      <w:pPr>
                        <w:autoSpaceDE w:val="0"/>
                        <w:autoSpaceDN w:val="0"/>
                        <w:adjustRightInd w:val="0"/>
                        <w:spacing w:after="0" w:line="240" w:lineRule="auto"/>
                        <w:rPr>
                          <w:rFonts w:ascii="Courier New" w:hAnsi="Courier New" w:cs="Courier New"/>
                          <w:sz w:val="18"/>
                          <w:szCs w:val="18"/>
                        </w:rPr>
                      </w:pP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key</w:t>
                      </w: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code</w:t>
                      </w:r>
                      <w:r w:rsidRPr="00FE690E">
                        <w:rPr>
                          <w:rFonts w:ascii="Courier New" w:hAnsi="Courier New" w:cs="Courier New"/>
                          <w:color w:val="000000"/>
                          <w:sz w:val="18"/>
                          <w:szCs w:val="18"/>
                        </w:rPr>
                        <w:t>(AdministrativeMaritalStatus_KEY_ECID);</w:t>
                      </w:r>
                    </w:p>
                    <w:p w14:paraId="372B8BBC" w14:textId="77777777" w:rsidR="00D946F6" w:rsidRPr="00FE690E" w:rsidRDefault="00D946F6" w:rsidP="00FE690E">
                      <w:pPr>
                        <w:autoSpaceDE w:val="0"/>
                        <w:autoSpaceDN w:val="0"/>
                        <w:adjustRightInd w:val="0"/>
                        <w:spacing w:after="0" w:line="240" w:lineRule="auto"/>
                        <w:rPr>
                          <w:rFonts w:ascii="Courier New" w:hAnsi="Courier New" w:cs="Courier New"/>
                          <w:sz w:val="18"/>
                          <w:szCs w:val="18"/>
                        </w:rPr>
                      </w:pP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data</w:t>
                      </w:r>
                      <w:r w:rsidRPr="00FE690E">
                        <w:rPr>
                          <w:rFonts w:ascii="Courier New" w:hAnsi="Courier New" w:cs="Courier New"/>
                          <w:color w:val="000000"/>
                          <w:sz w:val="18"/>
                          <w:szCs w:val="18"/>
                        </w:rPr>
                        <w:t xml:space="preserve"> CD </w:t>
                      </w:r>
                      <w:r w:rsidRPr="00FE690E">
                        <w:rPr>
                          <w:rFonts w:ascii="Courier New" w:hAnsi="Courier New" w:cs="Courier New"/>
                          <w:b/>
                          <w:bCs/>
                          <w:color w:val="7F0055"/>
                          <w:sz w:val="18"/>
                          <w:szCs w:val="18"/>
                        </w:rPr>
                        <w:t>code</w:t>
                      </w:r>
                      <w:r w:rsidRPr="00FE690E">
                        <w:rPr>
                          <w:rFonts w:ascii="Courier New" w:hAnsi="Courier New" w:cs="Courier New"/>
                          <w:color w:val="000000"/>
                          <w:sz w:val="18"/>
                          <w:szCs w:val="18"/>
                        </w:rPr>
                        <w:t>.</w:t>
                      </w:r>
                      <w:r w:rsidRPr="00FE690E">
                        <w:rPr>
                          <w:rFonts w:ascii="Courier New" w:hAnsi="Courier New" w:cs="Courier New"/>
                          <w:b/>
                          <w:bCs/>
                          <w:color w:val="7F0055"/>
                          <w:sz w:val="18"/>
                          <w:szCs w:val="18"/>
                        </w:rPr>
                        <w:t>card</w:t>
                      </w:r>
                      <w:r w:rsidRPr="00FE690E">
                        <w:rPr>
                          <w:rFonts w:ascii="Courier New" w:hAnsi="Courier New" w:cs="Courier New"/>
                          <w:color w:val="000000"/>
                          <w:sz w:val="18"/>
                          <w:szCs w:val="18"/>
                        </w:rPr>
                        <w:t>(</w:t>
                      </w:r>
                      <w:r w:rsidRPr="00FE690E">
                        <w:rPr>
                          <w:rFonts w:ascii="Courier New" w:hAnsi="Courier New" w:cs="Courier New"/>
                          <w:color w:val="7D7D7D"/>
                          <w:sz w:val="18"/>
                          <w:szCs w:val="18"/>
                        </w:rPr>
                        <w:t>1</w:t>
                      </w:r>
                      <w:r w:rsidRPr="00FE690E">
                        <w:rPr>
                          <w:rFonts w:ascii="Courier New" w:hAnsi="Courier New" w:cs="Courier New"/>
                          <w:color w:val="000000"/>
                          <w:sz w:val="18"/>
                          <w:szCs w:val="18"/>
                        </w:rPr>
                        <w:t xml:space="preserve">) </w:t>
                      </w:r>
                      <w:r w:rsidRPr="00FE690E">
                        <w:rPr>
                          <w:rFonts w:ascii="Courier New" w:hAnsi="Courier New" w:cs="Courier New"/>
                          <w:b/>
                          <w:bCs/>
                          <w:color w:val="7F0055"/>
                          <w:sz w:val="18"/>
                          <w:szCs w:val="18"/>
                        </w:rPr>
                        <w:t>code</w:t>
                      </w:r>
                      <w:r w:rsidRPr="00FE690E">
                        <w:rPr>
                          <w:rFonts w:ascii="Courier New" w:hAnsi="Courier New" w:cs="Courier New"/>
                          <w:color w:val="000000"/>
                          <w:sz w:val="18"/>
                          <w:szCs w:val="18"/>
                        </w:rPr>
                        <w:t>.</w:t>
                      </w:r>
                      <w:r w:rsidRPr="00FE690E">
                        <w:rPr>
                          <w:rFonts w:ascii="Courier New" w:hAnsi="Courier New" w:cs="Courier New"/>
                          <w:b/>
                          <w:bCs/>
                          <w:color w:val="7F0055"/>
                          <w:sz w:val="18"/>
                          <w:szCs w:val="18"/>
                        </w:rPr>
                        <w:t>domain</w:t>
                      </w:r>
                      <w:r w:rsidRPr="00FE690E">
                        <w:rPr>
                          <w:rFonts w:ascii="Courier New" w:hAnsi="Courier New" w:cs="Courier New"/>
                          <w:color w:val="000000"/>
                          <w:sz w:val="18"/>
                          <w:szCs w:val="18"/>
                        </w:rPr>
                        <w:t>(MaritalStatus_VALUESET_ECID);</w:t>
                      </w:r>
                    </w:p>
                    <w:p w14:paraId="1C9C6FDC" w14:textId="77777777" w:rsidR="00D946F6" w:rsidRPr="00FE690E" w:rsidRDefault="00D946F6" w:rsidP="00FE690E">
                      <w:pPr>
                        <w:rPr>
                          <w:sz w:val="18"/>
                          <w:szCs w:val="18"/>
                        </w:rPr>
                      </w:pPr>
                      <w:r w:rsidRPr="00FE690E">
                        <w:rPr>
                          <w:rFonts w:ascii="Courier New" w:hAnsi="Courier New" w:cs="Courier New"/>
                          <w:color w:val="000000"/>
                          <w:sz w:val="18"/>
                          <w:szCs w:val="18"/>
                        </w:rPr>
                        <w:t>}</w:t>
                      </w:r>
                    </w:p>
                  </w:txbxContent>
                </v:textbox>
                <w10:wrap type="topAndBottom" anchorx="margin" anchory="margin"/>
              </v:shape>
            </w:pict>
          </mc:Fallback>
        </mc:AlternateContent>
      </w:r>
      <w:bookmarkStart w:id="27" w:name="_Toc333001762"/>
      <w:r w:rsidR="00300AF0" w:rsidRPr="00300AF0">
        <w:t>The</w:t>
      </w:r>
      <w:r w:rsidR="00300AF0">
        <w:t xml:space="preserve"> </w:t>
      </w:r>
      <w:r w:rsidR="003A1DC7">
        <w:t>C</w:t>
      </w:r>
      <w:r w:rsidR="00300AF0">
        <w:t xml:space="preserve">onstraint </w:t>
      </w:r>
      <w:r w:rsidR="003A1DC7">
        <w:t>D</w:t>
      </w:r>
      <w:r w:rsidR="00300AF0">
        <w:t xml:space="preserve">efinition </w:t>
      </w:r>
      <w:r w:rsidR="003A1DC7">
        <w:t>L</w:t>
      </w:r>
      <w:r w:rsidR="00300AF0">
        <w:t>anguage (CDL)</w:t>
      </w:r>
      <w:bookmarkEnd w:id="27"/>
    </w:p>
    <w:p w14:paraId="3D226234" w14:textId="77777777" w:rsidR="009104E9" w:rsidRDefault="00C20F20" w:rsidP="009104E9">
      <w:r>
        <w:t>T</w:t>
      </w:r>
      <w:r w:rsidR="009104E9">
        <w:t xml:space="preserve">he Constraint Definition Language (CDL) is an Implementation Technology Specification of the CEM model, i.e., CDL is a grammar for expressing constraints according to the Abstract Constraint Model.  Many other formalisms (Microsoft Word documents, UML/OCL, XML-based languages, </w:t>
      </w:r>
      <w:r w:rsidR="00B04B01">
        <w:t>OWL, etc.) are conceivable.  CDL was developed by GE Healthcare to take advantage of tooling available for developing parsers and compilers of context-free grammars.</w:t>
      </w:r>
    </w:p>
    <w:p w14:paraId="6B1E397B" w14:textId="77777777" w:rsidR="00B04B01" w:rsidRDefault="00C20F20" w:rsidP="00B04B01">
      <w:r>
        <w:t xml:space="preserve">This </w:t>
      </w:r>
      <w:r w:rsidR="00F62C96">
        <w:t>document explains f</w:t>
      </w:r>
      <w:r>
        <w:t xml:space="preserve">eatures of CDL that are important </w:t>
      </w:r>
      <w:r w:rsidR="00F62C96">
        <w:t>in</w:t>
      </w:r>
      <w:r>
        <w:t xml:space="preserve"> </w:t>
      </w:r>
      <w:r w:rsidR="00F62C96">
        <w:t>common</w:t>
      </w:r>
      <w:r>
        <w:t xml:space="preserve"> CEM authoring.  It is not intended to be a complete description of the language.  For more information about CDL, the re</w:t>
      </w:r>
      <w:bookmarkStart w:id="28" w:name="_GoBack"/>
      <w:bookmarkEnd w:id="28"/>
      <w:r>
        <w:t xml:space="preserve">ader is invited to consult the Qualibria Constraint Definition Language (CDL) Language Guide.  </w:t>
      </w:r>
      <w:r w:rsidR="00B04B01">
        <w:t>As of this writing, the version dated October 22, 2010 is the most recent version.</w:t>
      </w:r>
    </w:p>
    <w:p w14:paraId="019026AA" w14:textId="77777777" w:rsidR="001454BC" w:rsidRDefault="001454BC" w:rsidP="00591DD2">
      <w:pPr>
        <w:pStyle w:val="Heading1"/>
      </w:pPr>
      <w:bookmarkStart w:id="29" w:name="_Toc333001763"/>
      <w:r>
        <w:t>Authoring CEMs in CDL</w:t>
      </w:r>
      <w:bookmarkEnd w:id="29"/>
    </w:p>
    <w:p w14:paraId="1227E85B" w14:textId="77777777" w:rsidR="006D42F4" w:rsidRDefault="006D42F4" w:rsidP="00591DD2">
      <w:pPr>
        <w:pStyle w:val="Heading2"/>
      </w:pPr>
      <w:bookmarkStart w:id="30" w:name="_Toc333001764"/>
      <w:r>
        <w:t>Authoring Tools</w:t>
      </w:r>
      <w:bookmarkEnd w:id="30"/>
    </w:p>
    <w:p w14:paraId="20099F10" w14:textId="77777777" w:rsidR="001454BC" w:rsidRDefault="006D42F4" w:rsidP="001454BC">
      <w:r>
        <w:t xml:space="preserve">At present, </w:t>
      </w:r>
      <w:r w:rsidR="001454BC">
        <w:t>CDL CEMs are authored using a CDL IDE tool, an eclipse-based plugin that connects with the CEM repository for check</w:t>
      </w:r>
      <w:r w:rsidR="009B7983">
        <w:t>-</w:t>
      </w:r>
      <w:r w:rsidR="001454BC">
        <w:t>in/check</w:t>
      </w:r>
      <w:r w:rsidR="009B7983">
        <w:t>-</w:t>
      </w:r>
      <w:r w:rsidR="001454BC">
        <w:t>out and supports certain CDL syntax helps.</w:t>
      </w:r>
      <w:r>
        <w:t xml:space="preserve">  The tool was developed by GE Healthcare and is not at present available to the public.  A strategy for enabling broader public authoring of CDL models is being developed.</w:t>
      </w:r>
    </w:p>
    <w:p w14:paraId="2C27EA0A" w14:textId="77777777" w:rsidR="006D42F4" w:rsidRDefault="009B7983" w:rsidP="001454BC">
      <w:r>
        <w:lastRenderedPageBreak/>
        <w:t>CDL is a text based language, so an option, a</w:t>
      </w:r>
      <w:r w:rsidR="006D42F4">
        <w:t xml:space="preserve">lthough certainly not ideal, </w:t>
      </w:r>
      <w:r>
        <w:t>is to author CDL</w:t>
      </w:r>
      <w:r w:rsidR="006D42F4">
        <w:t xml:space="preserve"> using a text editor.</w:t>
      </w:r>
    </w:p>
    <w:p w14:paraId="124A4CD4" w14:textId="77777777" w:rsidR="001454BC" w:rsidRDefault="001454BC" w:rsidP="00591DD2">
      <w:pPr>
        <w:pStyle w:val="Heading2"/>
      </w:pPr>
      <w:bookmarkStart w:id="31" w:name="_Toc333001765"/>
      <w:r>
        <w:t>Modes of Authoring</w:t>
      </w:r>
      <w:bookmarkEnd w:id="31"/>
    </w:p>
    <w:p w14:paraId="47720BE9" w14:textId="77777777" w:rsidR="001454BC" w:rsidRDefault="001454BC" w:rsidP="001454BC">
      <w:r>
        <w:t>There are three possible modes of authoring a new CEM: 1) “from scratch”, 2) using a template, or 3) copying from another CEM.</w:t>
      </w:r>
    </w:p>
    <w:p w14:paraId="7D3FD640" w14:textId="77777777" w:rsidR="001454BC" w:rsidRDefault="001454BC" w:rsidP="00591DD2">
      <w:pPr>
        <w:pStyle w:val="Heading3"/>
      </w:pPr>
      <w:bookmarkStart w:id="32" w:name="_Toc333001766"/>
      <w:r>
        <w:t>Authoring “From Scratch”</w:t>
      </w:r>
      <w:bookmarkEnd w:id="32"/>
    </w:p>
    <w:p w14:paraId="150B4D4A" w14:textId="77777777" w:rsidR="001454BC" w:rsidRDefault="001454BC" w:rsidP="001454BC">
      <w:r>
        <w:t>“From scratch” refers to starting a CEM without basing the CEM on an existing CEM or template.</w:t>
      </w:r>
    </w:p>
    <w:p w14:paraId="6DA0C30E" w14:textId="77777777" w:rsidR="001454BC" w:rsidRDefault="001454BC" w:rsidP="00591DD2">
      <w:pPr>
        <w:pStyle w:val="Heading3"/>
      </w:pPr>
      <w:bookmarkStart w:id="33" w:name="_Toc333001767"/>
      <w:r>
        <w:t>Authoring using a Template</w:t>
      </w:r>
      <w:bookmarkEnd w:id="33"/>
    </w:p>
    <w:p w14:paraId="4B67F29C" w14:textId="77777777" w:rsidR="001454BC" w:rsidRDefault="001454BC" w:rsidP="001454BC">
      <w:r>
        <w:t>CDL Templates provide “patterns” for common kinds of CEM models.  Templates exist for:</w:t>
      </w:r>
    </w:p>
    <w:p w14:paraId="6DD334B1" w14:textId="77777777" w:rsidR="001454BC" w:rsidRDefault="001454BC" w:rsidP="001454BC">
      <w:pPr>
        <w:pStyle w:val="ListParagraph"/>
        <w:numPr>
          <w:ilvl w:val="0"/>
          <w:numId w:val="15"/>
        </w:numPr>
      </w:pPr>
      <w:r>
        <w:t>Measurements</w:t>
      </w:r>
    </w:p>
    <w:p w14:paraId="5A996B53" w14:textId="77777777" w:rsidR="001454BC" w:rsidRDefault="001454BC" w:rsidP="001454BC">
      <w:pPr>
        <w:pStyle w:val="ListParagraph"/>
        <w:numPr>
          <w:ilvl w:val="0"/>
          <w:numId w:val="15"/>
        </w:numPr>
      </w:pPr>
      <w:r>
        <w:t>Evaluations</w:t>
      </w:r>
    </w:p>
    <w:p w14:paraId="4AB74743" w14:textId="77777777" w:rsidR="001454BC" w:rsidRDefault="001454BC" w:rsidP="001454BC">
      <w:pPr>
        <w:pStyle w:val="ListParagraph"/>
        <w:numPr>
          <w:ilvl w:val="0"/>
          <w:numId w:val="15"/>
        </w:numPr>
      </w:pPr>
      <w:r>
        <w:t>Clinical Assertions</w:t>
      </w:r>
    </w:p>
    <w:p w14:paraId="7435B5B2" w14:textId="77777777" w:rsidR="001454BC" w:rsidRDefault="001454BC" w:rsidP="001454BC">
      <w:pPr>
        <w:pStyle w:val="ListParagraph"/>
        <w:numPr>
          <w:ilvl w:val="0"/>
          <w:numId w:val="15"/>
        </w:numPr>
      </w:pPr>
      <w:r>
        <w:t>Impressions</w:t>
      </w:r>
    </w:p>
    <w:p w14:paraId="4B885E22" w14:textId="77777777" w:rsidR="001454BC" w:rsidRDefault="001454BC" w:rsidP="001454BC"/>
    <w:p w14:paraId="49900A8E" w14:textId="77777777" w:rsidR="001454BC" w:rsidRDefault="001454BC" w:rsidP="001454BC">
      <w:r>
        <w:t>For a discussion of these kinds of CEMs, see the Statements section of this document.</w:t>
      </w:r>
    </w:p>
    <w:p w14:paraId="35F1B903" w14:textId="77777777" w:rsidR="001454BC" w:rsidRDefault="001454BC" w:rsidP="001454BC">
      <w:r>
        <w:t>The model author identifies the kind of model she needs to create.  She then opens the appropriate template, saves it as a new CEM (giving it an appropriate name), and modifies the template appropriately given her modeling requirements.</w:t>
      </w:r>
    </w:p>
    <w:p w14:paraId="15537040" w14:textId="77777777" w:rsidR="001454BC" w:rsidRDefault="001454BC" w:rsidP="00591DD2">
      <w:pPr>
        <w:pStyle w:val="Heading3"/>
      </w:pPr>
      <w:bookmarkStart w:id="34" w:name="_Toc333001768"/>
      <w:r>
        <w:t>Authoring using another CEM</w:t>
      </w:r>
      <w:bookmarkEnd w:id="34"/>
    </w:p>
    <w:p w14:paraId="3D05F7A7" w14:textId="77777777" w:rsidR="001454BC" w:rsidRDefault="001454BC" w:rsidP="001454BC">
      <w:r>
        <w:t>Perhaps the most common authoring mode is to author using another CEM.  In this mode, the author finds an existing CEM similar to the new one he will be creating and saves it under another file name.  He then changes the name of the model and makes any other appropriate modifications.</w:t>
      </w:r>
    </w:p>
    <w:p w14:paraId="28FAA88C" w14:textId="77777777" w:rsidR="00D061F7" w:rsidRDefault="007E6A3D" w:rsidP="00591DD2">
      <w:pPr>
        <w:pStyle w:val="Heading2"/>
      </w:pPr>
      <w:bookmarkStart w:id="35" w:name="_Ref332640370"/>
      <w:bookmarkStart w:id="36" w:name="_Toc333001769"/>
      <w:r>
        <w:t xml:space="preserve">CDL </w:t>
      </w:r>
      <w:r w:rsidR="00D061F7">
        <w:t>Data Types</w:t>
      </w:r>
      <w:bookmarkEnd w:id="35"/>
      <w:bookmarkEnd w:id="36"/>
    </w:p>
    <w:p w14:paraId="3320C566" w14:textId="77777777" w:rsidR="00D061F7" w:rsidRDefault="005E62F1" w:rsidP="00D061F7">
      <w:r>
        <w:t>The CEM strategy defines logical data types to be used as the “data” component of a CEM.  The CEM data types</w:t>
      </w:r>
      <w:r w:rsidR="00D061F7">
        <w:t xml:space="preserve"> are based on the HL7 v3/ISO data types .</w:t>
      </w:r>
      <w:r w:rsidR="00A60DBC" w:rsidRPr="00A60DBC">
        <w:t xml:space="preserve"> </w:t>
      </w:r>
      <w:r w:rsidR="00A60DBC">
        <w:t>[NEED REF]</w:t>
      </w:r>
      <w:r w:rsidR="00D061F7">
        <w:t xml:space="preserve">  A full explanation of the data types </w:t>
      </w:r>
      <w:r>
        <w:t xml:space="preserve">as implemented in CDL </w:t>
      </w:r>
      <w:r w:rsidR="00D061F7">
        <w:t xml:space="preserve">is presented in the </w:t>
      </w:r>
      <w:r w:rsidR="00D061F7">
        <w:rPr>
          <w:rFonts w:cs="Courier New"/>
          <w:color w:val="000000"/>
        </w:rPr>
        <w:t>Qualibria Constraint Definition Language (CDL) Language Guide</w:t>
      </w:r>
      <w:r w:rsidR="00D061F7">
        <w:t>.  The most commonly used data types are briefly described below.</w:t>
      </w:r>
    </w:p>
    <w:p w14:paraId="0B4198EC" w14:textId="77777777" w:rsidR="00D061F7" w:rsidRDefault="00D061F7" w:rsidP="00591DD2">
      <w:pPr>
        <w:pStyle w:val="Heading3"/>
      </w:pPr>
      <w:bookmarkStart w:id="37" w:name="_Ref332716097"/>
      <w:bookmarkStart w:id="38" w:name="_Toc333001770"/>
      <w:r>
        <w:t>CD/CO</w:t>
      </w:r>
      <w:bookmarkEnd w:id="37"/>
      <w:bookmarkEnd w:id="38"/>
    </w:p>
    <w:p w14:paraId="6E94586B" w14:textId="77777777" w:rsidR="00D061F7" w:rsidRDefault="00302A84" w:rsidP="00D061F7">
      <w:r>
        <w:t xml:space="preserve">The CD and CO data types </w:t>
      </w:r>
      <w:r w:rsidR="005E62F1">
        <w:t>are used when a CEM’s “data” needs to be drawn from a controlled set of codes</w:t>
      </w:r>
      <w:r w:rsidR="00D24278">
        <w:t>.  Both t</w:t>
      </w:r>
      <w:r>
        <w:t xml:space="preserve">he CD </w:t>
      </w:r>
      <w:r w:rsidR="00D24278">
        <w:t>and CO data type have</w:t>
      </w:r>
      <w:r>
        <w:t xml:space="preserve"> the following components:</w:t>
      </w:r>
    </w:p>
    <w:p w14:paraId="4C10F409" w14:textId="77777777" w:rsidR="00302A84" w:rsidRDefault="00302A84" w:rsidP="00FB6440">
      <w:pPr>
        <w:pStyle w:val="ListParagraph"/>
        <w:numPr>
          <w:ilvl w:val="0"/>
          <w:numId w:val="31"/>
        </w:numPr>
      </w:pPr>
      <w:r w:rsidRPr="00F62C96">
        <w:rPr>
          <w:b/>
        </w:rPr>
        <w:t>code</w:t>
      </w:r>
      <w:r w:rsidR="007504A7" w:rsidRPr="00F62C96">
        <w:t>: Code</w:t>
      </w:r>
      <w:r w:rsidR="007504A7">
        <w:t xml:space="preserve"> </w:t>
      </w:r>
      <w:r w:rsidR="005A39DD">
        <w:t xml:space="preserve">is a string assumed to </w:t>
      </w:r>
      <w:r w:rsidR="00640627">
        <w:t>be a unique identifier in a code system.</w:t>
      </w:r>
      <w:r w:rsidR="00640627">
        <w:rPr>
          <w:rStyle w:val="FootnoteReference"/>
        </w:rPr>
        <w:footnoteReference w:id="11"/>
      </w:r>
    </w:p>
    <w:p w14:paraId="416EDE27" w14:textId="77777777" w:rsidR="00302A84" w:rsidRDefault="00302A84" w:rsidP="00FB6440">
      <w:pPr>
        <w:pStyle w:val="ListParagraph"/>
        <w:numPr>
          <w:ilvl w:val="0"/>
          <w:numId w:val="31"/>
        </w:numPr>
      </w:pPr>
      <w:r w:rsidRPr="00F62C96">
        <w:rPr>
          <w:b/>
        </w:rPr>
        <w:lastRenderedPageBreak/>
        <w:t>codeSystem</w:t>
      </w:r>
      <w:r>
        <w:t xml:space="preserve">: </w:t>
      </w:r>
      <w:r w:rsidR="007504A7">
        <w:t>CodeSystem is a code</w:t>
      </w:r>
      <w:r w:rsidR="007504A7">
        <w:rPr>
          <w:rStyle w:val="FootnoteReference"/>
        </w:rPr>
        <w:footnoteReference w:id="12"/>
      </w:r>
      <w:r w:rsidR="007504A7">
        <w:t xml:space="preserve"> representing the code system from which the CD.code</w:t>
      </w:r>
      <w:r w:rsidR="00D24278">
        <w:t xml:space="preserve"> (or CO.code) </w:t>
      </w:r>
      <w:r w:rsidR="007504A7">
        <w:t xml:space="preserve"> is drawn</w:t>
      </w:r>
      <w:r w:rsidR="00640627">
        <w:t>.  This component is suppressed in the ECIS implementation</w:t>
      </w:r>
      <w:r w:rsidR="001F77E6">
        <w:t xml:space="preserve"> of the language</w:t>
      </w:r>
      <w:r w:rsidR="00640627">
        <w:t>, since only the ECIS code system is used for patient data storage.</w:t>
      </w:r>
    </w:p>
    <w:p w14:paraId="554D52B0" w14:textId="77777777" w:rsidR="00302A84" w:rsidRDefault="00302A84" w:rsidP="00FB6440">
      <w:pPr>
        <w:pStyle w:val="ListParagraph"/>
        <w:numPr>
          <w:ilvl w:val="0"/>
          <w:numId w:val="31"/>
        </w:numPr>
      </w:pPr>
      <w:r w:rsidRPr="00F62C96">
        <w:rPr>
          <w:b/>
        </w:rPr>
        <w:t>codeSystemVersion</w:t>
      </w:r>
      <w:r>
        <w:t xml:space="preserve">: </w:t>
      </w:r>
      <w:r w:rsidR="007504A7">
        <w:t xml:space="preserve">CodeSystemVersion is </w:t>
      </w:r>
      <w:r>
        <w:t>a string representing the version of the codeSystem.  This component is supressed in the ECIS data types.</w:t>
      </w:r>
      <w:r w:rsidR="00640627">
        <w:t xml:space="preserve">  This component is suppressed in the ECIS implementation</w:t>
      </w:r>
      <w:r w:rsidR="001F77E6">
        <w:t xml:space="preserve"> of the language</w:t>
      </w:r>
      <w:r w:rsidR="00640627">
        <w:t>, since the ECIS code system is not versioned and changes to individual concepts are assumed to be backward compatible.</w:t>
      </w:r>
    </w:p>
    <w:p w14:paraId="1269FF95" w14:textId="77777777" w:rsidR="00302A84" w:rsidRDefault="00302A84" w:rsidP="00FB6440">
      <w:pPr>
        <w:pStyle w:val="ListParagraph"/>
        <w:numPr>
          <w:ilvl w:val="0"/>
          <w:numId w:val="31"/>
        </w:numPr>
      </w:pPr>
      <w:r w:rsidRPr="00F62C96">
        <w:rPr>
          <w:b/>
        </w:rPr>
        <w:t>originalText</w:t>
      </w:r>
      <w:r>
        <w:t xml:space="preserve">: </w:t>
      </w:r>
      <w:r w:rsidR="007504A7">
        <w:t>OriginalText</w:t>
      </w:r>
      <w:r>
        <w:t xml:space="preserve"> is a string </w:t>
      </w:r>
      <w:r w:rsidR="0033774E">
        <w:t xml:space="preserve">that represents CD.code </w:t>
      </w:r>
      <w:r w:rsidR="00D24278">
        <w:t xml:space="preserve">(or CO.code) </w:t>
      </w:r>
      <w:r w:rsidR="0033774E">
        <w:t>and is</w:t>
      </w:r>
      <w:r>
        <w:t xml:space="preserve"> what a user actually saw or selected.  It is not to be confused with a “display text”</w:t>
      </w:r>
      <w:r w:rsidR="006475A9">
        <w:t xml:space="preserve"> that is </w:t>
      </w:r>
      <w:r>
        <w:t xml:space="preserve">a default string which the code system associates with the code.  </w:t>
      </w:r>
      <w:r w:rsidR="006475A9">
        <w:t xml:space="preserve">OriginalText is “instance data”; it is the string that a user saw or selected when the instance of data was stored.  In contrast, maintainers of a code system associate a “display text” with each concept, but this is not “instance data”.  It is static knowledge that does not change depending on the instance.  </w:t>
      </w:r>
      <w:r>
        <w:t>Such a display text is not captured in the data type.  It is assumed that the system can “look up” such a string via terminology services.</w:t>
      </w:r>
    </w:p>
    <w:p w14:paraId="077EC236" w14:textId="77777777" w:rsidR="007504A7" w:rsidRDefault="007504A7" w:rsidP="00FB6440">
      <w:pPr>
        <w:pStyle w:val="ListParagraph"/>
        <w:numPr>
          <w:ilvl w:val="0"/>
          <w:numId w:val="31"/>
        </w:numPr>
      </w:pPr>
      <w:r w:rsidRPr="00F62C96">
        <w:rPr>
          <w:b/>
        </w:rPr>
        <w:t>codingRationale</w:t>
      </w:r>
      <w:r>
        <w:t>:</w:t>
      </w:r>
      <w:r w:rsidR="00561354">
        <w:t xml:space="preserve"> </w:t>
      </w:r>
      <w:r w:rsidR="00640627">
        <w:t>CodingRationale is a code</w:t>
      </w:r>
      <w:r w:rsidR="00640627">
        <w:rPr>
          <w:rStyle w:val="FootnoteReference"/>
        </w:rPr>
        <w:footnoteReference w:id="13"/>
      </w:r>
      <w:r w:rsidR="00640627">
        <w:t xml:space="preserve"> that indicates the origin of the CD.code </w:t>
      </w:r>
      <w:r w:rsidR="00D24278">
        <w:t xml:space="preserve">(or CO.code) </w:t>
      </w:r>
      <w:r w:rsidR="00640627">
        <w:t xml:space="preserve">component (e.g., whether it was the code originally sent/submitted, a code translated from the original, </w:t>
      </w:r>
      <w:r w:rsidR="001A566C">
        <w:t xml:space="preserve">a code set by the receiving system, </w:t>
      </w:r>
      <w:r w:rsidR="00640627">
        <w:t>etc.).</w:t>
      </w:r>
    </w:p>
    <w:p w14:paraId="24ED453F" w14:textId="77777777" w:rsidR="007504A7" w:rsidRDefault="007504A7" w:rsidP="00FB6440">
      <w:pPr>
        <w:pStyle w:val="ListParagraph"/>
        <w:numPr>
          <w:ilvl w:val="0"/>
          <w:numId w:val="31"/>
        </w:numPr>
      </w:pPr>
      <w:r w:rsidRPr="00F62C96">
        <w:rPr>
          <w:b/>
        </w:rPr>
        <w:t>translation</w:t>
      </w:r>
      <w:r>
        <w:t xml:space="preserve">: </w:t>
      </w:r>
      <w:r w:rsidR="00640627">
        <w:t xml:space="preserve">Translation captures the </w:t>
      </w:r>
      <w:r w:rsidR="001A566C">
        <w:t>data that was actually sent/submitted by a sender/application</w:t>
      </w:r>
      <w:r w:rsidR="0046449B">
        <w:t xml:space="preserve"> since a terminology mapping may have been performed to arrive at the code and codeSystem components</w:t>
      </w:r>
      <w:r w:rsidR="001A566C">
        <w:t>.  Its structure</w:t>
      </w:r>
      <w:r w:rsidR="001A566C">
        <w:rPr>
          <w:rStyle w:val="FootnoteReference"/>
        </w:rPr>
        <w:footnoteReference w:id="14"/>
      </w:r>
      <w:r w:rsidR="001A566C">
        <w:t xml:space="preserve"> mimics that of the CD </w:t>
      </w:r>
      <w:r w:rsidR="00D24278">
        <w:t xml:space="preserve">(or CO) </w:t>
      </w:r>
      <w:r w:rsidR="001A566C">
        <w:t xml:space="preserve">data type itself, except it contains no translation (to prevent </w:t>
      </w:r>
      <w:commentRangeStart w:id="39"/>
      <w:r w:rsidR="001A566C">
        <w:t>recursion</w:t>
      </w:r>
      <w:commentRangeEnd w:id="39"/>
      <w:r w:rsidR="0061768E">
        <w:rPr>
          <w:rStyle w:val="CommentReference"/>
          <w:rFonts w:asciiTheme="minorHAnsi" w:hAnsiTheme="minorHAnsi" w:cstheme="minorBidi"/>
        </w:rPr>
        <w:commentReference w:id="39"/>
      </w:r>
      <w:r w:rsidR="001A566C">
        <w:t>).</w:t>
      </w:r>
    </w:p>
    <w:p w14:paraId="3D863B22" w14:textId="77777777" w:rsidR="007315FE" w:rsidRDefault="007315FE" w:rsidP="007315FE"/>
    <w:p w14:paraId="6197587F" w14:textId="77777777" w:rsidR="00056623" w:rsidRDefault="005E62F1" w:rsidP="007315FE">
      <w:r>
        <w:t xml:space="preserve">The </w:t>
      </w:r>
      <w:r w:rsidR="005D5C49">
        <w:t xml:space="preserve">CO data type </w:t>
      </w:r>
      <w:r>
        <w:t xml:space="preserve">has additional semantics.  It </w:t>
      </w:r>
      <w:r w:rsidR="005D5C49">
        <w:t xml:space="preserve">is used when there is an implied ordering associated with </w:t>
      </w:r>
      <w:r>
        <w:t>the codes in a value set</w:t>
      </w:r>
      <w:r w:rsidR="005D5C49">
        <w:t>.</w:t>
      </w:r>
      <w:r w:rsidR="00D24278">
        <w:t xml:space="preserve"> </w:t>
      </w:r>
      <w:r>
        <w:t xml:space="preserve"> It is assumed that t</w:t>
      </w:r>
      <w:r w:rsidR="00056623">
        <w:t xml:space="preserve">he ordering is </w:t>
      </w:r>
      <w:r>
        <w:t>r</w:t>
      </w:r>
      <w:r w:rsidR="00056623">
        <w:t xml:space="preserve">epresented in terminology (in relationships or properties).  For example, suppose codes “1+” and “2+” are both valid values </w:t>
      </w:r>
      <w:r>
        <w:t xml:space="preserve">for a CEM (i.e., members of the value set referenced by the CEM).  </w:t>
      </w:r>
      <w:r w:rsidR="00056623">
        <w:t xml:space="preserve">It would be expected that a terminology property or relationship would be associated with the “1+” and “2+” codes in the terminology server (e.g., a relationship relating “1+” and “2+” with an “IS-LESS-THAN” </w:t>
      </w:r>
      <w:commentRangeStart w:id="40"/>
      <w:r w:rsidR="00056623">
        <w:t>relationship</w:t>
      </w:r>
      <w:commentRangeEnd w:id="40"/>
      <w:r w:rsidR="007F6C6F">
        <w:rPr>
          <w:rStyle w:val="CommentReference"/>
        </w:rPr>
        <w:commentReference w:id="40"/>
      </w:r>
      <w:r w:rsidR="00056623">
        <w:t xml:space="preserve">).  The fact that </w:t>
      </w:r>
      <w:r w:rsidR="0073504A">
        <w:t>the CEM’s data type is “CO” (as opposed to just “CD”) is an indication to an application that it may query the underlying terminology to retrieve ordering information</w:t>
      </w:r>
      <w:r w:rsidR="0073504A">
        <w:rPr>
          <w:rStyle w:val="FootnoteReference"/>
        </w:rPr>
        <w:footnoteReference w:id="15"/>
      </w:r>
      <w:r w:rsidR="0073504A">
        <w:t>.</w:t>
      </w:r>
    </w:p>
    <w:p w14:paraId="062AF57A" w14:textId="77777777" w:rsidR="00D24278" w:rsidRDefault="0073504A" w:rsidP="007315FE">
      <w:r>
        <w:t xml:space="preserve">The CO data type also enables mathematical operations to be performed on its </w:t>
      </w:r>
      <w:r w:rsidR="007F6C6F">
        <w:t>instances</w:t>
      </w:r>
      <w:r>
        <w:t>.  It does this via the “value” component, which the CO contains i</w:t>
      </w:r>
      <w:r w:rsidR="005D5C49">
        <w:t xml:space="preserve">n addition to the components </w:t>
      </w:r>
      <w:r>
        <w:t xml:space="preserve">described </w:t>
      </w:r>
      <w:r w:rsidR="005D5C49">
        <w:t>above</w:t>
      </w:r>
      <w:r>
        <w:t>.</w:t>
      </w:r>
    </w:p>
    <w:p w14:paraId="39180E08" w14:textId="77777777" w:rsidR="002C0DB6" w:rsidRDefault="00D24278" w:rsidP="00FB6440">
      <w:pPr>
        <w:pStyle w:val="ListParagraph"/>
        <w:numPr>
          <w:ilvl w:val="0"/>
          <w:numId w:val="36"/>
        </w:numPr>
      </w:pPr>
      <w:r w:rsidRPr="00D24278">
        <w:rPr>
          <w:b/>
        </w:rPr>
        <w:lastRenderedPageBreak/>
        <w:t>value</w:t>
      </w:r>
      <w:r>
        <w:t xml:space="preserve">: Value </w:t>
      </w:r>
      <w:r w:rsidR="007315FE">
        <w:t xml:space="preserve">is </w:t>
      </w:r>
      <w:r>
        <w:t>a number</w:t>
      </w:r>
      <w:r>
        <w:rPr>
          <w:rStyle w:val="FootnoteReference"/>
        </w:rPr>
        <w:footnoteReference w:id="16"/>
      </w:r>
      <w:r>
        <w:t xml:space="preserve"> that enables </w:t>
      </w:r>
      <w:r w:rsidR="0073504A">
        <w:t>mathematical operations to be performed on</w:t>
      </w:r>
      <w:r>
        <w:t xml:space="preserve"> CO instances</w:t>
      </w:r>
      <w:r w:rsidR="005D5C49">
        <w:t>.  For example, if instances of a CEM element of</w:t>
      </w:r>
      <w:r>
        <w:t xml:space="preserve"> type CO</w:t>
      </w:r>
      <w:r w:rsidR="005D5C49">
        <w:t xml:space="preserve"> are retrieved,</w:t>
      </w:r>
      <w:r>
        <w:t xml:space="preserve"> and their </w:t>
      </w:r>
      <w:r w:rsidR="005D5C49">
        <w:t>“</w:t>
      </w:r>
      <w:r>
        <w:t>CO.</w:t>
      </w:r>
      <w:r w:rsidR="005D5C49">
        <w:t>code” values are “P”, “Q”, and “R”, and their “CO.</w:t>
      </w:r>
      <w:r>
        <w:t>value</w:t>
      </w:r>
      <w:r w:rsidR="005D5C49">
        <w:t>”</w:t>
      </w:r>
      <w:r>
        <w:t xml:space="preserve"> values are “1”, “3”, and “2”, an application would be able to </w:t>
      </w:r>
      <w:r w:rsidR="0073504A">
        <w:t>calculate the average of the values ((1+3+2)/3)</w:t>
      </w:r>
      <w:r>
        <w:t>.</w:t>
      </w:r>
      <w:r w:rsidR="0073504A">
        <w:t xml:space="preserve">  Two points are worth noting about CO.value:</w:t>
      </w:r>
    </w:p>
    <w:p w14:paraId="6ADF1209" w14:textId="77777777" w:rsidR="00D24278" w:rsidRDefault="0073504A" w:rsidP="00FB6440">
      <w:pPr>
        <w:pStyle w:val="ListParagraph"/>
        <w:numPr>
          <w:ilvl w:val="1"/>
          <w:numId w:val="36"/>
        </w:numPr>
      </w:pPr>
      <w:r>
        <w:t>The numeric value associated with a code is actually static knowledge, not instance-specific data.</w:t>
      </w:r>
      <w:r w:rsidR="002C0DB6">
        <w:t xml:space="preserve">  </w:t>
      </w:r>
      <w:r>
        <w:t xml:space="preserve">In the example above, “1” is always associated with the code “P” – </w:t>
      </w:r>
      <w:r w:rsidR="002C0DB6">
        <w:t xml:space="preserve">different instances of “P” for different patients at different points in time all have the same numeric value.  </w:t>
      </w:r>
      <w:r w:rsidR="001256AB">
        <w:t>Hence, it is expected that in the terminology server, each code that can be used in a CO would have a numeric property associated with it.  Further</w:t>
      </w:r>
      <w:r w:rsidR="002C0DB6">
        <w:t>, this “value” component actually is a convenience denormalization – it could just as well have been omitted from the data type, requiring an application to “look up” the numeric value associated with “P” in the terminology server instead of storing it with every instance</w:t>
      </w:r>
      <w:r w:rsidR="002C0DB6">
        <w:rPr>
          <w:rStyle w:val="FootnoteReference"/>
        </w:rPr>
        <w:footnoteReference w:id="17"/>
      </w:r>
      <w:r w:rsidR="002C0DB6">
        <w:t>.</w:t>
      </w:r>
    </w:p>
    <w:p w14:paraId="0AC3C7E7" w14:textId="77777777" w:rsidR="001256AB" w:rsidRDefault="001256AB" w:rsidP="00FB6440">
      <w:pPr>
        <w:pStyle w:val="ListParagraph"/>
        <w:numPr>
          <w:ilvl w:val="1"/>
          <w:numId w:val="36"/>
        </w:numPr>
      </w:pPr>
      <w:r>
        <w:t>Given the above, the expectation is that storing a CO.value is performed by calling the terminology server and looking up the numeric value associated with the given code</w:t>
      </w:r>
      <w:r>
        <w:rPr>
          <w:rStyle w:val="FootnoteReference"/>
        </w:rPr>
        <w:footnoteReference w:id="18"/>
      </w:r>
      <w:r>
        <w:t>.  The CO.value is not set through user input.</w:t>
      </w:r>
    </w:p>
    <w:p w14:paraId="13D89A4C" w14:textId="77777777" w:rsidR="007315FE" w:rsidRPr="00D061F7" w:rsidRDefault="002C0DB6" w:rsidP="00FB6440">
      <w:pPr>
        <w:pStyle w:val="ListParagraph"/>
        <w:numPr>
          <w:ilvl w:val="1"/>
          <w:numId w:val="36"/>
        </w:numPr>
      </w:pPr>
      <w:r>
        <w:t xml:space="preserve">CO.value need not be an </w:t>
      </w:r>
      <w:r w:rsidR="001256AB">
        <w:t>ordinal number</w:t>
      </w:r>
      <w:r>
        <w:t>; its type is “double”.</w:t>
      </w:r>
      <w:r w:rsidR="001851B8" w:rsidRPr="001256AB">
        <w:rPr>
          <w:rFonts w:eastAsia="Times New Roman"/>
        </w:rPr>
        <w:t> </w:t>
      </w:r>
      <w:r w:rsidR="001256AB">
        <w:rPr>
          <w:rFonts w:eastAsia="Times New Roman"/>
        </w:rPr>
        <w:t xml:space="preserve"> The CO’s ordering information and its numeric property may be the same, but need not be.</w:t>
      </w:r>
    </w:p>
    <w:p w14:paraId="77A423FB" w14:textId="77777777" w:rsidR="00D061F7" w:rsidRDefault="00D061F7" w:rsidP="00591DD2">
      <w:pPr>
        <w:pStyle w:val="Heading3"/>
      </w:pPr>
      <w:bookmarkStart w:id="41" w:name="_Toc333001771"/>
      <w:r>
        <w:t>II</w:t>
      </w:r>
      <w:bookmarkEnd w:id="41"/>
    </w:p>
    <w:p w14:paraId="6F05543C" w14:textId="77777777" w:rsidR="007315FE" w:rsidRDefault="007315FE" w:rsidP="007315FE">
      <w:r>
        <w:t xml:space="preserve">The II </w:t>
      </w:r>
      <w:r w:rsidR="006475A9">
        <w:t xml:space="preserve">(Instance Identifier) </w:t>
      </w:r>
      <w:r>
        <w:t>data type</w:t>
      </w:r>
      <w:r w:rsidR="00BE0DA6">
        <w:t xml:space="preserve"> is used to capture an “external” </w:t>
      </w:r>
      <w:r w:rsidR="003A25B1">
        <w:t>identifier, i.e., an identifier assigned and managed by an organization external to the EMR and exposed for business purposes, as opposed to an “internal” identifier assigned by the EMR and not generally exposed to applications and services.  A Patient EMPI or medical record number, a laboratory accession number, an insurance account number, a social security number, and an order management system order identifier are all examples of external identifiers.</w:t>
      </w:r>
    </w:p>
    <w:p w14:paraId="3A7D6BF9" w14:textId="77777777" w:rsidR="00561354" w:rsidRPr="00561354" w:rsidRDefault="00561354" w:rsidP="00FB6440">
      <w:pPr>
        <w:pStyle w:val="ListParagraph"/>
        <w:numPr>
          <w:ilvl w:val="0"/>
          <w:numId w:val="32"/>
        </w:numPr>
        <w:rPr>
          <w:b/>
        </w:rPr>
      </w:pPr>
      <w:r w:rsidRPr="00561354">
        <w:rPr>
          <w:b/>
        </w:rPr>
        <w:t>extension</w:t>
      </w:r>
      <w:r>
        <w:t xml:space="preserve">: </w:t>
      </w:r>
      <w:r w:rsidR="003A25B1">
        <w:t>The extension is the identifier (a string) assigned by the external system.</w:t>
      </w:r>
    </w:p>
    <w:p w14:paraId="78A3F1C4" w14:textId="77777777" w:rsidR="00561354" w:rsidRPr="00561354" w:rsidRDefault="00561354" w:rsidP="00FB6440">
      <w:pPr>
        <w:pStyle w:val="ListParagraph"/>
        <w:numPr>
          <w:ilvl w:val="0"/>
          <w:numId w:val="32"/>
        </w:numPr>
        <w:rPr>
          <w:b/>
        </w:rPr>
      </w:pPr>
      <w:r w:rsidRPr="00561354">
        <w:rPr>
          <w:b/>
        </w:rPr>
        <w:t>type</w:t>
      </w:r>
      <w:r>
        <w:t xml:space="preserve">: </w:t>
      </w:r>
      <w:r w:rsidR="003A25B1">
        <w:t>Type is a code</w:t>
      </w:r>
      <w:r w:rsidR="003A25B1">
        <w:rPr>
          <w:rStyle w:val="FootnoteReference"/>
        </w:rPr>
        <w:footnoteReference w:id="19"/>
      </w:r>
      <w:r w:rsidR="003A25B1">
        <w:t xml:space="preserve"> representing the type of identifier (“medical record number”, “accession number”, etc.</w:t>
      </w:r>
    </w:p>
    <w:p w14:paraId="447EE2E4" w14:textId="77777777" w:rsidR="00561354" w:rsidRPr="00561354" w:rsidRDefault="00561354" w:rsidP="00FB6440">
      <w:pPr>
        <w:pStyle w:val="ListParagraph"/>
        <w:numPr>
          <w:ilvl w:val="0"/>
          <w:numId w:val="32"/>
        </w:numPr>
        <w:rPr>
          <w:b/>
        </w:rPr>
      </w:pPr>
      <w:r w:rsidRPr="00561354">
        <w:rPr>
          <w:b/>
        </w:rPr>
        <w:t>correlationId</w:t>
      </w:r>
      <w:r>
        <w:t>:</w:t>
      </w:r>
      <w:r w:rsidR="003A25B1">
        <w:t xml:space="preserve"> CorrelationId is a string representing the assigning authority of the identifier.</w:t>
      </w:r>
      <w:r>
        <w:t xml:space="preserve"> </w:t>
      </w:r>
    </w:p>
    <w:p w14:paraId="52D313E0" w14:textId="77777777" w:rsidR="00D061F7" w:rsidRDefault="00D061F7" w:rsidP="00D061F7"/>
    <w:p w14:paraId="06AE6A6B" w14:textId="77777777" w:rsidR="003034CD" w:rsidRDefault="003034CD" w:rsidP="00591DD2">
      <w:pPr>
        <w:pStyle w:val="Heading3"/>
      </w:pPr>
      <w:bookmarkStart w:id="42" w:name="_Toc333001772"/>
      <w:r>
        <w:t>INT</w:t>
      </w:r>
      <w:bookmarkEnd w:id="42"/>
    </w:p>
    <w:p w14:paraId="6C354FE1" w14:textId="77777777" w:rsidR="003034CD" w:rsidRPr="003034CD" w:rsidRDefault="001F32DC" w:rsidP="003034CD">
      <w:r>
        <w:t>NEEDS COMPLETION</w:t>
      </w:r>
    </w:p>
    <w:p w14:paraId="54464FBE" w14:textId="77777777" w:rsidR="00D061F7" w:rsidRDefault="00D061F7" w:rsidP="00591DD2">
      <w:pPr>
        <w:pStyle w:val="Heading3"/>
      </w:pPr>
      <w:bookmarkStart w:id="43" w:name="_Toc333001773"/>
      <w:r>
        <w:lastRenderedPageBreak/>
        <w:t>PQ</w:t>
      </w:r>
      <w:bookmarkEnd w:id="43"/>
    </w:p>
    <w:p w14:paraId="286E002B" w14:textId="77777777" w:rsidR="001A566C" w:rsidRDefault="001A566C" w:rsidP="001A566C">
      <w:r>
        <w:t>The Physical Quantity (PQ) data type</w:t>
      </w:r>
      <w:r w:rsidR="001256AB">
        <w:t xml:space="preserve"> is used for numeric data to which </w:t>
      </w:r>
      <w:r>
        <w:t xml:space="preserve">a unit of measure applies.  </w:t>
      </w:r>
      <w:r w:rsidR="001256AB">
        <w:t>The PQ has the following components:</w:t>
      </w:r>
    </w:p>
    <w:p w14:paraId="1F094ACA" w14:textId="77777777" w:rsidR="00561354" w:rsidRPr="001A566C" w:rsidRDefault="00561354" w:rsidP="00FB6440">
      <w:pPr>
        <w:pStyle w:val="ListParagraph"/>
        <w:numPr>
          <w:ilvl w:val="0"/>
          <w:numId w:val="31"/>
        </w:numPr>
      </w:pPr>
      <w:r w:rsidRPr="00561354">
        <w:rPr>
          <w:b/>
        </w:rPr>
        <w:t>codingRationale</w:t>
      </w:r>
      <w:r>
        <w:t xml:space="preserve">: </w:t>
      </w:r>
      <w:r w:rsidR="001A566C">
        <w:t>CodingRationale is a code</w:t>
      </w:r>
      <w:r w:rsidR="001A566C">
        <w:rPr>
          <w:rStyle w:val="FootnoteReference"/>
        </w:rPr>
        <w:footnoteReference w:id="20"/>
      </w:r>
      <w:r w:rsidR="001A566C">
        <w:t xml:space="preserve"> that indicates the origin of the PQ.unit component (e.g., whether it was the code originally sent/submitted, a code translated from the original, a code set by the receiving system, etc.).</w:t>
      </w:r>
    </w:p>
    <w:p w14:paraId="4286E0B4" w14:textId="77777777" w:rsidR="00561354" w:rsidRPr="00561354" w:rsidRDefault="00561354" w:rsidP="00FB6440">
      <w:pPr>
        <w:pStyle w:val="ListParagraph"/>
        <w:numPr>
          <w:ilvl w:val="0"/>
          <w:numId w:val="33"/>
        </w:numPr>
        <w:rPr>
          <w:b/>
        </w:rPr>
      </w:pPr>
      <w:r w:rsidRPr="00561354">
        <w:rPr>
          <w:b/>
        </w:rPr>
        <w:t>value</w:t>
      </w:r>
      <w:r>
        <w:t xml:space="preserve">: </w:t>
      </w:r>
      <w:r w:rsidR="001A566C">
        <w:t>Value is the numeric</w:t>
      </w:r>
      <w:r w:rsidR="001A566C">
        <w:rPr>
          <w:rStyle w:val="FootnoteReference"/>
        </w:rPr>
        <w:footnoteReference w:id="21"/>
      </w:r>
      <w:r w:rsidR="001A566C">
        <w:t xml:space="preserve"> value of the PQ.</w:t>
      </w:r>
    </w:p>
    <w:p w14:paraId="4B673182" w14:textId="77777777" w:rsidR="00561354" w:rsidRPr="00561354" w:rsidRDefault="00561354" w:rsidP="00FB6440">
      <w:pPr>
        <w:pStyle w:val="ListParagraph"/>
        <w:numPr>
          <w:ilvl w:val="0"/>
          <w:numId w:val="33"/>
        </w:numPr>
        <w:rPr>
          <w:b/>
        </w:rPr>
      </w:pPr>
      <w:r w:rsidRPr="00561354">
        <w:rPr>
          <w:b/>
        </w:rPr>
        <w:t>storagePrecision</w:t>
      </w:r>
      <w:r>
        <w:t xml:space="preserve">: </w:t>
      </w:r>
      <w:r w:rsidR="0033774E">
        <w:t>StoragePrecision</w:t>
      </w:r>
      <w:r w:rsidR="0033774E">
        <w:rPr>
          <w:rStyle w:val="FootnoteReference"/>
        </w:rPr>
        <w:footnoteReference w:id="22"/>
      </w:r>
      <w:r w:rsidR="0033774E">
        <w:t xml:space="preserve"> captures the number of significant </w:t>
      </w:r>
      <w:commentRangeStart w:id="44"/>
      <w:r w:rsidR="0033774E">
        <w:t xml:space="preserve">floating point </w:t>
      </w:r>
      <w:commentRangeEnd w:id="44"/>
      <w:r w:rsidR="002E2320">
        <w:rPr>
          <w:rStyle w:val="CommentReference"/>
          <w:rFonts w:asciiTheme="minorHAnsi" w:hAnsiTheme="minorHAnsi" w:cstheme="minorBidi"/>
        </w:rPr>
        <w:commentReference w:id="44"/>
      </w:r>
      <w:r w:rsidR="0033774E">
        <w:t xml:space="preserve">digits in the stored instance.  In some implementations, this precision would be lost if it were not explicitly captured. </w:t>
      </w:r>
    </w:p>
    <w:p w14:paraId="50E31314" w14:textId="77777777" w:rsidR="00561354" w:rsidRPr="00561354" w:rsidRDefault="00561354" w:rsidP="00FB6440">
      <w:pPr>
        <w:pStyle w:val="ListParagraph"/>
        <w:numPr>
          <w:ilvl w:val="0"/>
          <w:numId w:val="33"/>
        </w:numPr>
        <w:rPr>
          <w:b/>
        </w:rPr>
      </w:pPr>
      <w:r w:rsidRPr="00561354">
        <w:rPr>
          <w:b/>
        </w:rPr>
        <w:t>operator</w:t>
      </w:r>
      <w:r>
        <w:t xml:space="preserve">: </w:t>
      </w:r>
      <w:r w:rsidR="001A566C">
        <w:t>Operator is a code</w:t>
      </w:r>
      <w:r w:rsidR="001A566C">
        <w:rPr>
          <w:rStyle w:val="FootnoteReference"/>
        </w:rPr>
        <w:footnoteReference w:id="23"/>
      </w:r>
      <w:r w:rsidR="001A566C">
        <w:t xml:space="preserve"> which represents “&gt;”, “&lt;”, “&gt;=”, “&lt;=”, or “=”</w:t>
      </w:r>
      <w:r w:rsidR="001A566C">
        <w:rPr>
          <w:rStyle w:val="FootnoteReference"/>
        </w:rPr>
        <w:footnoteReference w:id="24"/>
      </w:r>
      <w:r w:rsidR="001A566C">
        <w:t xml:space="preserve">.  In conjunction with PQ.value, it is used to represent, for example, “&gt; 250”, “&lt;= 125”, etc. </w:t>
      </w:r>
    </w:p>
    <w:p w14:paraId="325FD1B7" w14:textId="77777777" w:rsidR="00561354" w:rsidRPr="00561354" w:rsidRDefault="00561354" w:rsidP="00FB6440">
      <w:pPr>
        <w:pStyle w:val="ListParagraph"/>
        <w:numPr>
          <w:ilvl w:val="0"/>
          <w:numId w:val="33"/>
        </w:numPr>
        <w:rPr>
          <w:b/>
        </w:rPr>
      </w:pPr>
      <w:r w:rsidRPr="00561354">
        <w:rPr>
          <w:b/>
        </w:rPr>
        <w:t>unit</w:t>
      </w:r>
      <w:r>
        <w:t xml:space="preserve">: </w:t>
      </w:r>
      <w:r w:rsidR="0033774E">
        <w:t>Unit is a code</w:t>
      </w:r>
      <w:r w:rsidR="0033774E">
        <w:rPr>
          <w:rStyle w:val="FootnoteReference"/>
        </w:rPr>
        <w:footnoteReference w:id="25"/>
      </w:r>
      <w:r w:rsidR="0033774E">
        <w:t xml:space="preserve"> representing the unit of measure associated with PQ.value.</w:t>
      </w:r>
    </w:p>
    <w:p w14:paraId="20FD1F17" w14:textId="77777777" w:rsidR="00561354" w:rsidRPr="00561354" w:rsidRDefault="00561354" w:rsidP="00FB6440">
      <w:pPr>
        <w:pStyle w:val="ListParagraph"/>
        <w:numPr>
          <w:ilvl w:val="0"/>
          <w:numId w:val="33"/>
        </w:numPr>
        <w:rPr>
          <w:b/>
        </w:rPr>
      </w:pPr>
      <w:r w:rsidRPr="00561354">
        <w:rPr>
          <w:b/>
        </w:rPr>
        <w:t>unitOriginalText</w:t>
      </w:r>
      <w:r>
        <w:t xml:space="preserve">: </w:t>
      </w:r>
      <w:r w:rsidR="0033774E">
        <w:t>UnitOriginalText is a string representing PQ.unit and is what a user actually saw or selected for the unit of measure.</w:t>
      </w:r>
    </w:p>
    <w:p w14:paraId="299E8561" w14:textId="77777777" w:rsidR="001851B8" w:rsidRDefault="00561354" w:rsidP="00FB6440">
      <w:pPr>
        <w:pStyle w:val="ListParagraph"/>
        <w:numPr>
          <w:ilvl w:val="0"/>
          <w:numId w:val="33"/>
        </w:numPr>
      </w:pPr>
      <w:r w:rsidRPr="001851B8">
        <w:rPr>
          <w:b/>
        </w:rPr>
        <w:t>originalText</w:t>
      </w:r>
      <w:r>
        <w:t xml:space="preserve">: </w:t>
      </w:r>
      <w:r w:rsidR="0033774E">
        <w:t xml:space="preserve">OriginalText is a string representing </w:t>
      </w:r>
      <w:r w:rsidR="001851B8">
        <w:t xml:space="preserve">the entire </w:t>
      </w:r>
      <w:r w:rsidR="0033774E">
        <w:t>PQ</w:t>
      </w:r>
      <w:r w:rsidR="001851B8">
        <w:t xml:space="preserve"> (value and unit) and is </w:t>
      </w:r>
      <w:r w:rsidR="0033774E">
        <w:t xml:space="preserve">what a user actually saw or selected.  </w:t>
      </w:r>
    </w:p>
    <w:p w14:paraId="416FB3C7" w14:textId="77777777" w:rsidR="00D061F7" w:rsidRDefault="00561354" w:rsidP="00FB6440">
      <w:pPr>
        <w:pStyle w:val="ListParagraph"/>
        <w:numPr>
          <w:ilvl w:val="0"/>
          <w:numId w:val="31"/>
        </w:numPr>
      </w:pPr>
      <w:r w:rsidRPr="001851B8">
        <w:rPr>
          <w:b/>
        </w:rPr>
        <w:t>translation</w:t>
      </w:r>
      <w:r>
        <w:t xml:space="preserve">: </w:t>
      </w:r>
      <w:r w:rsidR="001851B8">
        <w:t>Translation captures the data that was actually sent/submitted by a sender/application</w:t>
      </w:r>
      <w:r w:rsidR="0046449B">
        <w:t>, since unit conversion may have been performed to arrive at PQ.value and PQ.unit</w:t>
      </w:r>
      <w:r w:rsidR="001851B8">
        <w:t>.  Its structure</w:t>
      </w:r>
      <w:r w:rsidR="001851B8">
        <w:rPr>
          <w:rStyle w:val="FootnoteReference"/>
        </w:rPr>
        <w:footnoteReference w:id="26"/>
      </w:r>
      <w:r w:rsidR="001851B8">
        <w:t xml:space="preserve"> mimics that of the PQ data type itself, except it contains no translation (to prevent recursion).</w:t>
      </w:r>
    </w:p>
    <w:p w14:paraId="7550B574" w14:textId="77777777" w:rsidR="003034CD" w:rsidRDefault="003034CD" w:rsidP="009405EA">
      <w:pPr>
        <w:pStyle w:val="Heading3"/>
      </w:pPr>
      <w:bookmarkStart w:id="45" w:name="_Toc333001774"/>
      <w:r>
        <w:t>REAL</w:t>
      </w:r>
      <w:bookmarkEnd w:id="45"/>
    </w:p>
    <w:p w14:paraId="344E0D04" w14:textId="77777777" w:rsidR="003034CD" w:rsidRPr="003034CD" w:rsidRDefault="001F32DC" w:rsidP="003034CD">
      <w:r>
        <w:t>NEEDS COMPLETION</w:t>
      </w:r>
    </w:p>
    <w:p w14:paraId="31561F41" w14:textId="77777777" w:rsidR="00D061F7" w:rsidRDefault="00D061F7" w:rsidP="009405EA">
      <w:pPr>
        <w:pStyle w:val="Heading3"/>
      </w:pPr>
      <w:bookmarkStart w:id="46" w:name="_Toc333001775"/>
      <w:r>
        <w:t>ST</w:t>
      </w:r>
      <w:bookmarkEnd w:id="46"/>
    </w:p>
    <w:p w14:paraId="4FF9E16C" w14:textId="77777777" w:rsidR="007315FE" w:rsidRDefault="007315FE" w:rsidP="007315FE">
      <w:r>
        <w:t>The ST data type</w:t>
      </w:r>
      <w:r w:rsidR="00122482">
        <w:t xml:space="preserve"> is used for text (string) data.  Its components are described below:</w:t>
      </w:r>
    </w:p>
    <w:p w14:paraId="4049B9C9" w14:textId="77777777" w:rsidR="00561354" w:rsidRPr="00561354" w:rsidRDefault="00561354" w:rsidP="00FB6440">
      <w:pPr>
        <w:pStyle w:val="ListParagraph"/>
        <w:numPr>
          <w:ilvl w:val="0"/>
          <w:numId w:val="34"/>
        </w:numPr>
        <w:rPr>
          <w:b/>
        </w:rPr>
      </w:pPr>
      <w:r w:rsidRPr="00561354">
        <w:rPr>
          <w:b/>
        </w:rPr>
        <w:t>value</w:t>
      </w:r>
      <w:r>
        <w:t xml:space="preserve">: </w:t>
      </w:r>
      <w:r w:rsidR="00122482">
        <w:t>Value is the text that needs to be captured.</w:t>
      </w:r>
    </w:p>
    <w:p w14:paraId="67692DC8" w14:textId="77777777" w:rsidR="00561354" w:rsidRPr="00561354" w:rsidRDefault="00561354" w:rsidP="00FB6440">
      <w:pPr>
        <w:pStyle w:val="ListParagraph"/>
        <w:numPr>
          <w:ilvl w:val="0"/>
          <w:numId w:val="34"/>
        </w:numPr>
        <w:rPr>
          <w:b/>
        </w:rPr>
      </w:pPr>
      <w:r w:rsidRPr="00561354">
        <w:rPr>
          <w:b/>
        </w:rPr>
        <w:t>language</w:t>
      </w:r>
      <w:r>
        <w:t xml:space="preserve">: </w:t>
      </w:r>
      <w:r w:rsidR="00122482">
        <w:t>Language is a code</w:t>
      </w:r>
      <w:r w:rsidR="00122482">
        <w:rPr>
          <w:rStyle w:val="FootnoteReference"/>
        </w:rPr>
        <w:footnoteReference w:id="27"/>
      </w:r>
      <w:r w:rsidR="00122482">
        <w:t xml:space="preserve"> </w:t>
      </w:r>
      <w:r w:rsidR="0046449B">
        <w:t>that represents the written language pertaining to ST.value.</w:t>
      </w:r>
    </w:p>
    <w:p w14:paraId="490E42B9" w14:textId="77777777" w:rsidR="00D061F7" w:rsidRPr="00D061F7" w:rsidRDefault="00561354" w:rsidP="00FB6440">
      <w:pPr>
        <w:pStyle w:val="ListParagraph"/>
        <w:numPr>
          <w:ilvl w:val="0"/>
          <w:numId w:val="34"/>
        </w:numPr>
      </w:pPr>
      <w:r w:rsidRPr="00561354">
        <w:rPr>
          <w:b/>
        </w:rPr>
        <w:t>translation</w:t>
      </w:r>
      <w:r>
        <w:t xml:space="preserve">: </w:t>
      </w:r>
      <w:r w:rsidR="0046449B">
        <w:t>Translation captures the data that was actually sent/submitted by a sender/application, since language translation may have been performed to arrive at ST.value.  Its structure</w:t>
      </w:r>
      <w:r w:rsidR="0046449B">
        <w:rPr>
          <w:rStyle w:val="FootnoteReference"/>
        </w:rPr>
        <w:footnoteReference w:id="28"/>
      </w:r>
      <w:r w:rsidR="0046449B">
        <w:t xml:space="preserve"> mimics that of the ST data type itself, except it contains no translation (to prevent recursion).</w:t>
      </w:r>
    </w:p>
    <w:p w14:paraId="432290B8" w14:textId="77777777" w:rsidR="00D061F7" w:rsidRDefault="00D061F7" w:rsidP="00591DD2">
      <w:pPr>
        <w:pStyle w:val="Heading3"/>
      </w:pPr>
      <w:bookmarkStart w:id="47" w:name="_Toc333001776"/>
      <w:r>
        <w:lastRenderedPageBreak/>
        <w:t>TS</w:t>
      </w:r>
      <w:bookmarkEnd w:id="47"/>
    </w:p>
    <w:p w14:paraId="2016B0B2" w14:textId="77777777" w:rsidR="00885770" w:rsidRDefault="00885770" w:rsidP="00885770">
      <w:r>
        <w:t>TS is the timestamp data type.  It is used for both dates and dates/times.</w:t>
      </w:r>
    </w:p>
    <w:p w14:paraId="21856BF1" w14:textId="77777777" w:rsidR="00561354" w:rsidRPr="00396C2E" w:rsidRDefault="00561354" w:rsidP="00FB6440">
      <w:pPr>
        <w:pStyle w:val="ListParagraph"/>
        <w:numPr>
          <w:ilvl w:val="0"/>
          <w:numId w:val="35"/>
        </w:numPr>
        <w:rPr>
          <w:b/>
        </w:rPr>
      </w:pPr>
      <w:r w:rsidRPr="00561354">
        <w:rPr>
          <w:b/>
        </w:rPr>
        <w:t>value</w:t>
      </w:r>
      <w:r>
        <w:t xml:space="preserve">: </w:t>
      </w:r>
      <w:r w:rsidR="00885770">
        <w:t>Value is the date/time of the timestamp</w:t>
      </w:r>
      <w:r w:rsidR="00396C2E">
        <w:rPr>
          <w:rStyle w:val="FootnoteReference"/>
        </w:rPr>
        <w:footnoteReference w:id="29"/>
      </w:r>
      <w:r w:rsidR="003F4B46">
        <w:t xml:space="preserve">.  The timestamp may be captured in a format such as </w:t>
      </w:r>
      <w:r w:rsidR="003F4B46" w:rsidRPr="003F4B46">
        <w:t>YYYY-MM-DDTHH:mm:ss</w:t>
      </w:r>
      <w:r w:rsidR="003F4B46">
        <w:t xml:space="preserve">. </w:t>
      </w:r>
      <w:r w:rsidR="003F4B46" w:rsidRPr="003F4B46">
        <w:t xml:space="preserve"> </w:t>
      </w:r>
      <w:r w:rsidR="003F4B46">
        <w:t>If the value specifies just a date (with</w:t>
      </w:r>
      <w:r w:rsidR="00BA04AF">
        <w:t>out</w:t>
      </w:r>
      <w:r w:rsidR="003F4B46">
        <w:t xml:space="preserve"> specifying a time), the time portion is left off, e.g., “2012-05-12”.  If the value is only precise to the hour (not the minute and second), the minute and second are left off, e.g., “2012-05-12T07”.</w:t>
      </w:r>
    </w:p>
    <w:p w14:paraId="168AB6C6" w14:textId="77777777" w:rsidR="00561354" w:rsidRPr="00561354" w:rsidRDefault="00561354" w:rsidP="00FB6440">
      <w:pPr>
        <w:pStyle w:val="ListParagraph"/>
        <w:numPr>
          <w:ilvl w:val="0"/>
          <w:numId w:val="35"/>
        </w:numPr>
        <w:rPr>
          <w:b/>
        </w:rPr>
      </w:pPr>
      <w:r w:rsidRPr="00561354">
        <w:rPr>
          <w:b/>
        </w:rPr>
        <w:t>storagePrecision</w:t>
      </w:r>
      <w:r>
        <w:t>:</w:t>
      </w:r>
      <w:r w:rsidR="00885770">
        <w:t xml:space="preserve"> </w:t>
      </w:r>
      <w:r w:rsidR="003F4B46">
        <w:t>StoragePrecision captures t</w:t>
      </w:r>
      <w:r w:rsidR="00246EE8">
        <w:t xml:space="preserve">he number of significant digits </w:t>
      </w:r>
      <w:r w:rsidR="00396C2E">
        <w:t>of the calendar representation.</w:t>
      </w:r>
      <w:r w:rsidR="00A60DBC">
        <w:t xml:space="preserve">  NEEDS COMPLETION</w:t>
      </w:r>
    </w:p>
    <w:p w14:paraId="62928293" w14:textId="77777777" w:rsidR="00561354" w:rsidRPr="00561354" w:rsidRDefault="00561354" w:rsidP="00FB6440">
      <w:pPr>
        <w:pStyle w:val="ListParagraph"/>
        <w:numPr>
          <w:ilvl w:val="0"/>
          <w:numId w:val="35"/>
        </w:numPr>
        <w:rPr>
          <w:b/>
        </w:rPr>
      </w:pPr>
      <w:r w:rsidRPr="00561354">
        <w:rPr>
          <w:b/>
        </w:rPr>
        <w:t>timezone</w:t>
      </w:r>
      <w:r>
        <w:t>:</w:t>
      </w:r>
      <w:r w:rsidR="0046449B">
        <w:t xml:space="preserve"> Timezone is a code that captures the local timezone to which the TS.value instance pertains.  </w:t>
      </w:r>
      <w:r w:rsidR="00246EE8">
        <w:t>This is important since in most implementations TS.value has been normalized to a specified timezone.  Explicitly storing the local timezone of the instance allows conversion back to the local timezone for display or interpretation.  For example, if a TS.value captures “</w:t>
      </w:r>
      <w:r w:rsidR="008B6055">
        <w:t>2012</w:t>
      </w:r>
      <w:r w:rsidR="008B6055" w:rsidRPr="008B6055">
        <w:t>05121800</w:t>
      </w:r>
      <w:r w:rsidR="008B6055">
        <w:t xml:space="preserve">” </w:t>
      </w:r>
      <w:r w:rsidR="00246EE8">
        <w:t>(UTC), a timezone code of “</w:t>
      </w:r>
      <w:r w:rsidR="008B6055">
        <w:t>CDT</w:t>
      </w:r>
      <w:r w:rsidR="00246EE8">
        <w:t>” allows one to know that</w:t>
      </w:r>
      <w:r w:rsidR="008B6055">
        <w:t xml:space="preserve"> the local time was </w:t>
      </w:r>
      <w:r w:rsidR="00246EE8">
        <w:t xml:space="preserve"> </w:t>
      </w:r>
      <w:r w:rsidR="0046449B">
        <w:t xml:space="preserve"> </w:t>
      </w:r>
      <w:r w:rsidR="008B6055">
        <w:t>1pm.  This is important for display and for certain interpretations of the event (e.g., knowing that the event occurred at midday may be important).  If an implementation stores an offset along with TS.value, the local time of day is now explicit, but the timezone is still possibly ambiguous.  For example, “</w:t>
      </w:r>
      <w:r w:rsidR="008B6055" w:rsidRPr="008B6055">
        <w:t>20</w:t>
      </w:r>
      <w:r w:rsidR="008B6055">
        <w:t>12</w:t>
      </w:r>
      <w:r w:rsidR="008B6055" w:rsidRPr="008B6055">
        <w:t>05121800-0500</w:t>
      </w:r>
      <w:r w:rsidR="008B6055">
        <w:t xml:space="preserve">” (meaning UTC – 5 hrs), </w:t>
      </w:r>
      <w:r w:rsidR="008B6055" w:rsidRPr="008B6055">
        <w:t xml:space="preserve">may </w:t>
      </w:r>
      <w:r w:rsidR="008B6055">
        <w:t xml:space="preserve">refer to the </w:t>
      </w:r>
      <w:r w:rsidR="008B6055" w:rsidRPr="008B6055">
        <w:t>E</w:t>
      </w:r>
      <w:r w:rsidR="008B6055">
        <w:t>astern Standard Time (EST) or Cent</w:t>
      </w:r>
      <w:r w:rsidR="008B6055" w:rsidRPr="008B6055">
        <w:t xml:space="preserve">ral </w:t>
      </w:r>
      <w:r w:rsidR="008B6055">
        <w:t>D</w:t>
      </w:r>
      <w:r w:rsidR="008B6055" w:rsidRPr="008B6055">
        <w:t xml:space="preserve">aylight </w:t>
      </w:r>
      <w:r w:rsidR="008B6055">
        <w:t>S</w:t>
      </w:r>
      <w:r w:rsidR="008B6055" w:rsidRPr="008B6055">
        <w:t xml:space="preserve">avings </w:t>
      </w:r>
      <w:r w:rsidR="008B6055">
        <w:t>Time (CDT).</w:t>
      </w:r>
    </w:p>
    <w:p w14:paraId="29A82788" w14:textId="77777777" w:rsidR="00561354" w:rsidRPr="00561354" w:rsidRDefault="00561354" w:rsidP="00FB6440">
      <w:pPr>
        <w:pStyle w:val="ListParagraph"/>
        <w:numPr>
          <w:ilvl w:val="0"/>
          <w:numId w:val="35"/>
        </w:numPr>
        <w:rPr>
          <w:b/>
        </w:rPr>
      </w:pPr>
      <w:r w:rsidRPr="00561354">
        <w:rPr>
          <w:b/>
        </w:rPr>
        <w:t>operator</w:t>
      </w:r>
      <w:r>
        <w:t>:</w:t>
      </w:r>
      <w:r w:rsidR="00885770">
        <w:t xml:space="preserve"> Operator is a code</w:t>
      </w:r>
      <w:r w:rsidR="00885770">
        <w:rPr>
          <w:rStyle w:val="FootnoteReference"/>
        </w:rPr>
        <w:footnoteReference w:id="30"/>
      </w:r>
      <w:r w:rsidR="00885770">
        <w:t xml:space="preserve"> which represents “&gt;”, “&lt;”, “&gt;=”, “&lt;=”, or “=”</w:t>
      </w:r>
      <w:r w:rsidR="00885770">
        <w:rPr>
          <w:rStyle w:val="FootnoteReference"/>
        </w:rPr>
        <w:footnoteReference w:id="31"/>
      </w:r>
      <w:r w:rsidR="00885770">
        <w:t>.  In conjunction with TS.value, it is used to represent, for example, “&gt; 2012-03-16” (i.e., “later than” 2012-03-16), “&lt;= 2010-01-01” (i.e., “earlier than” 2010-01-01), etc.</w:t>
      </w:r>
    </w:p>
    <w:p w14:paraId="330155FD" w14:textId="77777777" w:rsidR="00561354" w:rsidRDefault="00561354" w:rsidP="00FB6440">
      <w:pPr>
        <w:pStyle w:val="ListParagraph"/>
        <w:numPr>
          <w:ilvl w:val="0"/>
          <w:numId w:val="35"/>
        </w:numPr>
      </w:pPr>
      <w:r w:rsidRPr="00561354">
        <w:rPr>
          <w:b/>
        </w:rPr>
        <w:t>originalText</w:t>
      </w:r>
      <w:r>
        <w:t xml:space="preserve">: OriginalText is a string representing what a </w:t>
      </w:r>
      <w:r w:rsidR="00246EE8">
        <w:t>user actually saw or selected, since in some cases, TS.value will be a reformatted and a timezone-converted version of what the user actually saw or selected.</w:t>
      </w:r>
    </w:p>
    <w:p w14:paraId="554C8C9F" w14:textId="77777777" w:rsidR="00136AF6" w:rsidRDefault="007F33A3" w:rsidP="00591DD2">
      <w:pPr>
        <w:pStyle w:val="Heading2"/>
      </w:pPr>
      <w:bookmarkStart w:id="48" w:name="_Ref332661057"/>
      <w:bookmarkStart w:id="49" w:name="_Toc333001777"/>
      <w:r>
        <w:t xml:space="preserve">CDL </w:t>
      </w:r>
      <w:r w:rsidR="007E6A3D">
        <w:t>Elements in</w:t>
      </w:r>
      <w:r w:rsidR="00F72C7A">
        <w:t xml:space="preserve"> a CEM</w:t>
      </w:r>
      <w:bookmarkEnd w:id="48"/>
      <w:bookmarkEnd w:id="49"/>
    </w:p>
    <w:p w14:paraId="74BB9510" w14:textId="77777777" w:rsidR="009405EA" w:rsidRDefault="00857196" w:rsidP="009405EA">
      <w:r>
        <w:t xml:space="preserve">The elements of a CEM were presented in the </w:t>
      </w:r>
      <w:r w:rsidR="00B317E5">
        <w:fldChar w:fldCharType="begin"/>
      </w:r>
      <w:r>
        <w:instrText xml:space="preserve"> REF _Ref332617139 \h </w:instrText>
      </w:r>
      <w:r w:rsidR="00B317E5">
        <w:fldChar w:fldCharType="separate"/>
      </w:r>
      <w:r>
        <w:t>Clinical Element Models</w:t>
      </w:r>
      <w:r w:rsidR="00B317E5">
        <w:fldChar w:fldCharType="end"/>
      </w:r>
      <w:r>
        <w:t xml:space="preserve"> section.  </w:t>
      </w:r>
      <w:r w:rsidR="009405EA">
        <w:t>Their expression in CDL</w:t>
      </w:r>
      <w:r>
        <w:t xml:space="preserve"> will be </w:t>
      </w:r>
      <w:r w:rsidR="00176DFF">
        <w:t>examined in more depth in this section.</w:t>
      </w:r>
    </w:p>
    <w:p w14:paraId="5B5276D4" w14:textId="77777777" w:rsidR="00C44938" w:rsidRDefault="00C44938" w:rsidP="00C44938">
      <w:r>
        <w:t>“Line”, “element”, and “statement” will be used interchangeably in this document to mean a line of CDL.  “Statement” will only be used in this context when it will not be confused with the “statement” reference class or a CEM constraining the “statement” reference class.</w:t>
      </w:r>
    </w:p>
    <w:p w14:paraId="05A59223" w14:textId="77777777" w:rsidR="00C44938" w:rsidRDefault="00C44938" w:rsidP="00591DD2">
      <w:pPr>
        <w:pStyle w:val="Heading3"/>
      </w:pPr>
      <w:bookmarkStart w:id="50" w:name="_Toc333001778"/>
      <w:r>
        <w:t>General CDL rules</w:t>
      </w:r>
      <w:bookmarkEnd w:id="50"/>
    </w:p>
    <w:p w14:paraId="3BE40A81" w14:textId="77777777" w:rsidR="00C44938" w:rsidRDefault="00C44938" w:rsidP="00FB6440">
      <w:pPr>
        <w:pStyle w:val="ListParagraph"/>
        <w:numPr>
          <w:ilvl w:val="0"/>
          <w:numId w:val="46"/>
        </w:numPr>
      </w:pPr>
      <w:r>
        <w:t>Each CDL file defines a single CEM</w:t>
      </w:r>
      <w:r>
        <w:rPr>
          <w:rStyle w:val="FootnoteReference"/>
        </w:rPr>
        <w:footnoteReference w:id="32"/>
      </w:r>
      <w:r>
        <w:t>.</w:t>
      </w:r>
    </w:p>
    <w:p w14:paraId="3673BCC6" w14:textId="77777777" w:rsidR="00C44938" w:rsidRDefault="00C44938" w:rsidP="00FB6440">
      <w:pPr>
        <w:pStyle w:val="ListParagraph"/>
        <w:numPr>
          <w:ilvl w:val="0"/>
          <w:numId w:val="46"/>
        </w:numPr>
      </w:pPr>
      <w:r>
        <w:lastRenderedPageBreak/>
        <w:t>Comment blocks in CDL files begin with “/*”</w:t>
      </w:r>
      <w:r w:rsidR="003E0342">
        <w:t xml:space="preserve"> or “/**”</w:t>
      </w:r>
      <w:r>
        <w:t xml:space="preserve"> and end with “*/”.  Individual lines within the comment block begin with “*”.</w:t>
      </w:r>
    </w:p>
    <w:p w14:paraId="111DBD77" w14:textId="77777777" w:rsidR="001E0FDC" w:rsidRDefault="001E0FDC" w:rsidP="00FB6440">
      <w:pPr>
        <w:pStyle w:val="ListParagraph"/>
        <w:numPr>
          <w:ilvl w:val="0"/>
          <w:numId w:val="46"/>
        </w:numPr>
      </w:pPr>
      <w:r>
        <w:t xml:space="preserve">Regardless of model type, the copyright statement, import statements (if the model references any other models), the header, and the model name appear.  Whether other elements appear in the CEM depends on the type of model.  These rules are described in the various sections of the </w:t>
      </w:r>
      <w:r w:rsidR="00B317E5">
        <w:fldChar w:fldCharType="begin"/>
      </w:r>
      <w:r>
        <w:instrText xml:space="preserve"> REF _Ref332637700 \h </w:instrText>
      </w:r>
      <w:r w:rsidR="00B317E5">
        <w:fldChar w:fldCharType="separate"/>
      </w:r>
      <w:r>
        <w:t>CEM structures</w:t>
      </w:r>
      <w:r w:rsidR="00B317E5">
        <w:fldChar w:fldCharType="end"/>
      </w:r>
      <w:r>
        <w:t xml:space="preserve"> section.</w:t>
      </w:r>
    </w:p>
    <w:p w14:paraId="3CFA4749" w14:textId="77777777" w:rsidR="001A69CE" w:rsidRDefault="001A69CE" w:rsidP="00FB6440">
      <w:pPr>
        <w:pStyle w:val="ListParagraph"/>
        <w:numPr>
          <w:ilvl w:val="0"/>
          <w:numId w:val="46"/>
        </w:numPr>
      </w:pPr>
      <w:r>
        <w:t>The actual model content appears after the header.</w:t>
      </w:r>
    </w:p>
    <w:p w14:paraId="688D992E" w14:textId="77777777" w:rsidR="001A69CE" w:rsidRDefault="001A69CE" w:rsidP="00FB6440">
      <w:pPr>
        <w:pStyle w:val="ListParagraph"/>
        <w:numPr>
          <w:ilvl w:val="1"/>
          <w:numId w:val="46"/>
        </w:numPr>
      </w:pPr>
      <w:r>
        <w:t>The first line of the content is the model name.</w:t>
      </w:r>
    </w:p>
    <w:p w14:paraId="1B3A5580" w14:textId="77777777" w:rsidR="001A69CE" w:rsidRPr="001A69CE" w:rsidRDefault="001A69CE" w:rsidP="00FB6440">
      <w:pPr>
        <w:pStyle w:val="ListParagraph"/>
        <w:numPr>
          <w:ilvl w:val="1"/>
          <w:numId w:val="46"/>
        </w:numPr>
      </w:pPr>
      <w:r w:rsidRPr="001A69CE">
        <w:rPr>
          <w:sz w:val="24"/>
          <w:szCs w:val="24"/>
        </w:rPr>
        <w:t>Following the model name, the body of the model is enclosed in opening and closing braces (“{</w:t>
      </w:r>
      <w:r w:rsidR="005D4B24">
        <w:rPr>
          <w:sz w:val="24"/>
          <w:szCs w:val="24"/>
        </w:rPr>
        <w:t xml:space="preserve">” </w:t>
      </w:r>
      <w:r w:rsidR="00CE2881" w:rsidRPr="001A69CE">
        <w:rPr>
          <w:sz w:val="24"/>
          <w:szCs w:val="24"/>
        </w:rPr>
        <w:t>and</w:t>
      </w:r>
      <w:r w:rsidRPr="001A69CE">
        <w:rPr>
          <w:sz w:val="24"/>
          <w:szCs w:val="24"/>
        </w:rPr>
        <w:t xml:space="preserve"> “}”).</w:t>
      </w:r>
    </w:p>
    <w:p w14:paraId="27EED689" w14:textId="77777777" w:rsidR="001A69CE" w:rsidRDefault="001A69CE" w:rsidP="00FB6440">
      <w:pPr>
        <w:pStyle w:val="ListParagraph"/>
        <w:numPr>
          <w:ilvl w:val="1"/>
          <w:numId w:val="46"/>
        </w:numPr>
      </w:pPr>
      <w:r>
        <w:t>The content between the braces defines the logical structure of the model.</w:t>
      </w:r>
    </w:p>
    <w:p w14:paraId="10A900BE" w14:textId="77777777" w:rsidR="001A69CE" w:rsidRDefault="001A69CE" w:rsidP="00FB6440">
      <w:pPr>
        <w:pStyle w:val="ListParagraph"/>
        <w:numPr>
          <w:ilvl w:val="0"/>
          <w:numId w:val="46"/>
        </w:numPr>
      </w:pPr>
      <w:r>
        <w:t>Each import statement and each statement within the body of the CEM ends in a semicolon.</w:t>
      </w:r>
    </w:p>
    <w:p w14:paraId="3E8E2AA0" w14:textId="77777777" w:rsidR="001A69CE" w:rsidRDefault="001A69CE" w:rsidP="001A69CE">
      <w:pPr>
        <w:pStyle w:val="ListParagraph"/>
      </w:pPr>
    </w:p>
    <w:p w14:paraId="6F061F67" w14:textId="77777777" w:rsidR="001A69CE" w:rsidRDefault="001A69CE" w:rsidP="00971327">
      <w:r>
        <w:t xml:space="preserve">A schematic of a CEM model is shown in </w:t>
      </w:r>
      <w:r w:rsidR="00B317E5">
        <w:fldChar w:fldCharType="begin"/>
      </w:r>
      <w:r w:rsidR="00656A0A">
        <w:instrText xml:space="preserve"> REF _Ref332641053 \h </w:instrText>
      </w:r>
      <w:r w:rsidR="00B317E5">
        <w:fldChar w:fldCharType="separate"/>
      </w:r>
      <w:r w:rsidR="00F5405E">
        <w:t xml:space="preserve">Figure </w:t>
      </w:r>
      <w:r w:rsidR="00F5405E">
        <w:rPr>
          <w:noProof/>
        </w:rPr>
        <w:t>5</w:t>
      </w:r>
      <w:r w:rsidR="00B317E5">
        <w:fldChar w:fldCharType="end"/>
      </w:r>
      <w:r>
        <w:t>.</w:t>
      </w:r>
    </w:p>
    <w:p w14:paraId="58EFA61B" w14:textId="77777777" w:rsidR="00C44938" w:rsidRDefault="00C44938" w:rsidP="00591DD2">
      <w:pPr>
        <w:pStyle w:val="Heading3"/>
      </w:pPr>
      <w:bookmarkStart w:id="51" w:name="_Toc333001779"/>
      <w:r>
        <w:t>Copyright statement</w:t>
      </w:r>
      <w:bookmarkEnd w:id="51"/>
    </w:p>
    <w:p w14:paraId="7CC44507" w14:textId="77777777" w:rsidR="00C44938" w:rsidRDefault="00C44938" w:rsidP="00C44938">
      <w:r>
        <w:t>The copyright statement is a comment in CDL and appears at the beginning of each CDL file, as shown below.</w:t>
      </w:r>
    </w:p>
    <w:p w14:paraId="10991AFA" w14:textId="77777777" w:rsidR="00C44938" w:rsidRDefault="00C44938" w:rsidP="001A69CE">
      <w:pPr>
        <w:autoSpaceDE w:val="0"/>
        <w:autoSpaceDN w:val="0"/>
        <w:adjustRightInd w:val="0"/>
        <w:spacing w:after="0" w:line="240" w:lineRule="auto"/>
        <w:ind w:left="720"/>
        <w:rPr>
          <w:rFonts w:ascii="Courier New" w:hAnsi="Courier New" w:cs="Courier New"/>
          <w:color w:val="3F7F5F"/>
          <w:sz w:val="20"/>
          <w:szCs w:val="20"/>
        </w:rPr>
      </w:pPr>
      <w:r>
        <w:rPr>
          <w:rFonts w:ascii="Courier New" w:hAnsi="Courier New" w:cs="Courier New"/>
          <w:color w:val="3F7F5F"/>
          <w:sz w:val="20"/>
          <w:szCs w:val="20"/>
        </w:rPr>
        <w:t>/*</w:t>
      </w:r>
    </w:p>
    <w:p w14:paraId="5CAC9EFE" w14:textId="77777777" w:rsidR="001A69CE" w:rsidRDefault="001A69CE" w:rsidP="001A69C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sz w:val="20"/>
          <w:szCs w:val="20"/>
        </w:rPr>
        <w:t xml:space="preserve"> </w:t>
      </w:r>
      <w:r w:rsidR="00C44938">
        <w:rPr>
          <w:rFonts w:ascii="Courier New" w:hAnsi="Courier New" w:cs="Courier New"/>
          <w:color w:val="3F7F5F"/>
          <w:sz w:val="20"/>
          <w:szCs w:val="20"/>
        </w:rPr>
        <w:t>Copyrigh</w:t>
      </w:r>
      <w:r w:rsidR="00C44938" w:rsidRPr="00C44938">
        <w:rPr>
          <w:rFonts w:ascii="Courier New" w:hAnsi="Courier New" w:cs="Courier New"/>
          <w:color w:val="3F7F5F"/>
          <w:sz w:val="20"/>
          <w:szCs w:val="20"/>
        </w:rPr>
        <w:t>t Â©</w:t>
      </w:r>
      <w:r w:rsidR="00C44938">
        <w:rPr>
          <w:rFonts w:ascii="Courier New" w:hAnsi="Courier New" w:cs="Courier New"/>
          <w:color w:val="3F7F5F"/>
          <w:sz w:val="20"/>
          <w:szCs w:val="20"/>
        </w:rPr>
        <w:t xml:space="preserve"> 2009-2011 General Electric Company</w:t>
      </w:r>
    </w:p>
    <w:p w14:paraId="655C5CA0" w14:textId="77777777" w:rsidR="001A69CE" w:rsidRDefault="00C44938" w:rsidP="001A69C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  All Rights Reserved</w:t>
      </w:r>
    </w:p>
    <w:p w14:paraId="235A449D" w14:textId="77777777" w:rsidR="00C44938" w:rsidRPr="001A69CE" w:rsidRDefault="00C44938" w:rsidP="001A69C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w:t>
      </w:r>
    </w:p>
    <w:p w14:paraId="5906F062" w14:textId="77777777" w:rsidR="009405EA" w:rsidRDefault="009405EA" w:rsidP="00591DD2">
      <w:pPr>
        <w:pStyle w:val="Heading3"/>
      </w:pPr>
      <w:bookmarkStart w:id="52" w:name="_Toc333001780"/>
      <w:r>
        <w:t xml:space="preserve">Import </w:t>
      </w:r>
      <w:r w:rsidR="00C44938">
        <w:t>s</w:t>
      </w:r>
      <w:r>
        <w:t>tatements</w:t>
      </w:r>
      <w:bookmarkEnd w:id="52"/>
    </w:p>
    <w:p w14:paraId="7A40C606" w14:textId="77777777" w:rsidR="009405EA" w:rsidRDefault="009405EA" w:rsidP="009405EA">
      <w:r>
        <w:t>A CEM may reference another CEM when:</w:t>
      </w:r>
    </w:p>
    <w:p w14:paraId="21F9E000" w14:textId="77777777" w:rsidR="009405EA" w:rsidRDefault="009405EA" w:rsidP="00FB6440">
      <w:pPr>
        <w:pStyle w:val="ListParagraph"/>
        <w:numPr>
          <w:ilvl w:val="0"/>
          <w:numId w:val="45"/>
        </w:numPr>
      </w:pPr>
      <w:r>
        <w:t>it extends/restricts another CEM</w:t>
      </w:r>
    </w:p>
    <w:p w14:paraId="0A131162" w14:textId="77777777" w:rsidR="009405EA" w:rsidRDefault="009405EA" w:rsidP="00FB6440">
      <w:pPr>
        <w:pStyle w:val="ListParagraph"/>
        <w:numPr>
          <w:ilvl w:val="0"/>
          <w:numId w:val="45"/>
        </w:numPr>
      </w:pPr>
      <w:r>
        <w:t>it uses another CEM as a qualifier, item, modifier, or attribution</w:t>
      </w:r>
    </w:p>
    <w:p w14:paraId="188E849E" w14:textId="77777777" w:rsidR="009405EA" w:rsidRDefault="009405EA" w:rsidP="00FB6440">
      <w:pPr>
        <w:pStyle w:val="ListParagraph"/>
        <w:numPr>
          <w:ilvl w:val="0"/>
          <w:numId w:val="45"/>
        </w:numPr>
      </w:pPr>
      <w:r>
        <w:t>(in the case of associations) it specifies another CEM as a source or target</w:t>
      </w:r>
    </w:p>
    <w:p w14:paraId="2E8254BA" w14:textId="77777777" w:rsidR="009405EA" w:rsidRDefault="009405EA" w:rsidP="009405EA">
      <w:pPr>
        <w:pStyle w:val="ListParagraph"/>
      </w:pPr>
    </w:p>
    <w:p w14:paraId="58F9274E" w14:textId="77777777" w:rsidR="00C44938" w:rsidRDefault="009405EA" w:rsidP="009405EA">
      <w:r>
        <w:t>When a CEM references another CEM, it must “import” the other CEM using an import statement</w:t>
      </w:r>
      <w:r w:rsidR="00C44938">
        <w:t>, as shown here:</w:t>
      </w:r>
    </w:p>
    <w:p w14:paraId="6965BCF7" w14:textId="77777777" w:rsidR="00C44938" w:rsidRDefault="00C44938" w:rsidP="00C44938">
      <w:pPr>
        <w:ind w:left="720"/>
      </w:pPr>
      <w:r w:rsidRPr="00C44938">
        <w:rPr>
          <w:rFonts w:ascii="Courier New" w:hAnsi="Courier New" w:cs="Courier New"/>
          <w:b/>
          <w:bCs/>
          <w:color w:val="7F0055"/>
          <w:sz w:val="20"/>
          <w:szCs w:val="20"/>
        </w:rPr>
        <w:t>import</w:t>
      </w:r>
      <w:r>
        <w:rPr>
          <w:rFonts w:ascii="Courier New" w:hAnsi="Courier New" w:cs="Courier New"/>
          <w:color w:val="000000"/>
          <w:sz w:val="20"/>
          <w:szCs w:val="20"/>
        </w:rPr>
        <w:t xml:space="preserve"> SomeModel</w:t>
      </w:r>
      <w:r w:rsidRPr="00C44938">
        <w:rPr>
          <w:rFonts w:ascii="Courier New" w:hAnsi="Courier New" w:cs="Courier New"/>
          <w:color w:val="000000"/>
          <w:sz w:val="20"/>
          <w:szCs w:val="20"/>
        </w:rPr>
        <w:t>;</w:t>
      </w:r>
    </w:p>
    <w:p w14:paraId="7F0F4391" w14:textId="1A31140B" w:rsidR="00C44938" w:rsidRDefault="00806B96" w:rsidP="009405EA">
      <w:r>
        <w:rPr>
          <w:noProof/>
        </w:rPr>
        <w:lastRenderedPageBreak/>
        <mc:AlternateContent>
          <mc:Choice Requires="wps">
            <w:drawing>
              <wp:anchor distT="274320" distB="0" distL="114300" distR="114300" simplePos="0" relativeHeight="251815936" behindDoc="0" locked="0" layoutInCell="1" allowOverlap="1" wp14:anchorId="3A2DF986" wp14:editId="2C24C89E">
                <wp:simplePos x="0" y="0"/>
                <wp:positionH relativeFrom="margin">
                  <wp:posOffset>1143635</wp:posOffset>
                </wp:positionH>
                <wp:positionV relativeFrom="margin">
                  <wp:posOffset>5191760</wp:posOffset>
                </wp:positionV>
                <wp:extent cx="3462655" cy="2183130"/>
                <wp:effectExtent l="0" t="0" r="17145" b="26670"/>
                <wp:wrapTopAndBottom/>
                <wp:docPr id="7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655" cy="2183130"/>
                        </a:xfrm>
                        <a:prstGeom prst="rect">
                          <a:avLst/>
                        </a:prstGeom>
                        <a:solidFill>
                          <a:srgbClr val="FFFFFF"/>
                        </a:solidFill>
                        <a:ln w="9525">
                          <a:solidFill>
                            <a:srgbClr val="000000"/>
                          </a:solidFill>
                          <a:miter lim="800000"/>
                          <a:headEnd/>
                          <a:tailEnd/>
                        </a:ln>
                      </wps:spPr>
                      <wps:txbx>
                        <w:txbxContent>
                          <w:p w14:paraId="09037369" w14:textId="77777777" w:rsidR="00D946F6" w:rsidRDefault="00D946F6">
                            <w:r>
                              <w:t>Copyright statement (commented)</w:t>
                            </w:r>
                          </w:p>
                          <w:p w14:paraId="646F33B2" w14:textId="77777777" w:rsidR="00D946F6" w:rsidRDefault="00D946F6">
                            <w:r>
                              <w:t>Import statement(s)</w:t>
                            </w:r>
                          </w:p>
                          <w:p w14:paraId="191F287B" w14:textId="77777777" w:rsidR="00D946F6" w:rsidRDefault="00D946F6">
                            <w:r>
                              <w:t>Header (commented)</w:t>
                            </w:r>
                          </w:p>
                          <w:p w14:paraId="5B60B0FA" w14:textId="77777777" w:rsidR="00D946F6" w:rsidRDefault="00D946F6">
                            <w:r>
                              <w:t>Model name {</w:t>
                            </w:r>
                          </w:p>
                          <w:p w14:paraId="27724CCD" w14:textId="77777777" w:rsidR="00D946F6" w:rsidRDefault="00D946F6">
                            <w:r>
                              <w:tab/>
                              <w:t>Body</w:t>
                            </w:r>
                          </w:p>
                          <w:p w14:paraId="66F9101D" w14:textId="77777777" w:rsidR="00D946F6" w:rsidRDefault="00D946F6" w:rsidP="001A69CE">
                            <w:pPr>
                              <w:ind w:firstLine="720"/>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34" type="#_x0000_t202" style="position:absolute;margin-left:90.05pt;margin-top:408.8pt;width:272.65pt;height:171.9pt;z-index:251815936;visibility:visible;mso-wrap-style:square;mso-width-percent:0;mso-height-percent:0;mso-wrap-distance-left:9pt;mso-wrap-distance-top:21.6pt;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">
                <v:textbox>
                  <w:txbxContent>
                    <w:p w14:paraId="09037369" w14:textId="77777777" w:rsidR="00D946F6" w:rsidRDefault="00D946F6">
                      <w:r>
                        <w:t>Copyright statement (commented)</w:t>
                      </w:r>
                    </w:p>
                    <w:p w14:paraId="646F33B2" w14:textId="77777777" w:rsidR="00D946F6" w:rsidRDefault="00D946F6">
                      <w:r>
                        <w:t>Import statement(s)</w:t>
                      </w:r>
                    </w:p>
                    <w:p w14:paraId="191F287B" w14:textId="77777777" w:rsidR="00D946F6" w:rsidRDefault="00D946F6">
                      <w:r>
                        <w:t>Header (commented)</w:t>
                      </w:r>
                    </w:p>
                    <w:p w14:paraId="5B60B0FA" w14:textId="77777777" w:rsidR="00D946F6" w:rsidRDefault="00D946F6">
                      <w:r>
                        <w:t>Model name {</w:t>
                      </w:r>
                    </w:p>
                    <w:p w14:paraId="27724CCD" w14:textId="77777777" w:rsidR="00D946F6" w:rsidRDefault="00D946F6">
                      <w:r>
                        <w:tab/>
                        <w:t>Body</w:t>
                      </w:r>
                    </w:p>
                    <w:p w14:paraId="66F9101D" w14:textId="77777777" w:rsidR="00D946F6" w:rsidRDefault="00D946F6" w:rsidP="001A69CE">
                      <w:pPr>
                        <w:ind w:firstLine="720"/>
                      </w:pPr>
                      <w:r>
                        <w:t>}</w:t>
                      </w:r>
                    </w:p>
                  </w:txbxContent>
                </v:textbox>
                <w10:wrap type="topAndBottom" anchorx="margin" anchory="margin"/>
              </v:shape>
            </w:pict>
          </mc:Fallback>
        </mc:AlternateContent>
      </w:r>
      <w:r w:rsidR="00C44938">
        <w:t>where “SomeModel” is the name of a CEM</w:t>
      </w:r>
      <w:r w:rsidR="009405EA">
        <w:t xml:space="preserve">.  Import statements are listed </w:t>
      </w:r>
      <w:r w:rsidR="00C44938">
        <w:t xml:space="preserve">at the beginning of a CDL file, </w:t>
      </w:r>
      <w:r w:rsidR="00A97A71">
        <w:t>after the copyright statement.  E</w:t>
      </w:r>
      <w:r w:rsidR="00C44938">
        <w:t xml:space="preserve">ach </w:t>
      </w:r>
      <w:r w:rsidR="00A97A71">
        <w:t>import statement ends</w:t>
      </w:r>
      <w:r w:rsidR="00C44938">
        <w:t xml:space="preserve"> in a semicolon.</w:t>
      </w:r>
    </w:p>
    <w:p w14:paraId="07A00AD7" w14:textId="77777777" w:rsidR="00C44938" w:rsidRDefault="00C44938" w:rsidP="00591DD2">
      <w:pPr>
        <w:pStyle w:val="Heading3"/>
      </w:pPr>
      <w:bookmarkStart w:id="53" w:name="_Toc333001781"/>
      <w:r>
        <w:t>Header</w:t>
      </w:r>
      <w:bookmarkEnd w:id="53"/>
    </w:p>
    <w:p w14:paraId="21CC82A5" w14:textId="77777777" w:rsidR="00C44938" w:rsidRDefault="00C44938" w:rsidP="00C44938">
      <w:r>
        <w:t xml:space="preserve">The header </w:t>
      </w:r>
      <w:r w:rsidR="00A97A71">
        <w:t xml:space="preserve">is a series of comments </w:t>
      </w:r>
      <w:r>
        <w:t>conta</w:t>
      </w:r>
      <w:r w:rsidR="00A97A71">
        <w:t>ining</w:t>
      </w:r>
      <w:r>
        <w:t xml:space="preserve"> “metadata” </w:t>
      </w:r>
      <w:r w:rsidR="00A97A71">
        <w:t>p</w:t>
      </w:r>
      <w:r>
        <w:t>ertaining to the CEM.</w:t>
      </w:r>
      <w:r w:rsidR="005348B4">
        <w:t xml:space="preserve">  </w:t>
      </w:r>
      <w:r w:rsidR="00351D9E">
        <w:t xml:space="preserve">An example is shown in </w:t>
      </w:r>
      <w:r w:rsidR="00B317E5">
        <w:fldChar w:fldCharType="begin"/>
      </w:r>
      <w:r w:rsidR="001A69CE">
        <w:instrText xml:space="preserve"> REF _Ref332638367 \h </w:instrText>
      </w:r>
      <w:r w:rsidR="00B317E5">
        <w:fldChar w:fldCharType="separate"/>
      </w:r>
      <w:r w:rsidR="00F5405E">
        <w:t xml:space="preserve">Figure </w:t>
      </w:r>
      <w:r w:rsidR="00F5405E">
        <w:rPr>
          <w:noProof/>
        </w:rPr>
        <w:t>6</w:t>
      </w:r>
      <w:r w:rsidR="00B317E5">
        <w:fldChar w:fldCharType="end"/>
      </w:r>
      <w:r w:rsidR="00351D9E">
        <w:t xml:space="preserve">.  </w:t>
      </w:r>
      <w:r w:rsidR="005348B4">
        <w:t>The elements of the header are:</w:t>
      </w:r>
    </w:p>
    <w:p w14:paraId="3DBCB1AF" w14:textId="77777777" w:rsidR="005434C5" w:rsidRDefault="005348B4" w:rsidP="00FB6440">
      <w:pPr>
        <w:pStyle w:val="ListParagraph"/>
        <w:numPr>
          <w:ilvl w:val="0"/>
          <w:numId w:val="47"/>
        </w:numPr>
      </w:pPr>
      <w:r>
        <w:t>Description</w:t>
      </w:r>
      <w:r w:rsidR="005434C5">
        <w:t>:</w:t>
      </w:r>
    </w:p>
    <w:p w14:paraId="0AF953D4" w14:textId="77777777" w:rsidR="005434C5" w:rsidRDefault="005434C5" w:rsidP="00FB6440">
      <w:pPr>
        <w:pStyle w:val="ListParagraph"/>
        <w:numPr>
          <w:ilvl w:val="1"/>
          <w:numId w:val="47"/>
        </w:numPr>
      </w:pPr>
      <w:r>
        <w:t xml:space="preserve">Model Description: </w:t>
      </w:r>
      <w:r w:rsidR="005348B4">
        <w:t xml:space="preserve">The description starts with the name of the model, and then on the next line contains a description of the model.  </w:t>
      </w:r>
      <w:r>
        <w:t>Model descriptions should be as complete as possible.  Listing of sample values helps reader understanding.</w:t>
      </w:r>
    </w:p>
    <w:p w14:paraId="1A11A9E9" w14:textId="77777777" w:rsidR="005348B4" w:rsidRDefault="005434C5" w:rsidP="00FB6440">
      <w:pPr>
        <w:pStyle w:val="ListParagraph"/>
        <w:numPr>
          <w:ilvl w:val="1"/>
          <w:numId w:val="47"/>
        </w:numPr>
      </w:pPr>
      <w:r>
        <w:t xml:space="preserve">Qualifier/item/modifier/attribution description: Qualifiers items, modifiers, and attributions are described in their own files, and hence do not need to be re-described in a model that references them.  </w:t>
      </w:r>
      <w:r w:rsidR="005348B4">
        <w:t>Sometimes</w:t>
      </w:r>
      <w:r>
        <w:t>, however,</w:t>
      </w:r>
      <w:r w:rsidR="005348B4">
        <w:t xml:space="preserve"> the current model’s usage of another model as a qualifier, item, modifier, or attribution warrants further contextual explanation of the qualifier, item, modifier, or attribution.  For example, the “BodyLocation” model is described as “a particular place in the body”.  But when it is used as a qualifier in the HeartRateMeas model, its contextual meaning becomes “the particular place in the body from which a heart rate is measured”.  When it i</w:t>
      </w:r>
      <w:r w:rsidR="009D3DFF">
        <w:t>s</w:t>
      </w:r>
      <w:r w:rsidR="005348B4">
        <w:t xml:space="preserve"> used as a qualifier in the Pain</w:t>
      </w:r>
      <w:r>
        <w:t>Assert model, its contextual meaning becomes, “the particular place in the body at which pain is felt”.  In such cases, the contextual meaning of the qualifier, item, modifier, or attribution should be described in the referencing model.</w:t>
      </w:r>
      <w:r w:rsidR="005348B4">
        <w:t xml:space="preserve"> </w:t>
      </w:r>
    </w:p>
    <w:p w14:paraId="32B00478" w14:textId="20E189C1" w:rsidR="005348B4" w:rsidRDefault="00806B96" w:rsidP="00FB6440">
      <w:pPr>
        <w:pStyle w:val="ListParagraph"/>
        <w:numPr>
          <w:ilvl w:val="0"/>
          <w:numId w:val="47"/>
        </w:numPr>
      </w:pPr>
      <w:r>
        <w:rPr>
          <w:noProof/>
        </w:rPr>
        <mc:AlternateContent>
          <mc:Choice Requires="wps">
            <w:drawing>
              <wp:anchor distT="0" distB="274320" distL="114300" distR="114300" simplePos="0" relativeHeight="251817984" behindDoc="0" locked="0" layoutInCell="1" allowOverlap="1" wp14:anchorId="10CA51C4" wp14:editId="32206C25">
                <wp:simplePos x="0" y="0"/>
                <wp:positionH relativeFrom="column">
                  <wp:posOffset>1262380</wp:posOffset>
                </wp:positionH>
                <wp:positionV relativeFrom="paragraph">
                  <wp:posOffset>3642995</wp:posOffset>
                </wp:positionV>
                <wp:extent cx="3462655" cy="266700"/>
                <wp:effectExtent l="0" t="0" r="0" b="12700"/>
                <wp:wrapTopAndBottom/>
                <wp:docPr id="7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65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247C0" w14:textId="77777777" w:rsidR="00D946F6" w:rsidRPr="00562BF6" w:rsidRDefault="00D946F6" w:rsidP="00656A0A">
                            <w:pPr>
                              <w:pStyle w:val="Caption"/>
                              <w:jc w:val="center"/>
                            </w:pPr>
                            <w:bookmarkStart w:id="54" w:name="_Ref332641053"/>
                            <w:r>
                              <w:t xml:space="preserve">Figure </w:t>
                            </w:r>
                            <w:r w:rsidR="00806B96">
                              <w:fldChar w:fldCharType="begin"/>
                            </w:r>
                            <w:r w:rsidR="00806B96">
                              <w:instrText xml:space="preserve"> SEQ Figure \* ARABIC </w:instrText>
                            </w:r>
                            <w:r w:rsidR="00806B96">
                              <w:fldChar w:fldCharType="separate"/>
                            </w:r>
                            <w:r>
                              <w:rPr>
                                <w:noProof/>
                              </w:rPr>
                              <w:t>5</w:t>
                            </w:r>
                            <w:r w:rsidR="00806B96">
                              <w:rPr>
                                <w:noProof/>
                              </w:rPr>
                              <w:fldChar w:fldCharType="end"/>
                            </w:r>
                            <w:bookmarkEnd w:id="54"/>
                            <w:r>
                              <w:t>.  Schematic of a CEM.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9" o:spid="_x0000_s1035" type="#_x0000_t202" style="position:absolute;left:0;text-align:left;margin-left:99.4pt;margin-top:286.85pt;width:272.65pt;height:21pt;z-index:251817984;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" stroked="f">
                <v:textbox style="mso-fit-shape-to-text:t" inset="0,0,0,0">
                  <w:txbxContent>
                    <w:p w14:paraId="2B8247C0" w14:textId="77777777" w:rsidR="00D946F6" w:rsidRPr="00562BF6" w:rsidRDefault="00D946F6" w:rsidP="00656A0A">
                      <w:pPr>
                        <w:pStyle w:val="Caption"/>
                        <w:jc w:val="center"/>
                      </w:pPr>
                      <w:bookmarkStart w:id="55" w:name="_Ref332641053"/>
                      <w:r>
                        <w:t xml:space="preserve">Figure </w:t>
                      </w:r>
                      <w:r w:rsidR="00806B96">
                        <w:fldChar w:fldCharType="begin"/>
                      </w:r>
                      <w:r w:rsidR="00806B96">
                        <w:instrText xml:space="preserve"> SEQ Figure \* ARABIC </w:instrText>
                      </w:r>
                      <w:r w:rsidR="00806B96">
                        <w:fldChar w:fldCharType="separate"/>
                      </w:r>
                      <w:r>
                        <w:rPr>
                          <w:noProof/>
                        </w:rPr>
                        <w:t>5</w:t>
                      </w:r>
                      <w:r w:rsidR="00806B96">
                        <w:rPr>
                          <w:noProof/>
                        </w:rPr>
                        <w:fldChar w:fldCharType="end"/>
                      </w:r>
                      <w:bookmarkEnd w:id="55"/>
                      <w:r>
                        <w:t>.  Schematic of a CEM.</w:t>
                      </w:r>
                    </w:p>
                  </w:txbxContent>
                </v:textbox>
                <w10:wrap type="topAndBottom"/>
              </v:shape>
            </w:pict>
          </mc:Fallback>
        </mc:AlternateContent>
      </w:r>
      <w:r w:rsidR="005434C5">
        <w:t>Author:  The author of the model is indicated in the header with a “@author” tag, followed by the author’s name, in a First Initial – Last Name concatenation.</w:t>
      </w:r>
      <w:r w:rsidR="00351D9E">
        <w:t xml:space="preserve">  Only one author instance is expected.</w:t>
      </w:r>
    </w:p>
    <w:p w14:paraId="25A84B9C" w14:textId="77777777" w:rsidR="005434C5" w:rsidRDefault="005434C5" w:rsidP="00FB6440">
      <w:pPr>
        <w:pStyle w:val="ListParagraph"/>
        <w:numPr>
          <w:ilvl w:val="0"/>
          <w:numId w:val="47"/>
        </w:numPr>
      </w:pPr>
      <w:r>
        <w:t>Creation Date: The date of creation of the CEM is indicated in the header with a “@createdate” tag, followed by a date in MM/DD/YYYY format.</w:t>
      </w:r>
      <w:r w:rsidR="00351D9E">
        <w:t xml:space="preserve">  Only one createdate instance is expected.</w:t>
      </w:r>
    </w:p>
    <w:p w14:paraId="4469553F" w14:textId="77777777" w:rsidR="005434C5" w:rsidRDefault="005434C5" w:rsidP="00FB6440">
      <w:pPr>
        <w:pStyle w:val="ListParagraph"/>
        <w:numPr>
          <w:ilvl w:val="0"/>
          <w:numId w:val="47"/>
        </w:numPr>
      </w:pPr>
      <w:r>
        <w:t xml:space="preserve">Version: The version of the model is indicated in the header with a “@version” tag, followed by a version number.  The versioning system in CEMs is currently only loosely defined, encouraging </w:t>
      </w:r>
      <w:r>
        <w:lastRenderedPageBreak/>
        <w:t>modelers to increment the number each time a change is made.</w:t>
      </w:r>
      <w:r w:rsidR="00351D9E">
        <w:t xml:space="preserve">  Only one version instance is expected.</w:t>
      </w:r>
    </w:p>
    <w:p w14:paraId="17F826DC" w14:textId="77777777" w:rsidR="005434C5" w:rsidRDefault="005434C5" w:rsidP="00FB6440">
      <w:pPr>
        <w:pStyle w:val="ListParagraph"/>
        <w:numPr>
          <w:ilvl w:val="0"/>
          <w:numId w:val="47"/>
        </w:numPr>
      </w:pPr>
      <w:r>
        <w:t>Status: The status of the model is indicated in the header with a “@stat</w:t>
      </w:r>
      <w:r w:rsidR="005114C8">
        <w:t>u</w:t>
      </w:r>
      <w:r>
        <w:t xml:space="preserve">s” tag, followed by a status in all capital letters.  The </w:t>
      </w:r>
      <w:r w:rsidR="005114C8">
        <w:t>state machine of CEMs is currently only loosely defined; ACTIVE was used for models that were to be released to the Qualibria product; PROPOSED appears in all others.</w:t>
      </w:r>
      <w:r w:rsidR="00351D9E">
        <w:t xml:space="preserve">  Only one status instance is </w:t>
      </w:r>
      <w:commentRangeStart w:id="56"/>
      <w:r w:rsidR="00351D9E">
        <w:t>expected</w:t>
      </w:r>
      <w:commentRangeEnd w:id="56"/>
      <w:r w:rsidR="009D3DFF">
        <w:rPr>
          <w:rStyle w:val="CommentReference"/>
          <w:rFonts w:asciiTheme="minorHAnsi" w:hAnsiTheme="minorHAnsi" w:cstheme="minorBidi"/>
        </w:rPr>
        <w:commentReference w:id="56"/>
      </w:r>
      <w:r w:rsidR="00351D9E">
        <w:t>.</w:t>
      </w:r>
    </w:p>
    <w:p w14:paraId="25F778A6" w14:textId="77777777" w:rsidR="005114C8" w:rsidRDefault="005114C8" w:rsidP="00FB6440">
      <w:pPr>
        <w:pStyle w:val="ListParagraph"/>
        <w:numPr>
          <w:ilvl w:val="0"/>
          <w:numId w:val="47"/>
        </w:numPr>
      </w:pPr>
      <w:r>
        <w:t>Usage: The usage of the model is indicated in the header with a “@usage” tag, followed by a usage in all capital letters.  Until further notice, use “STORAGE” for all CEMs.</w:t>
      </w:r>
      <w:r w:rsidR="00351D9E">
        <w:t xml:space="preserve">  Only one usage instance is expected.</w:t>
      </w:r>
    </w:p>
    <w:p w14:paraId="21DC5106" w14:textId="77777777" w:rsidR="005114C8" w:rsidRDefault="005114C8" w:rsidP="00FB6440">
      <w:pPr>
        <w:pStyle w:val="ListParagraph"/>
        <w:numPr>
          <w:ilvl w:val="0"/>
          <w:numId w:val="47"/>
        </w:numPr>
      </w:pPr>
      <w:r>
        <w:t>Context: The context of the model, i.e., the product or program that it is expected will use the model, is indicated in the header with a “@context” tag, followed by a context in all capital letters.</w:t>
      </w:r>
      <w:r w:rsidR="00351D9E">
        <w:t xml:space="preserve">  Multiple instances of context may appear</w:t>
      </w:r>
      <w:r w:rsidR="005D4B24">
        <w:t>, each with its own “@context” line.</w:t>
      </w:r>
    </w:p>
    <w:p w14:paraId="1C1D090E" w14:textId="77777777" w:rsidR="005114C8" w:rsidRDefault="005114C8" w:rsidP="00FB6440">
      <w:pPr>
        <w:pStyle w:val="ListParagraph"/>
        <w:numPr>
          <w:ilvl w:val="0"/>
          <w:numId w:val="47"/>
        </w:numPr>
      </w:pPr>
      <w:r>
        <w:t>Note, Issue, and Change: Notes are any pieces of information pertinent to development of the model.</w:t>
      </w:r>
      <w:r w:rsidR="00351D9E">
        <w:t xml:space="preserve">  Issues capture information regarding problems or things that still need to be addressed or changed.  Changes capture modifications made to the model.  Multiple instances of all three may appear.  A</w:t>
      </w:r>
      <w:r>
        <w:t>ll three have the same format, namely:</w:t>
      </w:r>
    </w:p>
    <w:p w14:paraId="20F12891" w14:textId="77777777" w:rsidR="005114C8" w:rsidRDefault="005114C8" w:rsidP="00FB6440">
      <w:pPr>
        <w:pStyle w:val="ListParagraph"/>
        <w:numPr>
          <w:ilvl w:val="1"/>
          <w:numId w:val="47"/>
        </w:numPr>
      </w:pPr>
      <w:r>
        <w:t>A tag (“@note”, “@issue”, or “@change”)</w:t>
      </w:r>
    </w:p>
    <w:p w14:paraId="5EAE0B48" w14:textId="77777777" w:rsidR="005114C8" w:rsidRDefault="005114C8" w:rsidP="00FB6440">
      <w:pPr>
        <w:pStyle w:val="ListParagraph"/>
        <w:numPr>
          <w:ilvl w:val="1"/>
          <w:numId w:val="47"/>
        </w:numPr>
      </w:pPr>
      <w:r>
        <w:t>(following an indentation) a “@date”</w:t>
      </w:r>
      <w:r w:rsidR="00351D9E">
        <w:t xml:space="preserve"> tag, followed by the date of the note/issue/change in MM/DD/YYYY format</w:t>
      </w:r>
    </w:p>
    <w:p w14:paraId="55F3A35E" w14:textId="77777777" w:rsidR="005114C8" w:rsidRDefault="00351D9E" w:rsidP="00FB6440">
      <w:pPr>
        <w:pStyle w:val="ListParagraph"/>
        <w:numPr>
          <w:ilvl w:val="1"/>
          <w:numId w:val="47"/>
        </w:numPr>
      </w:pPr>
      <w:r>
        <w:t>(following an indentation) a “@modeler” tag, followed by the name of the person initiating the note/issue/change, in a First Initial – Last Name concatenation</w:t>
      </w:r>
    </w:p>
    <w:p w14:paraId="7ECF41A9" w14:textId="1AF75EDE" w:rsidR="003E0342" w:rsidRDefault="00806B96" w:rsidP="00FB6440">
      <w:pPr>
        <w:pStyle w:val="ListParagraph"/>
        <w:numPr>
          <w:ilvl w:val="1"/>
          <w:numId w:val="47"/>
        </w:numPr>
      </w:pPr>
      <w:r>
        <w:rPr>
          <w:noProof/>
        </w:rPr>
        <w:lastRenderedPageBreak/>
        <mc:AlternateContent>
          <mc:Choice Requires="wps">
            <w:drawing>
              <wp:anchor distT="0" distB="457200" distL="114300" distR="114300" simplePos="0" relativeHeight="251813888" behindDoc="0" locked="0" layoutInCell="1" allowOverlap="1" wp14:anchorId="3CAF75A4" wp14:editId="167ED67E">
                <wp:simplePos x="0" y="0"/>
                <wp:positionH relativeFrom="column">
                  <wp:posOffset>1725295</wp:posOffset>
                </wp:positionH>
                <wp:positionV relativeFrom="paragraph">
                  <wp:posOffset>4923155</wp:posOffset>
                </wp:positionV>
                <wp:extent cx="2366645" cy="503555"/>
                <wp:effectExtent l="0" t="0" r="0" b="4445"/>
                <wp:wrapTopAndBottom/>
                <wp:docPr id="7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503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8040B" w14:textId="77777777" w:rsidR="00D946F6" w:rsidRPr="00B60495" w:rsidRDefault="00D946F6" w:rsidP="003E0342">
                            <w:pPr>
                              <w:pStyle w:val="Caption"/>
                              <w:jc w:val="center"/>
                              <w:rPr>
                                <w:noProof/>
                                <w:lang w:eastAsia="zh-TW"/>
                              </w:rPr>
                            </w:pPr>
                            <w:bookmarkStart w:id="57" w:name="_Ref332638367"/>
                            <w:r>
                              <w:t xml:space="preserve">Figure </w:t>
                            </w:r>
                            <w:r w:rsidR="00806B96">
                              <w:fldChar w:fldCharType="begin"/>
                            </w:r>
                            <w:r w:rsidR="00806B96">
                              <w:instrText xml:space="preserve"> SEQ Figure \* ARABIC </w:instrText>
                            </w:r>
                            <w:r w:rsidR="00806B96">
                              <w:fldChar w:fldCharType="separate"/>
                            </w:r>
                            <w:r>
                              <w:rPr>
                                <w:noProof/>
                              </w:rPr>
                              <w:t>6</w:t>
                            </w:r>
                            <w:r w:rsidR="00806B96">
                              <w:rPr>
                                <w:noProof/>
                              </w:rPr>
                              <w:fldChar w:fldCharType="end"/>
                            </w:r>
                            <w:bookmarkEnd w:id="57"/>
                            <w:r>
                              <w:t>. Header example.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36" type="#_x0000_t202" style="position:absolute;left:0;text-align:left;margin-left:135.85pt;margin-top:387.65pt;width:186.35pt;height:39.65pt;z-index:251813888;visibility:visible;mso-wrap-style:square;mso-width-percent:0;mso-height-percent:0;mso-wrap-distance-left:9pt;mso-wrap-distance-top:0;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" stroked="f">
                <v:textbox inset="0,0,0,0">
                  <w:txbxContent>
                    <w:p w14:paraId="7638040B" w14:textId="77777777" w:rsidR="00D946F6" w:rsidRPr="00B60495" w:rsidRDefault="00D946F6" w:rsidP="003E0342">
                      <w:pPr>
                        <w:pStyle w:val="Caption"/>
                        <w:jc w:val="center"/>
                        <w:rPr>
                          <w:noProof/>
                          <w:lang w:eastAsia="zh-TW"/>
                        </w:rPr>
                      </w:pPr>
                      <w:bookmarkStart w:id="58" w:name="_Ref332638367"/>
                      <w:r>
                        <w:t xml:space="preserve">Figure </w:t>
                      </w:r>
                      <w:r w:rsidR="00806B96">
                        <w:fldChar w:fldCharType="begin"/>
                      </w:r>
                      <w:r w:rsidR="00806B96">
                        <w:instrText xml:space="preserve"> SEQ Figure \* ARABIC </w:instrText>
                      </w:r>
                      <w:r w:rsidR="00806B96">
                        <w:fldChar w:fldCharType="separate"/>
                      </w:r>
                      <w:r>
                        <w:rPr>
                          <w:noProof/>
                        </w:rPr>
                        <w:t>6</w:t>
                      </w:r>
                      <w:r w:rsidR="00806B96">
                        <w:rPr>
                          <w:noProof/>
                        </w:rPr>
                        <w:fldChar w:fldCharType="end"/>
                      </w:r>
                      <w:bookmarkEnd w:id="58"/>
                      <w:r>
                        <w:t>. Header example.</w:t>
                      </w:r>
                    </w:p>
                  </w:txbxContent>
                </v:textbox>
                <w10:wrap type="topAndBottom"/>
              </v:shape>
            </w:pict>
          </mc:Fallback>
        </mc:AlternateContent>
      </w:r>
      <w:r>
        <w:rPr>
          <w:noProof/>
        </w:rPr>
        <mc:AlternateContent>
          <mc:Choice Requires="wps">
            <w:drawing>
              <wp:anchor distT="0" distB="0" distL="114300" distR="114300" simplePos="0" relativeHeight="251811840" behindDoc="0" locked="0" layoutInCell="1" allowOverlap="1" wp14:anchorId="3240D937" wp14:editId="73A161EF">
                <wp:simplePos x="0" y="0"/>
                <wp:positionH relativeFrom="column">
                  <wp:posOffset>249555</wp:posOffset>
                </wp:positionH>
                <wp:positionV relativeFrom="paragraph">
                  <wp:posOffset>79375</wp:posOffset>
                </wp:positionV>
                <wp:extent cx="5717540" cy="4668520"/>
                <wp:effectExtent l="0" t="0" r="22860" b="30480"/>
                <wp:wrapTopAndBottom/>
                <wp:docPr id="7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4668520"/>
                        </a:xfrm>
                        <a:prstGeom prst="rect">
                          <a:avLst/>
                        </a:prstGeom>
                        <a:solidFill>
                          <a:srgbClr val="FFFFFF"/>
                        </a:solidFill>
                        <a:ln w="9525">
                          <a:solidFill>
                            <a:srgbClr val="000000"/>
                          </a:solidFill>
                          <a:miter lim="800000"/>
                          <a:headEnd/>
                          <a:tailEnd/>
                        </a:ln>
                      </wps:spPr>
                      <wps:txbx>
                        <w:txbxContent>
                          <w:p w14:paraId="4447B04B"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0D43009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COREDiseaseDisorder</w:t>
                            </w:r>
                          </w:p>
                          <w:p w14:paraId="5E7993EA" w14:textId="77777777" w:rsidR="00D946F6"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  This model captures a statement that a disease or disorder or </w:t>
                            </w:r>
                          </w:p>
                          <w:p w14:paraId="792C5EA8"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 xml:space="preserve">finding is present in a patient. </w:t>
                            </w:r>
                          </w:p>
                          <w:p w14:paraId="36384D64"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@author CTilley</w:t>
                            </w:r>
                          </w:p>
                          <w:p w14:paraId="28FDC0A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@createdate 12/16/2011</w:t>
                            </w:r>
                          </w:p>
                          <w:p w14:paraId="29D3CF6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@version 1.0</w:t>
                            </w:r>
                          </w:p>
                          <w:p w14:paraId="3DC7B5D9"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@context SHARP</w:t>
                            </w:r>
                          </w:p>
                          <w:p w14:paraId="3198181B"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@status PROPOSED</w:t>
                            </w:r>
                          </w:p>
                          <w:p w14:paraId="32E18838"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@note</w:t>
                            </w:r>
                          </w:p>
                          <w:p w14:paraId="11339FF8"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@date 12/16/11</w:t>
                            </w:r>
                          </w:p>
                          <w:p w14:paraId="048C957C"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@modeler CTilley</w:t>
                            </w:r>
                          </w:p>
                          <w:p w14:paraId="204F65DA" w14:textId="77777777" w:rsidR="00D946F6" w:rsidRPr="00A97A71"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@value The use case that motivated this model was natural language</w:t>
                            </w:r>
                          </w:p>
                          <w:p w14:paraId="210331B1"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processing of clinical notes.</w:t>
                            </w:r>
                          </w:p>
                          <w:p w14:paraId="1296107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@issue</w:t>
                            </w:r>
                          </w:p>
                          <w:p w14:paraId="2201A149"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@date 12/6/2011</w:t>
                            </w:r>
                          </w:p>
                          <w:p w14:paraId="33952604"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@modeler TOniki</w:t>
                            </w:r>
                          </w:p>
                          <w:p w14:paraId="7BE03FA4" w14:textId="77777777" w:rsidR="00D946F6"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@value Should these core model constraints use the same key</w:t>
                            </w:r>
                          </w:p>
                          <w:p w14:paraId="64F66EC3"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codes as the parent?</w:t>
                            </w:r>
                          </w:p>
                          <w:p w14:paraId="5D04162A"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@change</w:t>
                            </w:r>
                          </w:p>
                          <w:p w14:paraId="00D3359C"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@date 12/16/2011</w:t>
                            </w:r>
                          </w:p>
                          <w:p w14:paraId="41BC47D0"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@modeler CTilley</w:t>
                            </w:r>
                          </w:p>
                          <w:p w14:paraId="6F1BBB7F"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@value added qualifier severity.  </w:t>
                            </w:r>
                          </w:p>
                          <w:p w14:paraId="15F4E0A3"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@change</w:t>
                            </w:r>
                          </w:p>
                          <w:p w14:paraId="6E5A9D76"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@date 01/25/2012</w:t>
                            </w:r>
                          </w:p>
                          <w:p w14:paraId="2557A650"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@modeler TConway</w:t>
                            </w:r>
                          </w:p>
                          <w:p w14:paraId="2E941B03" w14:textId="77777777" w:rsidR="00D946F6"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@value changed Key code to DiseaseDisorder_KEY_ECID.</w:t>
                            </w:r>
                          </w:p>
                          <w:p w14:paraId="02DD14AA" w14:textId="77777777" w:rsidR="00D946F6" w:rsidRPr="003E0342"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5" o:spid="_x0000_s1037" type="#_x0000_t202" style="position:absolute;left:0;text-align:left;margin-left:19.65pt;margin-top:6.25pt;width:450.2pt;height:367.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">
                <v:textbox>
                  <w:txbxContent>
                    <w:p w14:paraId="4447B04B"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0D43009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COREDiseaseDisorder</w:t>
                      </w:r>
                    </w:p>
                    <w:p w14:paraId="5E7993EA" w14:textId="77777777" w:rsidR="00D946F6"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  This model captures a statement that a disease or disorder or </w:t>
                      </w:r>
                    </w:p>
                    <w:p w14:paraId="792C5EA8"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 xml:space="preserve">finding is present in a patient. </w:t>
                      </w:r>
                    </w:p>
                    <w:p w14:paraId="36384D64"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@author CTilley</w:t>
                      </w:r>
                    </w:p>
                    <w:p w14:paraId="28FDC0A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@createdate 12/16/2011</w:t>
                      </w:r>
                    </w:p>
                    <w:p w14:paraId="29D3CF6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@version 1.0</w:t>
                      </w:r>
                    </w:p>
                    <w:p w14:paraId="3DC7B5D9"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@context SHARP</w:t>
                      </w:r>
                    </w:p>
                    <w:p w14:paraId="3198181B"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@status PROPOSED</w:t>
                      </w:r>
                    </w:p>
                    <w:p w14:paraId="32E18838"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@note</w:t>
                      </w:r>
                    </w:p>
                    <w:p w14:paraId="11339FF8"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@date 12/16/11</w:t>
                      </w:r>
                    </w:p>
                    <w:p w14:paraId="048C957C"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@modeler CTilley</w:t>
                      </w:r>
                    </w:p>
                    <w:p w14:paraId="204F65DA" w14:textId="77777777" w:rsidR="00D946F6" w:rsidRPr="00A97A71"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@value The use case that motivated this model was natural language</w:t>
                      </w:r>
                    </w:p>
                    <w:p w14:paraId="210331B1"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processing of clinical notes.</w:t>
                      </w:r>
                    </w:p>
                    <w:p w14:paraId="12961072"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@issue</w:t>
                      </w:r>
                    </w:p>
                    <w:p w14:paraId="2201A149"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@date 12/6/2011</w:t>
                      </w:r>
                    </w:p>
                    <w:p w14:paraId="33952604"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@modeler TOniki</w:t>
                      </w:r>
                    </w:p>
                    <w:p w14:paraId="7BE03FA4" w14:textId="77777777" w:rsidR="00D946F6"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@value Should these core model constraints use the same key</w:t>
                      </w:r>
                    </w:p>
                    <w:p w14:paraId="64F66EC3"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codes as the parent?</w:t>
                      </w:r>
                    </w:p>
                    <w:p w14:paraId="5D04162A"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@change</w:t>
                      </w:r>
                    </w:p>
                    <w:p w14:paraId="00D3359C"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@date 12/16/2011</w:t>
                      </w:r>
                    </w:p>
                    <w:p w14:paraId="41BC47D0"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@modeler CTilley</w:t>
                      </w:r>
                    </w:p>
                    <w:p w14:paraId="6F1BBB7F"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@value added qualifier severity.  </w:t>
                      </w:r>
                    </w:p>
                    <w:p w14:paraId="15F4E0A3"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@change</w:t>
                      </w:r>
                    </w:p>
                    <w:p w14:paraId="6E5A9D76"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@date 01/25/2012</w:t>
                      </w:r>
                    </w:p>
                    <w:p w14:paraId="2557A650" w14:textId="77777777" w:rsidR="00D946F6" w:rsidRDefault="00D946F6" w:rsidP="003E03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@modeler TConway</w:t>
                      </w:r>
                    </w:p>
                    <w:p w14:paraId="2E941B03" w14:textId="77777777" w:rsidR="00D946F6"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@value changed Key code to DiseaseDisorder_KEY_ECID.</w:t>
                      </w:r>
                    </w:p>
                    <w:p w14:paraId="02DD14AA" w14:textId="77777777" w:rsidR="00D946F6" w:rsidRPr="003E0342" w:rsidRDefault="00D946F6" w:rsidP="003E034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w:t>
                      </w:r>
                    </w:p>
                  </w:txbxContent>
                </v:textbox>
                <w10:wrap type="topAndBottom"/>
              </v:shape>
            </w:pict>
          </mc:Fallback>
        </mc:AlternateContent>
      </w:r>
      <w:r w:rsidR="00351D9E">
        <w:t>(following an indentation) a “@valu</w:t>
      </w:r>
      <w:r w:rsidR="005F52F7">
        <w:t>e” tag, followed by text describ</w:t>
      </w:r>
      <w:r w:rsidR="00351D9E">
        <w:t xml:space="preserve">ing the </w:t>
      </w:r>
      <w:r w:rsidR="00351D9E">
        <w:lastRenderedPageBreak/>
        <w:t>note/issue/change</w:t>
      </w:r>
    </w:p>
    <w:p w14:paraId="7016DB8A" w14:textId="77777777" w:rsidR="00D819E8" w:rsidRDefault="009405EA" w:rsidP="00591DD2">
      <w:pPr>
        <w:pStyle w:val="Heading3"/>
      </w:pPr>
      <w:bookmarkStart w:id="59" w:name="_Toc333001782"/>
      <w:r>
        <w:t>Model Name</w:t>
      </w:r>
      <w:bookmarkEnd w:id="59"/>
    </w:p>
    <w:p w14:paraId="37F133BF" w14:textId="77777777" w:rsidR="009405EA" w:rsidRPr="009405EA" w:rsidRDefault="009405EA" w:rsidP="009405EA">
      <w:r>
        <w:t xml:space="preserve">The first line </w:t>
      </w:r>
      <w:r w:rsidR="006B75EB">
        <w:t>after the header</w:t>
      </w:r>
      <w:r w:rsidR="00351D9E">
        <w:t xml:space="preserve"> states the name of the model and its reference class:</w:t>
      </w:r>
    </w:p>
    <w:p w14:paraId="3B5AEE8B" w14:textId="77777777" w:rsidR="00D819E8" w:rsidRPr="00970B19" w:rsidRDefault="009405EA" w:rsidP="00970B19">
      <w:pPr>
        <w:jc w:val="center"/>
        <w:rPr>
          <w:rFonts w:ascii="Courier New" w:hAnsi="Courier New" w:cs="Courier New"/>
          <w:b/>
          <w:color w:val="0000A0"/>
          <w:sz w:val="18"/>
          <w:szCs w:val="18"/>
        </w:rPr>
      </w:pPr>
      <w:r w:rsidRPr="00970B19">
        <w:rPr>
          <w:rFonts w:ascii="Courier New" w:hAnsi="Courier New" w:cs="Courier New"/>
          <w:b/>
          <w:color w:val="7F0055"/>
          <w:sz w:val="18"/>
          <w:szCs w:val="18"/>
        </w:rPr>
        <w:t>model</w:t>
      </w:r>
      <w:r w:rsidRPr="00970B19">
        <w:rPr>
          <w:rFonts w:ascii="Courier New" w:hAnsi="Courier New" w:cs="Courier New"/>
          <w:sz w:val="18"/>
          <w:szCs w:val="18"/>
        </w:rPr>
        <w:t xml:space="preserve"> SomeModel </w:t>
      </w:r>
      <w:r w:rsidRPr="00970B19">
        <w:rPr>
          <w:rFonts w:ascii="Courier New" w:hAnsi="Courier New" w:cs="Courier New"/>
          <w:b/>
          <w:color w:val="7F0055"/>
          <w:sz w:val="18"/>
          <w:szCs w:val="18"/>
        </w:rPr>
        <w:t>is</w:t>
      </w:r>
      <w:r w:rsidRPr="00970B19">
        <w:rPr>
          <w:rFonts w:ascii="Courier New" w:hAnsi="Courier New" w:cs="Courier New"/>
          <w:sz w:val="18"/>
          <w:szCs w:val="18"/>
        </w:rPr>
        <w:t xml:space="preserve"> </w:t>
      </w:r>
      <w:r w:rsidRPr="00970B19">
        <w:rPr>
          <w:rFonts w:ascii="Courier New" w:hAnsi="Courier New" w:cs="Courier New"/>
          <w:b/>
          <w:color w:val="0000A0"/>
          <w:sz w:val="18"/>
          <w:szCs w:val="18"/>
        </w:rPr>
        <w:t>SomeReferenceClass</w:t>
      </w:r>
    </w:p>
    <w:p w14:paraId="2A7E2144" w14:textId="77777777" w:rsidR="00351D9E" w:rsidRPr="00656A0A" w:rsidRDefault="00351D9E" w:rsidP="00351D9E">
      <w:r>
        <w:t xml:space="preserve">where “SomeModel” is the name of the model (i.e., a designation which represents the model’s type code), </w:t>
      </w:r>
      <w:r w:rsidRPr="00656A0A">
        <w:t xml:space="preserve">and SomeReferenceClass is the name of a valid reference class.  (See the </w:t>
      </w:r>
      <w:r w:rsidR="00806B96">
        <w:fldChar w:fldCharType="begin"/>
      </w:r>
      <w:r w:rsidR="00806B96">
        <w:instrText xml:space="preserve"> REF _Ref332607369 \h  \* MERGEFORMAT </w:instrText>
      </w:r>
      <w:r w:rsidR="00806B96">
        <w:fldChar w:fldCharType="separate"/>
      </w:r>
      <w:r w:rsidRPr="00656A0A">
        <w:t>Inheritance via Reference classes</w:t>
      </w:r>
      <w:r w:rsidR="00806B96">
        <w:fldChar w:fldCharType="end"/>
      </w:r>
      <w:r w:rsidRPr="00656A0A">
        <w:t xml:space="preserve"> section.)</w:t>
      </w:r>
    </w:p>
    <w:p w14:paraId="43CEEE37" w14:textId="77777777" w:rsidR="00351D9E" w:rsidRPr="00656A0A" w:rsidRDefault="00351D9E" w:rsidP="00351D9E">
      <w:pPr>
        <w:spacing w:after="120"/>
      </w:pPr>
      <w:r w:rsidRPr="00656A0A">
        <w:t xml:space="preserve">Optionally, the line may begin with “partial” if this model is to be used as the parent of another model.  (See the </w:t>
      </w:r>
      <w:r w:rsidR="00806B96">
        <w:fldChar w:fldCharType="begin"/>
      </w:r>
      <w:r w:rsidR="00806B96">
        <w:instrText xml:space="preserve"> REF _Ref331516766 \h  \* MERGEFORMAT </w:instrText>
      </w:r>
      <w:r w:rsidR="00806B96">
        <w:fldChar w:fldCharType="separate"/>
      </w:r>
      <w:r w:rsidRPr="00656A0A">
        <w:t>Inheritance via Extends and Restricts Statements</w:t>
      </w:r>
      <w:r w:rsidR="00806B96">
        <w:fldChar w:fldCharType="end"/>
      </w:r>
      <w:r w:rsidRPr="00656A0A">
        <w:t xml:space="preserve"> section.)</w:t>
      </w:r>
    </w:p>
    <w:p w14:paraId="74959CE1" w14:textId="77777777" w:rsidR="00351D9E" w:rsidRPr="00656A0A" w:rsidRDefault="00351D9E" w:rsidP="00351D9E">
      <w:r w:rsidRPr="00656A0A">
        <w:t xml:space="preserve">Optionally, the line may end with an “extends” or “restricts” statement.  (See the </w:t>
      </w:r>
      <w:r w:rsidR="00806B96">
        <w:fldChar w:fldCharType="begin"/>
      </w:r>
      <w:r w:rsidR="00806B96">
        <w:instrText xml:space="preserve"> REF _Ref331516766 \h  \* MERGEFORMAT </w:instrText>
      </w:r>
      <w:r w:rsidR="00806B96">
        <w:fldChar w:fldCharType="separate"/>
      </w:r>
      <w:r w:rsidRPr="00656A0A">
        <w:t>Inheritance via Extends and Restricts Statements</w:t>
      </w:r>
      <w:r w:rsidR="00806B96">
        <w:fldChar w:fldCharType="end"/>
      </w:r>
      <w:r w:rsidRPr="00656A0A">
        <w:t xml:space="preserve"> section.)</w:t>
      </w:r>
    </w:p>
    <w:p w14:paraId="2AB048F8" w14:textId="77777777" w:rsidR="009405EA" w:rsidRDefault="00E9763A" w:rsidP="00591DD2">
      <w:pPr>
        <w:pStyle w:val="Heading3"/>
      </w:pPr>
      <w:bookmarkStart w:id="60" w:name="_Toc333001783"/>
      <w:r>
        <w:t>k</w:t>
      </w:r>
      <w:r w:rsidR="009405EA">
        <w:t>ey</w:t>
      </w:r>
      <w:bookmarkEnd w:id="60"/>
    </w:p>
    <w:p w14:paraId="47EC14DB" w14:textId="77777777" w:rsidR="00064C18" w:rsidRPr="00853EAE" w:rsidRDefault="006B75EB" w:rsidP="00E9763A">
      <w:pPr>
        <w:rPr>
          <w:rFonts w:ascii="Courier New" w:hAnsi="Courier New" w:cs="Courier New"/>
          <w:color w:val="000000"/>
        </w:rPr>
      </w:pPr>
      <w:r w:rsidRPr="00853EAE">
        <w:t>The key statement, if present, is the first line of the CEM body.</w:t>
      </w:r>
      <w:r w:rsidR="001E0FDC" w:rsidRPr="00853EAE">
        <w:t xml:space="preserve">  </w:t>
      </w:r>
      <w:r w:rsidR="00064C18" w:rsidRPr="00853EAE">
        <w:t xml:space="preserve">In the CEM Abstract Instance Model, “key” is defined as a CD data type; consequently, it has a “code” component.  (See the </w:t>
      </w:r>
      <w:r w:rsidR="00806B96">
        <w:fldChar w:fldCharType="begin"/>
      </w:r>
      <w:r w:rsidR="00806B96">
        <w:instrText xml:space="preserve"> REF _Ref332716097 \h  \* MERGEFORMAT </w:instrText>
      </w:r>
      <w:r w:rsidR="00806B96">
        <w:fldChar w:fldCharType="separate"/>
      </w:r>
      <w:r w:rsidR="00064C18" w:rsidRPr="00853EAE">
        <w:t>CD/CO</w:t>
      </w:r>
      <w:r w:rsidR="00806B96">
        <w:fldChar w:fldCharType="end"/>
      </w:r>
      <w:r w:rsidR="00064C18" w:rsidRPr="00853EAE">
        <w:t xml:space="preserve"> section.)  Hence, the keyword “key” can be thought of as representing a CD.code, i.e., the “code” component of the CD data type instance which represents the </w:t>
      </w:r>
      <w:commentRangeStart w:id="61"/>
      <w:r w:rsidR="00064C18" w:rsidRPr="00853EAE">
        <w:t>key</w:t>
      </w:r>
      <w:commentRangeEnd w:id="61"/>
      <w:r w:rsidR="009D3DFF">
        <w:rPr>
          <w:rStyle w:val="CommentReference"/>
        </w:rPr>
        <w:commentReference w:id="61"/>
      </w:r>
      <w:r w:rsidR="00064C18" w:rsidRPr="00853EAE">
        <w:t>.</w:t>
      </w:r>
    </w:p>
    <w:p w14:paraId="46E8E954" w14:textId="77777777" w:rsidR="00064C18" w:rsidRDefault="00064C18" w:rsidP="00064C18">
      <w:r>
        <w:t>That “code” may be constrained to a single code (i.e., for an instance to be valid, it must carry the specified code) or may be const</w:t>
      </w:r>
      <w:r w:rsidR="00D1783A">
        <w:t>r</w:t>
      </w:r>
      <w:r>
        <w:t xml:space="preserve">ained to draw from a specified value set, or “domain” (i.e., </w:t>
      </w:r>
      <w:r w:rsidR="00853EAE">
        <w:t>for an instance to be</w:t>
      </w:r>
      <w:r>
        <w:t xml:space="preserve"> valid</w:t>
      </w:r>
      <w:r w:rsidR="00853EAE">
        <w:t xml:space="preserve">, it </w:t>
      </w:r>
      <w:r>
        <w:t>may carry any member of a specified set of codes).</w:t>
      </w:r>
    </w:p>
    <w:p w14:paraId="704C1833" w14:textId="77777777" w:rsidR="00064C18" w:rsidRPr="00656A0A" w:rsidRDefault="00853EAE" w:rsidP="00064C18">
      <w:r>
        <w:t>The first option – constraint to a single code -- is represented as follows:</w:t>
      </w:r>
    </w:p>
    <w:p w14:paraId="324950D1" w14:textId="77777777" w:rsidR="00064C18" w:rsidRDefault="00064C18" w:rsidP="00064C18">
      <w:pPr>
        <w:jc w:val="center"/>
        <w:rPr>
          <w:rFonts w:ascii="Courier New" w:hAnsi="Courier New" w:cs="Courier New"/>
          <w:color w:val="000000"/>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code</w:t>
      </w:r>
      <w:r>
        <w:rPr>
          <w:rFonts w:ascii="Courier New" w:hAnsi="Courier New" w:cs="Courier New"/>
          <w:color w:val="000000"/>
          <w:sz w:val="18"/>
          <w:szCs w:val="18"/>
        </w:rPr>
        <w:t>(Some</w:t>
      </w:r>
      <w:r w:rsidR="00D1783A">
        <w:rPr>
          <w:rFonts w:ascii="Courier New" w:hAnsi="Courier New" w:cs="Courier New"/>
          <w:color w:val="000000"/>
          <w:sz w:val="18"/>
          <w:szCs w:val="18"/>
        </w:rPr>
        <w:t>Concept</w:t>
      </w:r>
      <w:r>
        <w:rPr>
          <w:rFonts w:ascii="Courier New" w:hAnsi="Courier New" w:cs="Courier New"/>
          <w:color w:val="000000"/>
          <w:sz w:val="18"/>
          <w:szCs w:val="18"/>
        </w:rPr>
        <w:t>_KEY_ECID);</w:t>
      </w:r>
    </w:p>
    <w:p w14:paraId="41AE382B" w14:textId="77777777" w:rsidR="00064C18" w:rsidRPr="00853EAE" w:rsidRDefault="0041367A" w:rsidP="00E9763A">
      <w:r>
        <w:t xml:space="preserve">(A space between “code” and the opening parenthesis is optional.)  </w:t>
      </w:r>
      <w:r w:rsidR="00853EAE">
        <w:t xml:space="preserve">This statement is shorthand for saying, “constrain the CD.code of the ‘key’ to be a single </w:t>
      </w:r>
      <w:r w:rsidR="00853EAE" w:rsidRPr="00853EAE">
        <w:rPr>
          <w:i/>
        </w:rPr>
        <w:t>code</w:t>
      </w:r>
      <w:r w:rsidR="00853EAE">
        <w:t>, represented by the designation ‘Some</w:t>
      </w:r>
      <w:r w:rsidR="005D4B24">
        <w:t>Concept</w:t>
      </w:r>
      <w:r w:rsidR="00853EAE">
        <w:t>_KEY_ECID</w:t>
      </w:r>
      <w:r w:rsidR="00853EAE" w:rsidRPr="00853EAE">
        <w:t>’”.</w:t>
      </w:r>
    </w:p>
    <w:p w14:paraId="53ADA615" w14:textId="77777777" w:rsidR="001E0FDC" w:rsidRPr="00853EAE" w:rsidRDefault="00853EAE" w:rsidP="00E9763A">
      <w:pPr>
        <w:rPr>
          <w:rFonts w:ascii="Courier New" w:hAnsi="Courier New" w:cs="Courier New"/>
          <w:color w:val="000000"/>
        </w:rPr>
      </w:pPr>
      <w:r w:rsidRPr="00853EAE">
        <w:t>The second option – constraint to a value set – is represented as follows:</w:t>
      </w:r>
    </w:p>
    <w:p w14:paraId="47C95303" w14:textId="77777777" w:rsidR="001E0FDC" w:rsidRDefault="001E0FDC" w:rsidP="00E9763A">
      <w:pPr>
        <w:jc w:val="center"/>
        <w:rPr>
          <w:rFonts w:ascii="Courier New" w:hAnsi="Courier New" w:cs="Courier New"/>
          <w:color w:val="000000"/>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domain</w:t>
      </w:r>
      <w:r w:rsidRPr="00A122EB">
        <w:rPr>
          <w:rFonts w:ascii="Courier New" w:hAnsi="Courier New" w:cs="Courier New"/>
          <w:color w:val="000000"/>
          <w:sz w:val="18"/>
          <w:szCs w:val="18"/>
        </w:rPr>
        <w:t>(S</w:t>
      </w:r>
      <w:r>
        <w:rPr>
          <w:rFonts w:ascii="Courier New" w:hAnsi="Courier New" w:cs="Courier New"/>
          <w:color w:val="000000"/>
          <w:sz w:val="18"/>
          <w:szCs w:val="18"/>
        </w:rPr>
        <w:t>omeSet</w:t>
      </w:r>
      <w:r w:rsidRPr="00A122EB">
        <w:rPr>
          <w:rFonts w:ascii="Courier New" w:hAnsi="Courier New" w:cs="Courier New"/>
          <w:color w:val="000000"/>
          <w:sz w:val="18"/>
          <w:szCs w:val="18"/>
        </w:rPr>
        <w:t>_KEY_VALUESET_ECID</w:t>
      </w:r>
      <w:r w:rsidR="00970B19">
        <w:rPr>
          <w:rFonts w:ascii="Courier New" w:hAnsi="Courier New" w:cs="Courier New"/>
          <w:color w:val="000000"/>
          <w:sz w:val="18"/>
          <w:szCs w:val="18"/>
        </w:rPr>
        <w:t>);</w:t>
      </w:r>
    </w:p>
    <w:p w14:paraId="11827CB3" w14:textId="77777777" w:rsidR="00853EAE" w:rsidRPr="00853EAE" w:rsidRDefault="0041367A" w:rsidP="00853EAE">
      <w:r>
        <w:t xml:space="preserve">(A space between “domain” and the opening parenthesis is optional.)  </w:t>
      </w:r>
      <w:r w:rsidR="00853EAE" w:rsidRPr="00853EAE">
        <w:t xml:space="preserve">This statement is shorthand for saying, “constrain the CD.code of the ‘key’ to be drawn from the </w:t>
      </w:r>
      <w:r w:rsidR="00853EAE" w:rsidRPr="00853EAE">
        <w:rPr>
          <w:i/>
        </w:rPr>
        <w:t>domain</w:t>
      </w:r>
      <w:r w:rsidR="00853EAE" w:rsidRPr="00853EAE">
        <w:t xml:space="preserve"> (or valueset) represented by </w:t>
      </w:r>
      <w:r w:rsidR="00853EAE">
        <w:t>the designation ‘SomeSet_KEY_VALUESET_ECID’.</w:t>
      </w:r>
    </w:p>
    <w:p w14:paraId="55F69400" w14:textId="77777777" w:rsidR="00E9763A" w:rsidRDefault="00E9763A" w:rsidP="00591DD2">
      <w:pPr>
        <w:pStyle w:val="Heading3"/>
      </w:pPr>
      <w:bookmarkStart w:id="62" w:name="_Toc333001784"/>
      <w:r>
        <w:t>data</w:t>
      </w:r>
      <w:bookmarkEnd w:id="62"/>
    </w:p>
    <w:p w14:paraId="6F98ADF2" w14:textId="77777777" w:rsidR="00970B19" w:rsidRPr="00970B19" w:rsidRDefault="00970B19" w:rsidP="00970B19">
      <w:r>
        <w:t>The data statement constrains the data type of the CEM to be a particular data type.  Its format is:</w:t>
      </w:r>
    </w:p>
    <w:p w14:paraId="4F5616F9" w14:textId="77777777" w:rsidR="00E9763A" w:rsidRPr="00656A0A" w:rsidRDefault="00970B19" w:rsidP="00656A0A">
      <w:pPr>
        <w:jc w:val="center"/>
        <w:rPr>
          <w:rFonts w:ascii="Courier New" w:hAnsi="Courier New" w:cs="Courier New"/>
          <w:sz w:val="20"/>
          <w:szCs w:val="20"/>
        </w:rPr>
      </w:pPr>
      <w:r w:rsidRPr="00656A0A">
        <w:rPr>
          <w:rFonts w:ascii="Courier New" w:hAnsi="Courier New" w:cs="Courier New"/>
          <w:b/>
          <w:bCs/>
          <w:color w:val="7F0055"/>
          <w:sz w:val="20"/>
          <w:szCs w:val="20"/>
        </w:rPr>
        <w:t>data</w:t>
      </w:r>
      <w:r w:rsidRPr="00656A0A">
        <w:rPr>
          <w:rFonts w:ascii="Courier New" w:hAnsi="Courier New" w:cs="Courier New"/>
          <w:sz w:val="20"/>
          <w:szCs w:val="20"/>
        </w:rPr>
        <w:t xml:space="preserve"> &lt;data type&gt;;</w:t>
      </w:r>
    </w:p>
    <w:p w14:paraId="34BC2440" w14:textId="77777777" w:rsidR="00970B19" w:rsidRDefault="00970B19" w:rsidP="00970B19">
      <w:r>
        <w:lastRenderedPageBreak/>
        <w:t xml:space="preserve">where </w:t>
      </w:r>
      <w:r>
        <w:rPr>
          <w:rFonts w:ascii="Courier New" w:hAnsi="Courier New" w:cs="Courier New"/>
          <w:color w:val="000000"/>
          <w:sz w:val="20"/>
          <w:szCs w:val="20"/>
        </w:rPr>
        <w:t>&lt;data type&gt;</w:t>
      </w:r>
      <w:r>
        <w:t xml:space="preserve"> specifies a valid data type, as described in the </w:t>
      </w:r>
      <w:r w:rsidR="00B317E5">
        <w:fldChar w:fldCharType="begin"/>
      </w:r>
      <w:r>
        <w:instrText xml:space="preserve"> REF _Ref332640370 \h </w:instrText>
      </w:r>
      <w:r w:rsidR="00B317E5">
        <w:fldChar w:fldCharType="separate"/>
      </w:r>
      <w:r>
        <w:t>Data Types</w:t>
      </w:r>
      <w:r w:rsidR="00B317E5">
        <w:fldChar w:fldCharType="end"/>
      </w:r>
      <w:r>
        <w:t xml:space="preserve"> section of this document and in the Qualibria Constraint Definition Language (CDL) Language Guide.</w:t>
      </w:r>
    </w:p>
    <w:p w14:paraId="30C78444" w14:textId="77777777" w:rsidR="00970B19" w:rsidRDefault="00970B19" w:rsidP="00970B19">
      <w:r>
        <w:t xml:space="preserve">Optionally, the data statement can also constrain data type-specific properties.  </w:t>
      </w:r>
      <w:r w:rsidR="00656A0A">
        <w:t xml:space="preserve">By far the most common </w:t>
      </w:r>
      <w:r w:rsidR="00B15DC4">
        <w:t xml:space="preserve">constraints are constraints of a CD.code to a code or </w:t>
      </w:r>
      <w:r w:rsidR="00656A0A">
        <w:t>value set (domain)</w:t>
      </w:r>
      <w:r w:rsidR="00A2170F">
        <w:t xml:space="preserve"> and </w:t>
      </w:r>
      <w:r w:rsidR="00B15DC4">
        <w:t>constraint of the CD.code’s</w:t>
      </w:r>
      <w:r w:rsidR="00A2170F" w:rsidRPr="00A2170F">
        <w:t xml:space="preserve"> </w:t>
      </w:r>
      <w:r w:rsidR="00A2170F">
        <w:t xml:space="preserve">cardinality.  </w:t>
      </w:r>
      <w:r w:rsidR="00853EAE">
        <w:t>Similar to the key statement, t</w:t>
      </w:r>
      <w:r w:rsidR="00A2170F">
        <w:t>he value set constraint</w:t>
      </w:r>
      <w:r w:rsidR="00656A0A">
        <w:t xml:space="preserve"> take</w:t>
      </w:r>
      <w:r w:rsidR="00A2170F">
        <w:t xml:space="preserve">s </w:t>
      </w:r>
      <w:r w:rsidR="00656A0A">
        <w:t>the following format</w:t>
      </w:r>
      <w:r w:rsidR="00DD4DAD">
        <w:t>:</w:t>
      </w:r>
    </w:p>
    <w:p w14:paraId="7129F672" w14:textId="77777777" w:rsidR="00970B19" w:rsidRDefault="00656A0A" w:rsidP="00656A0A">
      <w:pPr>
        <w:jc w:val="center"/>
        <w:rPr>
          <w:rFonts w:ascii="Courier New" w:hAnsi="Courier New" w:cs="Courier New"/>
          <w:color w:val="000000"/>
          <w:sz w:val="20"/>
          <w:szCs w:val="20"/>
        </w:rPr>
      </w:pPr>
      <w:r w:rsidRPr="00656A0A">
        <w:rPr>
          <w:rFonts w:ascii="Courier New" w:hAnsi="Courier New" w:cs="Courier New"/>
          <w:b/>
          <w:bCs/>
          <w:color w:val="7F0055"/>
          <w:sz w:val="20"/>
          <w:szCs w:val="20"/>
        </w:rPr>
        <w:t>data</w:t>
      </w:r>
      <w:r w:rsidRPr="00656A0A">
        <w:rPr>
          <w:rFonts w:ascii="Courier New" w:hAnsi="Courier New" w:cs="Courier New"/>
          <w:color w:val="000000"/>
          <w:sz w:val="20"/>
          <w:szCs w:val="20"/>
        </w:rPr>
        <w:t xml:space="preserve"> CD </w:t>
      </w:r>
      <w:r w:rsidRPr="00656A0A">
        <w:rPr>
          <w:rFonts w:ascii="Courier New" w:hAnsi="Courier New" w:cs="Courier New"/>
          <w:b/>
          <w:bCs/>
          <w:color w:val="7F0055"/>
          <w:sz w:val="20"/>
          <w:szCs w:val="20"/>
        </w:rPr>
        <w:t>code</w:t>
      </w:r>
      <w:r w:rsidRPr="00656A0A">
        <w:rPr>
          <w:rFonts w:ascii="Courier New" w:hAnsi="Courier New" w:cs="Courier New"/>
          <w:color w:val="000000"/>
          <w:sz w:val="20"/>
          <w:szCs w:val="20"/>
        </w:rPr>
        <w:t>.</w:t>
      </w:r>
      <w:r w:rsidRPr="00656A0A">
        <w:rPr>
          <w:rFonts w:ascii="Courier New" w:hAnsi="Courier New" w:cs="Courier New"/>
          <w:b/>
          <w:bCs/>
          <w:color w:val="7F0055"/>
          <w:sz w:val="20"/>
          <w:szCs w:val="20"/>
        </w:rPr>
        <w:t>domain</w:t>
      </w:r>
      <w:r w:rsidRPr="00656A0A">
        <w:rPr>
          <w:rFonts w:ascii="Courier New" w:hAnsi="Courier New" w:cs="Courier New"/>
          <w:color w:val="000000"/>
          <w:sz w:val="20"/>
          <w:szCs w:val="20"/>
        </w:rPr>
        <w:t>(</w:t>
      </w:r>
      <w:r>
        <w:rPr>
          <w:rFonts w:ascii="Courier New" w:hAnsi="Courier New" w:cs="Courier New"/>
          <w:color w:val="000000"/>
          <w:sz w:val="20"/>
          <w:szCs w:val="20"/>
        </w:rPr>
        <w:t>SomeSet</w:t>
      </w:r>
      <w:r w:rsidRPr="00656A0A">
        <w:rPr>
          <w:rFonts w:ascii="Courier New" w:hAnsi="Courier New" w:cs="Courier New"/>
          <w:color w:val="000000"/>
          <w:sz w:val="20"/>
          <w:szCs w:val="20"/>
        </w:rPr>
        <w:t>_VALUESET_ECID);</w:t>
      </w:r>
    </w:p>
    <w:p w14:paraId="71E07A22" w14:textId="77777777" w:rsidR="00DC44FF" w:rsidRDefault="0041367A" w:rsidP="00A2170F">
      <w:r>
        <w:t xml:space="preserve">(A space between “domain” and the opening parenthesis is optional.)  </w:t>
      </w:r>
      <w:r w:rsidR="00DC44FF">
        <w:t>This statement “binds” the CD.code (or “CD code”) of the “data” element to a particular domain (value set</w:t>
      </w:r>
      <w:r w:rsidR="005D4B24">
        <w:rPr>
          <w:rStyle w:val="FootnoteReference"/>
        </w:rPr>
        <w:footnoteReference w:id="33"/>
      </w:r>
      <w:r w:rsidR="00DC44FF">
        <w:t>).  A valid instance of data must have a CD.code that is a member of the value set represented by SomeSet_VALUESET_ECID.</w:t>
      </w:r>
    </w:p>
    <w:p w14:paraId="4BBA5AF8" w14:textId="77777777" w:rsidR="008572A6" w:rsidRDefault="008572A6" w:rsidP="00A2170F">
      <w:r>
        <w:t>Less frequently, a data’s CD.code is constrained to a single code:</w:t>
      </w:r>
    </w:p>
    <w:p w14:paraId="4740B63B" w14:textId="77777777" w:rsidR="008572A6" w:rsidRPr="008572A6" w:rsidRDefault="008572A6" w:rsidP="008572A6">
      <w:pPr>
        <w:jc w:val="center"/>
        <w:rPr>
          <w:rFonts w:ascii="Courier New" w:hAnsi="Courier New" w:cs="Courier New"/>
          <w:color w:val="000000"/>
          <w:sz w:val="20"/>
          <w:szCs w:val="20"/>
        </w:rPr>
      </w:pPr>
      <w:r w:rsidRPr="00656A0A">
        <w:rPr>
          <w:rFonts w:ascii="Courier New" w:hAnsi="Courier New" w:cs="Courier New"/>
          <w:b/>
          <w:bCs/>
          <w:color w:val="7F0055"/>
          <w:sz w:val="20"/>
          <w:szCs w:val="20"/>
        </w:rPr>
        <w:t>data</w:t>
      </w:r>
      <w:r w:rsidRPr="00656A0A">
        <w:rPr>
          <w:rFonts w:ascii="Courier New" w:hAnsi="Courier New" w:cs="Courier New"/>
          <w:color w:val="000000"/>
          <w:sz w:val="20"/>
          <w:szCs w:val="20"/>
        </w:rPr>
        <w:t xml:space="preserve"> CD </w:t>
      </w:r>
      <w:r w:rsidRPr="00656A0A">
        <w:rPr>
          <w:rFonts w:ascii="Courier New" w:hAnsi="Courier New" w:cs="Courier New"/>
          <w:b/>
          <w:bCs/>
          <w:color w:val="7F0055"/>
          <w:sz w:val="20"/>
          <w:szCs w:val="20"/>
        </w:rPr>
        <w:t>code</w:t>
      </w:r>
      <w:r w:rsidRPr="00656A0A">
        <w:rPr>
          <w:rFonts w:ascii="Courier New" w:hAnsi="Courier New" w:cs="Courier New"/>
          <w:color w:val="000000"/>
          <w:sz w:val="20"/>
          <w:szCs w:val="20"/>
        </w:rPr>
        <w:t>.</w:t>
      </w:r>
      <w:r>
        <w:rPr>
          <w:rFonts w:ascii="Courier New" w:hAnsi="Courier New" w:cs="Courier New"/>
          <w:b/>
          <w:bCs/>
          <w:color w:val="7F0055"/>
          <w:sz w:val="20"/>
          <w:szCs w:val="20"/>
        </w:rPr>
        <w:t>code</w:t>
      </w:r>
      <w:r w:rsidRPr="00656A0A">
        <w:rPr>
          <w:rFonts w:ascii="Courier New" w:hAnsi="Courier New" w:cs="Courier New"/>
          <w:color w:val="000000"/>
          <w:sz w:val="20"/>
          <w:szCs w:val="20"/>
        </w:rPr>
        <w:t>(</w:t>
      </w:r>
      <w:r>
        <w:rPr>
          <w:rFonts w:ascii="Courier New" w:hAnsi="Courier New" w:cs="Courier New"/>
          <w:color w:val="000000"/>
          <w:sz w:val="20"/>
          <w:szCs w:val="20"/>
        </w:rPr>
        <w:t>SomeCode</w:t>
      </w:r>
      <w:r w:rsidRPr="00656A0A">
        <w:rPr>
          <w:rFonts w:ascii="Courier New" w:hAnsi="Courier New" w:cs="Courier New"/>
          <w:color w:val="000000"/>
          <w:sz w:val="20"/>
          <w:szCs w:val="20"/>
        </w:rPr>
        <w:t>_ECID);</w:t>
      </w:r>
    </w:p>
    <w:p w14:paraId="189BE2FB" w14:textId="77777777" w:rsidR="00A2170F" w:rsidRDefault="00B15DC4" w:rsidP="00A2170F">
      <w:pPr>
        <w:rPr>
          <w:rFonts w:ascii="Courier New" w:hAnsi="Courier New" w:cs="Courier New"/>
          <w:color w:val="000000"/>
          <w:sz w:val="20"/>
          <w:szCs w:val="20"/>
        </w:rPr>
      </w:pPr>
      <w:r>
        <w:t>Constraining the CD.code’s cardinality is performed as follows:</w:t>
      </w:r>
    </w:p>
    <w:p w14:paraId="2F5F8017" w14:textId="77777777" w:rsidR="00A2170F" w:rsidRDefault="00A2170F" w:rsidP="00A2170F">
      <w:pPr>
        <w:jc w:val="center"/>
        <w:rPr>
          <w:rFonts w:ascii="Courier New" w:hAnsi="Courier New" w:cs="Courier New"/>
          <w:color w:val="000000"/>
          <w:sz w:val="20"/>
          <w:szCs w:val="20"/>
        </w:rPr>
      </w:pPr>
      <w:r w:rsidRPr="00656A0A">
        <w:rPr>
          <w:rFonts w:ascii="Courier New" w:hAnsi="Courier New" w:cs="Courier New"/>
          <w:b/>
          <w:bCs/>
          <w:color w:val="7F0055"/>
          <w:sz w:val="20"/>
          <w:szCs w:val="20"/>
        </w:rPr>
        <w:t>data</w:t>
      </w:r>
      <w:r w:rsidRPr="00656A0A">
        <w:rPr>
          <w:rFonts w:ascii="Courier New" w:hAnsi="Courier New" w:cs="Courier New"/>
          <w:color w:val="000000"/>
          <w:sz w:val="20"/>
          <w:szCs w:val="20"/>
        </w:rPr>
        <w:t xml:space="preserve"> CD </w:t>
      </w:r>
      <w:r w:rsidRPr="00656A0A">
        <w:rPr>
          <w:rFonts w:ascii="Courier New" w:hAnsi="Courier New" w:cs="Courier New"/>
          <w:b/>
          <w:bCs/>
          <w:color w:val="7F0055"/>
          <w:sz w:val="20"/>
          <w:szCs w:val="20"/>
        </w:rPr>
        <w:t>code</w:t>
      </w:r>
      <w:r w:rsidRPr="00656A0A">
        <w:rPr>
          <w:rFonts w:ascii="Courier New" w:hAnsi="Courier New" w:cs="Courier New"/>
          <w:color w:val="000000"/>
          <w:sz w:val="20"/>
          <w:szCs w:val="20"/>
        </w:rPr>
        <w:t>.</w:t>
      </w:r>
      <w:r w:rsidRPr="00656A0A">
        <w:rPr>
          <w:rFonts w:ascii="Courier New" w:hAnsi="Courier New" w:cs="Courier New"/>
          <w:b/>
          <w:bCs/>
          <w:color w:val="7F0055"/>
          <w:sz w:val="20"/>
          <w:szCs w:val="20"/>
        </w:rPr>
        <w:t>card</w:t>
      </w:r>
      <w:r w:rsidRPr="00656A0A">
        <w:rPr>
          <w:rFonts w:ascii="Courier New" w:hAnsi="Courier New" w:cs="Courier New"/>
          <w:color w:val="000000"/>
          <w:sz w:val="20"/>
          <w:szCs w:val="20"/>
        </w:rPr>
        <w:t>(</w:t>
      </w:r>
      <w:r w:rsidRPr="00656A0A">
        <w:rPr>
          <w:rFonts w:ascii="Courier New" w:hAnsi="Courier New" w:cs="Courier New"/>
          <w:color w:val="7D7D7D"/>
          <w:sz w:val="20"/>
          <w:szCs w:val="20"/>
        </w:rPr>
        <w:t>0..1</w:t>
      </w:r>
      <w:r w:rsidRPr="00656A0A">
        <w:rPr>
          <w:rFonts w:ascii="Courier New" w:hAnsi="Courier New" w:cs="Courier New"/>
          <w:color w:val="000000"/>
          <w:sz w:val="20"/>
          <w:szCs w:val="20"/>
        </w:rPr>
        <w:t xml:space="preserve">) </w:t>
      </w:r>
      <w:r w:rsidRPr="00656A0A">
        <w:rPr>
          <w:rFonts w:ascii="Courier New" w:hAnsi="Courier New" w:cs="Courier New"/>
          <w:b/>
          <w:bCs/>
          <w:color w:val="7F0055"/>
          <w:sz w:val="20"/>
          <w:szCs w:val="20"/>
        </w:rPr>
        <w:t>code</w:t>
      </w:r>
      <w:r w:rsidRPr="00656A0A">
        <w:rPr>
          <w:rFonts w:ascii="Courier New" w:hAnsi="Courier New" w:cs="Courier New"/>
          <w:color w:val="000000"/>
          <w:sz w:val="20"/>
          <w:szCs w:val="20"/>
        </w:rPr>
        <w:t>.</w:t>
      </w:r>
      <w:r w:rsidRPr="00656A0A">
        <w:rPr>
          <w:rFonts w:ascii="Courier New" w:hAnsi="Courier New" w:cs="Courier New"/>
          <w:b/>
          <w:bCs/>
          <w:color w:val="7F0055"/>
          <w:sz w:val="20"/>
          <w:szCs w:val="20"/>
        </w:rPr>
        <w:t>domain</w:t>
      </w:r>
      <w:r w:rsidRPr="00656A0A">
        <w:rPr>
          <w:rFonts w:ascii="Courier New" w:hAnsi="Courier New" w:cs="Courier New"/>
          <w:color w:val="000000"/>
          <w:sz w:val="20"/>
          <w:szCs w:val="20"/>
        </w:rPr>
        <w:t>(</w:t>
      </w:r>
      <w:r>
        <w:rPr>
          <w:rFonts w:ascii="Courier New" w:hAnsi="Courier New" w:cs="Courier New"/>
          <w:color w:val="000000"/>
          <w:sz w:val="20"/>
          <w:szCs w:val="20"/>
        </w:rPr>
        <w:t>SomeSet</w:t>
      </w:r>
      <w:r w:rsidRPr="00656A0A">
        <w:rPr>
          <w:rFonts w:ascii="Courier New" w:hAnsi="Courier New" w:cs="Courier New"/>
          <w:color w:val="000000"/>
          <w:sz w:val="20"/>
          <w:szCs w:val="20"/>
        </w:rPr>
        <w:t>_VALUESET_ECID);</w:t>
      </w:r>
    </w:p>
    <w:p w14:paraId="7DC1C213" w14:textId="77777777" w:rsidR="001A07CC" w:rsidRDefault="0041367A" w:rsidP="00656A0A">
      <w:r>
        <w:t xml:space="preserve">(A space between “card” and the opening parenthesis is optional.)  </w:t>
      </w:r>
      <w:r w:rsidR="00B15DC4">
        <w:t xml:space="preserve">This says that the cardinality of the data’s CD.code (or “CD code”) is 0..1.  In other words, the CD.code in a valid instance </w:t>
      </w:r>
      <w:r w:rsidR="00D1783A">
        <w:t xml:space="preserve">is optional and </w:t>
      </w:r>
      <w:r w:rsidR="00B15DC4">
        <w:t>may or may not be present.  Specifying an optional cardinality permits the situation in which the desired value could not be represented by any code in the specified value set.  In such instances, the CD.code may be left empty and it is expected that CD.originalText will capture text that represents the desired value</w:t>
      </w:r>
      <w:r w:rsidR="00B15DC4">
        <w:rPr>
          <w:rStyle w:val="FootnoteReference"/>
        </w:rPr>
        <w:footnoteReference w:id="34"/>
      </w:r>
      <w:r w:rsidR="00B15DC4">
        <w:t>.  This situation is known as “Coded With Exceptions” (CWE) in HL7.</w:t>
      </w:r>
    </w:p>
    <w:p w14:paraId="0D3F5D4C" w14:textId="77777777" w:rsidR="00B15DC4" w:rsidRDefault="00B15DC4" w:rsidP="00656A0A">
      <w:r>
        <w:t xml:space="preserve">In contrast, if the modeler determines that in a given situation </w:t>
      </w:r>
      <w:r w:rsidR="0041367A">
        <w:t>an instance must absolutely draw from a specified value set, and not allow text instead of the CD.code, then the cardinality is set to “1”.  This condition is the default – if no cardinality is expressed for CD.code, it is assumed required.  This situation is known as “Coded No Exceptions” (CNE) in HL7.</w:t>
      </w:r>
    </w:p>
    <w:p w14:paraId="52EAF2F7" w14:textId="77777777" w:rsidR="00E9763A" w:rsidRDefault="00E9763A" w:rsidP="00591DD2">
      <w:pPr>
        <w:pStyle w:val="Heading3"/>
      </w:pPr>
      <w:bookmarkStart w:id="63" w:name="_Toc333001785"/>
      <w:r>
        <w:t>Qualifier/Item/Modifier/Attribution references</w:t>
      </w:r>
      <w:bookmarkEnd w:id="63"/>
    </w:p>
    <w:p w14:paraId="1A77DD14" w14:textId="77777777" w:rsidR="00E9763A" w:rsidRDefault="00E9763A" w:rsidP="00E9763A">
      <w:r>
        <w:t>The body also specifies valid qualifiers, items, modifiers, and attributions for the CEM.  It does so by referring to other CEMs, whose definitions are kept in separate CDL files.  All these references have the same format:</w:t>
      </w:r>
    </w:p>
    <w:p w14:paraId="0368F899" w14:textId="77777777" w:rsidR="00E9763A" w:rsidRDefault="00E9763A" w:rsidP="00E9763A">
      <w:pPr>
        <w:ind w:left="720"/>
        <w:rPr>
          <w:rFonts w:ascii="Courier New" w:hAnsi="Courier New" w:cs="Courier New"/>
          <w:sz w:val="18"/>
          <w:szCs w:val="18"/>
        </w:rPr>
      </w:pPr>
      <w:r>
        <w:rPr>
          <w:rFonts w:ascii="Courier New" w:hAnsi="Courier New" w:cs="Courier New"/>
          <w:b/>
          <w:color w:val="0000A5"/>
          <w:sz w:val="18"/>
          <w:szCs w:val="18"/>
        </w:rPr>
        <w:t>qualifier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p w14:paraId="6D15BF20" w14:textId="77777777" w:rsidR="00E9763A" w:rsidRDefault="00E9763A" w:rsidP="00E9763A">
      <w:pPr>
        <w:ind w:left="720"/>
        <w:rPr>
          <w:rFonts w:ascii="Courier New" w:hAnsi="Courier New" w:cs="Courier New"/>
          <w:sz w:val="18"/>
          <w:szCs w:val="18"/>
        </w:rPr>
      </w:pPr>
      <w:r w:rsidRPr="001D0B3C">
        <w:rPr>
          <w:rFonts w:ascii="Courier New" w:hAnsi="Courier New" w:cs="Courier New"/>
          <w:b/>
          <w:color w:val="0000A5"/>
          <w:sz w:val="18"/>
          <w:szCs w:val="18"/>
        </w:rPr>
        <w:t>item</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p w14:paraId="76521BA5" w14:textId="77777777" w:rsidR="00E9763A" w:rsidRDefault="00E9763A" w:rsidP="00E9763A">
      <w:pPr>
        <w:ind w:left="720"/>
        <w:rPr>
          <w:rFonts w:ascii="Courier New" w:hAnsi="Courier New" w:cs="Courier New"/>
          <w:sz w:val="18"/>
          <w:szCs w:val="18"/>
        </w:rPr>
      </w:pPr>
      <w:r>
        <w:rPr>
          <w:rFonts w:ascii="Courier New" w:hAnsi="Courier New" w:cs="Courier New"/>
          <w:b/>
          <w:color w:val="0000A5"/>
          <w:sz w:val="18"/>
          <w:szCs w:val="18"/>
        </w:rPr>
        <w:t>modifier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p w14:paraId="46FB6DDF" w14:textId="77777777" w:rsidR="00E9763A" w:rsidRDefault="00E9763A" w:rsidP="00E9763A">
      <w:pPr>
        <w:ind w:left="720"/>
        <w:rPr>
          <w:rFonts w:ascii="Courier New" w:hAnsi="Courier New" w:cs="Courier New"/>
          <w:sz w:val="18"/>
          <w:szCs w:val="18"/>
        </w:rPr>
      </w:pPr>
      <w:r>
        <w:rPr>
          <w:rFonts w:ascii="Courier New" w:hAnsi="Courier New" w:cs="Courier New"/>
          <w:b/>
          <w:color w:val="0000A5"/>
          <w:sz w:val="18"/>
          <w:szCs w:val="18"/>
        </w:rPr>
        <w:lastRenderedPageBreak/>
        <w:t>attribution</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p w14:paraId="36B2D144" w14:textId="77777777" w:rsidR="00E9763A" w:rsidRDefault="00E9763A" w:rsidP="00E9763A">
      <w:r>
        <w:t>where:</w:t>
      </w:r>
    </w:p>
    <w:p w14:paraId="0512DB99" w14:textId="77777777" w:rsidR="00E9763A" w:rsidRDefault="00E9763A" w:rsidP="00FB6440">
      <w:pPr>
        <w:pStyle w:val="ListParagraph"/>
        <w:numPr>
          <w:ilvl w:val="0"/>
          <w:numId w:val="37"/>
        </w:numPr>
      </w:pPr>
      <w:r>
        <w:t xml:space="preserve"> “SomeCEM” is a model name as found in the CEM’s own definition</w:t>
      </w:r>
    </w:p>
    <w:p w14:paraId="3F7F3168" w14:textId="77777777" w:rsidR="00E9763A" w:rsidRDefault="00E9763A" w:rsidP="00FB6440">
      <w:pPr>
        <w:pStyle w:val="ListParagraph"/>
        <w:numPr>
          <w:ilvl w:val="0"/>
          <w:numId w:val="37"/>
        </w:numPr>
      </w:pPr>
      <w:r>
        <w:t>“someLabel” is any string of the author’s choosing, by which this element may be referenced within the CEM.  By convention the label name is the same as the CEM name, except its first letter is not capitalized.</w:t>
      </w:r>
    </w:p>
    <w:p w14:paraId="0D973ECC" w14:textId="77777777" w:rsidR="00E9763A" w:rsidRDefault="00E9763A" w:rsidP="00FB6440">
      <w:pPr>
        <w:pStyle w:val="ListParagraph"/>
        <w:numPr>
          <w:ilvl w:val="0"/>
          <w:numId w:val="37"/>
        </w:numPr>
      </w:pPr>
      <w:r>
        <w:t xml:space="preserve">“card” expresses the valid cardinality governing </w:t>
      </w:r>
      <w:r w:rsidR="00D1783A">
        <w:t>instances</w:t>
      </w:r>
      <w:r>
        <w:t xml:space="preserve"> of this element within an instance of the CEM.  The </w:t>
      </w:r>
      <w:r w:rsidR="00A00B0B">
        <w:t>common</w:t>
      </w:r>
      <w:r>
        <w:t xml:space="preserve"> values</w:t>
      </w:r>
      <w:r w:rsidR="00A00B0B">
        <w:rPr>
          <w:rStyle w:val="FootnoteReference"/>
        </w:rPr>
        <w:footnoteReference w:id="35"/>
      </w:r>
      <w:r>
        <w:t xml:space="preserve"> of &lt;cardinality&gt; are “1”, “0”</w:t>
      </w:r>
      <w:r>
        <w:rPr>
          <w:rStyle w:val="FootnoteReference"/>
        </w:rPr>
        <w:footnoteReference w:id="36"/>
      </w:r>
      <w:r>
        <w:t>, “0..1”, “</w:t>
      </w:r>
      <w:r w:rsidR="00A00B0B">
        <w:t>0..</w:t>
      </w:r>
      <w:r>
        <w:t xml:space="preserve">M”, </w:t>
      </w:r>
      <w:r w:rsidR="00A00B0B">
        <w:t xml:space="preserve">and </w:t>
      </w:r>
      <w:r>
        <w:t>“</w:t>
      </w:r>
      <w:r w:rsidR="00A00B0B">
        <w:t>1..</w:t>
      </w:r>
      <w:r>
        <w:t>M”</w:t>
      </w:r>
      <w:r w:rsidR="00A00B0B">
        <w:t>.  Any other range of two integers (e.g., “1-2”) is allowed, but is uncommon.  The most common cardinalities are “0..1” and “0..M”, since in a logical model few elements are actually required</w:t>
      </w:r>
      <w:r w:rsidR="007D690E">
        <w:rPr>
          <w:rStyle w:val="FootnoteReference"/>
        </w:rPr>
        <w:footnoteReference w:id="37"/>
      </w:r>
      <w:r w:rsidR="00A00B0B">
        <w:t xml:space="preserve">.  </w:t>
      </w:r>
    </w:p>
    <w:p w14:paraId="7E50CDAE" w14:textId="77777777" w:rsidR="00E9763A" w:rsidRDefault="00E9763A" w:rsidP="00E9763A">
      <w:pPr>
        <w:pStyle w:val="ListParagraph"/>
      </w:pPr>
    </w:p>
    <w:p w14:paraId="7CEF878A" w14:textId="2A21E7AD" w:rsidR="00E9763A" w:rsidRDefault="00806B96" w:rsidP="00E9763A">
      <w:r>
        <w:rPr>
          <w:noProof/>
        </w:rPr>
        <mc:AlternateContent>
          <mc:Choice Requires="wps">
            <w:drawing>
              <wp:anchor distT="0" distB="0" distL="114300" distR="114300" simplePos="0" relativeHeight="251799552" behindDoc="0" locked="0" layoutInCell="1" allowOverlap="1" wp14:anchorId="7CD9D524" wp14:editId="099EBF69">
                <wp:simplePos x="0" y="0"/>
                <wp:positionH relativeFrom="margin">
                  <wp:posOffset>382905</wp:posOffset>
                </wp:positionH>
                <wp:positionV relativeFrom="margin">
                  <wp:posOffset>2480945</wp:posOffset>
                </wp:positionV>
                <wp:extent cx="5136515" cy="3759200"/>
                <wp:effectExtent l="0" t="0" r="19685" b="25400"/>
                <wp:wrapTopAndBottom/>
                <wp:docPr id="7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3759200"/>
                        </a:xfrm>
                        <a:prstGeom prst="rect">
                          <a:avLst/>
                        </a:prstGeom>
                        <a:solidFill>
                          <a:srgbClr val="FFFFFF"/>
                        </a:solidFill>
                        <a:ln w="9525">
                          <a:solidFill>
                            <a:srgbClr val="000000"/>
                          </a:solidFill>
                          <a:miter lim="800000"/>
                          <a:headEnd/>
                          <a:tailEnd/>
                        </a:ln>
                      </wps:spPr>
                      <wps:txbx>
                        <w:txbxContent>
                          <w:p w14:paraId="06F2115A" w14:textId="77777777" w:rsidR="00D946F6" w:rsidRDefault="00D946F6" w:rsidP="00D6167E">
                            <w:pPr>
                              <w:rPr>
                                <w:rFonts w:ascii="Courier New" w:hAnsi="Courier New" w:cs="Courier New"/>
                                <w:color w:val="000000"/>
                                <w:sz w:val="18"/>
                                <w:szCs w:val="18"/>
                              </w:rPr>
                            </w:pPr>
                          </w:p>
                          <w:p w14:paraId="0F906AA9" w14:textId="77777777" w:rsidR="00D946F6" w:rsidRDefault="00D946F6" w:rsidP="00D6167E">
                            <w:pPr>
                              <w:rPr>
                                <w:rFonts w:ascii="Courier New" w:hAnsi="Courier New" w:cs="Courier New"/>
                                <w:color w:val="000000"/>
                                <w:sz w:val="18"/>
                                <w:szCs w:val="18"/>
                              </w:rPr>
                            </w:pPr>
                            <w:r w:rsidRPr="00D6167E">
                              <w:rPr>
                                <w:rFonts w:ascii="Courier New" w:hAnsi="Courier New" w:cs="Courier New"/>
                                <w:color w:val="000000"/>
                                <w:sz w:val="18"/>
                                <w:szCs w:val="18"/>
                              </w:rPr>
                              <w:t xml:space="preserve">  </w:t>
                            </w:r>
                            <w:r w:rsidRPr="00D6167E">
                              <w:rPr>
                                <w:rFonts w:ascii="Courier New" w:hAnsi="Courier New" w:cs="Courier New"/>
                                <w:b/>
                                <w:bCs/>
                                <w:color w:val="0000A0"/>
                                <w:sz w:val="18"/>
                                <w:szCs w:val="18"/>
                              </w:rPr>
                              <w:t>qualifier</w:t>
                            </w:r>
                            <w:r w:rsidRPr="00D6167E">
                              <w:rPr>
                                <w:rFonts w:ascii="Courier New" w:hAnsi="Courier New" w:cs="Courier New"/>
                                <w:color w:val="000000"/>
                                <w:sz w:val="18"/>
                                <w:szCs w:val="18"/>
                              </w:rPr>
                              <w:t xml:space="preserve"> BodyLaterality bodyLaterality </w:t>
                            </w:r>
                            <w:r w:rsidRPr="00D6167E">
                              <w:rPr>
                                <w:rFonts w:ascii="Courier New" w:hAnsi="Courier New" w:cs="Courier New"/>
                                <w:b/>
                                <w:bCs/>
                                <w:color w:val="7F0055"/>
                                <w:sz w:val="18"/>
                                <w:szCs w:val="18"/>
                              </w:rPr>
                              <w:t>card</w:t>
                            </w:r>
                            <w:r w:rsidRPr="00D6167E">
                              <w:rPr>
                                <w:rFonts w:ascii="Courier New" w:hAnsi="Courier New" w:cs="Courier New"/>
                                <w:color w:val="000000"/>
                                <w:sz w:val="18"/>
                                <w:szCs w:val="18"/>
                              </w:rPr>
                              <w:t>(</w:t>
                            </w:r>
                            <w:r w:rsidRPr="00D6167E">
                              <w:rPr>
                                <w:rFonts w:ascii="Courier New" w:hAnsi="Courier New" w:cs="Courier New"/>
                                <w:color w:val="7D7D7D"/>
                                <w:sz w:val="18"/>
                                <w:szCs w:val="18"/>
                              </w:rPr>
                              <w:t>0..1</w:t>
                            </w:r>
                            <w:r w:rsidRPr="00D6167E">
                              <w:rPr>
                                <w:rFonts w:ascii="Courier New" w:hAnsi="Courier New" w:cs="Courier New"/>
                                <w:color w:val="000000"/>
                                <w:sz w:val="18"/>
                                <w:szCs w:val="18"/>
                              </w:rPr>
                              <w:t>);</w:t>
                            </w:r>
                          </w:p>
                          <w:p w14:paraId="32589B61"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qualifier</w:t>
                            </w:r>
                            <w:r>
                              <w:rPr>
                                <w:rFonts w:ascii="Courier New" w:hAnsi="Courier New" w:cs="Courier New"/>
                                <w:color w:val="000000"/>
                                <w:sz w:val="20"/>
                                <w:szCs w:val="20"/>
                              </w:rPr>
                              <w:t xml:space="preserve"> DeltaFlag deltaFlag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0C4DA4BE"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19B5D1F6"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modifier</w:t>
                            </w:r>
                            <w:r>
                              <w:rPr>
                                <w:rFonts w:ascii="Courier New" w:hAnsi="Courier New" w:cs="Courier New"/>
                                <w:color w:val="000000"/>
                                <w:sz w:val="20"/>
                                <w:szCs w:val="20"/>
                              </w:rPr>
                              <w:t xml:space="preserve"> Subject subject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6F448209"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323D91E6"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modifier</w:t>
                            </w:r>
                            <w:r>
                              <w:rPr>
                                <w:rFonts w:ascii="Courier New" w:hAnsi="Courier New" w:cs="Courier New"/>
                                <w:color w:val="000000"/>
                                <w:sz w:val="20"/>
                                <w:szCs w:val="20"/>
                              </w:rPr>
                              <w:t xml:space="preserve"> Uncertainty uncertainty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7F12FD7E"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1693BBEB"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attribution</w:t>
                            </w:r>
                            <w:r>
                              <w:rPr>
                                <w:rFonts w:ascii="Courier New" w:hAnsi="Courier New" w:cs="Courier New"/>
                                <w:color w:val="000000"/>
                                <w:sz w:val="20"/>
                                <w:szCs w:val="20"/>
                              </w:rPr>
                              <w:t xml:space="preserve"> Observed observed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3C9CE4A3" w14:textId="77777777" w:rsidR="00D946F6" w:rsidRDefault="00D946F6" w:rsidP="00D6167E">
                            <w:pPr>
                              <w:autoSpaceDE w:val="0"/>
                              <w:autoSpaceDN w:val="0"/>
                              <w:adjustRightInd w:val="0"/>
                              <w:spacing w:after="0" w:line="240" w:lineRule="auto"/>
                              <w:rPr>
                                <w:rFonts w:ascii="Courier New" w:hAnsi="Courier New" w:cs="Courier New"/>
                                <w:sz w:val="20"/>
                                <w:szCs w:val="20"/>
                              </w:rPr>
                            </w:pPr>
                          </w:p>
                          <w:p w14:paraId="69FC18E1" w14:textId="77777777" w:rsidR="00D946F6" w:rsidRDefault="00D946F6" w:rsidP="00D6167E">
                            <w:pPr>
                              <w:rPr>
                                <w:rFonts w:ascii="Courier New" w:hAnsi="Courier New" w:cs="Courier New"/>
                                <w:color w:val="000000"/>
                                <w:sz w:val="20"/>
                                <w:szCs w:val="20"/>
                              </w:rPr>
                            </w:pPr>
                            <w:r w:rsidRPr="00D6167E">
                              <w:rPr>
                                <w:rFonts w:ascii="Courier New" w:hAnsi="Courier New" w:cs="Courier New"/>
                                <w:color w:val="000000"/>
                                <w:sz w:val="20"/>
                                <w:szCs w:val="20"/>
                              </w:rPr>
                              <w:t xml:space="preserve">  </w:t>
                            </w:r>
                            <w:r w:rsidRPr="00D6167E">
                              <w:rPr>
                                <w:rFonts w:ascii="Courier New" w:hAnsi="Courier New" w:cs="Courier New"/>
                                <w:b/>
                                <w:bCs/>
                                <w:color w:val="0000A0"/>
                                <w:sz w:val="20"/>
                                <w:szCs w:val="20"/>
                              </w:rPr>
                              <w:t>attribution</w:t>
                            </w:r>
                            <w:r w:rsidRPr="00D6167E">
                              <w:rPr>
                                <w:rFonts w:ascii="Courier New" w:hAnsi="Courier New" w:cs="Courier New"/>
                                <w:color w:val="000000"/>
                                <w:sz w:val="20"/>
                                <w:szCs w:val="20"/>
                              </w:rPr>
                              <w:t xml:space="preserve"> ReportedReceived reportedReceived </w:t>
                            </w:r>
                            <w:r w:rsidRPr="00D6167E">
                              <w:rPr>
                                <w:rFonts w:ascii="Courier New" w:hAnsi="Courier New" w:cs="Courier New"/>
                                <w:b/>
                                <w:bCs/>
                                <w:color w:val="7F0055"/>
                                <w:sz w:val="20"/>
                                <w:szCs w:val="20"/>
                              </w:rPr>
                              <w:t>card</w:t>
                            </w:r>
                            <w:r w:rsidRPr="00D6167E">
                              <w:rPr>
                                <w:rFonts w:ascii="Courier New" w:hAnsi="Courier New" w:cs="Courier New"/>
                                <w:color w:val="000000"/>
                                <w:sz w:val="20"/>
                                <w:szCs w:val="20"/>
                              </w:rPr>
                              <w:t>(</w:t>
                            </w:r>
                            <w:r w:rsidRPr="00D6167E">
                              <w:rPr>
                                <w:rFonts w:ascii="Courier New" w:hAnsi="Courier New" w:cs="Courier New"/>
                                <w:color w:val="7D7D7D"/>
                                <w:sz w:val="20"/>
                                <w:szCs w:val="20"/>
                              </w:rPr>
                              <w:t>0..1</w:t>
                            </w:r>
                            <w:r w:rsidRPr="00D6167E">
                              <w:rPr>
                                <w:rFonts w:ascii="Courier New" w:hAnsi="Courier New" w:cs="Courier New"/>
                                <w:color w:val="000000"/>
                                <w:sz w:val="20"/>
                                <w:szCs w:val="20"/>
                              </w:rPr>
                              <w:t>);</w:t>
                            </w:r>
                          </w:p>
                          <w:p w14:paraId="07535D83"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item</w:t>
                            </w:r>
                            <w:r>
                              <w:rPr>
                                <w:rFonts w:ascii="Courier New" w:hAnsi="Courier New" w:cs="Courier New"/>
                                <w:color w:val="000000"/>
                                <w:sz w:val="20"/>
                                <w:szCs w:val="20"/>
                              </w:rPr>
                              <w:t xml:space="preserve"> OrderItem orderItem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1-M</w:t>
                            </w:r>
                            <w:r>
                              <w:rPr>
                                <w:rFonts w:ascii="Courier New" w:hAnsi="Courier New" w:cs="Courier New"/>
                                <w:color w:val="000000"/>
                                <w:sz w:val="20"/>
                                <w:szCs w:val="20"/>
                              </w:rPr>
                              <w:t>);</w:t>
                            </w:r>
                          </w:p>
                          <w:p w14:paraId="2437220A"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72219CFE"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item</w:t>
                            </w:r>
                            <w:r>
                              <w:rPr>
                                <w:rFonts w:ascii="Courier New" w:hAnsi="Courier New" w:cs="Courier New"/>
                                <w:color w:val="000000"/>
                                <w:sz w:val="20"/>
                                <w:szCs w:val="20"/>
                              </w:rPr>
                              <w:t xml:space="preserve"> PersonName personName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1-M</w:t>
                            </w:r>
                            <w:r>
                              <w:rPr>
                                <w:rFonts w:ascii="Courier New" w:hAnsi="Courier New" w:cs="Courier New"/>
                                <w:color w:val="000000"/>
                                <w:sz w:val="20"/>
                                <w:szCs w:val="20"/>
                              </w:rPr>
                              <w:t>);</w:t>
                            </w:r>
                          </w:p>
                          <w:p w14:paraId="0E90A16E" w14:textId="77777777" w:rsidR="00D946F6" w:rsidRDefault="00D946F6" w:rsidP="00D6167E">
                            <w:pPr>
                              <w:rPr>
                                <w:rFonts w:ascii="Courier New" w:hAnsi="Courier New" w:cs="Courier New"/>
                                <w:color w:val="000000"/>
                                <w:sz w:val="20"/>
                                <w:szCs w:val="20"/>
                              </w:rPr>
                            </w:pPr>
                          </w:p>
                          <w:p w14:paraId="5D8DB4D4" w14:textId="77777777" w:rsidR="00D946F6" w:rsidRPr="00D6167E" w:rsidRDefault="00D946F6" w:rsidP="00D6167E">
                            <w:pP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0" o:spid="_x0000_s1038" type="#_x0000_t202" style="position:absolute;margin-left:30.15pt;margin-top:195.35pt;width:404.45pt;height:296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">
                <v:textbox>
                  <w:txbxContent>
                    <w:p w14:paraId="06F2115A" w14:textId="77777777" w:rsidR="00D946F6" w:rsidRDefault="00D946F6" w:rsidP="00D6167E">
                      <w:pPr>
                        <w:rPr>
                          <w:rFonts w:ascii="Courier New" w:hAnsi="Courier New" w:cs="Courier New"/>
                          <w:color w:val="000000"/>
                          <w:sz w:val="18"/>
                          <w:szCs w:val="18"/>
                        </w:rPr>
                      </w:pPr>
                    </w:p>
                    <w:p w14:paraId="0F906AA9" w14:textId="77777777" w:rsidR="00D946F6" w:rsidRDefault="00D946F6" w:rsidP="00D6167E">
                      <w:pPr>
                        <w:rPr>
                          <w:rFonts w:ascii="Courier New" w:hAnsi="Courier New" w:cs="Courier New"/>
                          <w:color w:val="000000"/>
                          <w:sz w:val="18"/>
                          <w:szCs w:val="18"/>
                        </w:rPr>
                      </w:pPr>
                      <w:r w:rsidRPr="00D6167E">
                        <w:rPr>
                          <w:rFonts w:ascii="Courier New" w:hAnsi="Courier New" w:cs="Courier New"/>
                          <w:color w:val="000000"/>
                          <w:sz w:val="18"/>
                          <w:szCs w:val="18"/>
                        </w:rPr>
                        <w:t xml:space="preserve">  </w:t>
                      </w:r>
                      <w:r w:rsidRPr="00D6167E">
                        <w:rPr>
                          <w:rFonts w:ascii="Courier New" w:hAnsi="Courier New" w:cs="Courier New"/>
                          <w:b/>
                          <w:bCs/>
                          <w:color w:val="0000A0"/>
                          <w:sz w:val="18"/>
                          <w:szCs w:val="18"/>
                        </w:rPr>
                        <w:t>qualifier</w:t>
                      </w:r>
                      <w:r w:rsidRPr="00D6167E">
                        <w:rPr>
                          <w:rFonts w:ascii="Courier New" w:hAnsi="Courier New" w:cs="Courier New"/>
                          <w:color w:val="000000"/>
                          <w:sz w:val="18"/>
                          <w:szCs w:val="18"/>
                        </w:rPr>
                        <w:t xml:space="preserve"> BodyLaterality bodyLaterality </w:t>
                      </w:r>
                      <w:r w:rsidRPr="00D6167E">
                        <w:rPr>
                          <w:rFonts w:ascii="Courier New" w:hAnsi="Courier New" w:cs="Courier New"/>
                          <w:b/>
                          <w:bCs/>
                          <w:color w:val="7F0055"/>
                          <w:sz w:val="18"/>
                          <w:szCs w:val="18"/>
                        </w:rPr>
                        <w:t>card</w:t>
                      </w:r>
                      <w:r w:rsidRPr="00D6167E">
                        <w:rPr>
                          <w:rFonts w:ascii="Courier New" w:hAnsi="Courier New" w:cs="Courier New"/>
                          <w:color w:val="000000"/>
                          <w:sz w:val="18"/>
                          <w:szCs w:val="18"/>
                        </w:rPr>
                        <w:t>(</w:t>
                      </w:r>
                      <w:r w:rsidRPr="00D6167E">
                        <w:rPr>
                          <w:rFonts w:ascii="Courier New" w:hAnsi="Courier New" w:cs="Courier New"/>
                          <w:color w:val="7D7D7D"/>
                          <w:sz w:val="18"/>
                          <w:szCs w:val="18"/>
                        </w:rPr>
                        <w:t>0..1</w:t>
                      </w:r>
                      <w:r w:rsidRPr="00D6167E">
                        <w:rPr>
                          <w:rFonts w:ascii="Courier New" w:hAnsi="Courier New" w:cs="Courier New"/>
                          <w:color w:val="000000"/>
                          <w:sz w:val="18"/>
                          <w:szCs w:val="18"/>
                        </w:rPr>
                        <w:t>);</w:t>
                      </w:r>
                    </w:p>
                    <w:p w14:paraId="32589B61"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qualifier</w:t>
                      </w:r>
                      <w:r>
                        <w:rPr>
                          <w:rFonts w:ascii="Courier New" w:hAnsi="Courier New" w:cs="Courier New"/>
                          <w:color w:val="000000"/>
                          <w:sz w:val="20"/>
                          <w:szCs w:val="20"/>
                        </w:rPr>
                        <w:t xml:space="preserve"> DeltaFlag deltaFlag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0C4DA4BE"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19B5D1F6"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modifier</w:t>
                      </w:r>
                      <w:r>
                        <w:rPr>
                          <w:rFonts w:ascii="Courier New" w:hAnsi="Courier New" w:cs="Courier New"/>
                          <w:color w:val="000000"/>
                          <w:sz w:val="20"/>
                          <w:szCs w:val="20"/>
                        </w:rPr>
                        <w:t xml:space="preserve"> Subject subject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6F448209"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323D91E6"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modifier</w:t>
                      </w:r>
                      <w:r>
                        <w:rPr>
                          <w:rFonts w:ascii="Courier New" w:hAnsi="Courier New" w:cs="Courier New"/>
                          <w:color w:val="000000"/>
                          <w:sz w:val="20"/>
                          <w:szCs w:val="20"/>
                        </w:rPr>
                        <w:t xml:space="preserve"> Uncertainty uncertainty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7F12FD7E"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1693BBEB"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attribution</w:t>
                      </w:r>
                      <w:r>
                        <w:rPr>
                          <w:rFonts w:ascii="Courier New" w:hAnsi="Courier New" w:cs="Courier New"/>
                          <w:color w:val="000000"/>
                          <w:sz w:val="20"/>
                          <w:szCs w:val="20"/>
                        </w:rPr>
                        <w:t xml:space="preserve"> Observed observed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3C9CE4A3" w14:textId="77777777" w:rsidR="00D946F6" w:rsidRDefault="00D946F6" w:rsidP="00D6167E">
                      <w:pPr>
                        <w:autoSpaceDE w:val="0"/>
                        <w:autoSpaceDN w:val="0"/>
                        <w:adjustRightInd w:val="0"/>
                        <w:spacing w:after="0" w:line="240" w:lineRule="auto"/>
                        <w:rPr>
                          <w:rFonts w:ascii="Courier New" w:hAnsi="Courier New" w:cs="Courier New"/>
                          <w:sz w:val="20"/>
                          <w:szCs w:val="20"/>
                        </w:rPr>
                      </w:pPr>
                    </w:p>
                    <w:p w14:paraId="69FC18E1" w14:textId="77777777" w:rsidR="00D946F6" w:rsidRDefault="00D946F6" w:rsidP="00D6167E">
                      <w:pPr>
                        <w:rPr>
                          <w:rFonts w:ascii="Courier New" w:hAnsi="Courier New" w:cs="Courier New"/>
                          <w:color w:val="000000"/>
                          <w:sz w:val="20"/>
                          <w:szCs w:val="20"/>
                        </w:rPr>
                      </w:pPr>
                      <w:r w:rsidRPr="00D6167E">
                        <w:rPr>
                          <w:rFonts w:ascii="Courier New" w:hAnsi="Courier New" w:cs="Courier New"/>
                          <w:color w:val="000000"/>
                          <w:sz w:val="20"/>
                          <w:szCs w:val="20"/>
                        </w:rPr>
                        <w:t xml:space="preserve">  </w:t>
                      </w:r>
                      <w:r w:rsidRPr="00D6167E">
                        <w:rPr>
                          <w:rFonts w:ascii="Courier New" w:hAnsi="Courier New" w:cs="Courier New"/>
                          <w:b/>
                          <w:bCs/>
                          <w:color w:val="0000A0"/>
                          <w:sz w:val="20"/>
                          <w:szCs w:val="20"/>
                        </w:rPr>
                        <w:t>attribution</w:t>
                      </w:r>
                      <w:r w:rsidRPr="00D6167E">
                        <w:rPr>
                          <w:rFonts w:ascii="Courier New" w:hAnsi="Courier New" w:cs="Courier New"/>
                          <w:color w:val="000000"/>
                          <w:sz w:val="20"/>
                          <w:szCs w:val="20"/>
                        </w:rPr>
                        <w:t xml:space="preserve"> ReportedReceived reportedReceived </w:t>
                      </w:r>
                      <w:r w:rsidRPr="00D6167E">
                        <w:rPr>
                          <w:rFonts w:ascii="Courier New" w:hAnsi="Courier New" w:cs="Courier New"/>
                          <w:b/>
                          <w:bCs/>
                          <w:color w:val="7F0055"/>
                          <w:sz w:val="20"/>
                          <w:szCs w:val="20"/>
                        </w:rPr>
                        <w:t>card</w:t>
                      </w:r>
                      <w:r w:rsidRPr="00D6167E">
                        <w:rPr>
                          <w:rFonts w:ascii="Courier New" w:hAnsi="Courier New" w:cs="Courier New"/>
                          <w:color w:val="000000"/>
                          <w:sz w:val="20"/>
                          <w:szCs w:val="20"/>
                        </w:rPr>
                        <w:t>(</w:t>
                      </w:r>
                      <w:r w:rsidRPr="00D6167E">
                        <w:rPr>
                          <w:rFonts w:ascii="Courier New" w:hAnsi="Courier New" w:cs="Courier New"/>
                          <w:color w:val="7D7D7D"/>
                          <w:sz w:val="20"/>
                          <w:szCs w:val="20"/>
                        </w:rPr>
                        <w:t>0..1</w:t>
                      </w:r>
                      <w:r w:rsidRPr="00D6167E">
                        <w:rPr>
                          <w:rFonts w:ascii="Courier New" w:hAnsi="Courier New" w:cs="Courier New"/>
                          <w:color w:val="000000"/>
                          <w:sz w:val="20"/>
                          <w:szCs w:val="20"/>
                        </w:rPr>
                        <w:t>);</w:t>
                      </w:r>
                    </w:p>
                    <w:p w14:paraId="07535D83"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item</w:t>
                      </w:r>
                      <w:r>
                        <w:rPr>
                          <w:rFonts w:ascii="Courier New" w:hAnsi="Courier New" w:cs="Courier New"/>
                          <w:color w:val="000000"/>
                          <w:sz w:val="20"/>
                          <w:szCs w:val="20"/>
                        </w:rPr>
                        <w:t xml:space="preserve"> OrderItem orderItem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1-M</w:t>
                      </w:r>
                      <w:r>
                        <w:rPr>
                          <w:rFonts w:ascii="Courier New" w:hAnsi="Courier New" w:cs="Courier New"/>
                          <w:color w:val="000000"/>
                          <w:sz w:val="20"/>
                          <w:szCs w:val="20"/>
                        </w:rPr>
                        <w:t>);</w:t>
                      </w:r>
                    </w:p>
                    <w:p w14:paraId="2437220A" w14:textId="77777777" w:rsidR="00D946F6" w:rsidRDefault="00D946F6" w:rsidP="00D6167E">
                      <w:pPr>
                        <w:autoSpaceDE w:val="0"/>
                        <w:autoSpaceDN w:val="0"/>
                        <w:adjustRightInd w:val="0"/>
                        <w:spacing w:after="0" w:line="240" w:lineRule="auto"/>
                        <w:rPr>
                          <w:rFonts w:ascii="Courier New" w:hAnsi="Courier New" w:cs="Courier New"/>
                          <w:color w:val="000000"/>
                          <w:sz w:val="20"/>
                          <w:szCs w:val="20"/>
                        </w:rPr>
                      </w:pPr>
                    </w:p>
                    <w:p w14:paraId="72219CFE" w14:textId="77777777" w:rsidR="00D946F6" w:rsidRDefault="00D946F6" w:rsidP="00D61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item</w:t>
                      </w:r>
                      <w:r>
                        <w:rPr>
                          <w:rFonts w:ascii="Courier New" w:hAnsi="Courier New" w:cs="Courier New"/>
                          <w:color w:val="000000"/>
                          <w:sz w:val="20"/>
                          <w:szCs w:val="20"/>
                        </w:rPr>
                        <w:t xml:space="preserve"> PersonName personName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1-M</w:t>
                      </w:r>
                      <w:r>
                        <w:rPr>
                          <w:rFonts w:ascii="Courier New" w:hAnsi="Courier New" w:cs="Courier New"/>
                          <w:color w:val="000000"/>
                          <w:sz w:val="20"/>
                          <w:szCs w:val="20"/>
                        </w:rPr>
                        <w:t>);</w:t>
                      </w:r>
                    </w:p>
                    <w:p w14:paraId="0E90A16E" w14:textId="77777777" w:rsidR="00D946F6" w:rsidRDefault="00D946F6" w:rsidP="00D6167E">
                      <w:pPr>
                        <w:rPr>
                          <w:rFonts w:ascii="Courier New" w:hAnsi="Courier New" w:cs="Courier New"/>
                          <w:color w:val="000000"/>
                          <w:sz w:val="20"/>
                          <w:szCs w:val="20"/>
                        </w:rPr>
                      </w:pPr>
                    </w:p>
                    <w:p w14:paraId="5D8DB4D4" w14:textId="77777777" w:rsidR="00D946F6" w:rsidRPr="00D6167E" w:rsidRDefault="00D946F6" w:rsidP="00D6167E">
                      <w:pPr>
                        <w:rPr>
                          <w:sz w:val="18"/>
                          <w:szCs w:val="18"/>
                        </w:rPr>
                      </w:pPr>
                    </w:p>
                  </w:txbxContent>
                </v:textbox>
                <w10:wrap type="topAndBottom" anchorx="margin" anchory="margin"/>
              </v:shape>
            </w:pict>
          </mc:Fallback>
        </mc:AlternateContent>
      </w:r>
      <w:r w:rsidR="00E9763A">
        <w:t xml:space="preserve">Examples are shown in </w:t>
      </w:r>
      <w:r w:rsidR="00B317E5">
        <w:fldChar w:fldCharType="begin"/>
      </w:r>
      <w:r w:rsidR="00E9763A">
        <w:instrText xml:space="preserve"> REF _Ref332357297 \h </w:instrText>
      </w:r>
      <w:r w:rsidR="00B317E5">
        <w:fldChar w:fldCharType="separate"/>
      </w:r>
      <w:r w:rsidR="00F5405E">
        <w:t xml:space="preserve">Figure </w:t>
      </w:r>
      <w:r w:rsidR="00F5405E">
        <w:rPr>
          <w:noProof/>
        </w:rPr>
        <w:t>7</w:t>
      </w:r>
      <w:r w:rsidR="00B317E5">
        <w:fldChar w:fldCharType="end"/>
      </w:r>
      <w:r w:rsidR="00E9763A">
        <w:t>.</w:t>
      </w:r>
    </w:p>
    <w:p w14:paraId="0C2FB8BD" w14:textId="77777777" w:rsidR="00DD4DAD" w:rsidRDefault="00DD4DAD" w:rsidP="00591DD2">
      <w:pPr>
        <w:pStyle w:val="Heading3"/>
      </w:pPr>
      <w:bookmarkStart w:id="64" w:name="_Toc333001786"/>
      <w:r>
        <w:t>Constraint Statements</w:t>
      </w:r>
      <w:bookmarkEnd w:id="64"/>
    </w:p>
    <w:p w14:paraId="1DCEEB07" w14:textId="77777777" w:rsidR="00DD4DAD" w:rsidRDefault="00DD4DAD" w:rsidP="00DD4DAD">
      <w:r>
        <w:t>A constraint statement</w:t>
      </w:r>
      <w:r w:rsidR="003E595E">
        <w:rPr>
          <w:rStyle w:val="FootnoteReference"/>
        </w:rPr>
        <w:footnoteReference w:id="38"/>
      </w:r>
      <w:r>
        <w:t xml:space="preserve"> </w:t>
      </w:r>
      <w:r w:rsidR="0095693A">
        <w:t>has</w:t>
      </w:r>
      <w:r>
        <w:t xml:space="preserve"> the form:</w:t>
      </w:r>
    </w:p>
    <w:p w14:paraId="261B2025" w14:textId="77777777" w:rsidR="00DD4DAD" w:rsidRPr="009D18B8" w:rsidRDefault="00DD4DAD" w:rsidP="00DD4DAD">
      <w:pPr>
        <w:jc w:val="center"/>
        <w:rPr>
          <w:rFonts w:ascii="Courier New" w:hAnsi="Courier New" w:cs="Courier New"/>
          <w:sz w:val="18"/>
          <w:szCs w:val="18"/>
        </w:rPr>
      </w:pPr>
      <w:r w:rsidRPr="009D18B8">
        <w:rPr>
          <w:rFonts w:ascii="Courier New" w:hAnsi="Courier New" w:cs="Courier New"/>
          <w:b/>
          <w:color w:val="7F0055"/>
          <w:sz w:val="18"/>
          <w:szCs w:val="18"/>
        </w:rPr>
        <w:lastRenderedPageBreak/>
        <w:t>constraint</w:t>
      </w:r>
      <w:r w:rsidRPr="009D18B8">
        <w:rPr>
          <w:rFonts w:ascii="Courier New" w:hAnsi="Courier New" w:cs="Courier New"/>
          <w:sz w:val="18"/>
          <w:szCs w:val="18"/>
        </w:rPr>
        <w:t xml:space="preserve"> &lt;object to be constrained&gt; &lt;constraint value&gt;</w:t>
      </w:r>
    </w:p>
    <w:p w14:paraId="79ACF28C" w14:textId="77777777" w:rsidR="0030341B" w:rsidRDefault="0030341B" w:rsidP="0030341B">
      <w:pPr>
        <w:autoSpaceDE w:val="0"/>
        <w:autoSpaceDN w:val="0"/>
        <w:adjustRightInd w:val="0"/>
        <w:spacing w:after="0" w:line="240" w:lineRule="auto"/>
        <w:rPr>
          <w:rFonts w:cs="Courier New"/>
          <w:color w:val="000000"/>
        </w:rPr>
      </w:pPr>
      <w:r>
        <w:rPr>
          <w:rFonts w:cs="Courier New"/>
          <w:color w:val="000000"/>
        </w:rPr>
        <w:t xml:space="preserve">The object to be constrained is a constrainable “property” (called a “verb” in the Qualibria Constraint Definition Language (CDL) Language Guide) of a data type.  The most common properties constrained </w:t>
      </w:r>
      <w:r w:rsidR="00DE69AB">
        <w:rPr>
          <w:rFonts w:cs="Courier New"/>
          <w:color w:val="000000"/>
        </w:rPr>
        <w:t xml:space="preserve">using constraint statements </w:t>
      </w:r>
      <w:r>
        <w:rPr>
          <w:rFonts w:cs="Courier New"/>
          <w:color w:val="000000"/>
        </w:rPr>
        <w:t xml:space="preserve">are </w:t>
      </w:r>
      <w:r w:rsidR="00DE69AB">
        <w:rPr>
          <w:rFonts w:cs="Courier New"/>
          <w:color w:val="000000"/>
        </w:rPr>
        <w:t>described below.</w:t>
      </w:r>
    </w:p>
    <w:p w14:paraId="7AE1CD28" w14:textId="77777777" w:rsidR="00DE69AB" w:rsidRDefault="00DE69AB" w:rsidP="0030341B">
      <w:pPr>
        <w:autoSpaceDE w:val="0"/>
        <w:autoSpaceDN w:val="0"/>
        <w:adjustRightInd w:val="0"/>
        <w:spacing w:after="0" w:line="240" w:lineRule="auto"/>
        <w:rPr>
          <w:rFonts w:cs="Courier New"/>
          <w:color w:val="000000"/>
        </w:rPr>
      </w:pPr>
    </w:p>
    <w:p w14:paraId="438871BD" w14:textId="77777777" w:rsidR="00DE69AB" w:rsidRDefault="00DE69AB" w:rsidP="00591DD2">
      <w:pPr>
        <w:pStyle w:val="Heading4"/>
      </w:pPr>
      <w:r>
        <w:t>CD.code.code/CO.code.code</w:t>
      </w:r>
    </w:p>
    <w:p w14:paraId="64804363" w14:textId="77777777" w:rsidR="009D18B8" w:rsidRDefault="005C28C5" w:rsidP="00591DD2">
      <w:r>
        <w:t>This type of constraint c</w:t>
      </w:r>
      <w:r w:rsidR="00DE69AB" w:rsidRPr="00DE69AB">
        <w:t>onstrains a “CD.code” or a “CO.code” to a specific “code”.</w:t>
      </w:r>
      <w:r w:rsidR="00DE69AB">
        <w:t xml:space="preserve">  </w:t>
      </w:r>
      <w:r w:rsidR="009D18B8">
        <w:t>Its format is</w:t>
      </w:r>
    </w:p>
    <w:p w14:paraId="27A6241A" w14:textId="77777777" w:rsidR="009D18B8" w:rsidRPr="009D18B8" w:rsidRDefault="009D18B8" w:rsidP="009D18B8">
      <w:pPr>
        <w:autoSpaceDE w:val="0"/>
        <w:autoSpaceDN w:val="0"/>
        <w:adjustRightInd w:val="0"/>
        <w:spacing w:after="0" w:line="240" w:lineRule="auto"/>
        <w:jc w:val="center"/>
        <w:rPr>
          <w:rFonts w:ascii="Courier New" w:hAnsi="Courier New" w:cs="Courier New"/>
          <w:sz w:val="18"/>
          <w:szCs w:val="18"/>
        </w:rPr>
      </w:pPr>
      <w:r w:rsidRPr="009D18B8">
        <w:rPr>
          <w:rFonts w:ascii="Courier New" w:hAnsi="Courier New" w:cs="Courier New"/>
          <w:b/>
          <w:bCs/>
          <w:color w:val="7F0055"/>
          <w:sz w:val="18"/>
          <w:szCs w:val="18"/>
        </w:rPr>
        <w:t>constraint</w:t>
      </w:r>
      <w:r w:rsidRPr="009D18B8">
        <w:rPr>
          <w:rFonts w:ascii="Courier New" w:hAnsi="Courier New" w:cs="Courier New"/>
          <w:color w:val="000000"/>
          <w:sz w:val="18"/>
          <w:szCs w:val="18"/>
        </w:rPr>
        <w:t xml:space="preserve"> CD.</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(SomeCode_ECID);</w:t>
      </w:r>
    </w:p>
    <w:p w14:paraId="2BC3CBF1" w14:textId="77777777" w:rsidR="009D18B8" w:rsidRPr="009D18B8" w:rsidRDefault="009D18B8" w:rsidP="009D18B8">
      <w:pPr>
        <w:autoSpaceDE w:val="0"/>
        <w:autoSpaceDN w:val="0"/>
        <w:adjustRightInd w:val="0"/>
        <w:spacing w:after="0" w:line="240" w:lineRule="auto"/>
        <w:jc w:val="center"/>
        <w:rPr>
          <w:rFonts w:ascii="Courier New" w:hAnsi="Courier New" w:cs="Courier New"/>
          <w:sz w:val="20"/>
          <w:szCs w:val="20"/>
        </w:rPr>
      </w:pPr>
    </w:p>
    <w:p w14:paraId="1173B5DE" w14:textId="77777777" w:rsidR="00DE69AB" w:rsidRDefault="00DE69AB" w:rsidP="00DE69AB">
      <w:r>
        <w:t>An example</w:t>
      </w:r>
      <w:r w:rsidR="005C28C5">
        <w:t xml:space="preserve"> is shown in </w:t>
      </w:r>
      <w:r w:rsidR="00B317E5">
        <w:fldChar w:fldCharType="begin"/>
      </w:r>
      <w:r w:rsidR="005C28C5">
        <w:instrText xml:space="preserve"> REF _Ref332723601 \h </w:instrText>
      </w:r>
      <w:r w:rsidR="00B317E5">
        <w:fldChar w:fldCharType="separate"/>
      </w:r>
      <w:r w:rsidR="00F5405E">
        <w:t xml:space="preserve">Figure </w:t>
      </w:r>
      <w:r w:rsidR="00F5405E">
        <w:rPr>
          <w:noProof/>
        </w:rPr>
        <w:t>8</w:t>
      </w:r>
      <w:r w:rsidR="00B317E5">
        <w:fldChar w:fldCharType="end"/>
      </w:r>
      <w:r w:rsidR="005C28C5">
        <w:t>.  In this example, the model is extending another (parent) model.  It constrains the “data” (of type CD) o</w:t>
      </w:r>
      <w:r w:rsidR="008572A6">
        <w:t>f the parent to a specific code, with the statement</w:t>
      </w:r>
    </w:p>
    <w:p w14:paraId="1F14CCE8" w14:textId="77777777" w:rsidR="008572A6" w:rsidRPr="009D18B8" w:rsidRDefault="008572A6" w:rsidP="008572A6">
      <w:pPr>
        <w:autoSpaceDE w:val="0"/>
        <w:autoSpaceDN w:val="0"/>
        <w:adjustRightInd w:val="0"/>
        <w:spacing w:after="0" w:line="240" w:lineRule="auto"/>
        <w:jc w:val="center"/>
        <w:rPr>
          <w:rFonts w:ascii="Courier New" w:hAnsi="Courier New" w:cs="Courier New"/>
          <w:sz w:val="18"/>
          <w:szCs w:val="18"/>
        </w:rPr>
      </w:pPr>
      <w:r w:rsidRPr="009D18B8">
        <w:rPr>
          <w:rFonts w:ascii="Courier New" w:hAnsi="Courier New" w:cs="Courier New"/>
          <w:b/>
          <w:bCs/>
          <w:color w:val="7F0055"/>
          <w:sz w:val="18"/>
          <w:szCs w:val="18"/>
        </w:rPr>
        <w:t>constraint</w:t>
      </w:r>
      <w:r w:rsidRPr="009D18B8">
        <w:rPr>
          <w:rFonts w:ascii="Courier New" w:hAnsi="Courier New" w:cs="Courier New"/>
          <w:color w:val="000000"/>
          <w:sz w:val="18"/>
          <w:szCs w:val="18"/>
        </w:rPr>
        <w:t xml:space="preserve"> CD.</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(CerebrovascularDisease_ECID);</w:t>
      </w:r>
    </w:p>
    <w:p w14:paraId="7C05B027" w14:textId="77777777" w:rsidR="008572A6" w:rsidRDefault="008572A6" w:rsidP="00DE69AB"/>
    <w:p w14:paraId="0143BA23" w14:textId="3DF3DC8B" w:rsidR="005C28C5" w:rsidRDefault="00806B96" w:rsidP="00DE69AB">
      <w:r>
        <w:rPr>
          <w:noProof/>
        </w:rPr>
        <mc:AlternateContent>
          <mc:Choice Requires="wps">
            <w:drawing>
              <wp:anchor distT="0" distB="0" distL="114300" distR="114300" simplePos="0" relativeHeight="251830272" behindDoc="0" locked="0" layoutInCell="1" allowOverlap="1" wp14:anchorId="4BD2AED4" wp14:editId="44DF19F6">
                <wp:simplePos x="0" y="0"/>
                <wp:positionH relativeFrom="margin">
                  <wp:posOffset>-64770</wp:posOffset>
                </wp:positionH>
                <wp:positionV relativeFrom="margin">
                  <wp:posOffset>4312285</wp:posOffset>
                </wp:positionV>
                <wp:extent cx="5836920" cy="1707515"/>
                <wp:effectExtent l="0" t="0" r="30480" b="19685"/>
                <wp:wrapTopAndBottom/>
                <wp:docPr id="7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1707515"/>
                        </a:xfrm>
                        <a:prstGeom prst="rect">
                          <a:avLst/>
                        </a:prstGeom>
                        <a:solidFill>
                          <a:srgbClr val="FFFFFF"/>
                        </a:solidFill>
                        <a:ln w="9525">
                          <a:solidFill>
                            <a:srgbClr val="000000"/>
                          </a:solidFill>
                          <a:miter lim="800000"/>
                          <a:headEnd/>
                          <a:tailEnd/>
                        </a:ln>
                      </wps:spPr>
                      <wps:txbx>
                        <w:txbxContent>
                          <w:p w14:paraId="78BDF490"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b/>
                                <w:bCs/>
                                <w:color w:val="7F0055"/>
                                <w:sz w:val="18"/>
                                <w:szCs w:val="18"/>
                              </w:rPr>
                              <w:t>model</w:t>
                            </w:r>
                            <w:r w:rsidRPr="009B167D">
                              <w:rPr>
                                <w:rFonts w:ascii="Courier New" w:hAnsi="Courier New" w:cs="Courier New"/>
                                <w:color w:val="000000"/>
                                <w:sz w:val="18"/>
                                <w:szCs w:val="18"/>
                              </w:rPr>
                              <w:t xml:space="preserve"> CerebrovascularDiseaseAssert </w:t>
                            </w:r>
                            <w:r w:rsidRPr="009B167D">
                              <w:rPr>
                                <w:rFonts w:ascii="Courier New" w:hAnsi="Courier New" w:cs="Courier New"/>
                                <w:b/>
                                <w:bCs/>
                                <w:color w:val="7F0055"/>
                                <w:sz w:val="18"/>
                                <w:szCs w:val="18"/>
                              </w:rPr>
                              <w:t>is</w:t>
                            </w: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statement</w:t>
                            </w: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extends</w:t>
                            </w:r>
                            <w:r w:rsidRPr="009B167D">
                              <w:rPr>
                                <w:rFonts w:ascii="Courier New" w:hAnsi="Courier New" w:cs="Courier New"/>
                                <w:color w:val="000000"/>
                                <w:sz w:val="18"/>
                                <w:szCs w:val="18"/>
                              </w:rPr>
                              <w:t xml:space="preserve"> ClinicalAssert {</w:t>
                            </w:r>
                          </w:p>
                          <w:p w14:paraId="2A5C3080"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constraint</w:t>
                            </w:r>
                            <w:r w:rsidRPr="009B167D">
                              <w:rPr>
                                <w:rFonts w:ascii="Courier New" w:hAnsi="Courier New" w:cs="Courier New"/>
                                <w:color w:val="000000"/>
                                <w:sz w:val="18"/>
                                <w:szCs w:val="18"/>
                              </w:rPr>
                              <w:t xml:space="preserve"> CD.</w:t>
                            </w:r>
                            <w:r w:rsidRPr="009B167D">
                              <w:rPr>
                                <w:rFonts w:ascii="Courier New" w:hAnsi="Courier New" w:cs="Courier New"/>
                                <w:b/>
                                <w:bCs/>
                                <w:color w:val="7F0055"/>
                                <w:sz w:val="18"/>
                                <w:szCs w:val="18"/>
                              </w:rPr>
                              <w:t>code</w:t>
                            </w:r>
                            <w:r w:rsidRPr="009B167D">
                              <w:rPr>
                                <w:rFonts w:ascii="Courier New" w:hAnsi="Courier New" w:cs="Courier New"/>
                                <w:color w:val="000000"/>
                                <w:sz w:val="18"/>
                                <w:szCs w:val="18"/>
                              </w:rPr>
                              <w:t>.</w:t>
                            </w:r>
                            <w:r w:rsidRPr="009B167D">
                              <w:rPr>
                                <w:rFonts w:ascii="Courier New" w:hAnsi="Courier New" w:cs="Courier New"/>
                                <w:b/>
                                <w:bCs/>
                                <w:color w:val="7F0055"/>
                                <w:sz w:val="18"/>
                                <w:szCs w:val="18"/>
                              </w:rPr>
                              <w:t>code</w:t>
                            </w:r>
                            <w:r w:rsidRPr="009B167D">
                              <w:rPr>
                                <w:rFonts w:ascii="Courier New" w:hAnsi="Courier New" w:cs="Courier New"/>
                                <w:color w:val="000000"/>
                                <w:sz w:val="18"/>
                                <w:szCs w:val="18"/>
                              </w:rPr>
                              <w:t>(CerebrovascularDisease_ECID);</w:t>
                            </w:r>
                          </w:p>
                          <w:p w14:paraId="2DBD5F77"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qualifier</w:t>
                            </w:r>
                            <w:r w:rsidRPr="009B167D">
                              <w:rPr>
                                <w:rFonts w:ascii="Courier New" w:hAnsi="Courier New" w:cs="Courier New"/>
                                <w:color w:val="000000"/>
                                <w:sz w:val="18"/>
                                <w:szCs w:val="18"/>
                              </w:rPr>
                              <w:t xml:space="preserve"> AlleviatingFactor alleviatingFactor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0-M</w:t>
                            </w:r>
                            <w:r w:rsidRPr="009B167D">
                              <w:rPr>
                                <w:rFonts w:ascii="Courier New" w:hAnsi="Courier New" w:cs="Courier New"/>
                                <w:color w:val="000000"/>
                                <w:sz w:val="18"/>
                                <w:szCs w:val="18"/>
                              </w:rPr>
                              <w:t>);</w:t>
                            </w:r>
                          </w:p>
                          <w:p w14:paraId="55041E36"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qualifier</w:t>
                            </w:r>
                            <w:r w:rsidRPr="009B167D">
                              <w:rPr>
                                <w:rFonts w:ascii="Courier New" w:hAnsi="Courier New" w:cs="Courier New"/>
                                <w:color w:val="000000"/>
                                <w:sz w:val="18"/>
                                <w:szCs w:val="18"/>
                              </w:rPr>
                              <w:t xml:space="preserve"> ExacerbatingFactor exacerbatingFactor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0-M</w:t>
                            </w:r>
                            <w:r w:rsidRPr="009B167D">
                              <w:rPr>
                                <w:rFonts w:ascii="Courier New" w:hAnsi="Courier New" w:cs="Courier New"/>
                                <w:color w:val="000000"/>
                                <w:sz w:val="18"/>
                                <w:szCs w:val="18"/>
                              </w:rPr>
                              <w:t>);</w:t>
                            </w:r>
                          </w:p>
                          <w:p w14:paraId="1A07F07C" w14:textId="77777777" w:rsidR="00D946F6" w:rsidRPr="009B167D" w:rsidRDefault="00D946F6" w:rsidP="005C28C5">
                            <w:pPr>
                              <w:spacing w:after="0" w:line="240" w:lineRule="auto"/>
                              <w:rPr>
                                <w:rFonts w:ascii="Courier New" w:hAnsi="Courier New" w:cs="Courier New"/>
                                <w:color w:val="000000"/>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qualifier</w:t>
                            </w:r>
                            <w:r w:rsidRPr="009B167D">
                              <w:rPr>
                                <w:rFonts w:ascii="Courier New" w:hAnsi="Courier New" w:cs="Courier New"/>
                                <w:color w:val="000000"/>
                                <w:sz w:val="18"/>
                                <w:szCs w:val="18"/>
                              </w:rPr>
                              <w:t xml:space="preserve"> Periodicity periodicity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0-M</w:t>
                            </w:r>
                            <w:r w:rsidRPr="009B167D">
                              <w:rPr>
                                <w:rFonts w:ascii="Courier New" w:hAnsi="Courier New" w:cs="Courier New"/>
                                <w:color w:val="000000"/>
                                <w:sz w:val="18"/>
                                <w:szCs w:val="18"/>
                              </w:rPr>
                              <w:t>);</w:t>
                            </w:r>
                          </w:p>
                          <w:p w14:paraId="3DA189FB" w14:textId="77777777" w:rsidR="00D946F6" w:rsidRPr="009B167D" w:rsidRDefault="00D946F6" w:rsidP="005C28C5">
                            <w:pPr>
                              <w:spacing w:after="0" w:line="240" w:lineRule="auto"/>
                              <w:rPr>
                                <w:rFonts w:ascii="Courier New" w:hAnsi="Courier New" w:cs="Courier New"/>
                                <w:color w:val="000000"/>
                                <w:sz w:val="18"/>
                                <w:szCs w:val="18"/>
                              </w:rPr>
                            </w:pPr>
                            <w:r w:rsidRPr="009B167D">
                              <w:rPr>
                                <w:rFonts w:ascii="Courier New" w:hAnsi="Courier New" w:cs="Courier New"/>
                                <w:color w:val="000000"/>
                                <w:sz w:val="18"/>
                                <w:szCs w:val="18"/>
                              </w:rPr>
                              <w:tab/>
                              <w:t>. . .</w:t>
                            </w:r>
                          </w:p>
                          <w:p w14:paraId="79374037" w14:textId="77777777" w:rsidR="00D946F6" w:rsidRPr="009B167D" w:rsidRDefault="00D946F6" w:rsidP="005C28C5">
                            <w:pPr>
                              <w:spacing w:after="0" w:line="240" w:lineRule="auto"/>
                              <w:rPr>
                                <w:sz w:val="18"/>
                                <w:szCs w:val="18"/>
                              </w:rPr>
                            </w:pPr>
                            <w:r w:rsidRPr="009B167D">
                              <w:rPr>
                                <w:rFonts w:ascii="Courier New" w:hAnsi="Courier New" w:cs="Courier New"/>
                                <w:color w:val="000000"/>
                                <w:sz w:val="18"/>
                                <w:szCs w:val="18"/>
                              </w:rPr>
                              <w:t>}</w:t>
                            </w:r>
                          </w:p>
                        </w:txbxContent>
                      </wps:txbx>
                      <wps:bodyPr rot="0" vert="horz" wrap="square" lIns="182880" tIns="228600" rIns="18288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7" o:spid="_x0000_s1039" type="#_x0000_t202" style="position:absolute;margin-left:-5.05pt;margin-top:339.55pt;width:459.6pt;height:134.4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">
                <v:textbox inset="14.4pt,18pt,14.4pt,18pt">
                  <w:txbxContent>
                    <w:p w14:paraId="78BDF490"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b/>
                          <w:bCs/>
                          <w:color w:val="7F0055"/>
                          <w:sz w:val="18"/>
                          <w:szCs w:val="18"/>
                        </w:rPr>
                        <w:t>model</w:t>
                      </w:r>
                      <w:r w:rsidRPr="009B167D">
                        <w:rPr>
                          <w:rFonts w:ascii="Courier New" w:hAnsi="Courier New" w:cs="Courier New"/>
                          <w:color w:val="000000"/>
                          <w:sz w:val="18"/>
                          <w:szCs w:val="18"/>
                        </w:rPr>
                        <w:t xml:space="preserve"> CerebrovascularDiseaseAssert </w:t>
                      </w:r>
                      <w:r w:rsidRPr="009B167D">
                        <w:rPr>
                          <w:rFonts w:ascii="Courier New" w:hAnsi="Courier New" w:cs="Courier New"/>
                          <w:b/>
                          <w:bCs/>
                          <w:color w:val="7F0055"/>
                          <w:sz w:val="18"/>
                          <w:szCs w:val="18"/>
                        </w:rPr>
                        <w:t>is</w:t>
                      </w: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statement</w:t>
                      </w: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extends</w:t>
                      </w:r>
                      <w:r w:rsidRPr="009B167D">
                        <w:rPr>
                          <w:rFonts w:ascii="Courier New" w:hAnsi="Courier New" w:cs="Courier New"/>
                          <w:color w:val="000000"/>
                          <w:sz w:val="18"/>
                          <w:szCs w:val="18"/>
                        </w:rPr>
                        <w:t xml:space="preserve"> ClinicalAssert {</w:t>
                      </w:r>
                    </w:p>
                    <w:p w14:paraId="2A5C3080"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constraint</w:t>
                      </w:r>
                      <w:r w:rsidRPr="009B167D">
                        <w:rPr>
                          <w:rFonts w:ascii="Courier New" w:hAnsi="Courier New" w:cs="Courier New"/>
                          <w:color w:val="000000"/>
                          <w:sz w:val="18"/>
                          <w:szCs w:val="18"/>
                        </w:rPr>
                        <w:t xml:space="preserve"> CD.</w:t>
                      </w:r>
                      <w:r w:rsidRPr="009B167D">
                        <w:rPr>
                          <w:rFonts w:ascii="Courier New" w:hAnsi="Courier New" w:cs="Courier New"/>
                          <w:b/>
                          <w:bCs/>
                          <w:color w:val="7F0055"/>
                          <w:sz w:val="18"/>
                          <w:szCs w:val="18"/>
                        </w:rPr>
                        <w:t>code</w:t>
                      </w:r>
                      <w:r w:rsidRPr="009B167D">
                        <w:rPr>
                          <w:rFonts w:ascii="Courier New" w:hAnsi="Courier New" w:cs="Courier New"/>
                          <w:color w:val="000000"/>
                          <w:sz w:val="18"/>
                          <w:szCs w:val="18"/>
                        </w:rPr>
                        <w:t>.</w:t>
                      </w:r>
                      <w:r w:rsidRPr="009B167D">
                        <w:rPr>
                          <w:rFonts w:ascii="Courier New" w:hAnsi="Courier New" w:cs="Courier New"/>
                          <w:b/>
                          <w:bCs/>
                          <w:color w:val="7F0055"/>
                          <w:sz w:val="18"/>
                          <w:szCs w:val="18"/>
                        </w:rPr>
                        <w:t>code</w:t>
                      </w:r>
                      <w:r w:rsidRPr="009B167D">
                        <w:rPr>
                          <w:rFonts w:ascii="Courier New" w:hAnsi="Courier New" w:cs="Courier New"/>
                          <w:color w:val="000000"/>
                          <w:sz w:val="18"/>
                          <w:szCs w:val="18"/>
                        </w:rPr>
                        <w:t>(CerebrovascularDisease_ECID);</w:t>
                      </w:r>
                    </w:p>
                    <w:p w14:paraId="2DBD5F77"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qualifier</w:t>
                      </w:r>
                      <w:r w:rsidRPr="009B167D">
                        <w:rPr>
                          <w:rFonts w:ascii="Courier New" w:hAnsi="Courier New" w:cs="Courier New"/>
                          <w:color w:val="000000"/>
                          <w:sz w:val="18"/>
                          <w:szCs w:val="18"/>
                        </w:rPr>
                        <w:t xml:space="preserve"> AlleviatingFactor alleviatingFactor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0-M</w:t>
                      </w:r>
                      <w:r w:rsidRPr="009B167D">
                        <w:rPr>
                          <w:rFonts w:ascii="Courier New" w:hAnsi="Courier New" w:cs="Courier New"/>
                          <w:color w:val="000000"/>
                          <w:sz w:val="18"/>
                          <w:szCs w:val="18"/>
                        </w:rPr>
                        <w:t>);</w:t>
                      </w:r>
                    </w:p>
                    <w:p w14:paraId="55041E36" w14:textId="77777777" w:rsidR="00D946F6" w:rsidRPr="009B167D" w:rsidRDefault="00D946F6" w:rsidP="005C28C5">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qualifier</w:t>
                      </w:r>
                      <w:r w:rsidRPr="009B167D">
                        <w:rPr>
                          <w:rFonts w:ascii="Courier New" w:hAnsi="Courier New" w:cs="Courier New"/>
                          <w:color w:val="000000"/>
                          <w:sz w:val="18"/>
                          <w:szCs w:val="18"/>
                        </w:rPr>
                        <w:t xml:space="preserve"> ExacerbatingFactor exacerbatingFactor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0-M</w:t>
                      </w:r>
                      <w:r w:rsidRPr="009B167D">
                        <w:rPr>
                          <w:rFonts w:ascii="Courier New" w:hAnsi="Courier New" w:cs="Courier New"/>
                          <w:color w:val="000000"/>
                          <w:sz w:val="18"/>
                          <w:szCs w:val="18"/>
                        </w:rPr>
                        <w:t>);</w:t>
                      </w:r>
                    </w:p>
                    <w:p w14:paraId="1A07F07C" w14:textId="77777777" w:rsidR="00D946F6" w:rsidRPr="009B167D" w:rsidRDefault="00D946F6" w:rsidP="005C28C5">
                      <w:pPr>
                        <w:spacing w:after="0" w:line="240" w:lineRule="auto"/>
                        <w:rPr>
                          <w:rFonts w:ascii="Courier New" w:hAnsi="Courier New" w:cs="Courier New"/>
                          <w:color w:val="000000"/>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qualifier</w:t>
                      </w:r>
                      <w:r w:rsidRPr="009B167D">
                        <w:rPr>
                          <w:rFonts w:ascii="Courier New" w:hAnsi="Courier New" w:cs="Courier New"/>
                          <w:color w:val="000000"/>
                          <w:sz w:val="18"/>
                          <w:szCs w:val="18"/>
                        </w:rPr>
                        <w:t xml:space="preserve"> Periodicity periodicity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0-M</w:t>
                      </w:r>
                      <w:r w:rsidRPr="009B167D">
                        <w:rPr>
                          <w:rFonts w:ascii="Courier New" w:hAnsi="Courier New" w:cs="Courier New"/>
                          <w:color w:val="000000"/>
                          <w:sz w:val="18"/>
                          <w:szCs w:val="18"/>
                        </w:rPr>
                        <w:t>);</w:t>
                      </w:r>
                    </w:p>
                    <w:p w14:paraId="3DA189FB" w14:textId="77777777" w:rsidR="00D946F6" w:rsidRPr="009B167D" w:rsidRDefault="00D946F6" w:rsidP="005C28C5">
                      <w:pPr>
                        <w:spacing w:after="0" w:line="240" w:lineRule="auto"/>
                        <w:rPr>
                          <w:rFonts w:ascii="Courier New" w:hAnsi="Courier New" w:cs="Courier New"/>
                          <w:color w:val="000000"/>
                          <w:sz w:val="18"/>
                          <w:szCs w:val="18"/>
                        </w:rPr>
                      </w:pPr>
                      <w:r w:rsidRPr="009B167D">
                        <w:rPr>
                          <w:rFonts w:ascii="Courier New" w:hAnsi="Courier New" w:cs="Courier New"/>
                          <w:color w:val="000000"/>
                          <w:sz w:val="18"/>
                          <w:szCs w:val="18"/>
                        </w:rPr>
                        <w:tab/>
                        <w:t>. . .</w:t>
                      </w:r>
                    </w:p>
                    <w:p w14:paraId="79374037" w14:textId="77777777" w:rsidR="00D946F6" w:rsidRPr="009B167D" w:rsidRDefault="00D946F6" w:rsidP="005C28C5">
                      <w:pPr>
                        <w:spacing w:after="0" w:line="240" w:lineRule="auto"/>
                        <w:rPr>
                          <w:sz w:val="18"/>
                          <w:szCs w:val="18"/>
                        </w:rPr>
                      </w:pPr>
                      <w:r w:rsidRPr="009B167D">
                        <w:rPr>
                          <w:rFonts w:ascii="Courier New" w:hAnsi="Courier New" w:cs="Courier New"/>
                          <w:color w:val="000000"/>
                          <w:sz w:val="18"/>
                          <w:szCs w:val="18"/>
                        </w:rPr>
                        <w:t>}</w:t>
                      </w:r>
                    </w:p>
                  </w:txbxContent>
                </v:textbox>
                <w10:wrap type="topAndBottom" anchorx="margin" anchory="margin"/>
              </v:shape>
            </w:pict>
          </mc:Fallback>
        </mc:AlternateContent>
      </w:r>
      <w:r w:rsidR="005C28C5">
        <w:t xml:space="preserve">Note that this constraint </w:t>
      </w:r>
      <w:r w:rsidR="008572A6">
        <w:t xml:space="preserve">is used to constrain </w:t>
      </w:r>
      <w:r w:rsidR="008572A6" w:rsidRPr="008572A6">
        <w:rPr>
          <w:i/>
        </w:rPr>
        <w:t>another</w:t>
      </w:r>
      <w:r w:rsidR="008572A6">
        <w:t xml:space="preserve"> model’s “data”; it </w:t>
      </w:r>
      <w:r w:rsidR="005C28C5">
        <w:t xml:space="preserve">might </w:t>
      </w:r>
      <w:r w:rsidR="008572A6">
        <w:t xml:space="preserve">validly </w:t>
      </w:r>
      <w:r w:rsidR="005C28C5">
        <w:t xml:space="preserve">be used to constrain a model’s </w:t>
      </w:r>
      <w:r w:rsidR="005C28C5" w:rsidRPr="008572A6">
        <w:rPr>
          <w:i/>
        </w:rPr>
        <w:t>own</w:t>
      </w:r>
      <w:r w:rsidR="005C28C5">
        <w:t xml:space="preserve"> </w:t>
      </w:r>
      <w:r w:rsidR="008572A6">
        <w:t>“</w:t>
      </w:r>
      <w:r w:rsidR="005C28C5">
        <w:t>data</w:t>
      </w:r>
      <w:r w:rsidR="008572A6">
        <w:t>” element</w:t>
      </w:r>
      <w:r w:rsidR="005C28C5">
        <w:t xml:space="preserve">, but </w:t>
      </w:r>
      <w:r w:rsidR="008572A6">
        <w:t>the “data” constraint described earlier, of the form</w:t>
      </w:r>
    </w:p>
    <w:p w14:paraId="1E488ED5" w14:textId="4A613EC3" w:rsidR="008572A6" w:rsidRPr="009D18B8" w:rsidRDefault="00806B96" w:rsidP="008572A6">
      <w:pPr>
        <w:jc w:val="center"/>
        <w:rPr>
          <w:sz w:val="18"/>
          <w:szCs w:val="18"/>
        </w:rPr>
      </w:pPr>
      <w:r>
        <w:rPr>
          <w:noProof/>
        </w:rPr>
        <mc:AlternateContent>
          <mc:Choice Requires="wps">
            <w:drawing>
              <wp:anchor distT="0" distB="274320" distL="114300" distR="114300" simplePos="0" relativeHeight="251835392" behindDoc="0" locked="0" layoutInCell="1" allowOverlap="1" wp14:anchorId="6C89D274" wp14:editId="1863DEA6">
                <wp:simplePos x="0" y="0"/>
                <wp:positionH relativeFrom="column">
                  <wp:posOffset>228600</wp:posOffset>
                </wp:positionH>
                <wp:positionV relativeFrom="paragraph">
                  <wp:posOffset>2407920</wp:posOffset>
                </wp:positionV>
                <wp:extent cx="5084445" cy="266700"/>
                <wp:effectExtent l="0" t="0" r="0" b="12700"/>
                <wp:wrapTopAndBottom/>
                <wp:docPr id="6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64459C" w14:textId="77777777" w:rsidR="00D946F6" w:rsidRPr="003079F1" w:rsidRDefault="00D946F6" w:rsidP="005C28C5">
                            <w:pPr>
                              <w:pStyle w:val="Caption"/>
                              <w:jc w:val="center"/>
                              <w:rPr>
                                <w:noProof/>
                              </w:rPr>
                            </w:pPr>
                            <w:bookmarkStart w:id="65" w:name="_Ref332723601"/>
                            <w:r>
                              <w:t xml:space="preserve">Figure </w:t>
                            </w:r>
                            <w:r w:rsidR="00806B96">
                              <w:fldChar w:fldCharType="begin"/>
                            </w:r>
                            <w:r w:rsidR="00806B96">
                              <w:instrText xml:space="preserve"> SEQ Figure \* ARABIC </w:instrText>
                            </w:r>
                            <w:r w:rsidR="00806B96">
                              <w:fldChar w:fldCharType="separate"/>
                            </w:r>
                            <w:r>
                              <w:rPr>
                                <w:noProof/>
                              </w:rPr>
                              <w:t>8</w:t>
                            </w:r>
                            <w:r w:rsidR="00806B96">
                              <w:rPr>
                                <w:noProof/>
                              </w:rPr>
                              <w:fldChar w:fldCharType="end"/>
                            </w:r>
                            <w:bookmarkEnd w:id="65"/>
                            <w:r>
                              <w:t>. An example of a code constraint.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1" o:spid="_x0000_s1040" type="#_x0000_t202" style="position:absolute;left:0;text-align:left;margin-left:18pt;margin-top:189.6pt;width:400.35pt;height:21pt;z-index:251835392;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" stroked="f">
                <v:textbox style="mso-fit-shape-to-text:t" inset="0,0,0,0">
                  <w:txbxContent>
                    <w:p w14:paraId="4F64459C" w14:textId="77777777" w:rsidR="00D946F6" w:rsidRPr="003079F1" w:rsidRDefault="00D946F6" w:rsidP="005C28C5">
                      <w:pPr>
                        <w:pStyle w:val="Caption"/>
                        <w:jc w:val="center"/>
                        <w:rPr>
                          <w:noProof/>
                        </w:rPr>
                      </w:pPr>
                      <w:bookmarkStart w:id="66" w:name="_Ref332723601"/>
                      <w:r>
                        <w:t xml:space="preserve">Figure </w:t>
                      </w:r>
                      <w:r w:rsidR="00806B96">
                        <w:fldChar w:fldCharType="begin"/>
                      </w:r>
                      <w:r w:rsidR="00806B96">
                        <w:instrText xml:space="preserve"> SEQ Figure \* ARABIC </w:instrText>
                      </w:r>
                      <w:r w:rsidR="00806B96">
                        <w:fldChar w:fldCharType="separate"/>
                      </w:r>
                      <w:r>
                        <w:rPr>
                          <w:noProof/>
                        </w:rPr>
                        <w:t>8</w:t>
                      </w:r>
                      <w:r w:rsidR="00806B96">
                        <w:rPr>
                          <w:noProof/>
                        </w:rPr>
                        <w:fldChar w:fldCharType="end"/>
                      </w:r>
                      <w:bookmarkEnd w:id="66"/>
                      <w:r>
                        <w:t>. An example of a code constraint.</w:t>
                      </w:r>
                    </w:p>
                  </w:txbxContent>
                </v:textbox>
                <w10:wrap type="topAndBottom"/>
              </v:shape>
            </w:pict>
          </mc:Fallback>
        </mc:AlternateContent>
      </w:r>
      <w:r w:rsidR="008572A6" w:rsidRPr="009D18B8">
        <w:rPr>
          <w:rFonts w:ascii="Courier New" w:hAnsi="Courier New" w:cs="Courier New"/>
          <w:b/>
          <w:bCs/>
          <w:color w:val="7F0055"/>
          <w:sz w:val="18"/>
          <w:szCs w:val="18"/>
        </w:rPr>
        <w:t>data</w:t>
      </w:r>
      <w:r w:rsidR="008572A6" w:rsidRPr="009D18B8">
        <w:rPr>
          <w:rFonts w:ascii="Courier New" w:hAnsi="Courier New" w:cs="Courier New"/>
          <w:color w:val="000000"/>
          <w:sz w:val="18"/>
          <w:szCs w:val="18"/>
        </w:rPr>
        <w:t xml:space="preserve"> CD </w:t>
      </w:r>
      <w:r w:rsidR="008572A6" w:rsidRPr="009D18B8">
        <w:rPr>
          <w:rFonts w:ascii="Courier New" w:hAnsi="Courier New" w:cs="Courier New"/>
          <w:b/>
          <w:bCs/>
          <w:color w:val="7F0055"/>
          <w:sz w:val="18"/>
          <w:szCs w:val="18"/>
        </w:rPr>
        <w:t>code</w:t>
      </w:r>
      <w:r w:rsidR="008572A6" w:rsidRPr="009D18B8">
        <w:rPr>
          <w:rFonts w:ascii="Courier New" w:hAnsi="Courier New" w:cs="Courier New"/>
          <w:color w:val="000000"/>
          <w:sz w:val="18"/>
          <w:szCs w:val="18"/>
        </w:rPr>
        <w:t>.</w:t>
      </w:r>
      <w:r w:rsidR="008572A6" w:rsidRPr="009D18B8">
        <w:rPr>
          <w:rFonts w:ascii="Courier New" w:hAnsi="Courier New" w:cs="Courier New"/>
          <w:b/>
          <w:bCs/>
          <w:color w:val="7F0055"/>
          <w:sz w:val="18"/>
          <w:szCs w:val="18"/>
        </w:rPr>
        <w:t>code</w:t>
      </w:r>
      <w:r w:rsidR="008572A6" w:rsidRPr="009D18B8">
        <w:rPr>
          <w:rFonts w:ascii="Courier New" w:hAnsi="Courier New" w:cs="Courier New"/>
          <w:color w:val="000000"/>
          <w:sz w:val="18"/>
          <w:szCs w:val="18"/>
        </w:rPr>
        <w:t>(SomeCode_ECID);</w:t>
      </w:r>
    </w:p>
    <w:p w14:paraId="609C4B1C" w14:textId="77777777" w:rsidR="00DE69AB" w:rsidRDefault="008572A6" w:rsidP="00DE69AB">
      <w:r>
        <w:t>by convention is used instead.</w:t>
      </w:r>
    </w:p>
    <w:p w14:paraId="66FA4C52" w14:textId="77777777" w:rsidR="00DE69AB" w:rsidRDefault="00DE69AB" w:rsidP="00591DD2">
      <w:pPr>
        <w:pStyle w:val="Heading4"/>
      </w:pPr>
      <w:r>
        <w:t>CD.code.domain/CO.code.domain</w:t>
      </w:r>
    </w:p>
    <w:p w14:paraId="2B4ED18A" w14:textId="77777777" w:rsidR="009D18B8" w:rsidRDefault="008572A6" w:rsidP="00DE69AB">
      <w:r>
        <w:t xml:space="preserve">This type of constraint </w:t>
      </w:r>
      <w:r w:rsidR="0074752C">
        <w:t xml:space="preserve">further </w:t>
      </w:r>
      <w:r>
        <w:t>c</w:t>
      </w:r>
      <w:r w:rsidR="00DE69AB" w:rsidRPr="00DE69AB">
        <w:t xml:space="preserve">onstrains a “CD.code”  or a “CO.code” </w:t>
      </w:r>
      <w:r w:rsidR="0074752C">
        <w:t xml:space="preserve">that was first constrained to a value set in another model.  </w:t>
      </w:r>
      <w:r w:rsidR="009D18B8">
        <w:t>Its format is:</w:t>
      </w:r>
    </w:p>
    <w:p w14:paraId="09C95641" w14:textId="77777777" w:rsidR="009D18B8" w:rsidRPr="009D18B8" w:rsidRDefault="009D18B8" w:rsidP="009D18B8">
      <w:pPr>
        <w:autoSpaceDE w:val="0"/>
        <w:autoSpaceDN w:val="0"/>
        <w:adjustRightInd w:val="0"/>
        <w:spacing w:after="0" w:line="240" w:lineRule="auto"/>
        <w:jc w:val="center"/>
        <w:rPr>
          <w:rFonts w:ascii="Courier New" w:hAnsi="Courier New" w:cs="Courier New"/>
          <w:color w:val="000000"/>
          <w:sz w:val="18"/>
          <w:szCs w:val="18"/>
        </w:rPr>
      </w:pPr>
      <w:r w:rsidRPr="009D18B8">
        <w:rPr>
          <w:rFonts w:ascii="Courier New" w:hAnsi="Courier New" w:cs="Courier New"/>
          <w:b/>
          <w:bCs/>
          <w:color w:val="7F0055"/>
          <w:sz w:val="18"/>
          <w:szCs w:val="18"/>
        </w:rPr>
        <w:t>constraint</w:t>
      </w:r>
      <w:r w:rsidRPr="009D18B8">
        <w:rPr>
          <w:rFonts w:ascii="Courier New" w:hAnsi="Courier New" w:cs="Courier New"/>
          <w:color w:val="000000"/>
          <w:sz w:val="18"/>
          <w:szCs w:val="18"/>
        </w:rPr>
        <w:t xml:space="preserve"> &lt;SomeObject.&gt;CD.</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w:t>
      </w:r>
      <w:r w:rsidRPr="009D18B8">
        <w:rPr>
          <w:rFonts w:ascii="Courier New" w:hAnsi="Courier New" w:cs="Courier New"/>
          <w:b/>
          <w:bCs/>
          <w:color w:val="7F0055"/>
          <w:sz w:val="18"/>
          <w:szCs w:val="18"/>
        </w:rPr>
        <w:t>domain</w:t>
      </w:r>
      <w:r w:rsidRPr="009D18B8">
        <w:rPr>
          <w:rFonts w:ascii="Courier New" w:hAnsi="Courier New" w:cs="Courier New"/>
          <w:color w:val="000000"/>
          <w:sz w:val="18"/>
          <w:szCs w:val="18"/>
        </w:rPr>
        <w:t>(SomeSet_VALUESET_ECID);</w:t>
      </w:r>
    </w:p>
    <w:p w14:paraId="0BFEBB28" w14:textId="77777777" w:rsidR="009D18B8" w:rsidRDefault="009D18B8" w:rsidP="009D18B8">
      <w:pPr>
        <w:autoSpaceDE w:val="0"/>
        <w:autoSpaceDN w:val="0"/>
        <w:adjustRightInd w:val="0"/>
        <w:spacing w:after="0" w:line="240" w:lineRule="auto"/>
        <w:jc w:val="center"/>
        <w:rPr>
          <w:rFonts w:ascii="Courier New" w:hAnsi="Courier New" w:cs="Courier New"/>
          <w:color w:val="000000"/>
          <w:sz w:val="20"/>
          <w:szCs w:val="20"/>
        </w:rPr>
      </w:pPr>
    </w:p>
    <w:p w14:paraId="465EA235" w14:textId="77777777" w:rsidR="009D18B8" w:rsidRPr="009D18B8" w:rsidRDefault="009D18B8" w:rsidP="009D18B8">
      <w:pPr>
        <w:autoSpaceDE w:val="0"/>
        <w:autoSpaceDN w:val="0"/>
        <w:adjustRightInd w:val="0"/>
        <w:spacing w:after="0" w:line="240" w:lineRule="auto"/>
        <w:rPr>
          <w:rFonts w:cs="Courier New"/>
        </w:rPr>
      </w:pPr>
      <w:r w:rsidRPr="009D18B8">
        <w:rPr>
          <w:rFonts w:cs="Courier New"/>
          <w:color w:val="000000"/>
        </w:rPr>
        <w:t>or simply</w:t>
      </w:r>
    </w:p>
    <w:p w14:paraId="37819954" w14:textId="77777777" w:rsidR="009D18B8" w:rsidRDefault="009D18B8" w:rsidP="009D18B8">
      <w:pPr>
        <w:autoSpaceDE w:val="0"/>
        <w:autoSpaceDN w:val="0"/>
        <w:adjustRightInd w:val="0"/>
        <w:spacing w:after="0" w:line="240" w:lineRule="auto"/>
        <w:jc w:val="center"/>
        <w:rPr>
          <w:rFonts w:ascii="Courier New" w:hAnsi="Courier New" w:cs="Courier New"/>
          <w:b/>
          <w:bCs/>
          <w:color w:val="7F0055"/>
          <w:sz w:val="20"/>
          <w:szCs w:val="20"/>
        </w:rPr>
      </w:pPr>
    </w:p>
    <w:p w14:paraId="01E40FB3" w14:textId="77777777" w:rsidR="009D18B8" w:rsidRPr="009D18B8" w:rsidRDefault="009D18B8" w:rsidP="009D18B8">
      <w:pPr>
        <w:autoSpaceDE w:val="0"/>
        <w:autoSpaceDN w:val="0"/>
        <w:adjustRightInd w:val="0"/>
        <w:spacing w:after="0" w:line="240" w:lineRule="auto"/>
        <w:jc w:val="center"/>
        <w:rPr>
          <w:rFonts w:ascii="Courier New" w:hAnsi="Courier New" w:cs="Courier New"/>
          <w:color w:val="000000"/>
          <w:sz w:val="18"/>
          <w:szCs w:val="18"/>
        </w:rPr>
      </w:pPr>
      <w:r w:rsidRPr="009D18B8">
        <w:rPr>
          <w:rFonts w:ascii="Courier New" w:hAnsi="Courier New" w:cs="Courier New"/>
          <w:b/>
          <w:bCs/>
          <w:color w:val="7F0055"/>
          <w:sz w:val="18"/>
          <w:szCs w:val="18"/>
        </w:rPr>
        <w:lastRenderedPageBreak/>
        <w:t>constraint</w:t>
      </w:r>
      <w:r w:rsidRPr="009D18B8">
        <w:rPr>
          <w:rFonts w:ascii="Courier New" w:hAnsi="Courier New" w:cs="Courier New"/>
          <w:color w:val="000000"/>
          <w:sz w:val="18"/>
          <w:szCs w:val="18"/>
        </w:rPr>
        <w:t xml:space="preserve"> CD.</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w:t>
      </w:r>
      <w:r w:rsidRPr="009D18B8">
        <w:rPr>
          <w:rFonts w:ascii="Courier New" w:hAnsi="Courier New" w:cs="Courier New"/>
          <w:b/>
          <w:bCs/>
          <w:color w:val="7F0055"/>
          <w:sz w:val="18"/>
          <w:szCs w:val="18"/>
        </w:rPr>
        <w:t>domain</w:t>
      </w:r>
      <w:r w:rsidRPr="009D18B8">
        <w:rPr>
          <w:rFonts w:ascii="Courier New" w:hAnsi="Courier New" w:cs="Courier New"/>
          <w:color w:val="000000"/>
          <w:sz w:val="18"/>
          <w:szCs w:val="18"/>
        </w:rPr>
        <w:t>(SomeSet_VALUESET_ECID);</w:t>
      </w:r>
    </w:p>
    <w:p w14:paraId="253AF3E3" w14:textId="77777777" w:rsidR="009D18B8" w:rsidRDefault="009D18B8" w:rsidP="00DE69AB"/>
    <w:p w14:paraId="61AB053C" w14:textId="77777777" w:rsidR="005C1246" w:rsidRDefault="0074752C" w:rsidP="00DE69AB">
      <w:r>
        <w:t xml:space="preserve">Two examples are </w:t>
      </w:r>
      <w:r w:rsidR="004B782D">
        <w:t xml:space="preserve">shown in </w:t>
      </w:r>
      <w:r w:rsidR="00B317E5">
        <w:fldChar w:fldCharType="begin"/>
      </w:r>
      <w:r w:rsidR="004B782D">
        <w:instrText xml:space="preserve"> REF _Ref332724469 \h </w:instrText>
      </w:r>
      <w:r w:rsidR="00B317E5">
        <w:fldChar w:fldCharType="separate"/>
      </w:r>
      <w:r w:rsidR="00F5405E">
        <w:t xml:space="preserve">Figure </w:t>
      </w:r>
      <w:r w:rsidR="00F5405E">
        <w:rPr>
          <w:noProof/>
        </w:rPr>
        <w:t>9</w:t>
      </w:r>
      <w:r w:rsidR="00B317E5">
        <w:fldChar w:fldCharType="end"/>
      </w:r>
      <w:r w:rsidR="005C1246">
        <w:t>.</w:t>
      </w:r>
      <w:r w:rsidR="009D18B8">
        <w:t xml:space="preserve">  </w:t>
      </w:r>
      <w:r w:rsidR="005C1246">
        <w:t xml:space="preserve">In this example, as in the one above, the model is extending another (parent) model.  It </w:t>
      </w:r>
      <w:r>
        <w:t xml:space="preserve">further </w:t>
      </w:r>
      <w:r w:rsidR="005C1246">
        <w:t xml:space="preserve">constrains the “data” (of type CD) of the parent to a </w:t>
      </w:r>
      <w:r>
        <w:t>more constrained value set</w:t>
      </w:r>
      <w:r w:rsidR="005C1246">
        <w:t>, with the statement</w:t>
      </w:r>
    </w:p>
    <w:p w14:paraId="78F4C15C" w14:textId="77777777" w:rsidR="004B782D" w:rsidRPr="009D18B8" w:rsidRDefault="004B782D" w:rsidP="004B782D">
      <w:pPr>
        <w:autoSpaceDE w:val="0"/>
        <w:autoSpaceDN w:val="0"/>
        <w:adjustRightInd w:val="0"/>
        <w:spacing w:after="0" w:line="240" w:lineRule="auto"/>
        <w:jc w:val="center"/>
        <w:rPr>
          <w:rFonts w:ascii="Courier New" w:hAnsi="Courier New" w:cs="Courier New"/>
          <w:sz w:val="18"/>
          <w:szCs w:val="18"/>
        </w:rPr>
      </w:pPr>
      <w:r w:rsidRPr="009D18B8">
        <w:rPr>
          <w:rFonts w:ascii="Courier New" w:hAnsi="Courier New" w:cs="Courier New"/>
          <w:b/>
          <w:bCs/>
          <w:color w:val="7F0055"/>
          <w:sz w:val="18"/>
          <w:szCs w:val="18"/>
        </w:rPr>
        <w:t>constraint</w:t>
      </w:r>
      <w:r w:rsidRPr="009D18B8">
        <w:rPr>
          <w:rFonts w:ascii="Courier New" w:hAnsi="Courier New" w:cs="Courier New"/>
          <w:color w:val="000000"/>
          <w:sz w:val="18"/>
          <w:szCs w:val="18"/>
        </w:rPr>
        <w:t xml:space="preserve"> CD.</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w:t>
      </w:r>
      <w:r w:rsidRPr="009D18B8">
        <w:rPr>
          <w:rFonts w:ascii="Courier New" w:hAnsi="Courier New" w:cs="Courier New"/>
          <w:b/>
          <w:bCs/>
          <w:color w:val="7F0055"/>
          <w:sz w:val="18"/>
          <w:szCs w:val="18"/>
        </w:rPr>
        <w:t>domain</w:t>
      </w:r>
      <w:r w:rsidRPr="009D18B8">
        <w:rPr>
          <w:rFonts w:ascii="Courier New" w:hAnsi="Courier New" w:cs="Courier New"/>
          <w:color w:val="000000"/>
          <w:sz w:val="18"/>
          <w:szCs w:val="18"/>
        </w:rPr>
        <w:t>(Headache_VALUESET_ECID);</w:t>
      </w:r>
    </w:p>
    <w:p w14:paraId="60AADC35" w14:textId="77777777" w:rsidR="005C1246" w:rsidRDefault="005C1246" w:rsidP="00DE69AB"/>
    <w:p w14:paraId="15CECBC7" w14:textId="77777777" w:rsidR="005C1246" w:rsidRDefault="005C1246" w:rsidP="005C1246">
      <w:r>
        <w:t xml:space="preserve">Just as above, this constraint is used to constrain </w:t>
      </w:r>
      <w:r w:rsidRPr="008572A6">
        <w:rPr>
          <w:i/>
        </w:rPr>
        <w:t>another</w:t>
      </w:r>
      <w:r>
        <w:t xml:space="preserve"> model’s “data”; it might validly be used to constrain a model’s </w:t>
      </w:r>
      <w:r w:rsidRPr="008572A6">
        <w:rPr>
          <w:i/>
        </w:rPr>
        <w:t>own</w:t>
      </w:r>
      <w:r>
        <w:t xml:space="preserve"> “data” element, but the “data” constraint described earlier, of the form</w:t>
      </w:r>
    </w:p>
    <w:p w14:paraId="396C41B3" w14:textId="77777777" w:rsidR="005C1246" w:rsidRPr="009D18B8" w:rsidRDefault="005C1246" w:rsidP="005C1246">
      <w:pPr>
        <w:jc w:val="center"/>
        <w:rPr>
          <w:sz w:val="18"/>
          <w:szCs w:val="18"/>
        </w:rPr>
      </w:pPr>
      <w:r w:rsidRPr="009D18B8">
        <w:rPr>
          <w:rFonts w:ascii="Courier New" w:hAnsi="Courier New" w:cs="Courier New"/>
          <w:b/>
          <w:bCs/>
          <w:color w:val="7F0055"/>
          <w:sz w:val="18"/>
          <w:szCs w:val="18"/>
        </w:rPr>
        <w:t>data</w:t>
      </w:r>
      <w:r w:rsidRPr="009D18B8">
        <w:rPr>
          <w:rFonts w:ascii="Courier New" w:hAnsi="Courier New" w:cs="Courier New"/>
          <w:color w:val="000000"/>
          <w:sz w:val="18"/>
          <w:szCs w:val="18"/>
        </w:rPr>
        <w:t xml:space="preserve"> CD </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w:t>
      </w:r>
      <w:r w:rsidRPr="009D18B8">
        <w:rPr>
          <w:rFonts w:ascii="Courier New" w:hAnsi="Courier New" w:cs="Courier New"/>
          <w:b/>
          <w:bCs/>
          <w:color w:val="7F0055"/>
          <w:sz w:val="18"/>
          <w:szCs w:val="18"/>
        </w:rPr>
        <w:t>domain</w:t>
      </w:r>
      <w:r w:rsidRPr="009D18B8">
        <w:rPr>
          <w:rFonts w:ascii="Courier New" w:hAnsi="Courier New" w:cs="Courier New"/>
          <w:color w:val="000000"/>
          <w:sz w:val="18"/>
          <w:szCs w:val="18"/>
        </w:rPr>
        <w:t xml:space="preserve"> (SomeSet_ECID);</w:t>
      </w:r>
    </w:p>
    <w:p w14:paraId="0921308B" w14:textId="77777777" w:rsidR="004B782D" w:rsidRDefault="005C1246" w:rsidP="005C1246">
      <w:r>
        <w:t>by convention is used instead.</w:t>
      </w:r>
    </w:p>
    <w:p w14:paraId="59500708" w14:textId="77777777" w:rsidR="005C1246" w:rsidRDefault="0074752C" w:rsidP="00DE69AB">
      <w:r>
        <w:t xml:space="preserve">In </w:t>
      </w:r>
      <w:r w:rsidR="00B317E5">
        <w:fldChar w:fldCharType="begin"/>
      </w:r>
      <w:r w:rsidR="005C1246">
        <w:instrText xml:space="preserve"> REF _Ref332724469 \h </w:instrText>
      </w:r>
      <w:r w:rsidR="00B317E5">
        <w:fldChar w:fldCharType="separate"/>
      </w:r>
      <w:r w:rsidR="00F5405E">
        <w:t xml:space="preserve">Figure </w:t>
      </w:r>
      <w:r w:rsidR="00F5405E">
        <w:rPr>
          <w:noProof/>
        </w:rPr>
        <w:t>9</w:t>
      </w:r>
      <w:r w:rsidR="00B317E5">
        <w:fldChar w:fldCharType="end"/>
      </w:r>
      <w:r>
        <w:t>, t</w:t>
      </w:r>
      <w:r w:rsidR="005C1246">
        <w:t>he statement</w:t>
      </w:r>
    </w:p>
    <w:p w14:paraId="6E2AA322" w14:textId="77777777" w:rsidR="004B782D" w:rsidRPr="009D18B8" w:rsidRDefault="004B782D" w:rsidP="004B782D">
      <w:pPr>
        <w:autoSpaceDE w:val="0"/>
        <w:autoSpaceDN w:val="0"/>
        <w:adjustRightInd w:val="0"/>
        <w:spacing w:after="0" w:line="240" w:lineRule="auto"/>
        <w:jc w:val="center"/>
        <w:rPr>
          <w:rFonts w:ascii="Courier New" w:hAnsi="Courier New" w:cs="Courier New"/>
          <w:color w:val="000000"/>
          <w:sz w:val="18"/>
          <w:szCs w:val="18"/>
        </w:rPr>
      </w:pPr>
      <w:r w:rsidRPr="009D18B8">
        <w:rPr>
          <w:rFonts w:ascii="Courier New" w:hAnsi="Courier New" w:cs="Courier New"/>
          <w:b/>
          <w:bCs/>
          <w:color w:val="7F0055"/>
          <w:sz w:val="18"/>
          <w:szCs w:val="18"/>
        </w:rPr>
        <w:t>constraint</w:t>
      </w:r>
      <w:r w:rsidRPr="009D18B8">
        <w:rPr>
          <w:rFonts w:ascii="Courier New" w:hAnsi="Courier New" w:cs="Courier New"/>
          <w:color w:val="000000"/>
          <w:sz w:val="18"/>
          <w:szCs w:val="18"/>
        </w:rPr>
        <w:t xml:space="preserve"> bodyLocation.CD.</w:t>
      </w:r>
      <w:r w:rsidRPr="009D18B8">
        <w:rPr>
          <w:rFonts w:ascii="Courier New" w:hAnsi="Courier New" w:cs="Courier New"/>
          <w:b/>
          <w:bCs/>
          <w:color w:val="7F0055"/>
          <w:sz w:val="18"/>
          <w:szCs w:val="18"/>
        </w:rPr>
        <w:t>code</w:t>
      </w:r>
      <w:r w:rsidRPr="009D18B8">
        <w:rPr>
          <w:rFonts w:ascii="Courier New" w:hAnsi="Courier New" w:cs="Courier New"/>
          <w:color w:val="000000"/>
          <w:sz w:val="18"/>
          <w:szCs w:val="18"/>
        </w:rPr>
        <w:t>.</w:t>
      </w:r>
      <w:r w:rsidRPr="009D18B8">
        <w:rPr>
          <w:rFonts w:ascii="Courier New" w:hAnsi="Courier New" w:cs="Courier New"/>
          <w:b/>
          <w:bCs/>
          <w:color w:val="7F0055"/>
          <w:sz w:val="18"/>
          <w:szCs w:val="18"/>
        </w:rPr>
        <w:t>domain</w:t>
      </w:r>
      <w:r w:rsidRPr="009D18B8">
        <w:rPr>
          <w:rFonts w:ascii="Courier New" w:hAnsi="Courier New" w:cs="Courier New"/>
          <w:color w:val="000000"/>
          <w:sz w:val="18"/>
          <w:szCs w:val="18"/>
        </w:rPr>
        <w:t>(HeadBodyLocation_VALUESET_ECID);</w:t>
      </w:r>
    </w:p>
    <w:p w14:paraId="74C13866" w14:textId="6F63D0ED" w:rsidR="005C1246" w:rsidRDefault="00806B96" w:rsidP="005C1246">
      <w:pPr>
        <w:autoSpaceDE w:val="0"/>
        <w:autoSpaceDN w:val="0"/>
        <w:adjustRightInd w:val="0"/>
        <w:spacing w:after="0" w:line="240" w:lineRule="auto"/>
        <w:rPr>
          <w:rFonts w:cs="Courier New"/>
        </w:rPr>
      </w:pPr>
      <w:r>
        <w:rPr>
          <w:noProof/>
        </w:rPr>
        <mc:AlternateContent>
          <mc:Choice Requires="wps">
            <w:drawing>
              <wp:anchor distT="0" distB="0" distL="114300" distR="114300" simplePos="0" relativeHeight="251836416" behindDoc="0" locked="0" layoutInCell="1" allowOverlap="1" wp14:anchorId="7E5BAB5E" wp14:editId="7920838E">
                <wp:simplePos x="0" y="0"/>
                <wp:positionH relativeFrom="margin">
                  <wp:posOffset>-108585</wp:posOffset>
                </wp:positionH>
                <wp:positionV relativeFrom="margin">
                  <wp:posOffset>5457190</wp:posOffset>
                </wp:positionV>
                <wp:extent cx="5939790" cy="1807210"/>
                <wp:effectExtent l="0" t="0" r="29210" b="21590"/>
                <wp:wrapTopAndBottom/>
                <wp:docPr id="68"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807210"/>
                        </a:xfrm>
                        <a:prstGeom prst="rect">
                          <a:avLst/>
                        </a:prstGeom>
                        <a:solidFill>
                          <a:srgbClr val="FFFFFF"/>
                        </a:solidFill>
                        <a:ln w="9525">
                          <a:solidFill>
                            <a:srgbClr val="000000"/>
                          </a:solidFill>
                          <a:miter lim="800000"/>
                          <a:headEnd/>
                          <a:tailEnd/>
                        </a:ln>
                      </wps:spPr>
                      <wps:txbx>
                        <w:txbxContent>
                          <w:p w14:paraId="330EAA0B"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b/>
                                <w:bCs/>
                                <w:color w:val="7F0055"/>
                                <w:sz w:val="18"/>
                                <w:szCs w:val="18"/>
                              </w:rPr>
                              <w:t>model</w:t>
                            </w:r>
                            <w:r w:rsidRPr="00E9020F">
                              <w:rPr>
                                <w:rFonts w:ascii="Courier New" w:hAnsi="Courier New" w:cs="Courier New"/>
                                <w:color w:val="000000"/>
                                <w:sz w:val="18"/>
                                <w:szCs w:val="18"/>
                              </w:rPr>
                              <w:t xml:space="preserve"> HeadacheAssert </w:t>
                            </w:r>
                            <w:r w:rsidRPr="00E9020F">
                              <w:rPr>
                                <w:rFonts w:ascii="Courier New" w:hAnsi="Courier New" w:cs="Courier New"/>
                                <w:b/>
                                <w:bCs/>
                                <w:color w:val="7F0055"/>
                                <w:sz w:val="18"/>
                                <w:szCs w:val="18"/>
                              </w:rPr>
                              <w:t>is</w:t>
                            </w:r>
                            <w:r w:rsidRPr="00E9020F">
                              <w:rPr>
                                <w:rFonts w:ascii="Courier New" w:hAnsi="Courier New" w:cs="Courier New"/>
                                <w:color w:val="000000"/>
                                <w:sz w:val="18"/>
                                <w:szCs w:val="18"/>
                              </w:rPr>
                              <w:t xml:space="preserve"> </w:t>
                            </w:r>
                            <w:r w:rsidRPr="00E9020F">
                              <w:rPr>
                                <w:rFonts w:ascii="Courier New" w:hAnsi="Courier New" w:cs="Courier New"/>
                                <w:b/>
                                <w:bCs/>
                                <w:color w:val="0000A0"/>
                                <w:sz w:val="18"/>
                                <w:szCs w:val="18"/>
                              </w:rPr>
                              <w:t>statement</w:t>
                            </w:r>
                            <w:r w:rsidRPr="00E9020F">
                              <w:rPr>
                                <w:rFonts w:ascii="Courier New" w:hAnsi="Courier New" w:cs="Courier New"/>
                                <w:color w:val="000000"/>
                                <w:sz w:val="18"/>
                                <w:szCs w:val="18"/>
                              </w:rPr>
                              <w:t xml:space="preserve"> </w:t>
                            </w:r>
                            <w:r w:rsidRPr="00E9020F">
                              <w:rPr>
                                <w:rFonts w:ascii="Courier New" w:hAnsi="Courier New" w:cs="Courier New"/>
                                <w:b/>
                                <w:bCs/>
                                <w:color w:val="7F0055"/>
                                <w:sz w:val="18"/>
                                <w:szCs w:val="18"/>
                              </w:rPr>
                              <w:t>extends</w:t>
                            </w:r>
                            <w:r w:rsidRPr="00E9020F">
                              <w:rPr>
                                <w:rFonts w:ascii="Courier New" w:hAnsi="Courier New" w:cs="Courier New"/>
                                <w:color w:val="000000"/>
                                <w:sz w:val="18"/>
                                <w:szCs w:val="18"/>
                              </w:rPr>
                              <w:t xml:space="preserve"> ClinicalAssert {</w:t>
                            </w:r>
                          </w:p>
                          <w:p w14:paraId="549E31B9"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7F0055"/>
                                <w:sz w:val="18"/>
                                <w:szCs w:val="18"/>
                              </w:rPr>
                              <w:t>constraint</w:t>
                            </w:r>
                            <w:r w:rsidRPr="00E9020F">
                              <w:rPr>
                                <w:rFonts w:ascii="Courier New" w:hAnsi="Courier New" w:cs="Courier New"/>
                                <w:color w:val="000000"/>
                                <w:sz w:val="18"/>
                                <w:szCs w:val="18"/>
                              </w:rPr>
                              <w:t xml:space="preserve"> CD.</w:t>
                            </w:r>
                            <w:r w:rsidRPr="00E9020F">
                              <w:rPr>
                                <w:rFonts w:ascii="Courier New" w:hAnsi="Courier New" w:cs="Courier New"/>
                                <w:b/>
                                <w:bCs/>
                                <w:color w:val="7F0055"/>
                                <w:sz w:val="18"/>
                                <w:szCs w:val="18"/>
                              </w:rPr>
                              <w:t>code</w:t>
                            </w:r>
                            <w:r w:rsidRPr="00E9020F">
                              <w:rPr>
                                <w:rFonts w:ascii="Courier New" w:hAnsi="Courier New" w:cs="Courier New"/>
                                <w:color w:val="000000"/>
                                <w:sz w:val="18"/>
                                <w:szCs w:val="18"/>
                              </w:rPr>
                              <w:t>.</w:t>
                            </w:r>
                            <w:r w:rsidRPr="00E9020F">
                              <w:rPr>
                                <w:rFonts w:ascii="Courier New" w:hAnsi="Courier New" w:cs="Courier New"/>
                                <w:b/>
                                <w:bCs/>
                                <w:color w:val="7F0055"/>
                                <w:sz w:val="18"/>
                                <w:szCs w:val="18"/>
                              </w:rPr>
                              <w:t>domain</w:t>
                            </w:r>
                            <w:r w:rsidRPr="00E9020F">
                              <w:rPr>
                                <w:rFonts w:ascii="Courier New" w:hAnsi="Courier New" w:cs="Courier New"/>
                                <w:color w:val="000000"/>
                                <w:sz w:val="18"/>
                                <w:szCs w:val="18"/>
                              </w:rPr>
                              <w:t>(Headache_VALUESET_ECID);</w:t>
                            </w:r>
                          </w:p>
                          <w:p w14:paraId="53E67C38"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0000A0"/>
                                <w:sz w:val="18"/>
                                <w:szCs w:val="18"/>
                              </w:rPr>
                              <w:t>qualifier</w:t>
                            </w:r>
                            <w:r w:rsidRPr="00E9020F">
                              <w:rPr>
                                <w:rFonts w:ascii="Courier New" w:hAnsi="Courier New" w:cs="Courier New"/>
                                <w:color w:val="000000"/>
                                <w:sz w:val="18"/>
                                <w:szCs w:val="18"/>
                              </w:rPr>
                              <w:t xml:space="preserve"> PainCharacter painCharacter </w:t>
                            </w:r>
                            <w:r w:rsidRPr="00E9020F">
                              <w:rPr>
                                <w:rFonts w:ascii="Courier New" w:hAnsi="Courier New" w:cs="Courier New"/>
                                <w:b/>
                                <w:bCs/>
                                <w:color w:val="7F0055"/>
                                <w:sz w:val="18"/>
                                <w:szCs w:val="18"/>
                              </w:rPr>
                              <w:t>card</w:t>
                            </w:r>
                            <w:r w:rsidRPr="00E9020F">
                              <w:rPr>
                                <w:rFonts w:ascii="Courier New" w:hAnsi="Courier New" w:cs="Courier New"/>
                                <w:color w:val="000000"/>
                                <w:sz w:val="18"/>
                                <w:szCs w:val="18"/>
                              </w:rPr>
                              <w:t>(</w:t>
                            </w:r>
                            <w:r w:rsidRPr="00E9020F">
                              <w:rPr>
                                <w:rFonts w:ascii="Courier New" w:hAnsi="Courier New" w:cs="Courier New"/>
                                <w:color w:val="7D7D7D"/>
                                <w:sz w:val="18"/>
                                <w:szCs w:val="18"/>
                              </w:rPr>
                              <w:t>0-M</w:t>
                            </w:r>
                            <w:r w:rsidRPr="00E9020F">
                              <w:rPr>
                                <w:rFonts w:ascii="Courier New" w:hAnsi="Courier New" w:cs="Courier New"/>
                                <w:color w:val="000000"/>
                                <w:sz w:val="18"/>
                                <w:szCs w:val="18"/>
                              </w:rPr>
                              <w:t>);</w:t>
                            </w:r>
                          </w:p>
                          <w:p w14:paraId="4C384D67" w14:textId="77777777" w:rsidR="00D946F6" w:rsidRPr="00E9020F" w:rsidRDefault="00D946F6" w:rsidP="008572A6">
                            <w:pPr>
                              <w:autoSpaceDE w:val="0"/>
                              <w:autoSpaceDN w:val="0"/>
                              <w:adjustRightInd w:val="0"/>
                              <w:spacing w:after="0" w:line="240" w:lineRule="auto"/>
                              <w:rPr>
                                <w:rFonts w:ascii="Courier New" w:hAnsi="Courier New" w:cs="Courier New"/>
                                <w:color w:val="000000"/>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0000A0"/>
                                <w:sz w:val="18"/>
                                <w:szCs w:val="18"/>
                              </w:rPr>
                              <w:t>qualifier</w:t>
                            </w:r>
                            <w:r w:rsidRPr="00E9020F">
                              <w:rPr>
                                <w:rFonts w:ascii="Courier New" w:hAnsi="Courier New" w:cs="Courier New"/>
                                <w:color w:val="000000"/>
                                <w:sz w:val="18"/>
                                <w:szCs w:val="18"/>
                              </w:rPr>
                              <w:t xml:space="preserve"> Duration duration </w:t>
                            </w:r>
                            <w:r w:rsidRPr="00E9020F">
                              <w:rPr>
                                <w:rFonts w:ascii="Courier New" w:hAnsi="Courier New" w:cs="Courier New"/>
                                <w:b/>
                                <w:bCs/>
                                <w:color w:val="7F0055"/>
                                <w:sz w:val="18"/>
                                <w:szCs w:val="18"/>
                              </w:rPr>
                              <w:t>card</w:t>
                            </w:r>
                            <w:r w:rsidRPr="00E9020F">
                              <w:rPr>
                                <w:rFonts w:ascii="Courier New" w:hAnsi="Courier New" w:cs="Courier New"/>
                                <w:color w:val="000000"/>
                                <w:sz w:val="18"/>
                                <w:szCs w:val="18"/>
                              </w:rPr>
                              <w:t>(</w:t>
                            </w:r>
                            <w:r w:rsidRPr="00E9020F">
                              <w:rPr>
                                <w:rFonts w:ascii="Courier New" w:hAnsi="Courier New" w:cs="Courier New"/>
                                <w:color w:val="7D7D7D"/>
                                <w:sz w:val="18"/>
                                <w:szCs w:val="18"/>
                              </w:rPr>
                              <w:t>0..1</w:t>
                            </w:r>
                            <w:r w:rsidRPr="00E9020F">
                              <w:rPr>
                                <w:rFonts w:ascii="Courier New" w:hAnsi="Courier New" w:cs="Courier New"/>
                                <w:color w:val="000000"/>
                                <w:sz w:val="18"/>
                                <w:szCs w:val="18"/>
                              </w:rPr>
                              <w:t>);</w:t>
                            </w:r>
                          </w:p>
                          <w:p w14:paraId="26FE5930"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ab/>
                              <w:t>. . .</w:t>
                            </w:r>
                          </w:p>
                          <w:p w14:paraId="06B04814"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7F0055"/>
                                <w:sz w:val="18"/>
                                <w:szCs w:val="18"/>
                              </w:rPr>
                              <w:t>constraint</w:t>
                            </w:r>
                            <w:r w:rsidRPr="00E9020F">
                              <w:rPr>
                                <w:rFonts w:ascii="Courier New" w:hAnsi="Courier New" w:cs="Courier New"/>
                                <w:color w:val="000000"/>
                                <w:sz w:val="18"/>
                                <w:szCs w:val="18"/>
                              </w:rPr>
                              <w:t xml:space="preserve"> bodyLocation.CD.</w:t>
                            </w:r>
                            <w:r w:rsidRPr="00E9020F">
                              <w:rPr>
                                <w:rFonts w:ascii="Courier New" w:hAnsi="Courier New" w:cs="Courier New"/>
                                <w:b/>
                                <w:bCs/>
                                <w:color w:val="7F0055"/>
                                <w:sz w:val="18"/>
                                <w:szCs w:val="18"/>
                              </w:rPr>
                              <w:t>code</w:t>
                            </w:r>
                            <w:r w:rsidRPr="00E9020F">
                              <w:rPr>
                                <w:rFonts w:ascii="Courier New" w:hAnsi="Courier New" w:cs="Courier New"/>
                                <w:color w:val="000000"/>
                                <w:sz w:val="18"/>
                                <w:szCs w:val="18"/>
                              </w:rPr>
                              <w:t>.</w:t>
                            </w:r>
                            <w:r w:rsidRPr="00E9020F">
                              <w:rPr>
                                <w:rFonts w:ascii="Courier New" w:hAnsi="Courier New" w:cs="Courier New"/>
                                <w:b/>
                                <w:bCs/>
                                <w:color w:val="7F0055"/>
                                <w:sz w:val="18"/>
                                <w:szCs w:val="18"/>
                              </w:rPr>
                              <w:t>domain</w:t>
                            </w:r>
                            <w:r w:rsidRPr="00E9020F">
                              <w:rPr>
                                <w:rFonts w:ascii="Courier New" w:hAnsi="Courier New" w:cs="Courier New"/>
                                <w:color w:val="000000"/>
                                <w:sz w:val="18"/>
                                <w:szCs w:val="18"/>
                              </w:rPr>
                              <w:t xml:space="preserve"> (HeadBodyLocation_VALUESET_ECID);</w:t>
                            </w:r>
                          </w:p>
                          <w:p w14:paraId="33C9DF3D" w14:textId="77777777" w:rsidR="00D946F6" w:rsidRPr="00E9020F" w:rsidRDefault="00D946F6" w:rsidP="008572A6">
                            <w:pPr>
                              <w:rPr>
                                <w:sz w:val="18"/>
                                <w:szCs w:val="18"/>
                              </w:rPr>
                            </w:pPr>
                            <w:r w:rsidRPr="00E9020F">
                              <w:rPr>
                                <w:rFonts w:ascii="Courier New" w:hAnsi="Courier New" w:cs="Courier New"/>
                                <w:color w:val="000000"/>
                                <w:sz w:val="18"/>
                                <w:szCs w:val="18"/>
                              </w:rPr>
                              <w:t>}</w:t>
                            </w:r>
                          </w:p>
                        </w:txbxContent>
                      </wps:txbx>
                      <wps:bodyPr rot="0" vert="horz" wrap="square" lIns="182880" tIns="228600" rIns="18288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2" o:spid="_x0000_s1041" type="#_x0000_t202" style="position:absolute;margin-left:-8.5pt;margin-top:429.7pt;width:467.7pt;height:142.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">
                <v:textbox inset="14.4pt,18pt,14.4pt,18pt">
                  <w:txbxContent>
                    <w:p w14:paraId="330EAA0B"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b/>
                          <w:bCs/>
                          <w:color w:val="7F0055"/>
                          <w:sz w:val="18"/>
                          <w:szCs w:val="18"/>
                        </w:rPr>
                        <w:t>model</w:t>
                      </w:r>
                      <w:r w:rsidRPr="00E9020F">
                        <w:rPr>
                          <w:rFonts w:ascii="Courier New" w:hAnsi="Courier New" w:cs="Courier New"/>
                          <w:color w:val="000000"/>
                          <w:sz w:val="18"/>
                          <w:szCs w:val="18"/>
                        </w:rPr>
                        <w:t xml:space="preserve"> HeadacheAssert </w:t>
                      </w:r>
                      <w:r w:rsidRPr="00E9020F">
                        <w:rPr>
                          <w:rFonts w:ascii="Courier New" w:hAnsi="Courier New" w:cs="Courier New"/>
                          <w:b/>
                          <w:bCs/>
                          <w:color w:val="7F0055"/>
                          <w:sz w:val="18"/>
                          <w:szCs w:val="18"/>
                        </w:rPr>
                        <w:t>is</w:t>
                      </w:r>
                      <w:r w:rsidRPr="00E9020F">
                        <w:rPr>
                          <w:rFonts w:ascii="Courier New" w:hAnsi="Courier New" w:cs="Courier New"/>
                          <w:color w:val="000000"/>
                          <w:sz w:val="18"/>
                          <w:szCs w:val="18"/>
                        </w:rPr>
                        <w:t xml:space="preserve"> </w:t>
                      </w:r>
                      <w:r w:rsidRPr="00E9020F">
                        <w:rPr>
                          <w:rFonts w:ascii="Courier New" w:hAnsi="Courier New" w:cs="Courier New"/>
                          <w:b/>
                          <w:bCs/>
                          <w:color w:val="0000A0"/>
                          <w:sz w:val="18"/>
                          <w:szCs w:val="18"/>
                        </w:rPr>
                        <w:t>statement</w:t>
                      </w:r>
                      <w:r w:rsidRPr="00E9020F">
                        <w:rPr>
                          <w:rFonts w:ascii="Courier New" w:hAnsi="Courier New" w:cs="Courier New"/>
                          <w:color w:val="000000"/>
                          <w:sz w:val="18"/>
                          <w:szCs w:val="18"/>
                        </w:rPr>
                        <w:t xml:space="preserve"> </w:t>
                      </w:r>
                      <w:r w:rsidRPr="00E9020F">
                        <w:rPr>
                          <w:rFonts w:ascii="Courier New" w:hAnsi="Courier New" w:cs="Courier New"/>
                          <w:b/>
                          <w:bCs/>
                          <w:color w:val="7F0055"/>
                          <w:sz w:val="18"/>
                          <w:szCs w:val="18"/>
                        </w:rPr>
                        <w:t>extends</w:t>
                      </w:r>
                      <w:r w:rsidRPr="00E9020F">
                        <w:rPr>
                          <w:rFonts w:ascii="Courier New" w:hAnsi="Courier New" w:cs="Courier New"/>
                          <w:color w:val="000000"/>
                          <w:sz w:val="18"/>
                          <w:szCs w:val="18"/>
                        </w:rPr>
                        <w:t xml:space="preserve"> ClinicalAssert {</w:t>
                      </w:r>
                    </w:p>
                    <w:p w14:paraId="549E31B9"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7F0055"/>
                          <w:sz w:val="18"/>
                          <w:szCs w:val="18"/>
                        </w:rPr>
                        <w:t>constraint</w:t>
                      </w:r>
                      <w:r w:rsidRPr="00E9020F">
                        <w:rPr>
                          <w:rFonts w:ascii="Courier New" w:hAnsi="Courier New" w:cs="Courier New"/>
                          <w:color w:val="000000"/>
                          <w:sz w:val="18"/>
                          <w:szCs w:val="18"/>
                        </w:rPr>
                        <w:t xml:space="preserve"> CD.</w:t>
                      </w:r>
                      <w:r w:rsidRPr="00E9020F">
                        <w:rPr>
                          <w:rFonts w:ascii="Courier New" w:hAnsi="Courier New" w:cs="Courier New"/>
                          <w:b/>
                          <w:bCs/>
                          <w:color w:val="7F0055"/>
                          <w:sz w:val="18"/>
                          <w:szCs w:val="18"/>
                        </w:rPr>
                        <w:t>code</w:t>
                      </w:r>
                      <w:r w:rsidRPr="00E9020F">
                        <w:rPr>
                          <w:rFonts w:ascii="Courier New" w:hAnsi="Courier New" w:cs="Courier New"/>
                          <w:color w:val="000000"/>
                          <w:sz w:val="18"/>
                          <w:szCs w:val="18"/>
                        </w:rPr>
                        <w:t>.</w:t>
                      </w:r>
                      <w:r w:rsidRPr="00E9020F">
                        <w:rPr>
                          <w:rFonts w:ascii="Courier New" w:hAnsi="Courier New" w:cs="Courier New"/>
                          <w:b/>
                          <w:bCs/>
                          <w:color w:val="7F0055"/>
                          <w:sz w:val="18"/>
                          <w:szCs w:val="18"/>
                        </w:rPr>
                        <w:t>domain</w:t>
                      </w:r>
                      <w:r w:rsidRPr="00E9020F">
                        <w:rPr>
                          <w:rFonts w:ascii="Courier New" w:hAnsi="Courier New" w:cs="Courier New"/>
                          <w:color w:val="000000"/>
                          <w:sz w:val="18"/>
                          <w:szCs w:val="18"/>
                        </w:rPr>
                        <w:t>(Headache_VALUESET_ECID);</w:t>
                      </w:r>
                    </w:p>
                    <w:p w14:paraId="53E67C38"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0000A0"/>
                          <w:sz w:val="18"/>
                          <w:szCs w:val="18"/>
                        </w:rPr>
                        <w:t>qualifier</w:t>
                      </w:r>
                      <w:r w:rsidRPr="00E9020F">
                        <w:rPr>
                          <w:rFonts w:ascii="Courier New" w:hAnsi="Courier New" w:cs="Courier New"/>
                          <w:color w:val="000000"/>
                          <w:sz w:val="18"/>
                          <w:szCs w:val="18"/>
                        </w:rPr>
                        <w:t xml:space="preserve"> PainCharacter painCharacter </w:t>
                      </w:r>
                      <w:r w:rsidRPr="00E9020F">
                        <w:rPr>
                          <w:rFonts w:ascii="Courier New" w:hAnsi="Courier New" w:cs="Courier New"/>
                          <w:b/>
                          <w:bCs/>
                          <w:color w:val="7F0055"/>
                          <w:sz w:val="18"/>
                          <w:szCs w:val="18"/>
                        </w:rPr>
                        <w:t>card</w:t>
                      </w:r>
                      <w:r w:rsidRPr="00E9020F">
                        <w:rPr>
                          <w:rFonts w:ascii="Courier New" w:hAnsi="Courier New" w:cs="Courier New"/>
                          <w:color w:val="000000"/>
                          <w:sz w:val="18"/>
                          <w:szCs w:val="18"/>
                        </w:rPr>
                        <w:t>(</w:t>
                      </w:r>
                      <w:r w:rsidRPr="00E9020F">
                        <w:rPr>
                          <w:rFonts w:ascii="Courier New" w:hAnsi="Courier New" w:cs="Courier New"/>
                          <w:color w:val="7D7D7D"/>
                          <w:sz w:val="18"/>
                          <w:szCs w:val="18"/>
                        </w:rPr>
                        <w:t>0-M</w:t>
                      </w:r>
                      <w:r w:rsidRPr="00E9020F">
                        <w:rPr>
                          <w:rFonts w:ascii="Courier New" w:hAnsi="Courier New" w:cs="Courier New"/>
                          <w:color w:val="000000"/>
                          <w:sz w:val="18"/>
                          <w:szCs w:val="18"/>
                        </w:rPr>
                        <w:t>);</w:t>
                      </w:r>
                    </w:p>
                    <w:p w14:paraId="4C384D67" w14:textId="77777777" w:rsidR="00D946F6" w:rsidRPr="00E9020F" w:rsidRDefault="00D946F6" w:rsidP="008572A6">
                      <w:pPr>
                        <w:autoSpaceDE w:val="0"/>
                        <w:autoSpaceDN w:val="0"/>
                        <w:adjustRightInd w:val="0"/>
                        <w:spacing w:after="0" w:line="240" w:lineRule="auto"/>
                        <w:rPr>
                          <w:rFonts w:ascii="Courier New" w:hAnsi="Courier New" w:cs="Courier New"/>
                          <w:color w:val="000000"/>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0000A0"/>
                          <w:sz w:val="18"/>
                          <w:szCs w:val="18"/>
                        </w:rPr>
                        <w:t>qualifier</w:t>
                      </w:r>
                      <w:r w:rsidRPr="00E9020F">
                        <w:rPr>
                          <w:rFonts w:ascii="Courier New" w:hAnsi="Courier New" w:cs="Courier New"/>
                          <w:color w:val="000000"/>
                          <w:sz w:val="18"/>
                          <w:szCs w:val="18"/>
                        </w:rPr>
                        <w:t xml:space="preserve"> Duration duration </w:t>
                      </w:r>
                      <w:r w:rsidRPr="00E9020F">
                        <w:rPr>
                          <w:rFonts w:ascii="Courier New" w:hAnsi="Courier New" w:cs="Courier New"/>
                          <w:b/>
                          <w:bCs/>
                          <w:color w:val="7F0055"/>
                          <w:sz w:val="18"/>
                          <w:szCs w:val="18"/>
                        </w:rPr>
                        <w:t>card</w:t>
                      </w:r>
                      <w:r w:rsidRPr="00E9020F">
                        <w:rPr>
                          <w:rFonts w:ascii="Courier New" w:hAnsi="Courier New" w:cs="Courier New"/>
                          <w:color w:val="000000"/>
                          <w:sz w:val="18"/>
                          <w:szCs w:val="18"/>
                        </w:rPr>
                        <w:t>(</w:t>
                      </w:r>
                      <w:r w:rsidRPr="00E9020F">
                        <w:rPr>
                          <w:rFonts w:ascii="Courier New" w:hAnsi="Courier New" w:cs="Courier New"/>
                          <w:color w:val="7D7D7D"/>
                          <w:sz w:val="18"/>
                          <w:szCs w:val="18"/>
                        </w:rPr>
                        <w:t>0..1</w:t>
                      </w:r>
                      <w:r w:rsidRPr="00E9020F">
                        <w:rPr>
                          <w:rFonts w:ascii="Courier New" w:hAnsi="Courier New" w:cs="Courier New"/>
                          <w:color w:val="000000"/>
                          <w:sz w:val="18"/>
                          <w:szCs w:val="18"/>
                        </w:rPr>
                        <w:t>);</w:t>
                      </w:r>
                    </w:p>
                    <w:p w14:paraId="26FE5930"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ab/>
                        <w:t>. . .</w:t>
                      </w:r>
                    </w:p>
                    <w:p w14:paraId="06B04814" w14:textId="77777777" w:rsidR="00D946F6" w:rsidRPr="00E9020F" w:rsidRDefault="00D946F6" w:rsidP="008572A6">
                      <w:pPr>
                        <w:autoSpaceDE w:val="0"/>
                        <w:autoSpaceDN w:val="0"/>
                        <w:adjustRightInd w:val="0"/>
                        <w:spacing w:after="0" w:line="240" w:lineRule="auto"/>
                        <w:rPr>
                          <w:rFonts w:ascii="Courier New" w:hAnsi="Courier New" w:cs="Courier New"/>
                          <w:sz w:val="18"/>
                          <w:szCs w:val="18"/>
                        </w:rPr>
                      </w:pPr>
                      <w:r w:rsidRPr="00E9020F">
                        <w:rPr>
                          <w:rFonts w:ascii="Courier New" w:hAnsi="Courier New" w:cs="Courier New"/>
                          <w:color w:val="000000"/>
                          <w:sz w:val="18"/>
                          <w:szCs w:val="18"/>
                        </w:rPr>
                        <w:t xml:space="preserve">  </w:t>
                      </w:r>
                      <w:r w:rsidRPr="00E9020F">
                        <w:rPr>
                          <w:rFonts w:ascii="Courier New" w:hAnsi="Courier New" w:cs="Courier New"/>
                          <w:b/>
                          <w:bCs/>
                          <w:color w:val="7F0055"/>
                          <w:sz w:val="18"/>
                          <w:szCs w:val="18"/>
                        </w:rPr>
                        <w:t>constraint</w:t>
                      </w:r>
                      <w:r w:rsidRPr="00E9020F">
                        <w:rPr>
                          <w:rFonts w:ascii="Courier New" w:hAnsi="Courier New" w:cs="Courier New"/>
                          <w:color w:val="000000"/>
                          <w:sz w:val="18"/>
                          <w:szCs w:val="18"/>
                        </w:rPr>
                        <w:t xml:space="preserve"> bodyLocation.CD.</w:t>
                      </w:r>
                      <w:r w:rsidRPr="00E9020F">
                        <w:rPr>
                          <w:rFonts w:ascii="Courier New" w:hAnsi="Courier New" w:cs="Courier New"/>
                          <w:b/>
                          <w:bCs/>
                          <w:color w:val="7F0055"/>
                          <w:sz w:val="18"/>
                          <w:szCs w:val="18"/>
                        </w:rPr>
                        <w:t>code</w:t>
                      </w:r>
                      <w:r w:rsidRPr="00E9020F">
                        <w:rPr>
                          <w:rFonts w:ascii="Courier New" w:hAnsi="Courier New" w:cs="Courier New"/>
                          <w:color w:val="000000"/>
                          <w:sz w:val="18"/>
                          <w:szCs w:val="18"/>
                        </w:rPr>
                        <w:t>.</w:t>
                      </w:r>
                      <w:r w:rsidRPr="00E9020F">
                        <w:rPr>
                          <w:rFonts w:ascii="Courier New" w:hAnsi="Courier New" w:cs="Courier New"/>
                          <w:b/>
                          <w:bCs/>
                          <w:color w:val="7F0055"/>
                          <w:sz w:val="18"/>
                          <w:szCs w:val="18"/>
                        </w:rPr>
                        <w:t>domain</w:t>
                      </w:r>
                      <w:r w:rsidRPr="00E9020F">
                        <w:rPr>
                          <w:rFonts w:ascii="Courier New" w:hAnsi="Courier New" w:cs="Courier New"/>
                          <w:color w:val="000000"/>
                          <w:sz w:val="18"/>
                          <w:szCs w:val="18"/>
                        </w:rPr>
                        <w:t xml:space="preserve"> (HeadBodyLocation_VALUESET_ECID);</w:t>
                      </w:r>
                    </w:p>
                    <w:p w14:paraId="33C9DF3D" w14:textId="77777777" w:rsidR="00D946F6" w:rsidRPr="00E9020F" w:rsidRDefault="00D946F6" w:rsidP="008572A6">
                      <w:pPr>
                        <w:rPr>
                          <w:sz w:val="18"/>
                          <w:szCs w:val="18"/>
                        </w:rPr>
                      </w:pPr>
                      <w:r w:rsidRPr="00E9020F">
                        <w:rPr>
                          <w:rFonts w:ascii="Courier New" w:hAnsi="Courier New" w:cs="Courier New"/>
                          <w:color w:val="000000"/>
                          <w:sz w:val="18"/>
                          <w:szCs w:val="18"/>
                        </w:rPr>
                        <w:t>}</w:t>
                      </w:r>
                    </w:p>
                  </w:txbxContent>
                </v:textbox>
                <w10:wrap type="topAndBottom" anchorx="margin" anchory="margin"/>
              </v:shape>
            </w:pict>
          </mc:Fallback>
        </mc:AlternateContent>
      </w:r>
    </w:p>
    <w:p w14:paraId="339D945F" w14:textId="77777777" w:rsidR="00441AC1" w:rsidRDefault="0074752C" w:rsidP="005C1246">
      <w:pPr>
        <w:autoSpaceDE w:val="0"/>
        <w:autoSpaceDN w:val="0"/>
        <w:adjustRightInd w:val="0"/>
        <w:spacing w:after="0" w:line="240" w:lineRule="auto"/>
        <w:rPr>
          <w:rFonts w:cs="Courier New"/>
        </w:rPr>
      </w:pPr>
      <w:r>
        <w:rPr>
          <w:rFonts w:cs="Courier New"/>
        </w:rPr>
        <w:t xml:space="preserve">is another example of a domain constraint.  This statement further </w:t>
      </w:r>
      <w:r w:rsidR="005C1246">
        <w:rPr>
          <w:rFonts w:cs="Courier New"/>
        </w:rPr>
        <w:t>constrains the CD.code of the element known by the “bodyLocation” label in the parent model to the specified value set.</w:t>
      </w:r>
    </w:p>
    <w:p w14:paraId="3F51C8F8" w14:textId="1663BA1D" w:rsidR="0004425A" w:rsidRDefault="00806B96" w:rsidP="005C1246">
      <w:pPr>
        <w:autoSpaceDE w:val="0"/>
        <w:autoSpaceDN w:val="0"/>
        <w:adjustRightInd w:val="0"/>
        <w:spacing w:after="0" w:line="240" w:lineRule="auto"/>
        <w:rPr>
          <w:rFonts w:cs="Courier New"/>
        </w:rPr>
      </w:pPr>
      <w:r>
        <w:rPr>
          <w:noProof/>
        </w:rPr>
        <mc:AlternateContent>
          <mc:Choice Requires="wps">
            <w:drawing>
              <wp:anchor distT="0" distB="274320" distL="114300" distR="114300" simplePos="0" relativeHeight="251838464" behindDoc="0" locked="0" layoutInCell="1" allowOverlap="1" wp14:anchorId="1DCA1F79" wp14:editId="0565330A">
                <wp:simplePos x="0" y="0"/>
                <wp:positionH relativeFrom="column">
                  <wp:posOffset>-57785</wp:posOffset>
                </wp:positionH>
                <wp:positionV relativeFrom="paragraph">
                  <wp:posOffset>2078355</wp:posOffset>
                </wp:positionV>
                <wp:extent cx="5836920" cy="266700"/>
                <wp:effectExtent l="0" t="0" r="5080" b="12700"/>
                <wp:wrapTopAndBottom/>
                <wp:docPr id="6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2637E" w14:textId="77777777" w:rsidR="00D946F6" w:rsidRPr="00A44D2D" w:rsidRDefault="00D946F6" w:rsidP="00477121">
                            <w:pPr>
                              <w:pStyle w:val="Caption"/>
                              <w:jc w:val="center"/>
                              <w:rPr>
                                <w:noProof/>
                              </w:rPr>
                            </w:pPr>
                            <w:bookmarkStart w:id="67" w:name="_Ref332724469"/>
                            <w:r>
                              <w:t xml:space="preserve">Figure </w:t>
                            </w:r>
                            <w:r w:rsidR="00806B96">
                              <w:fldChar w:fldCharType="begin"/>
                            </w:r>
                            <w:r w:rsidR="00806B96">
                              <w:instrText xml:space="preserve"> SEQ Figure \* ARABIC </w:instrText>
                            </w:r>
                            <w:r w:rsidR="00806B96">
                              <w:fldChar w:fldCharType="separate"/>
                            </w:r>
                            <w:r>
                              <w:rPr>
                                <w:noProof/>
                              </w:rPr>
                              <w:t>9</w:t>
                            </w:r>
                            <w:r w:rsidR="00806B96">
                              <w:rPr>
                                <w:noProof/>
                              </w:rPr>
                              <w:fldChar w:fldCharType="end"/>
                            </w:r>
                            <w:bookmarkEnd w:id="67"/>
                            <w:r>
                              <w:t>. An example of a domain constraint.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 o:spid="_x0000_s1042" type="#_x0000_t202" style="position:absolute;margin-left:-4.5pt;margin-top:163.65pt;width:459.6pt;height:21pt;z-index:251838464;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" stroked="f">
                <v:textbox style="mso-fit-shape-to-text:t" inset="0,0,0,0">
                  <w:txbxContent>
                    <w:p w14:paraId="4812637E" w14:textId="77777777" w:rsidR="00D946F6" w:rsidRPr="00A44D2D" w:rsidRDefault="00D946F6" w:rsidP="00477121">
                      <w:pPr>
                        <w:pStyle w:val="Caption"/>
                        <w:jc w:val="center"/>
                        <w:rPr>
                          <w:noProof/>
                        </w:rPr>
                      </w:pPr>
                      <w:bookmarkStart w:id="68" w:name="_Ref332724469"/>
                      <w:r>
                        <w:t xml:space="preserve">Figure </w:t>
                      </w:r>
                      <w:r w:rsidR="00806B96">
                        <w:fldChar w:fldCharType="begin"/>
                      </w:r>
                      <w:r w:rsidR="00806B96">
                        <w:instrText xml:space="preserve"> SEQ Figure \* ARABIC </w:instrText>
                      </w:r>
                      <w:r w:rsidR="00806B96">
                        <w:fldChar w:fldCharType="separate"/>
                      </w:r>
                      <w:r>
                        <w:rPr>
                          <w:noProof/>
                        </w:rPr>
                        <w:t>9</w:t>
                      </w:r>
                      <w:r w:rsidR="00806B96">
                        <w:rPr>
                          <w:noProof/>
                        </w:rPr>
                        <w:fldChar w:fldCharType="end"/>
                      </w:r>
                      <w:bookmarkEnd w:id="68"/>
                      <w:r>
                        <w:t>. An example of a domain constraint.</w:t>
                      </w:r>
                    </w:p>
                  </w:txbxContent>
                </v:textbox>
                <w10:wrap type="topAndBottom"/>
              </v:shape>
            </w:pict>
          </mc:Fallback>
        </mc:AlternateContent>
      </w:r>
    </w:p>
    <w:p w14:paraId="3F979E5F" w14:textId="77777777" w:rsidR="005C1246" w:rsidRDefault="00B317E5" w:rsidP="005C1246">
      <w:pPr>
        <w:autoSpaceDE w:val="0"/>
        <w:autoSpaceDN w:val="0"/>
        <w:adjustRightInd w:val="0"/>
        <w:spacing w:after="0" w:line="240" w:lineRule="auto"/>
        <w:rPr>
          <w:rFonts w:cs="Courier New"/>
        </w:rPr>
      </w:pPr>
      <w:r>
        <w:rPr>
          <w:rFonts w:cs="Courier New"/>
        </w:rPr>
        <w:fldChar w:fldCharType="begin"/>
      </w:r>
      <w:r w:rsidR="00441AC1">
        <w:rPr>
          <w:rFonts w:cs="Courier New"/>
        </w:rPr>
        <w:instrText xml:space="preserve"> REF _Ref332725460 \h </w:instrText>
      </w:r>
      <w:r>
        <w:rPr>
          <w:rFonts w:cs="Courier New"/>
        </w:rPr>
      </w:r>
      <w:r>
        <w:rPr>
          <w:rFonts w:cs="Courier New"/>
        </w:rPr>
        <w:fldChar w:fldCharType="separate"/>
      </w:r>
      <w:r w:rsidR="00A741C6">
        <w:t xml:space="preserve">Figure </w:t>
      </w:r>
      <w:r w:rsidR="00A741C6">
        <w:rPr>
          <w:noProof/>
        </w:rPr>
        <w:t>10</w:t>
      </w:r>
      <w:r>
        <w:rPr>
          <w:rFonts w:cs="Courier New"/>
        </w:rPr>
        <w:fldChar w:fldCharType="end"/>
      </w:r>
      <w:r w:rsidR="00441AC1">
        <w:rPr>
          <w:rFonts w:cs="Courier New"/>
        </w:rPr>
        <w:t xml:space="preserve"> illustrates further constraint of a value set first constrained in the qualifier’s own CEM definition</w:t>
      </w:r>
      <w:r w:rsidR="005C1246">
        <w:rPr>
          <w:rFonts w:cs="Courier New"/>
        </w:rPr>
        <w:t>.</w:t>
      </w:r>
      <w:r w:rsidR="0074752C">
        <w:rPr>
          <w:rFonts w:cs="Courier New"/>
        </w:rPr>
        <w:t xml:space="preserve">  The statements </w:t>
      </w:r>
    </w:p>
    <w:p w14:paraId="36A378E8" w14:textId="77777777" w:rsidR="005C1246" w:rsidRDefault="005C1246" w:rsidP="005C1246">
      <w:pPr>
        <w:autoSpaceDE w:val="0"/>
        <w:autoSpaceDN w:val="0"/>
        <w:adjustRightInd w:val="0"/>
        <w:spacing w:after="0" w:line="240" w:lineRule="auto"/>
        <w:rPr>
          <w:rFonts w:cs="Courier New"/>
        </w:rPr>
      </w:pPr>
    </w:p>
    <w:p w14:paraId="38622051" w14:textId="77777777" w:rsidR="0074752C" w:rsidRPr="0074752C" w:rsidRDefault="0074752C" w:rsidP="0074752C">
      <w:pPr>
        <w:autoSpaceDE w:val="0"/>
        <w:autoSpaceDN w:val="0"/>
        <w:adjustRightInd w:val="0"/>
        <w:spacing w:after="0" w:line="240" w:lineRule="auto"/>
        <w:ind w:firstLine="720"/>
        <w:rPr>
          <w:rFonts w:ascii="Courier New" w:hAnsi="Courier New" w:cs="Courier New"/>
          <w:sz w:val="18"/>
          <w:szCs w:val="18"/>
        </w:rPr>
      </w:pP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bodyLocation.CD.</w:t>
      </w:r>
      <w:r w:rsidRPr="0074752C">
        <w:rPr>
          <w:rFonts w:ascii="Courier New" w:hAnsi="Courier New" w:cs="Courier New"/>
          <w:b/>
          <w:bCs/>
          <w:color w:val="7F0055"/>
          <w:sz w:val="18"/>
          <w:szCs w:val="18"/>
        </w:rPr>
        <w:t>code</w:t>
      </w:r>
      <w:r w:rsidRPr="0074752C">
        <w:rPr>
          <w:rFonts w:ascii="Courier New" w:hAnsi="Courier New" w:cs="Courier New"/>
          <w:color w:val="000000"/>
          <w:sz w:val="18"/>
          <w:szCs w:val="18"/>
        </w:rPr>
        <w: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(HeartChamber_VALUESET_ECID);</w:t>
      </w:r>
    </w:p>
    <w:p w14:paraId="277E9A92" w14:textId="77777777" w:rsidR="0074752C" w:rsidRPr="0074752C" w:rsidRDefault="0074752C" w:rsidP="0074752C">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b/>
          <w:bCs/>
          <w:color w:val="7F0055"/>
          <w:sz w:val="18"/>
          <w:szCs w:val="18"/>
        </w:rPr>
        <w:t>c</w:t>
      </w:r>
      <w:r w:rsidRPr="0074752C">
        <w:rPr>
          <w:rFonts w:ascii="Courier New" w:hAnsi="Courier New" w:cs="Courier New"/>
          <w:b/>
          <w:bCs/>
          <w:color w:val="7F0055"/>
          <w:sz w:val="18"/>
          <w:szCs w:val="18"/>
        </w:rPr>
        <w:t>onstraint</w:t>
      </w:r>
      <w:r w:rsidRPr="0074752C">
        <w:rPr>
          <w:rFonts w:ascii="Courier New" w:hAnsi="Courier New" w:cs="Courier New"/>
          <w:color w:val="000000"/>
          <w:sz w:val="18"/>
          <w:szCs w:val="18"/>
        </w:rPr>
        <w:t xml:space="preserve"> deltaFlag.CD.</w:t>
      </w:r>
      <w:r w:rsidRPr="0074752C">
        <w:rPr>
          <w:rFonts w:ascii="Courier New" w:hAnsi="Courier New" w:cs="Courier New"/>
          <w:b/>
          <w:bCs/>
          <w:color w:val="7F0055"/>
          <w:sz w:val="18"/>
          <w:szCs w:val="18"/>
        </w:rPr>
        <w:t>code</w:t>
      </w:r>
      <w:r w:rsidRPr="0074752C">
        <w:rPr>
          <w:rFonts w:ascii="Courier New" w:hAnsi="Courier New" w:cs="Courier New"/>
          <w:color w:val="000000"/>
          <w:sz w:val="18"/>
          <w:szCs w:val="18"/>
        </w:rPr>
        <w: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(DeltaFlagNumericNom_VALUESET_ECID);</w:t>
      </w:r>
    </w:p>
    <w:p w14:paraId="3EFC9008" w14:textId="77777777" w:rsidR="0074752C" w:rsidRDefault="0074752C" w:rsidP="005C1246">
      <w:pPr>
        <w:autoSpaceDE w:val="0"/>
        <w:autoSpaceDN w:val="0"/>
        <w:adjustRightInd w:val="0"/>
        <w:spacing w:after="0" w:line="240" w:lineRule="auto"/>
        <w:rPr>
          <w:rFonts w:cs="Courier New"/>
        </w:rPr>
      </w:pPr>
    </w:p>
    <w:p w14:paraId="7A2E5733" w14:textId="77777777" w:rsidR="0074752C" w:rsidRDefault="0074752C" w:rsidP="005C1246">
      <w:pPr>
        <w:autoSpaceDE w:val="0"/>
        <w:autoSpaceDN w:val="0"/>
        <w:adjustRightInd w:val="0"/>
        <w:spacing w:after="0" w:line="240" w:lineRule="auto"/>
        <w:rPr>
          <w:rFonts w:cs="Courier New"/>
        </w:rPr>
      </w:pPr>
      <w:r>
        <w:rPr>
          <w:rFonts w:cs="Courier New"/>
        </w:rPr>
        <w:t>constrain the value sets that were first constrained in the BodyLocation and DeltaFlag CEMs to narrower value sets appropriate for use in the EjectionFractionMeas model.</w:t>
      </w:r>
    </w:p>
    <w:p w14:paraId="5ED426A1" w14:textId="77777777" w:rsidR="005C1246" w:rsidRPr="005C1246" w:rsidRDefault="005C1246" w:rsidP="005C1246">
      <w:pPr>
        <w:autoSpaceDE w:val="0"/>
        <w:autoSpaceDN w:val="0"/>
        <w:adjustRightInd w:val="0"/>
        <w:spacing w:after="0" w:line="240" w:lineRule="auto"/>
        <w:rPr>
          <w:rFonts w:cs="Courier New"/>
        </w:rPr>
      </w:pPr>
    </w:p>
    <w:p w14:paraId="0BDAC5EF" w14:textId="77777777" w:rsidR="00DE69AB" w:rsidRDefault="00DE69AB" w:rsidP="00591DD2">
      <w:pPr>
        <w:pStyle w:val="Heading4"/>
      </w:pPr>
      <w:r>
        <w:t>PQ.unit.domain</w:t>
      </w:r>
    </w:p>
    <w:p w14:paraId="62E81453" w14:textId="77777777" w:rsidR="00440645" w:rsidRDefault="0074752C" w:rsidP="00DE69AB">
      <w:r>
        <w:t>This type of constraint specifies</w:t>
      </w:r>
      <w:r w:rsidR="00DE69AB" w:rsidRPr="00DE69AB">
        <w:t xml:space="preserve"> the set of units of measure that a system should expect to receive or</w:t>
      </w:r>
      <w:r>
        <w:t xml:space="preserve"> display for an instance of the current</w:t>
      </w:r>
      <w:r w:rsidR="00DE69AB" w:rsidRPr="00DE69AB">
        <w:t xml:space="preserve"> model</w:t>
      </w:r>
      <w:r>
        <w:t xml:space="preserve">.  </w:t>
      </w:r>
      <w:r w:rsidR="00440645">
        <w:t>Its format is:</w:t>
      </w:r>
    </w:p>
    <w:p w14:paraId="7C609E53" w14:textId="77777777" w:rsidR="00440645" w:rsidRPr="0074752C" w:rsidRDefault="00440645" w:rsidP="00440645">
      <w:pPr>
        <w:autoSpaceDE w:val="0"/>
        <w:autoSpaceDN w:val="0"/>
        <w:adjustRightInd w:val="0"/>
        <w:spacing w:after="0" w:line="240" w:lineRule="auto"/>
        <w:jc w:val="center"/>
        <w:rPr>
          <w:rFonts w:ascii="Courier New" w:hAnsi="Courier New" w:cs="Courier New"/>
          <w:sz w:val="18"/>
          <w:szCs w:val="18"/>
        </w:rPr>
      </w:pPr>
      <w:r w:rsidRPr="0074752C">
        <w:rPr>
          <w:rFonts w:ascii="Courier New" w:hAnsi="Courier New" w:cs="Courier New"/>
          <w:b/>
          <w:bCs/>
          <w:color w:val="7F0055"/>
          <w:sz w:val="18"/>
          <w:szCs w:val="18"/>
        </w:rPr>
        <w:lastRenderedPageBreak/>
        <w:t>constraint</w:t>
      </w:r>
      <w:r w:rsidRPr="0074752C">
        <w:rPr>
          <w:rFonts w:ascii="Courier New" w:hAnsi="Courier New" w:cs="Courier New"/>
          <w:color w:val="000000"/>
          <w:sz w:val="18"/>
          <w:szCs w:val="18"/>
        </w:rPr>
        <w:t xml:space="preserve"> PQ.unit.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(GeneralFractionUnits_VALUESET_ECID);</w:t>
      </w:r>
    </w:p>
    <w:p w14:paraId="21A6BEC1" w14:textId="77777777" w:rsidR="00440645" w:rsidRDefault="00440645" w:rsidP="00DE69AB"/>
    <w:p w14:paraId="14F0BB79" w14:textId="77777777" w:rsidR="00440645" w:rsidRDefault="00440645" w:rsidP="00440645">
      <w:r>
        <w:t>Alternatively, if the constraint is on a PQ defined in another model, the format is:</w:t>
      </w:r>
    </w:p>
    <w:p w14:paraId="7254BDC3" w14:textId="77777777" w:rsidR="00440645" w:rsidRPr="0074752C" w:rsidRDefault="00440645" w:rsidP="00440645">
      <w:pPr>
        <w:autoSpaceDE w:val="0"/>
        <w:autoSpaceDN w:val="0"/>
        <w:adjustRightInd w:val="0"/>
        <w:spacing w:after="0" w:line="240" w:lineRule="auto"/>
        <w:jc w:val="center"/>
        <w:rPr>
          <w:rFonts w:ascii="Courier New" w:hAnsi="Courier New" w:cs="Courier New"/>
          <w:sz w:val="18"/>
          <w:szCs w:val="18"/>
        </w:rPr>
      </w:pP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w:t>
      </w:r>
      <w:r>
        <w:rPr>
          <w:rFonts w:ascii="Courier New" w:hAnsi="Courier New" w:cs="Courier New"/>
          <w:color w:val="000000"/>
          <w:sz w:val="18"/>
          <w:szCs w:val="18"/>
        </w:rPr>
        <w:t>&lt;object&gt;.</w:t>
      </w:r>
      <w:r w:rsidRPr="0074752C">
        <w:rPr>
          <w:rFonts w:ascii="Courier New" w:hAnsi="Courier New" w:cs="Courier New"/>
          <w:color w:val="000000"/>
          <w:sz w:val="18"/>
          <w:szCs w:val="18"/>
        </w:rPr>
        <w:t>PQ.unit.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(GeneralFractionUnits_VALUESET_ECID);</w:t>
      </w:r>
    </w:p>
    <w:p w14:paraId="3800D382" w14:textId="77777777" w:rsidR="00440645" w:rsidRDefault="00440645" w:rsidP="00DE69AB"/>
    <w:p w14:paraId="12BEEAD6" w14:textId="77777777" w:rsidR="00DE69AB" w:rsidRDefault="0074752C" w:rsidP="00591DD2">
      <w:r>
        <w:t xml:space="preserve">An example is shown in </w:t>
      </w:r>
      <w:r w:rsidR="00B317E5">
        <w:fldChar w:fldCharType="begin"/>
      </w:r>
      <w:r>
        <w:instrText xml:space="preserve"> REF _Ref332725460 \h </w:instrText>
      </w:r>
      <w:r w:rsidR="00B317E5">
        <w:fldChar w:fldCharType="separate"/>
      </w:r>
      <w:r w:rsidR="00A741C6">
        <w:t xml:space="preserve">Figure </w:t>
      </w:r>
      <w:r w:rsidR="00A741C6">
        <w:rPr>
          <w:noProof/>
        </w:rPr>
        <w:t>10</w:t>
      </w:r>
      <w:r w:rsidR="00B317E5">
        <w:fldChar w:fldCharType="end"/>
      </w:r>
      <w:r>
        <w:t>.</w:t>
      </w:r>
      <w:r w:rsidR="00250859">
        <w:t xml:space="preserve">  In this example, the </w:t>
      </w:r>
      <w:r w:rsidR="001E3453">
        <w:t xml:space="preserve">statement </w:t>
      </w:r>
    </w:p>
    <w:p w14:paraId="4143C798" w14:textId="6DA9F800" w:rsidR="001E3453" w:rsidRPr="0074752C" w:rsidRDefault="00806B96" w:rsidP="001E3453">
      <w:pPr>
        <w:autoSpaceDE w:val="0"/>
        <w:autoSpaceDN w:val="0"/>
        <w:adjustRightInd w:val="0"/>
        <w:spacing w:after="0" w:line="240" w:lineRule="auto"/>
        <w:jc w:val="center"/>
        <w:rPr>
          <w:rFonts w:ascii="Courier New" w:hAnsi="Courier New" w:cs="Courier New"/>
          <w:sz w:val="18"/>
          <w:szCs w:val="18"/>
        </w:rPr>
      </w:pPr>
      <w:r>
        <w:rPr>
          <w:noProof/>
        </w:rPr>
        <mc:AlternateContent>
          <mc:Choice Requires="wps">
            <w:drawing>
              <wp:anchor distT="0" distB="0" distL="114300" distR="114300" simplePos="0" relativeHeight="251839488" behindDoc="0" locked="0" layoutInCell="1" allowOverlap="1" wp14:anchorId="6E263534" wp14:editId="63DE993F">
                <wp:simplePos x="0" y="0"/>
                <wp:positionH relativeFrom="margin">
                  <wp:posOffset>-158750</wp:posOffset>
                </wp:positionH>
                <wp:positionV relativeFrom="margin">
                  <wp:posOffset>4805045</wp:posOffset>
                </wp:positionV>
                <wp:extent cx="6125210" cy="2527300"/>
                <wp:effectExtent l="0" t="0" r="21590" b="38100"/>
                <wp:wrapTopAndBottom/>
                <wp:docPr id="66"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2527300"/>
                        </a:xfrm>
                        <a:prstGeom prst="rect">
                          <a:avLst/>
                        </a:prstGeom>
                        <a:solidFill>
                          <a:srgbClr val="FFFFFF"/>
                        </a:solidFill>
                        <a:ln w="9525">
                          <a:solidFill>
                            <a:srgbClr val="000000"/>
                          </a:solidFill>
                          <a:miter lim="800000"/>
                          <a:headEnd/>
                          <a:tailEnd/>
                        </a:ln>
                      </wps:spPr>
                      <wps:txbx>
                        <w:txbxContent>
                          <w:p w14:paraId="3394CFF5"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b/>
                                <w:bCs/>
                                <w:color w:val="7F0055"/>
                                <w:sz w:val="18"/>
                                <w:szCs w:val="18"/>
                              </w:rPr>
                              <w:t>model</w:t>
                            </w:r>
                            <w:r w:rsidRPr="009B167D">
                              <w:rPr>
                                <w:rFonts w:ascii="Courier New" w:hAnsi="Courier New" w:cs="Courier New"/>
                                <w:color w:val="000000"/>
                                <w:sz w:val="18"/>
                                <w:szCs w:val="18"/>
                              </w:rPr>
                              <w:t xml:space="preserve"> EjectionFractionMeas </w:t>
                            </w:r>
                            <w:r w:rsidRPr="009B167D">
                              <w:rPr>
                                <w:rFonts w:ascii="Courier New" w:hAnsi="Courier New" w:cs="Courier New"/>
                                <w:b/>
                                <w:bCs/>
                                <w:color w:val="7F0055"/>
                                <w:sz w:val="18"/>
                                <w:szCs w:val="18"/>
                              </w:rPr>
                              <w:t>is</w:t>
                            </w: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statement</w:t>
                            </w:r>
                            <w:r w:rsidRPr="009B167D">
                              <w:rPr>
                                <w:rFonts w:ascii="Courier New" w:hAnsi="Courier New" w:cs="Courier New"/>
                                <w:color w:val="000000"/>
                                <w:sz w:val="18"/>
                                <w:szCs w:val="18"/>
                              </w:rPr>
                              <w:t xml:space="preserve"> {</w:t>
                            </w:r>
                          </w:p>
                          <w:p w14:paraId="6EFAAD49"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key</w:t>
                            </w: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code</w:t>
                            </w:r>
                            <w:r w:rsidRPr="009B167D">
                              <w:rPr>
                                <w:rFonts w:ascii="Courier New" w:hAnsi="Courier New" w:cs="Courier New"/>
                                <w:color w:val="000000"/>
                                <w:sz w:val="18"/>
                                <w:szCs w:val="18"/>
                              </w:rPr>
                              <w:t>(EjectionFraction_KEY_ECID);</w:t>
                            </w:r>
                          </w:p>
                          <w:p w14:paraId="21D6CE12" w14:textId="77777777" w:rsidR="00D946F6" w:rsidRDefault="00D946F6" w:rsidP="009B167D">
                            <w:pPr>
                              <w:autoSpaceDE w:val="0"/>
                              <w:autoSpaceDN w:val="0"/>
                              <w:adjustRightInd w:val="0"/>
                              <w:spacing w:after="0" w:line="240" w:lineRule="auto"/>
                              <w:rPr>
                                <w:rFonts w:ascii="Courier New" w:hAnsi="Courier New" w:cs="Courier New"/>
                                <w:color w:val="000000"/>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data</w:t>
                            </w:r>
                            <w:r w:rsidRPr="009B167D">
                              <w:rPr>
                                <w:rFonts w:ascii="Courier New" w:hAnsi="Courier New" w:cs="Courier New"/>
                                <w:color w:val="000000"/>
                                <w:sz w:val="18"/>
                                <w:szCs w:val="18"/>
                              </w:rPr>
                              <w:t xml:space="preserve"> PQ;</w:t>
                            </w:r>
                          </w:p>
                          <w:p w14:paraId="48AC4874"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b/>
                              <w:t>. . .</w:t>
                            </w:r>
                          </w:p>
                          <w:p w14:paraId="146461A9" w14:textId="77777777" w:rsidR="00D946F6" w:rsidRPr="0074752C" w:rsidRDefault="00D946F6" w:rsidP="0074752C">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74752C">
                              <w:rPr>
                                <w:rFonts w:ascii="Courier New" w:hAnsi="Courier New" w:cs="Courier New"/>
                                <w:b/>
                                <w:bCs/>
                                <w:color w:val="0000A0"/>
                                <w:sz w:val="18"/>
                                <w:szCs w:val="18"/>
                              </w:rPr>
                              <w:t>qualifier</w:t>
                            </w:r>
                            <w:r w:rsidRPr="0074752C">
                              <w:rPr>
                                <w:rFonts w:ascii="Courier New" w:hAnsi="Courier New" w:cs="Courier New"/>
                                <w:color w:val="000000"/>
                                <w:sz w:val="18"/>
                                <w:szCs w:val="18"/>
                              </w:rPr>
                              <w:t xml:space="preserve"> BodyLocation bodyLocation </w:t>
                            </w:r>
                            <w:r w:rsidRPr="0074752C">
                              <w:rPr>
                                <w:rFonts w:ascii="Courier New" w:hAnsi="Courier New" w:cs="Courier New"/>
                                <w:b/>
                                <w:bCs/>
                                <w:color w:val="7F0055"/>
                                <w:sz w:val="18"/>
                                <w:szCs w:val="18"/>
                              </w:rPr>
                              <w:t>card</w:t>
                            </w:r>
                            <w:r w:rsidRPr="0074752C">
                              <w:rPr>
                                <w:rFonts w:ascii="Courier New" w:hAnsi="Courier New" w:cs="Courier New"/>
                                <w:color w:val="000000"/>
                                <w:sz w:val="18"/>
                                <w:szCs w:val="18"/>
                              </w:rPr>
                              <w:t>(</w:t>
                            </w:r>
                            <w:r w:rsidRPr="0074752C">
                              <w:rPr>
                                <w:rFonts w:ascii="Courier New" w:hAnsi="Courier New" w:cs="Courier New"/>
                                <w:color w:val="7D7D7D"/>
                                <w:sz w:val="18"/>
                                <w:szCs w:val="18"/>
                              </w:rPr>
                              <w:t>0..1</w:t>
                            </w:r>
                            <w:r w:rsidRPr="0074752C">
                              <w:rPr>
                                <w:rFonts w:ascii="Courier New" w:hAnsi="Courier New" w:cs="Courier New"/>
                                <w:color w:val="000000"/>
                                <w:sz w:val="18"/>
                                <w:szCs w:val="18"/>
                              </w:rPr>
                              <w:t>);</w:t>
                            </w:r>
                          </w:p>
                          <w:p w14:paraId="6A0349DD" w14:textId="77777777" w:rsidR="00D946F6" w:rsidRPr="0074752C" w:rsidRDefault="00D946F6" w:rsidP="0074752C">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0000A0"/>
                                <w:sz w:val="18"/>
                                <w:szCs w:val="18"/>
                              </w:rPr>
                              <w:t>qualifier</w:t>
                            </w:r>
                            <w:r w:rsidRPr="0074752C">
                              <w:rPr>
                                <w:rFonts w:ascii="Courier New" w:hAnsi="Courier New" w:cs="Courier New"/>
                                <w:color w:val="000000"/>
                                <w:sz w:val="18"/>
                                <w:szCs w:val="18"/>
                              </w:rPr>
                              <w:t xml:space="preserve"> DeltaFlag deltaFlag </w:t>
                            </w:r>
                            <w:r w:rsidRPr="0074752C">
                              <w:rPr>
                                <w:rFonts w:ascii="Courier New" w:hAnsi="Courier New" w:cs="Courier New"/>
                                <w:b/>
                                <w:bCs/>
                                <w:color w:val="7F0055"/>
                                <w:sz w:val="18"/>
                                <w:szCs w:val="18"/>
                              </w:rPr>
                              <w:t>card</w:t>
                            </w:r>
                            <w:r w:rsidRPr="0074752C">
                              <w:rPr>
                                <w:rFonts w:ascii="Courier New" w:hAnsi="Courier New" w:cs="Courier New"/>
                                <w:color w:val="000000"/>
                                <w:sz w:val="18"/>
                                <w:szCs w:val="18"/>
                              </w:rPr>
                              <w:t>(</w:t>
                            </w:r>
                            <w:r w:rsidRPr="0074752C">
                              <w:rPr>
                                <w:rFonts w:ascii="Courier New" w:hAnsi="Courier New" w:cs="Courier New"/>
                                <w:color w:val="7D7D7D"/>
                                <w:sz w:val="18"/>
                                <w:szCs w:val="18"/>
                              </w:rPr>
                              <w:t>0..1</w:t>
                            </w:r>
                            <w:r w:rsidRPr="0074752C">
                              <w:rPr>
                                <w:rFonts w:ascii="Courier New" w:hAnsi="Courier New" w:cs="Courier New"/>
                                <w:color w:val="000000"/>
                                <w:sz w:val="18"/>
                                <w:szCs w:val="18"/>
                              </w:rPr>
                              <w:t>);</w:t>
                            </w:r>
                          </w:p>
                          <w:p w14:paraId="1B358957" w14:textId="77777777" w:rsidR="00D946F6" w:rsidRPr="009B167D" w:rsidRDefault="00D946F6" w:rsidP="0074752C">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Pr>
                                <w:rFonts w:ascii="Courier New" w:hAnsi="Courier New" w:cs="Courier New"/>
                                <w:color w:val="000000"/>
                                <w:sz w:val="18"/>
                                <w:szCs w:val="18"/>
                              </w:rPr>
                              <w:tab/>
                              <w:t>. . .</w:t>
                            </w:r>
                          </w:p>
                          <w:p w14:paraId="6FE29137"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modifier</w:t>
                            </w:r>
                            <w:r w:rsidRPr="009B167D">
                              <w:rPr>
                                <w:rFonts w:ascii="Courier New" w:hAnsi="Courier New" w:cs="Courier New"/>
                                <w:color w:val="000000"/>
                                <w:sz w:val="18"/>
                                <w:szCs w:val="18"/>
                              </w:rPr>
                              <w:t xml:space="preserve"> Subject subject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61E9D72D"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attribution</w:t>
                            </w:r>
                            <w:r w:rsidRPr="009B167D">
                              <w:rPr>
                                <w:rFonts w:ascii="Courier New" w:hAnsi="Courier New" w:cs="Courier New"/>
                                <w:color w:val="000000"/>
                                <w:sz w:val="18"/>
                                <w:szCs w:val="18"/>
                              </w:rPr>
                              <w:t xml:space="preserve"> Observed observed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62F0BE46"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attribution</w:t>
                            </w:r>
                            <w:r w:rsidRPr="009B167D">
                              <w:rPr>
                                <w:rFonts w:ascii="Courier New" w:hAnsi="Courier New" w:cs="Courier New"/>
                                <w:color w:val="000000"/>
                                <w:sz w:val="18"/>
                                <w:szCs w:val="18"/>
                              </w:rPr>
                              <w:t xml:space="preserve"> ReportedReceived reportedReceived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48C076F8"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attribution</w:t>
                            </w:r>
                            <w:r w:rsidRPr="009B167D">
                              <w:rPr>
                                <w:rFonts w:ascii="Courier New" w:hAnsi="Courier New" w:cs="Courier New"/>
                                <w:color w:val="000000"/>
                                <w:sz w:val="18"/>
                                <w:szCs w:val="18"/>
                              </w:rPr>
                              <w:t xml:space="preserve"> Verified verified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1AA0E562" w14:textId="77777777" w:rsidR="00D946F6" w:rsidRPr="0074752C" w:rsidRDefault="00D946F6" w:rsidP="0074752C">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bodyLocation.CD.</w:t>
                            </w:r>
                            <w:r w:rsidRPr="0074752C">
                              <w:rPr>
                                <w:rFonts w:ascii="Courier New" w:hAnsi="Courier New" w:cs="Courier New"/>
                                <w:b/>
                                <w:bCs/>
                                <w:color w:val="7F0055"/>
                                <w:sz w:val="18"/>
                                <w:szCs w:val="18"/>
                              </w:rPr>
                              <w:t>code</w:t>
                            </w:r>
                            <w:r w:rsidRPr="0074752C">
                              <w:rPr>
                                <w:rFonts w:ascii="Courier New" w:hAnsi="Courier New" w:cs="Courier New"/>
                                <w:color w:val="000000"/>
                                <w:sz w:val="18"/>
                                <w:szCs w:val="18"/>
                              </w:rPr>
                              <w: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(HeartChamber_VALUESET_ECID);</w:t>
                            </w:r>
                          </w:p>
                          <w:p w14:paraId="298C998C" w14:textId="77777777" w:rsidR="00D946F6" w:rsidRPr="0074752C" w:rsidRDefault="00D946F6" w:rsidP="009B167D">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deltaFlag.CD.</w:t>
                            </w:r>
                            <w:r w:rsidRPr="0074752C">
                              <w:rPr>
                                <w:rFonts w:ascii="Courier New" w:hAnsi="Courier New" w:cs="Courier New"/>
                                <w:b/>
                                <w:bCs/>
                                <w:color w:val="7F0055"/>
                                <w:sz w:val="18"/>
                                <w:szCs w:val="18"/>
                              </w:rPr>
                              <w:t>code</w:t>
                            </w:r>
                            <w:r w:rsidRPr="0074752C">
                              <w:rPr>
                                <w:rFonts w:ascii="Courier New" w:hAnsi="Courier New" w:cs="Courier New"/>
                                <w:color w:val="000000"/>
                                <w:sz w:val="18"/>
                                <w:szCs w:val="18"/>
                              </w:rPr>
                              <w: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(DeltaFlagNumericNom_VALUESET_ECID);</w:t>
                            </w:r>
                          </w:p>
                          <w:p w14:paraId="11EB6B80" w14:textId="77777777" w:rsidR="00D946F6" w:rsidRPr="0074752C" w:rsidRDefault="00D946F6" w:rsidP="009B167D">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PQ.unit.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(GeneralFractionUnits_VALUESET_ECID);</w:t>
                            </w:r>
                          </w:p>
                          <w:p w14:paraId="0F87C699" w14:textId="77777777" w:rsidR="00D946F6" w:rsidRPr="0074752C" w:rsidRDefault="00D946F6" w:rsidP="009B167D">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PQ.unit.</w:t>
                            </w:r>
                            <w:r w:rsidRPr="0074752C">
                              <w:rPr>
                                <w:rFonts w:ascii="Courier New" w:hAnsi="Courier New" w:cs="Courier New"/>
                                <w:b/>
                                <w:bCs/>
                                <w:color w:val="7F0055"/>
                                <w:sz w:val="18"/>
                                <w:szCs w:val="18"/>
                              </w:rPr>
                              <w:t>normal</w:t>
                            </w:r>
                            <w:r w:rsidRPr="0074752C">
                              <w:rPr>
                                <w:rFonts w:ascii="Courier New" w:hAnsi="Courier New" w:cs="Courier New"/>
                                <w:color w:val="000000"/>
                                <w:sz w:val="18"/>
                                <w:szCs w:val="18"/>
                              </w:rPr>
                              <w:t xml:space="preserve"> (Percent_ECID);</w:t>
                            </w:r>
                          </w:p>
                          <w:p w14:paraId="66DA9ECA" w14:textId="77777777" w:rsidR="00D946F6" w:rsidRDefault="00D946F6" w:rsidP="009B16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C0AA8F6" w14:textId="77777777" w:rsidR="00D946F6" w:rsidRPr="009B167D" w:rsidRDefault="00D946F6" w:rsidP="009B167D"/>
                        </w:txbxContent>
                      </wps:txbx>
                      <wps:bodyPr rot="0" vert="horz" wrap="square" lIns="182880" tIns="228600" rIns="18288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4" o:spid="_x0000_s1043" type="#_x0000_t202" style="position:absolute;left:0;text-align:left;margin-left:-12.45pt;margin-top:378.35pt;width:482.3pt;height:199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">
                <v:textbox inset="14.4pt,18pt,14.4pt,18pt">
                  <w:txbxContent>
                    <w:p w14:paraId="3394CFF5"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b/>
                          <w:bCs/>
                          <w:color w:val="7F0055"/>
                          <w:sz w:val="18"/>
                          <w:szCs w:val="18"/>
                        </w:rPr>
                        <w:t>model</w:t>
                      </w:r>
                      <w:r w:rsidRPr="009B167D">
                        <w:rPr>
                          <w:rFonts w:ascii="Courier New" w:hAnsi="Courier New" w:cs="Courier New"/>
                          <w:color w:val="000000"/>
                          <w:sz w:val="18"/>
                          <w:szCs w:val="18"/>
                        </w:rPr>
                        <w:t xml:space="preserve"> EjectionFractionMeas </w:t>
                      </w:r>
                      <w:r w:rsidRPr="009B167D">
                        <w:rPr>
                          <w:rFonts w:ascii="Courier New" w:hAnsi="Courier New" w:cs="Courier New"/>
                          <w:b/>
                          <w:bCs/>
                          <w:color w:val="7F0055"/>
                          <w:sz w:val="18"/>
                          <w:szCs w:val="18"/>
                        </w:rPr>
                        <w:t>is</w:t>
                      </w: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statement</w:t>
                      </w:r>
                      <w:r w:rsidRPr="009B167D">
                        <w:rPr>
                          <w:rFonts w:ascii="Courier New" w:hAnsi="Courier New" w:cs="Courier New"/>
                          <w:color w:val="000000"/>
                          <w:sz w:val="18"/>
                          <w:szCs w:val="18"/>
                        </w:rPr>
                        <w:t xml:space="preserve"> {</w:t>
                      </w:r>
                    </w:p>
                    <w:p w14:paraId="6EFAAD49"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key</w:t>
                      </w: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code</w:t>
                      </w:r>
                      <w:r w:rsidRPr="009B167D">
                        <w:rPr>
                          <w:rFonts w:ascii="Courier New" w:hAnsi="Courier New" w:cs="Courier New"/>
                          <w:color w:val="000000"/>
                          <w:sz w:val="18"/>
                          <w:szCs w:val="18"/>
                        </w:rPr>
                        <w:t>(EjectionFraction_KEY_ECID);</w:t>
                      </w:r>
                    </w:p>
                    <w:p w14:paraId="21D6CE12" w14:textId="77777777" w:rsidR="00D946F6" w:rsidRDefault="00D946F6" w:rsidP="009B167D">
                      <w:pPr>
                        <w:autoSpaceDE w:val="0"/>
                        <w:autoSpaceDN w:val="0"/>
                        <w:adjustRightInd w:val="0"/>
                        <w:spacing w:after="0" w:line="240" w:lineRule="auto"/>
                        <w:rPr>
                          <w:rFonts w:ascii="Courier New" w:hAnsi="Courier New" w:cs="Courier New"/>
                          <w:color w:val="000000"/>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7F0055"/>
                          <w:sz w:val="18"/>
                          <w:szCs w:val="18"/>
                        </w:rPr>
                        <w:t>data</w:t>
                      </w:r>
                      <w:r w:rsidRPr="009B167D">
                        <w:rPr>
                          <w:rFonts w:ascii="Courier New" w:hAnsi="Courier New" w:cs="Courier New"/>
                          <w:color w:val="000000"/>
                          <w:sz w:val="18"/>
                          <w:szCs w:val="18"/>
                        </w:rPr>
                        <w:t xml:space="preserve"> PQ;</w:t>
                      </w:r>
                    </w:p>
                    <w:p w14:paraId="48AC4874"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b/>
                        <w:t>. . .</w:t>
                      </w:r>
                    </w:p>
                    <w:p w14:paraId="146461A9" w14:textId="77777777" w:rsidR="00D946F6" w:rsidRPr="0074752C" w:rsidRDefault="00D946F6" w:rsidP="0074752C">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74752C">
                        <w:rPr>
                          <w:rFonts w:ascii="Courier New" w:hAnsi="Courier New" w:cs="Courier New"/>
                          <w:b/>
                          <w:bCs/>
                          <w:color w:val="0000A0"/>
                          <w:sz w:val="18"/>
                          <w:szCs w:val="18"/>
                        </w:rPr>
                        <w:t>qualifier</w:t>
                      </w:r>
                      <w:r w:rsidRPr="0074752C">
                        <w:rPr>
                          <w:rFonts w:ascii="Courier New" w:hAnsi="Courier New" w:cs="Courier New"/>
                          <w:color w:val="000000"/>
                          <w:sz w:val="18"/>
                          <w:szCs w:val="18"/>
                        </w:rPr>
                        <w:t xml:space="preserve"> BodyLocation bodyLocation </w:t>
                      </w:r>
                      <w:r w:rsidRPr="0074752C">
                        <w:rPr>
                          <w:rFonts w:ascii="Courier New" w:hAnsi="Courier New" w:cs="Courier New"/>
                          <w:b/>
                          <w:bCs/>
                          <w:color w:val="7F0055"/>
                          <w:sz w:val="18"/>
                          <w:szCs w:val="18"/>
                        </w:rPr>
                        <w:t>card</w:t>
                      </w:r>
                      <w:r w:rsidRPr="0074752C">
                        <w:rPr>
                          <w:rFonts w:ascii="Courier New" w:hAnsi="Courier New" w:cs="Courier New"/>
                          <w:color w:val="000000"/>
                          <w:sz w:val="18"/>
                          <w:szCs w:val="18"/>
                        </w:rPr>
                        <w:t>(</w:t>
                      </w:r>
                      <w:r w:rsidRPr="0074752C">
                        <w:rPr>
                          <w:rFonts w:ascii="Courier New" w:hAnsi="Courier New" w:cs="Courier New"/>
                          <w:color w:val="7D7D7D"/>
                          <w:sz w:val="18"/>
                          <w:szCs w:val="18"/>
                        </w:rPr>
                        <w:t>0..1</w:t>
                      </w:r>
                      <w:r w:rsidRPr="0074752C">
                        <w:rPr>
                          <w:rFonts w:ascii="Courier New" w:hAnsi="Courier New" w:cs="Courier New"/>
                          <w:color w:val="000000"/>
                          <w:sz w:val="18"/>
                          <w:szCs w:val="18"/>
                        </w:rPr>
                        <w:t>);</w:t>
                      </w:r>
                    </w:p>
                    <w:p w14:paraId="6A0349DD" w14:textId="77777777" w:rsidR="00D946F6" w:rsidRPr="0074752C" w:rsidRDefault="00D946F6" w:rsidP="0074752C">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0000A0"/>
                          <w:sz w:val="18"/>
                          <w:szCs w:val="18"/>
                        </w:rPr>
                        <w:t>qualifier</w:t>
                      </w:r>
                      <w:r w:rsidRPr="0074752C">
                        <w:rPr>
                          <w:rFonts w:ascii="Courier New" w:hAnsi="Courier New" w:cs="Courier New"/>
                          <w:color w:val="000000"/>
                          <w:sz w:val="18"/>
                          <w:szCs w:val="18"/>
                        </w:rPr>
                        <w:t xml:space="preserve"> DeltaFlag deltaFlag </w:t>
                      </w:r>
                      <w:r w:rsidRPr="0074752C">
                        <w:rPr>
                          <w:rFonts w:ascii="Courier New" w:hAnsi="Courier New" w:cs="Courier New"/>
                          <w:b/>
                          <w:bCs/>
                          <w:color w:val="7F0055"/>
                          <w:sz w:val="18"/>
                          <w:szCs w:val="18"/>
                        </w:rPr>
                        <w:t>card</w:t>
                      </w:r>
                      <w:r w:rsidRPr="0074752C">
                        <w:rPr>
                          <w:rFonts w:ascii="Courier New" w:hAnsi="Courier New" w:cs="Courier New"/>
                          <w:color w:val="000000"/>
                          <w:sz w:val="18"/>
                          <w:szCs w:val="18"/>
                        </w:rPr>
                        <w:t>(</w:t>
                      </w:r>
                      <w:r w:rsidRPr="0074752C">
                        <w:rPr>
                          <w:rFonts w:ascii="Courier New" w:hAnsi="Courier New" w:cs="Courier New"/>
                          <w:color w:val="7D7D7D"/>
                          <w:sz w:val="18"/>
                          <w:szCs w:val="18"/>
                        </w:rPr>
                        <w:t>0..1</w:t>
                      </w:r>
                      <w:r w:rsidRPr="0074752C">
                        <w:rPr>
                          <w:rFonts w:ascii="Courier New" w:hAnsi="Courier New" w:cs="Courier New"/>
                          <w:color w:val="000000"/>
                          <w:sz w:val="18"/>
                          <w:szCs w:val="18"/>
                        </w:rPr>
                        <w:t>);</w:t>
                      </w:r>
                    </w:p>
                    <w:p w14:paraId="1B358957" w14:textId="77777777" w:rsidR="00D946F6" w:rsidRPr="009B167D" w:rsidRDefault="00D946F6" w:rsidP="0074752C">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Pr>
                          <w:rFonts w:ascii="Courier New" w:hAnsi="Courier New" w:cs="Courier New"/>
                          <w:color w:val="000000"/>
                          <w:sz w:val="18"/>
                          <w:szCs w:val="18"/>
                        </w:rPr>
                        <w:tab/>
                        <w:t>. . .</w:t>
                      </w:r>
                    </w:p>
                    <w:p w14:paraId="6FE29137"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modifier</w:t>
                      </w:r>
                      <w:r w:rsidRPr="009B167D">
                        <w:rPr>
                          <w:rFonts w:ascii="Courier New" w:hAnsi="Courier New" w:cs="Courier New"/>
                          <w:color w:val="000000"/>
                          <w:sz w:val="18"/>
                          <w:szCs w:val="18"/>
                        </w:rPr>
                        <w:t xml:space="preserve"> Subject subject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61E9D72D"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attribution</w:t>
                      </w:r>
                      <w:r w:rsidRPr="009B167D">
                        <w:rPr>
                          <w:rFonts w:ascii="Courier New" w:hAnsi="Courier New" w:cs="Courier New"/>
                          <w:color w:val="000000"/>
                          <w:sz w:val="18"/>
                          <w:szCs w:val="18"/>
                        </w:rPr>
                        <w:t xml:space="preserve"> Observed observed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62F0BE46"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attribution</w:t>
                      </w:r>
                      <w:r w:rsidRPr="009B167D">
                        <w:rPr>
                          <w:rFonts w:ascii="Courier New" w:hAnsi="Courier New" w:cs="Courier New"/>
                          <w:color w:val="000000"/>
                          <w:sz w:val="18"/>
                          <w:szCs w:val="18"/>
                        </w:rPr>
                        <w:t xml:space="preserve"> ReportedReceived reportedReceived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48C076F8" w14:textId="77777777" w:rsidR="00D946F6" w:rsidRPr="009B167D" w:rsidRDefault="00D946F6" w:rsidP="009B167D">
                      <w:pPr>
                        <w:autoSpaceDE w:val="0"/>
                        <w:autoSpaceDN w:val="0"/>
                        <w:adjustRightInd w:val="0"/>
                        <w:spacing w:after="0" w:line="240" w:lineRule="auto"/>
                        <w:rPr>
                          <w:rFonts w:ascii="Courier New" w:hAnsi="Courier New" w:cs="Courier New"/>
                          <w:sz w:val="18"/>
                          <w:szCs w:val="18"/>
                        </w:rPr>
                      </w:pPr>
                      <w:r w:rsidRPr="009B167D">
                        <w:rPr>
                          <w:rFonts w:ascii="Courier New" w:hAnsi="Courier New" w:cs="Courier New"/>
                          <w:color w:val="000000"/>
                          <w:sz w:val="18"/>
                          <w:szCs w:val="18"/>
                        </w:rPr>
                        <w:t xml:space="preserve">  </w:t>
                      </w:r>
                      <w:r w:rsidRPr="009B167D">
                        <w:rPr>
                          <w:rFonts w:ascii="Courier New" w:hAnsi="Courier New" w:cs="Courier New"/>
                          <w:b/>
                          <w:bCs/>
                          <w:color w:val="0000A0"/>
                          <w:sz w:val="18"/>
                          <w:szCs w:val="18"/>
                        </w:rPr>
                        <w:t>attribution</w:t>
                      </w:r>
                      <w:r w:rsidRPr="009B167D">
                        <w:rPr>
                          <w:rFonts w:ascii="Courier New" w:hAnsi="Courier New" w:cs="Courier New"/>
                          <w:color w:val="000000"/>
                          <w:sz w:val="18"/>
                          <w:szCs w:val="18"/>
                        </w:rPr>
                        <w:t xml:space="preserve"> Verified verified </w:t>
                      </w:r>
                      <w:r w:rsidRPr="009B167D">
                        <w:rPr>
                          <w:rFonts w:ascii="Courier New" w:hAnsi="Courier New" w:cs="Courier New"/>
                          <w:b/>
                          <w:bCs/>
                          <w:color w:val="7F0055"/>
                          <w:sz w:val="18"/>
                          <w:szCs w:val="18"/>
                        </w:rPr>
                        <w:t>card</w:t>
                      </w:r>
                      <w:r w:rsidRPr="009B167D">
                        <w:rPr>
                          <w:rFonts w:ascii="Courier New" w:hAnsi="Courier New" w:cs="Courier New"/>
                          <w:color w:val="000000"/>
                          <w:sz w:val="18"/>
                          <w:szCs w:val="18"/>
                        </w:rPr>
                        <w:t>(</w:t>
                      </w:r>
                      <w:r w:rsidRPr="009B167D">
                        <w:rPr>
                          <w:rFonts w:ascii="Courier New" w:hAnsi="Courier New" w:cs="Courier New"/>
                          <w:color w:val="7D7D7D"/>
                          <w:sz w:val="18"/>
                          <w:szCs w:val="18"/>
                        </w:rPr>
                        <w:t>0..1</w:t>
                      </w:r>
                      <w:r w:rsidRPr="009B167D">
                        <w:rPr>
                          <w:rFonts w:ascii="Courier New" w:hAnsi="Courier New" w:cs="Courier New"/>
                          <w:color w:val="000000"/>
                          <w:sz w:val="18"/>
                          <w:szCs w:val="18"/>
                        </w:rPr>
                        <w:t>);</w:t>
                      </w:r>
                    </w:p>
                    <w:p w14:paraId="1AA0E562" w14:textId="77777777" w:rsidR="00D946F6" w:rsidRPr="0074752C" w:rsidRDefault="00D946F6" w:rsidP="0074752C">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bodyLocation.CD.</w:t>
                      </w:r>
                      <w:r w:rsidRPr="0074752C">
                        <w:rPr>
                          <w:rFonts w:ascii="Courier New" w:hAnsi="Courier New" w:cs="Courier New"/>
                          <w:b/>
                          <w:bCs/>
                          <w:color w:val="7F0055"/>
                          <w:sz w:val="18"/>
                          <w:szCs w:val="18"/>
                        </w:rPr>
                        <w:t>code</w:t>
                      </w:r>
                      <w:r w:rsidRPr="0074752C">
                        <w:rPr>
                          <w:rFonts w:ascii="Courier New" w:hAnsi="Courier New" w:cs="Courier New"/>
                          <w:color w:val="000000"/>
                          <w:sz w:val="18"/>
                          <w:szCs w:val="18"/>
                        </w:rPr>
                        <w: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(HeartChamber_VALUESET_ECID);</w:t>
                      </w:r>
                    </w:p>
                    <w:p w14:paraId="298C998C" w14:textId="77777777" w:rsidR="00D946F6" w:rsidRPr="0074752C" w:rsidRDefault="00D946F6" w:rsidP="009B167D">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deltaFlag.CD.</w:t>
                      </w:r>
                      <w:r w:rsidRPr="0074752C">
                        <w:rPr>
                          <w:rFonts w:ascii="Courier New" w:hAnsi="Courier New" w:cs="Courier New"/>
                          <w:b/>
                          <w:bCs/>
                          <w:color w:val="7F0055"/>
                          <w:sz w:val="18"/>
                          <w:szCs w:val="18"/>
                        </w:rPr>
                        <w:t>code</w:t>
                      </w:r>
                      <w:r w:rsidRPr="0074752C">
                        <w:rPr>
                          <w:rFonts w:ascii="Courier New" w:hAnsi="Courier New" w:cs="Courier New"/>
                          <w:color w:val="000000"/>
                          <w:sz w:val="18"/>
                          <w:szCs w:val="18"/>
                        </w:rPr>
                        <w: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(DeltaFlagNumericNom_VALUESET_ECID);</w:t>
                      </w:r>
                    </w:p>
                    <w:p w14:paraId="11EB6B80" w14:textId="77777777" w:rsidR="00D946F6" w:rsidRPr="0074752C" w:rsidRDefault="00D946F6" w:rsidP="009B167D">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PQ.unit.</w:t>
                      </w:r>
                      <w:r w:rsidRPr="0074752C">
                        <w:rPr>
                          <w:rFonts w:ascii="Courier New" w:hAnsi="Courier New" w:cs="Courier New"/>
                          <w:b/>
                          <w:bCs/>
                          <w:color w:val="7F0055"/>
                          <w:sz w:val="18"/>
                          <w:szCs w:val="18"/>
                        </w:rPr>
                        <w:t>domain</w:t>
                      </w:r>
                      <w:r w:rsidRPr="0074752C">
                        <w:rPr>
                          <w:rFonts w:ascii="Courier New" w:hAnsi="Courier New" w:cs="Courier New"/>
                          <w:color w:val="000000"/>
                          <w:sz w:val="18"/>
                          <w:szCs w:val="18"/>
                        </w:rPr>
                        <w:t xml:space="preserve"> (GeneralFractionUnits_VALUESET_ECID);</w:t>
                      </w:r>
                    </w:p>
                    <w:p w14:paraId="0F87C699" w14:textId="77777777" w:rsidR="00D946F6" w:rsidRPr="0074752C" w:rsidRDefault="00D946F6" w:rsidP="009B167D">
                      <w:pPr>
                        <w:autoSpaceDE w:val="0"/>
                        <w:autoSpaceDN w:val="0"/>
                        <w:adjustRightInd w:val="0"/>
                        <w:spacing w:after="0" w:line="240" w:lineRule="auto"/>
                        <w:rPr>
                          <w:rFonts w:ascii="Courier New" w:hAnsi="Courier New" w:cs="Courier New"/>
                          <w:sz w:val="18"/>
                          <w:szCs w:val="18"/>
                        </w:rPr>
                      </w:pPr>
                      <w:r w:rsidRPr="0074752C">
                        <w:rPr>
                          <w:rFonts w:ascii="Courier New" w:hAnsi="Courier New" w:cs="Courier New"/>
                          <w:color w:val="000000"/>
                          <w:sz w:val="18"/>
                          <w:szCs w:val="18"/>
                        </w:rPr>
                        <w:t xml:space="preserve">  </w:t>
                      </w: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PQ.unit.</w:t>
                      </w:r>
                      <w:r w:rsidRPr="0074752C">
                        <w:rPr>
                          <w:rFonts w:ascii="Courier New" w:hAnsi="Courier New" w:cs="Courier New"/>
                          <w:b/>
                          <w:bCs/>
                          <w:color w:val="7F0055"/>
                          <w:sz w:val="18"/>
                          <w:szCs w:val="18"/>
                        </w:rPr>
                        <w:t>normal</w:t>
                      </w:r>
                      <w:r w:rsidRPr="0074752C">
                        <w:rPr>
                          <w:rFonts w:ascii="Courier New" w:hAnsi="Courier New" w:cs="Courier New"/>
                          <w:color w:val="000000"/>
                          <w:sz w:val="18"/>
                          <w:szCs w:val="18"/>
                        </w:rPr>
                        <w:t xml:space="preserve"> (Percent_ECID);</w:t>
                      </w:r>
                    </w:p>
                    <w:p w14:paraId="66DA9ECA" w14:textId="77777777" w:rsidR="00D946F6" w:rsidRDefault="00D946F6" w:rsidP="009B16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C0AA8F6" w14:textId="77777777" w:rsidR="00D946F6" w:rsidRPr="009B167D" w:rsidRDefault="00D946F6" w:rsidP="009B167D"/>
                  </w:txbxContent>
                </v:textbox>
                <w10:wrap type="topAndBottom" anchorx="margin" anchory="margin"/>
              </v:shape>
            </w:pict>
          </mc:Fallback>
        </mc:AlternateContent>
      </w:r>
      <w:r w:rsidR="001E3453" w:rsidRPr="0074752C">
        <w:rPr>
          <w:rFonts w:ascii="Courier New" w:hAnsi="Courier New" w:cs="Courier New"/>
          <w:b/>
          <w:bCs/>
          <w:color w:val="7F0055"/>
          <w:sz w:val="18"/>
          <w:szCs w:val="18"/>
        </w:rPr>
        <w:t>constraint</w:t>
      </w:r>
      <w:r w:rsidR="001E3453" w:rsidRPr="0074752C">
        <w:rPr>
          <w:rFonts w:ascii="Courier New" w:hAnsi="Courier New" w:cs="Courier New"/>
          <w:color w:val="000000"/>
          <w:sz w:val="18"/>
          <w:szCs w:val="18"/>
        </w:rPr>
        <w:t xml:space="preserve"> PQ.unit.</w:t>
      </w:r>
      <w:r w:rsidR="001E3453" w:rsidRPr="0074752C">
        <w:rPr>
          <w:rFonts w:ascii="Courier New" w:hAnsi="Courier New" w:cs="Courier New"/>
          <w:b/>
          <w:bCs/>
          <w:color w:val="7F0055"/>
          <w:sz w:val="18"/>
          <w:szCs w:val="18"/>
        </w:rPr>
        <w:t>domain</w:t>
      </w:r>
      <w:r w:rsidR="001E3453" w:rsidRPr="0074752C">
        <w:rPr>
          <w:rFonts w:ascii="Courier New" w:hAnsi="Courier New" w:cs="Courier New"/>
          <w:color w:val="000000"/>
          <w:sz w:val="18"/>
          <w:szCs w:val="18"/>
        </w:rPr>
        <w:t xml:space="preserve"> (</w:t>
      </w:r>
      <w:r w:rsidR="00440645">
        <w:rPr>
          <w:rFonts w:ascii="Courier New" w:hAnsi="Courier New" w:cs="Courier New"/>
          <w:color w:val="000000"/>
          <w:sz w:val="18"/>
          <w:szCs w:val="18"/>
        </w:rPr>
        <w:t>SomeSet</w:t>
      </w:r>
      <w:r w:rsidR="001E3453" w:rsidRPr="0074752C">
        <w:rPr>
          <w:rFonts w:ascii="Courier New" w:hAnsi="Courier New" w:cs="Courier New"/>
          <w:color w:val="000000"/>
          <w:sz w:val="18"/>
          <w:szCs w:val="18"/>
        </w:rPr>
        <w:t>_VALUESET_ECID);</w:t>
      </w:r>
    </w:p>
    <w:p w14:paraId="604CE05E" w14:textId="77777777" w:rsidR="001E3453" w:rsidRDefault="001E3453" w:rsidP="00DE69AB"/>
    <w:p w14:paraId="0048614D" w14:textId="56345D03" w:rsidR="001E3453" w:rsidRDefault="00806B96" w:rsidP="00DE69AB">
      <w:r>
        <w:rPr>
          <w:noProof/>
        </w:rPr>
        <mc:AlternateContent>
          <mc:Choice Requires="wps">
            <w:drawing>
              <wp:anchor distT="0" distB="274320" distL="114300" distR="114300" simplePos="0" relativeHeight="251841536" behindDoc="0" locked="0" layoutInCell="1" allowOverlap="1" wp14:anchorId="4AD3FA56" wp14:editId="3F951ADD">
                <wp:simplePos x="0" y="0"/>
                <wp:positionH relativeFrom="column">
                  <wp:posOffset>-158750</wp:posOffset>
                </wp:positionH>
                <wp:positionV relativeFrom="paragraph">
                  <wp:posOffset>3159760</wp:posOffset>
                </wp:positionV>
                <wp:extent cx="6073775" cy="266700"/>
                <wp:effectExtent l="0" t="0" r="0" b="12700"/>
                <wp:wrapTopAndBottom/>
                <wp:docPr id="6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C898C" w14:textId="77777777" w:rsidR="00D946F6" w:rsidRPr="00871594" w:rsidRDefault="00D946F6" w:rsidP="00E9020F">
                            <w:pPr>
                              <w:pStyle w:val="Caption"/>
                              <w:jc w:val="center"/>
                              <w:rPr>
                                <w:noProof/>
                              </w:rPr>
                            </w:pPr>
                            <w:bookmarkStart w:id="69" w:name="_Ref332725460"/>
                            <w:r>
                              <w:t xml:space="preserve">Figure </w:t>
                            </w:r>
                            <w:r w:rsidR="00806B96">
                              <w:fldChar w:fldCharType="begin"/>
                            </w:r>
                            <w:r w:rsidR="00806B96">
                              <w:instrText xml:space="preserve"> SEQ Figure \* ARABIC </w:instrText>
                            </w:r>
                            <w:r w:rsidR="00806B96">
                              <w:fldChar w:fldCharType="separate"/>
                            </w:r>
                            <w:r>
                              <w:rPr>
                                <w:noProof/>
                              </w:rPr>
                              <w:t>10</w:t>
                            </w:r>
                            <w:r w:rsidR="00806B96">
                              <w:rPr>
                                <w:noProof/>
                              </w:rPr>
                              <w:fldChar w:fldCharType="end"/>
                            </w:r>
                            <w:bookmarkEnd w:id="69"/>
                            <w:r>
                              <w:t>. Another example of a domain constraint and an example of PQ constraints.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5" o:spid="_x0000_s1044" type="#_x0000_t202" style="position:absolute;margin-left:-12.45pt;margin-top:248.8pt;width:478.25pt;height:21pt;z-index:251841536;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" stroked="f">
                <v:textbox style="mso-fit-shape-to-text:t" inset="0,0,0,0">
                  <w:txbxContent>
                    <w:p w14:paraId="6A2C898C" w14:textId="77777777" w:rsidR="00D946F6" w:rsidRPr="00871594" w:rsidRDefault="00D946F6" w:rsidP="00E9020F">
                      <w:pPr>
                        <w:pStyle w:val="Caption"/>
                        <w:jc w:val="center"/>
                        <w:rPr>
                          <w:noProof/>
                        </w:rPr>
                      </w:pPr>
                      <w:bookmarkStart w:id="70" w:name="_Ref332725460"/>
                      <w:r>
                        <w:t xml:space="preserve">Figure </w:t>
                      </w:r>
                      <w:r w:rsidR="00806B96">
                        <w:fldChar w:fldCharType="begin"/>
                      </w:r>
                      <w:r w:rsidR="00806B96">
                        <w:instrText xml:space="preserve"> SEQ Figure \* ARABIC </w:instrText>
                      </w:r>
                      <w:r w:rsidR="00806B96">
                        <w:fldChar w:fldCharType="separate"/>
                      </w:r>
                      <w:r>
                        <w:rPr>
                          <w:noProof/>
                        </w:rPr>
                        <w:t>10</w:t>
                      </w:r>
                      <w:r w:rsidR="00806B96">
                        <w:rPr>
                          <w:noProof/>
                        </w:rPr>
                        <w:fldChar w:fldCharType="end"/>
                      </w:r>
                      <w:bookmarkEnd w:id="70"/>
                      <w:r>
                        <w:t>. Another example of a domain constraint and an example of PQ constraints.</w:t>
                      </w:r>
                    </w:p>
                  </w:txbxContent>
                </v:textbox>
                <w10:wrap type="topAndBottom"/>
              </v:shape>
            </w:pict>
          </mc:Fallback>
        </mc:AlternateContent>
      </w:r>
      <w:r w:rsidR="001E3453">
        <w:t>says that for an instance of this model, a system should accept any unit of measure in the “general fraction” value set.  This also means that any unit of measure in that value set is suitable for display of instances of this model</w:t>
      </w:r>
      <w:r w:rsidR="001E3453">
        <w:rPr>
          <w:rStyle w:val="FootnoteReference"/>
        </w:rPr>
        <w:footnoteReference w:id="39"/>
      </w:r>
      <w:r w:rsidR="001E3453">
        <w:t>.  However, it is expected that before storage, if the submitted unit of measure is not the “normal” unit (see next section), a unit conversion will be performed.</w:t>
      </w:r>
    </w:p>
    <w:p w14:paraId="73C970B4" w14:textId="77777777" w:rsidR="001E3453" w:rsidRDefault="001E3453" w:rsidP="00DE69AB">
      <w:r>
        <w:t>All models whose “data” element is of data type PQ are expected to contain one of these constraint statements.</w:t>
      </w:r>
    </w:p>
    <w:p w14:paraId="11F5B044" w14:textId="77777777" w:rsidR="00DE69AB" w:rsidRDefault="00DE69AB" w:rsidP="00591DD2">
      <w:pPr>
        <w:pStyle w:val="Heading4"/>
      </w:pPr>
      <w:r>
        <w:t>PQ.unit.normal</w:t>
      </w:r>
    </w:p>
    <w:p w14:paraId="1977E0C5" w14:textId="77777777" w:rsidR="00440645" w:rsidRDefault="001E3453" w:rsidP="00DE69AB">
      <w:r>
        <w:t>This type of constraint c</w:t>
      </w:r>
      <w:r w:rsidR="00DE69AB" w:rsidRPr="00DE69AB">
        <w:t xml:space="preserve">onstrains a PQ.unit to a normalized unit of measure.  This is the unit of measure that will always be stored for </w:t>
      </w:r>
      <w:r>
        <w:t xml:space="preserve">an instance of </w:t>
      </w:r>
      <w:r w:rsidR="00DE69AB" w:rsidRPr="00DE69AB">
        <w:t>this PQ.  If another unit is submitted, the expectation is that a unit conversion will be performed to the normal unit.</w:t>
      </w:r>
      <w:r>
        <w:t xml:space="preserve">  </w:t>
      </w:r>
      <w:r w:rsidR="00440645">
        <w:t>Its format is:</w:t>
      </w:r>
    </w:p>
    <w:p w14:paraId="26F6A4A8" w14:textId="77777777" w:rsidR="00440645" w:rsidRPr="0074752C" w:rsidRDefault="00440645" w:rsidP="00440645">
      <w:pPr>
        <w:autoSpaceDE w:val="0"/>
        <w:autoSpaceDN w:val="0"/>
        <w:adjustRightInd w:val="0"/>
        <w:spacing w:after="0" w:line="240" w:lineRule="auto"/>
        <w:jc w:val="center"/>
        <w:rPr>
          <w:rFonts w:ascii="Courier New" w:hAnsi="Courier New" w:cs="Courier New"/>
          <w:sz w:val="18"/>
          <w:szCs w:val="18"/>
        </w:rPr>
      </w:pP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PQ.unit.</w:t>
      </w:r>
      <w:r w:rsidRPr="0074752C">
        <w:rPr>
          <w:rFonts w:ascii="Courier New" w:hAnsi="Courier New" w:cs="Courier New"/>
          <w:b/>
          <w:bCs/>
          <w:color w:val="7F0055"/>
          <w:sz w:val="18"/>
          <w:szCs w:val="18"/>
        </w:rPr>
        <w:t>normal</w:t>
      </w:r>
      <w:r w:rsidRPr="0074752C">
        <w:rPr>
          <w:rFonts w:ascii="Courier New" w:hAnsi="Courier New" w:cs="Courier New"/>
          <w:color w:val="000000"/>
          <w:sz w:val="18"/>
          <w:szCs w:val="18"/>
        </w:rPr>
        <w:t xml:space="preserve"> (</w:t>
      </w:r>
      <w:r>
        <w:rPr>
          <w:rFonts w:ascii="Courier New" w:hAnsi="Courier New" w:cs="Courier New"/>
          <w:color w:val="000000"/>
          <w:sz w:val="18"/>
          <w:szCs w:val="18"/>
        </w:rPr>
        <w:t>SomeCode_EC</w:t>
      </w:r>
      <w:r w:rsidRPr="0074752C">
        <w:rPr>
          <w:rFonts w:ascii="Courier New" w:hAnsi="Courier New" w:cs="Courier New"/>
          <w:color w:val="000000"/>
          <w:sz w:val="18"/>
          <w:szCs w:val="18"/>
        </w:rPr>
        <w:t>ID);</w:t>
      </w:r>
    </w:p>
    <w:p w14:paraId="5F17989F" w14:textId="77777777" w:rsidR="00440645" w:rsidRDefault="00440645" w:rsidP="00440645"/>
    <w:p w14:paraId="2746F291" w14:textId="77777777" w:rsidR="00440645" w:rsidRDefault="00440645" w:rsidP="00440645">
      <w:r>
        <w:t>Alternatively, if the constraint is on a PQ defined in another model, the format is:</w:t>
      </w:r>
    </w:p>
    <w:p w14:paraId="67D4603E" w14:textId="77777777" w:rsidR="00440645" w:rsidRDefault="00440645" w:rsidP="00440645">
      <w:pPr>
        <w:autoSpaceDE w:val="0"/>
        <w:autoSpaceDN w:val="0"/>
        <w:adjustRightInd w:val="0"/>
        <w:spacing w:after="0" w:line="240" w:lineRule="auto"/>
        <w:jc w:val="center"/>
        <w:rPr>
          <w:rFonts w:ascii="Courier New" w:hAnsi="Courier New" w:cs="Courier New"/>
          <w:b/>
          <w:bCs/>
          <w:color w:val="7F0055"/>
          <w:sz w:val="18"/>
          <w:szCs w:val="18"/>
        </w:rPr>
      </w:pPr>
    </w:p>
    <w:p w14:paraId="597D13DF" w14:textId="77777777" w:rsidR="00440645" w:rsidRPr="0074752C" w:rsidRDefault="00440645" w:rsidP="00440645">
      <w:pPr>
        <w:autoSpaceDE w:val="0"/>
        <w:autoSpaceDN w:val="0"/>
        <w:adjustRightInd w:val="0"/>
        <w:spacing w:after="0" w:line="240" w:lineRule="auto"/>
        <w:jc w:val="center"/>
        <w:rPr>
          <w:rFonts w:ascii="Courier New" w:hAnsi="Courier New" w:cs="Courier New"/>
          <w:sz w:val="18"/>
          <w:szCs w:val="18"/>
        </w:rPr>
      </w:pPr>
      <w:r w:rsidRPr="0074752C">
        <w:rPr>
          <w:rFonts w:ascii="Courier New" w:hAnsi="Courier New" w:cs="Courier New"/>
          <w:b/>
          <w:bCs/>
          <w:color w:val="7F0055"/>
          <w:sz w:val="18"/>
          <w:szCs w:val="18"/>
        </w:rPr>
        <w:lastRenderedPageBreak/>
        <w:t>constraint</w:t>
      </w:r>
      <w:r w:rsidRPr="0074752C">
        <w:rPr>
          <w:rFonts w:ascii="Courier New" w:hAnsi="Courier New" w:cs="Courier New"/>
          <w:color w:val="000000"/>
          <w:sz w:val="18"/>
          <w:szCs w:val="18"/>
        </w:rPr>
        <w:t xml:space="preserve"> </w:t>
      </w:r>
      <w:r>
        <w:rPr>
          <w:rFonts w:ascii="Courier New" w:hAnsi="Courier New" w:cs="Courier New"/>
          <w:color w:val="000000"/>
          <w:sz w:val="18"/>
          <w:szCs w:val="18"/>
        </w:rPr>
        <w:t>&lt;object&gt;.</w:t>
      </w:r>
      <w:r w:rsidRPr="0074752C">
        <w:rPr>
          <w:rFonts w:ascii="Courier New" w:hAnsi="Courier New" w:cs="Courier New"/>
          <w:color w:val="000000"/>
          <w:sz w:val="18"/>
          <w:szCs w:val="18"/>
        </w:rPr>
        <w:t>PQ.unit.</w:t>
      </w:r>
      <w:r w:rsidRPr="0074752C">
        <w:rPr>
          <w:rFonts w:ascii="Courier New" w:hAnsi="Courier New" w:cs="Courier New"/>
          <w:b/>
          <w:bCs/>
          <w:color w:val="7F0055"/>
          <w:sz w:val="18"/>
          <w:szCs w:val="18"/>
        </w:rPr>
        <w:t>normal</w:t>
      </w:r>
      <w:r w:rsidRPr="0074752C">
        <w:rPr>
          <w:rFonts w:ascii="Courier New" w:hAnsi="Courier New" w:cs="Courier New"/>
          <w:color w:val="000000"/>
          <w:sz w:val="18"/>
          <w:szCs w:val="18"/>
        </w:rPr>
        <w:t xml:space="preserve"> (</w:t>
      </w:r>
      <w:r>
        <w:rPr>
          <w:rFonts w:ascii="Courier New" w:hAnsi="Courier New" w:cs="Courier New"/>
          <w:color w:val="000000"/>
          <w:sz w:val="18"/>
          <w:szCs w:val="18"/>
        </w:rPr>
        <w:t>SomeCode_EC</w:t>
      </w:r>
      <w:r w:rsidRPr="0074752C">
        <w:rPr>
          <w:rFonts w:ascii="Courier New" w:hAnsi="Courier New" w:cs="Courier New"/>
          <w:color w:val="000000"/>
          <w:sz w:val="18"/>
          <w:szCs w:val="18"/>
        </w:rPr>
        <w:t>ID);</w:t>
      </w:r>
    </w:p>
    <w:p w14:paraId="2E703AB0" w14:textId="77777777" w:rsidR="00440645" w:rsidRDefault="00440645" w:rsidP="00440645"/>
    <w:p w14:paraId="22884243" w14:textId="77777777" w:rsidR="00DE69AB" w:rsidRDefault="00B317E5" w:rsidP="00DE69AB">
      <w:r>
        <w:fldChar w:fldCharType="begin"/>
      </w:r>
      <w:r w:rsidR="001E3453">
        <w:instrText xml:space="preserve"> REF _Ref332725460 \h </w:instrText>
      </w:r>
      <w:r>
        <w:fldChar w:fldCharType="separate"/>
      </w:r>
      <w:r w:rsidR="00AC2521">
        <w:t xml:space="preserve">Figure </w:t>
      </w:r>
      <w:r w:rsidR="00AC2521">
        <w:rPr>
          <w:noProof/>
        </w:rPr>
        <w:t>8</w:t>
      </w:r>
      <w:r>
        <w:fldChar w:fldCharType="end"/>
      </w:r>
      <w:r w:rsidR="001E3453">
        <w:t xml:space="preserve"> illustrates this type of constraint with the following statement:</w:t>
      </w:r>
    </w:p>
    <w:p w14:paraId="6062D363" w14:textId="77777777" w:rsidR="001E3453" w:rsidRPr="0074752C" w:rsidRDefault="001E3453" w:rsidP="001E3453">
      <w:pPr>
        <w:autoSpaceDE w:val="0"/>
        <w:autoSpaceDN w:val="0"/>
        <w:adjustRightInd w:val="0"/>
        <w:spacing w:after="0" w:line="240" w:lineRule="auto"/>
        <w:jc w:val="center"/>
        <w:rPr>
          <w:rFonts w:ascii="Courier New" w:hAnsi="Courier New" w:cs="Courier New"/>
          <w:sz w:val="18"/>
          <w:szCs w:val="18"/>
        </w:rPr>
      </w:pPr>
      <w:r w:rsidRPr="0074752C">
        <w:rPr>
          <w:rFonts w:ascii="Courier New" w:hAnsi="Courier New" w:cs="Courier New"/>
          <w:b/>
          <w:bCs/>
          <w:color w:val="7F0055"/>
          <w:sz w:val="18"/>
          <w:szCs w:val="18"/>
        </w:rPr>
        <w:t>constraint</w:t>
      </w:r>
      <w:r w:rsidRPr="0074752C">
        <w:rPr>
          <w:rFonts w:ascii="Courier New" w:hAnsi="Courier New" w:cs="Courier New"/>
          <w:color w:val="000000"/>
          <w:sz w:val="18"/>
          <w:szCs w:val="18"/>
        </w:rPr>
        <w:t xml:space="preserve"> PQ.unit.</w:t>
      </w:r>
      <w:r w:rsidRPr="0074752C">
        <w:rPr>
          <w:rFonts w:ascii="Courier New" w:hAnsi="Courier New" w:cs="Courier New"/>
          <w:b/>
          <w:bCs/>
          <w:color w:val="7F0055"/>
          <w:sz w:val="18"/>
          <w:szCs w:val="18"/>
        </w:rPr>
        <w:t>normal</w:t>
      </w:r>
      <w:r w:rsidRPr="0074752C">
        <w:rPr>
          <w:rFonts w:ascii="Courier New" w:hAnsi="Courier New" w:cs="Courier New"/>
          <w:color w:val="000000"/>
          <w:sz w:val="18"/>
          <w:szCs w:val="18"/>
        </w:rPr>
        <w:t xml:space="preserve"> (Percent_ECID);</w:t>
      </w:r>
    </w:p>
    <w:p w14:paraId="4A546F01" w14:textId="77777777" w:rsidR="001E3453" w:rsidRDefault="001E3453" w:rsidP="00DE69AB"/>
    <w:p w14:paraId="243364BD" w14:textId="77777777" w:rsidR="001E3453" w:rsidRDefault="001E3453" w:rsidP="00DE69AB">
      <w:r>
        <w:t>This means that an instance of this model will be normalized to a unit of measure of “percent”.</w:t>
      </w:r>
    </w:p>
    <w:p w14:paraId="62AC654C" w14:textId="77777777" w:rsidR="00A75C81" w:rsidRDefault="00A75C81" w:rsidP="00DE69AB">
      <w:r>
        <w:t>All models whose “data” element is of data type PQ are expected to contain one of these constraint statements, unless the model will be extended/restricted, in which case the extending/restricting model is expected to declare the normal unit.</w:t>
      </w:r>
    </w:p>
    <w:p w14:paraId="0AB70F1F" w14:textId="77777777" w:rsidR="00DE69AB" w:rsidRPr="00DE69AB" w:rsidRDefault="00DE69AB" w:rsidP="00591DD2">
      <w:pPr>
        <w:pStyle w:val="Heading4"/>
      </w:pPr>
      <w:r>
        <w:t>&lt;any element&gt;.card</w:t>
      </w:r>
    </w:p>
    <w:p w14:paraId="2BCBCB11" w14:textId="77777777" w:rsidR="009D18B8" w:rsidRDefault="009D18B8" w:rsidP="00DE69AB">
      <w:r>
        <w:t>This type of constraint c</w:t>
      </w:r>
      <w:r w:rsidR="00DE69AB" w:rsidRPr="00DE69AB">
        <w:t>onstrains the cardinality of an element.</w:t>
      </w:r>
      <w:r>
        <w:t xml:space="preserve">  Its format is:</w:t>
      </w:r>
    </w:p>
    <w:p w14:paraId="443A047F" w14:textId="77777777" w:rsidR="009D18B8" w:rsidRPr="00440645" w:rsidRDefault="00440645" w:rsidP="00440645">
      <w:pPr>
        <w:jc w:val="center"/>
        <w:rPr>
          <w:sz w:val="18"/>
          <w:szCs w:val="18"/>
        </w:rPr>
      </w:pPr>
      <w:r w:rsidRPr="00440645">
        <w:rPr>
          <w:rFonts w:ascii="Courier New" w:hAnsi="Courier New" w:cs="Courier New"/>
          <w:b/>
          <w:bCs/>
          <w:color w:val="7F0055"/>
          <w:sz w:val="18"/>
          <w:szCs w:val="18"/>
        </w:rPr>
        <w:t>constraint</w:t>
      </w:r>
      <w:r w:rsidRPr="00440645">
        <w:rPr>
          <w:rFonts w:ascii="Courier New" w:hAnsi="Courier New" w:cs="Courier New"/>
          <w:color w:val="000000"/>
          <w:sz w:val="18"/>
          <w:szCs w:val="18"/>
        </w:rPr>
        <w:t xml:space="preserve"> </w:t>
      </w:r>
      <w:r>
        <w:rPr>
          <w:rFonts w:ascii="Courier New" w:hAnsi="Courier New" w:cs="Courier New"/>
          <w:color w:val="000000"/>
          <w:sz w:val="18"/>
          <w:szCs w:val="18"/>
        </w:rPr>
        <w:t>&lt;object&gt;</w:t>
      </w:r>
      <w:r w:rsidRPr="00440645">
        <w:rPr>
          <w:rFonts w:ascii="Courier New" w:hAnsi="Courier New" w:cs="Courier New"/>
          <w:color w:val="000000"/>
          <w:sz w:val="18"/>
          <w:szCs w:val="18"/>
        </w:rPr>
        <w:t>.</w:t>
      </w:r>
      <w:r w:rsidRPr="00440645">
        <w:rPr>
          <w:rFonts w:ascii="Courier New" w:hAnsi="Courier New" w:cs="Courier New"/>
          <w:b/>
          <w:bCs/>
          <w:color w:val="7F0055"/>
          <w:sz w:val="18"/>
          <w:szCs w:val="18"/>
        </w:rPr>
        <w:t>card</w:t>
      </w:r>
      <w:r w:rsidRPr="00440645">
        <w:rPr>
          <w:rFonts w:ascii="Courier New" w:hAnsi="Courier New" w:cs="Courier New"/>
          <w:color w:val="000000"/>
          <w:sz w:val="18"/>
          <w:szCs w:val="18"/>
        </w:rPr>
        <w:t xml:space="preserve"> (</w:t>
      </w:r>
      <w:r>
        <w:rPr>
          <w:rFonts w:ascii="Courier New" w:hAnsi="Courier New" w:cs="Courier New"/>
          <w:color w:val="000000"/>
          <w:sz w:val="18"/>
          <w:szCs w:val="18"/>
        </w:rPr>
        <w:t>&lt;cardinality value&gt;</w:t>
      </w:r>
      <w:r w:rsidRPr="00440645">
        <w:rPr>
          <w:rFonts w:ascii="Courier New" w:hAnsi="Courier New" w:cs="Courier New"/>
          <w:color w:val="000000"/>
          <w:sz w:val="18"/>
          <w:szCs w:val="18"/>
        </w:rPr>
        <w:t>);</w:t>
      </w:r>
    </w:p>
    <w:p w14:paraId="00CB5442" w14:textId="77777777" w:rsidR="009632A0" w:rsidRDefault="00440645" w:rsidP="00591DD2">
      <w:r>
        <w:t xml:space="preserve">Examples are shown in </w:t>
      </w:r>
      <w:r w:rsidR="00B317E5">
        <w:fldChar w:fldCharType="begin"/>
      </w:r>
      <w:r>
        <w:instrText xml:space="preserve"> REF _Ref332727932 \h </w:instrText>
      </w:r>
      <w:r w:rsidR="00B317E5">
        <w:fldChar w:fldCharType="separate"/>
      </w:r>
      <w:r w:rsidR="0016710F">
        <w:t xml:space="preserve">Figure </w:t>
      </w:r>
      <w:r w:rsidR="0016710F">
        <w:rPr>
          <w:noProof/>
        </w:rPr>
        <w:t>11</w:t>
      </w:r>
      <w:r w:rsidR="00B317E5">
        <w:fldChar w:fldCharType="end"/>
      </w:r>
      <w:r w:rsidR="009632A0">
        <w:t>.</w:t>
      </w:r>
      <w:r>
        <w:t xml:space="preserve"> </w:t>
      </w:r>
      <w:r w:rsidR="00DE69AB" w:rsidRPr="00DE69AB">
        <w:t xml:space="preserve"> </w:t>
      </w:r>
      <w:r w:rsidR="009632A0">
        <w:t>The statement</w:t>
      </w:r>
    </w:p>
    <w:p w14:paraId="136C0C78" w14:textId="77777777" w:rsidR="009632A0" w:rsidRPr="009632A0" w:rsidRDefault="009632A0" w:rsidP="009632A0">
      <w:pPr>
        <w:autoSpaceDE w:val="0"/>
        <w:autoSpaceDN w:val="0"/>
        <w:adjustRightInd w:val="0"/>
        <w:spacing w:after="0" w:line="240" w:lineRule="auto"/>
        <w:jc w:val="center"/>
        <w:rPr>
          <w:rFonts w:ascii="Courier New" w:hAnsi="Courier New" w:cs="Courier New"/>
          <w:color w:val="000000"/>
          <w:sz w:val="18"/>
          <w:szCs w:val="18"/>
        </w:rPr>
      </w:pPr>
      <w:r>
        <w:rPr>
          <w:rFonts w:ascii="Courier New" w:hAnsi="Courier New" w:cs="Courier New"/>
          <w:b/>
          <w:bCs/>
          <w:color w:val="7F0055"/>
          <w:sz w:val="18"/>
          <w:szCs w:val="18"/>
        </w:rPr>
        <w:t>c</w:t>
      </w:r>
      <w:r w:rsidRPr="009632A0">
        <w:rPr>
          <w:rFonts w:ascii="Courier New" w:hAnsi="Courier New" w:cs="Courier New"/>
          <w:b/>
          <w:bCs/>
          <w:color w:val="7F0055"/>
          <w:sz w:val="18"/>
          <w:szCs w:val="18"/>
        </w:rPr>
        <w:t>onstraint</w:t>
      </w:r>
      <w:r w:rsidRPr="009632A0">
        <w:rPr>
          <w:rFonts w:ascii="Courier New" w:hAnsi="Courier New" w:cs="Courier New"/>
          <w:color w:val="000000"/>
          <w:sz w:val="18"/>
          <w:szCs w:val="18"/>
        </w:rPr>
        <w:t xml:space="preserve"> order.sigText.</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33271CAE" w14:textId="77777777" w:rsidR="009632A0" w:rsidRDefault="009632A0" w:rsidP="00DE69AB"/>
    <w:p w14:paraId="7E841051" w14:textId="77777777" w:rsidR="0055259E" w:rsidRDefault="009632A0" w:rsidP="00DE69AB">
      <w:r>
        <w:t>for instance further constrains the cardinality of the “</w:t>
      </w:r>
      <w:r w:rsidR="0055259E">
        <w:t>order.</w:t>
      </w:r>
      <w:r>
        <w:t>sigText”</w:t>
      </w:r>
      <w:r w:rsidRPr="00DE69AB">
        <w:t xml:space="preserve"> </w:t>
      </w:r>
      <w:r>
        <w:t>element originally declared in the parent model (</w:t>
      </w:r>
      <w:r w:rsidR="0055259E">
        <w:t>O</w:t>
      </w:r>
      <w:r>
        <w:t>rder</w:t>
      </w:r>
      <w:r w:rsidR="0055259E">
        <w:t>Container</w:t>
      </w:r>
      <w:r>
        <w:t>).</w:t>
      </w:r>
      <w:r w:rsidR="0055259E">
        <w:t xml:space="preserve">  In this particular case, the constraint in essence “deletes” the item from the valid set of items for the model.  (This is a common use case for the cardinality constraint – to “constrain out” elements in the parent model when a child model is made.)</w:t>
      </w:r>
    </w:p>
    <w:p w14:paraId="2B72F876" w14:textId="77777777" w:rsidR="00901AF9" w:rsidRDefault="00DE69AB" w:rsidP="00DE69AB">
      <w:r w:rsidRPr="00DE69AB">
        <w:t>Note that the object being constrained can be specified by a nested path</w:t>
      </w:r>
      <w:r w:rsidR="00901AF9">
        <w:t xml:space="preserve">, as in the line </w:t>
      </w:r>
    </w:p>
    <w:p w14:paraId="74B2A0DA" w14:textId="77777777" w:rsidR="00901AF9" w:rsidRDefault="00901AF9" w:rsidP="00901AF9">
      <w:pPr>
        <w:jc w:val="center"/>
        <w:rPr>
          <w:rFonts w:ascii="Courier New" w:hAnsi="Courier New" w:cs="Courier New"/>
          <w:color w:val="000000"/>
          <w:sz w:val="18"/>
          <w:szCs w:val="18"/>
        </w:rPr>
      </w:pP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order.orderItem.substitutionStatus.</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3D1D12C" w14:textId="77777777" w:rsidR="00DE69AB" w:rsidRPr="00DE69AB" w:rsidRDefault="00901AF9" w:rsidP="00DE69AB">
      <w:r>
        <w:t>which constrains out (i.e., constrains the cardinality to “0” for) the “substitutionStatus” item within the “orderItem” item within the “order” item of the model</w:t>
      </w:r>
      <w:r w:rsidR="00DE69AB" w:rsidRPr="00DE69AB">
        <w:t>.</w:t>
      </w:r>
    </w:p>
    <w:p w14:paraId="23522FC5" w14:textId="47836EA0" w:rsidR="00F375F3" w:rsidRDefault="00DE69AB">
      <w:r>
        <w:lastRenderedPageBreak/>
        <w:br w:type="page"/>
      </w:r>
      <w:r w:rsidR="00806B96">
        <w:rPr>
          <w:noProof/>
        </w:rPr>
        <mc:AlternateContent>
          <mc:Choice Requires="wps">
            <w:drawing>
              <wp:anchor distT="0" distB="0" distL="114300" distR="114300" simplePos="0" relativeHeight="251844608" behindDoc="0" locked="0" layoutInCell="1" allowOverlap="1" wp14:anchorId="41378531" wp14:editId="55FC34D3">
                <wp:simplePos x="0" y="0"/>
                <wp:positionH relativeFrom="column">
                  <wp:posOffset>-250190</wp:posOffset>
                </wp:positionH>
                <wp:positionV relativeFrom="paragraph">
                  <wp:posOffset>4369435</wp:posOffset>
                </wp:positionV>
                <wp:extent cx="6125210" cy="266700"/>
                <wp:effectExtent l="0" t="0" r="0" b="12700"/>
                <wp:wrapTopAndBottom/>
                <wp:docPr id="6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F9601" w14:textId="77777777" w:rsidR="00D946F6" w:rsidRPr="00EA68BF" w:rsidRDefault="00D946F6" w:rsidP="00DD5B35">
                            <w:pPr>
                              <w:pStyle w:val="Caption"/>
                              <w:jc w:val="center"/>
                              <w:rPr>
                                <w:noProof/>
                              </w:rPr>
                            </w:pPr>
                            <w:bookmarkStart w:id="71" w:name="_Ref332727932"/>
                            <w:r>
                              <w:t xml:space="preserve">Figure </w:t>
                            </w:r>
                            <w:r w:rsidR="00806B96">
                              <w:fldChar w:fldCharType="begin"/>
                            </w:r>
                            <w:r w:rsidR="00806B96">
                              <w:instrText xml:space="preserve"> SEQ Figure \* ARABIC </w:instrText>
                            </w:r>
                            <w:r w:rsidR="00806B96">
                              <w:fldChar w:fldCharType="separate"/>
                            </w:r>
                            <w:r>
                              <w:rPr>
                                <w:noProof/>
                              </w:rPr>
                              <w:t>11</w:t>
                            </w:r>
                            <w:r w:rsidR="00806B96">
                              <w:rPr>
                                <w:noProof/>
                              </w:rPr>
                              <w:fldChar w:fldCharType="end"/>
                            </w:r>
                            <w:bookmarkEnd w:id="71"/>
                            <w:r>
                              <w:t>. An example of cardinality constraints.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7" o:spid="_x0000_s1045" type="#_x0000_t202" style="position:absolute;margin-left:-19.65pt;margin-top:344.05pt;width:482.3pt;height:2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" stroked="f">
                <v:textbox style="mso-fit-shape-to-text:t" inset="0,0,0,0">
                  <w:txbxContent>
                    <w:p w14:paraId="741F9601" w14:textId="77777777" w:rsidR="00D946F6" w:rsidRPr="00EA68BF" w:rsidRDefault="00D946F6" w:rsidP="00DD5B35">
                      <w:pPr>
                        <w:pStyle w:val="Caption"/>
                        <w:jc w:val="center"/>
                        <w:rPr>
                          <w:noProof/>
                        </w:rPr>
                      </w:pPr>
                      <w:bookmarkStart w:id="72" w:name="_Ref332727932"/>
                      <w:r>
                        <w:t xml:space="preserve">Figure </w:t>
                      </w:r>
                      <w:r w:rsidR="00806B96">
                        <w:fldChar w:fldCharType="begin"/>
                      </w:r>
                      <w:r w:rsidR="00806B96">
                        <w:instrText xml:space="preserve"> SEQ Figure \* ARABIC </w:instrText>
                      </w:r>
                      <w:r w:rsidR="00806B96">
                        <w:fldChar w:fldCharType="separate"/>
                      </w:r>
                      <w:r>
                        <w:rPr>
                          <w:noProof/>
                        </w:rPr>
                        <w:t>11</w:t>
                      </w:r>
                      <w:r w:rsidR="00806B96">
                        <w:rPr>
                          <w:noProof/>
                        </w:rPr>
                        <w:fldChar w:fldCharType="end"/>
                      </w:r>
                      <w:bookmarkEnd w:id="72"/>
                      <w:r>
                        <w:t>. An example of cardinality constraints.</w:t>
                      </w:r>
                    </w:p>
                  </w:txbxContent>
                </v:textbox>
                <w10:wrap type="topAndBottom"/>
              </v:shape>
            </w:pict>
          </mc:Fallback>
        </mc:AlternateContent>
      </w:r>
      <w:r w:rsidR="00806B96">
        <w:rPr>
          <w:noProof/>
        </w:rPr>
        <mc:AlternateContent>
          <mc:Choice Requires="wps">
            <w:drawing>
              <wp:anchor distT="0" distB="0" distL="114300" distR="114300" simplePos="0" relativeHeight="251842560" behindDoc="0" locked="0" layoutInCell="1" allowOverlap="1" wp14:anchorId="09FD7B60" wp14:editId="767809D4">
                <wp:simplePos x="0" y="0"/>
                <wp:positionH relativeFrom="margin">
                  <wp:posOffset>-250190</wp:posOffset>
                </wp:positionH>
                <wp:positionV relativeFrom="margin">
                  <wp:posOffset>-154305</wp:posOffset>
                </wp:positionV>
                <wp:extent cx="6125210" cy="4466590"/>
                <wp:effectExtent l="0" t="0" r="21590" b="29210"/>
                <wp:wrapTopAndBottom/>
                <wp:docPr id="63"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4466590"/>
                        </a:xfrm>
                        <a:prstGeom prst="rect">
                          <a:avLst/>
                        </a:prstGeom>
                        <a:solidFill>
                          <a:srgbClr val="FFFFFF"/>
                        </a:solidFill>
                        <a:ln w="9525">
                          <a:solidFill>
                            <a:srgbClr val="000000"/>
                          </a:solidFill>
                          <a:miter lim="800000"/>
                          <a:headEnd/>
                          <a:tailEnd/>
                        </a:ln>
                      </wps:spPr>
                      <wps:txbx>
                        <w:txbxContent>
                          <w:p w14:paraId="474C8C22"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b/>
                                <w:bCs/>
                                <w:color w:val="7F0055"/>
                                <w:sz w:val="18"/>
                                <w:szCs w:val="18"/>
                              </w:rPr>
                              <w:t>model</w:t>
                            </w:r>
                            <w:r w:rsidRPr="009632A0">
                              <w:rPr>
                                <w:rFonts w:ascii="Courier New" w:hAnsi="Courier New" w:cs="Courier New"/>
                                <w:color w:val="000000"/>
                                <w:sz w:val="18"/>
                                <w:szCs w:val="18"/>
                              </w:rPr>
                              <w:t xml:space="preserve"> OrderNursing </w:t>
                            </w:r>
                            <w:r w:rsidRPr="009632A0">
                              <w:rPr>
                                <w:rFonts w:ascii="Courier New" w:hAnsi="Courier New" w:cs="Courier New"/>
                                <w:b/>
                                <w:bCs/>
                                <w:color w:val="7F0055"/>
                                <w:sz w:val="18"/>
                                <w:szCs w:val="18"/>
                              </w:rPr>
                              <w:t>restricts</w:t>
                            </w:r>
                            <w:r w:rsidRPr="009632A0">
                              <w:rPr>
                                <w:rFonts w:ascii="Courier New" w:hAnsi="Courier New" w:cs="Courier New"/>
                                <w:color w:val="000000"/>
                                <w:sz w:val="18"/>
                                <w:szCs w:val="18"/>
                              </w:rPr>
                              <w:t xml:space="preserve"> OrderContainer {</w:t>
                            </w:r>
                          </w:p>
                          <w:p w14:paraId="5EA8E09F"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key</w:t>
                            </w: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code</w:t>
                            </w:r>
                            <w:r w:rsidRPr="009632A0">
                              <w:rPr>
                                <w:rFonts w:ascii="Courier New" w:hAnsi="Courier New" w:cs="Courier New"/>
                                <w:color w:val="000000"/>
                                <w:sz w:val="18"/>
                                <w:szCs w:val="18"/>
                              </w:rPr>
                              <w:t>(OrderNursing_KEY_ECID);</w:t>
                            </w:r>
                          </w:p>
                          <w:p w14:paraId="0FBE1FA9"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collectionPriority.</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BD15F7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readingRequest.</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7A479C6F"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order.actionVerb.</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2849507A"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order.sigText.</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1FA11F6E"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order.routeMethodDevice.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33F80E7"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order.totalVolume.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3640CB66"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order.dispenseQuantity.</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6EC7EBB6"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order.refills.</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6AA85EE"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order.specimen.</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56E0A2A6"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order.collectionMethod.</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2CC9413"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order.transportMode.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7D59413D"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order.whoCollects.</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6428C509"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order.bodyLocation.</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B1BCF3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order.device.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44E8A4B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order.directionsForRangeDosing.</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2C036AAE"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order.rateContainer.</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1A204E29"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order.orderItem.formulation.</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6463302B"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order.orderItem.orderedDosageContainer.</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4C3BC11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order.orderItem.ivComponentType.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2B6B05D7"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order.orderItem.activeIngredient.</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43CBE052"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order.orderItem.filledSubstance.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7F69941C"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order.orderItem.substitutionStatus.</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1063ECB6" w14:textId="77777777" w:rsidR="00D946F6" w:rsidRPr="009632A0" w:rsidRDefault="00D946F6" w:rsidP="009D18B8">
                            <w:pPr>
                              <w:rPr>
                                <w:sz w:val="18"/>
                                <w:szCs w:val="18"/>
                              </w:rPr>
                            </w:pPr>
                            <w:r w:rsidRPr="009632A0">
                              <w:rPr>
                                <w:rFonts w:ascii="Courier New" w:hAnsi="Courier New" w:cs="Courier New"/>
                                <w:color w:val="000000"/>
                                <w:sz w:val="18"/>
                                <w:szCs w:val="18"/>
                              </w:rPr>
                              <w:t>}</w:t>
                            </w:r>
                          </w:p>
                        </w:txbxContent>
                      </wps:txbx>
                      <wps:bodyPr rot="0" vert="horz" wrap="square" lIns="182880" tIns="228600" rIns="18288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6" o:spid="_x0000_s1046" type="#_x0000_t202" style="position:absolute;margin-left:-19.65pt;margin-top:-12.1pt;width:482.3pt;height:351.7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">
                <v:textbox inset="14.4pt,18pt,14.4pt,18pt">
                  <w:txbxContent>
                    <w:p w14:paraId="474C8C22"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b/>
                          <w:bCs/>
                          <w:color w:val="7F0055"/>
                          <w:sz w:val="18"/>
                          <w:szCs w:val="18"/>
                        </w:rPr>
                        <w:t>model</w:t>
                      </w:r>
                      <w:r w:rsidRPr="009632A0">
                        <w:rPr>
                          <w:rFonts w:ascii="Courier New" w:hAnsi="Courier New" w:cs="Courier New"/>
                          <w:color w:val="000000"/>
                          <w:sz w:val="18"/>
                          <w:szCs w:val="18"/>
                        </w:rPr>
                        <w:t xml:space="preserve"> OrderNursing </w:t>
                      </w:r>
                      <w:r w:rsidRPr="009632A0">
                        <w:rPr>
                          <w:rFonts w:ascii="Courier New" w:hAnsi="Courier New" w:cs="Courier New"/>
                          <w:b/>
                          <w:bCs/>
                          <w:color w:val="7F0055"/>
                          <w:sz w:val="18"/>
                          <w:szCs w:val="18"/>
                        </w:rPr>
                        <w:t>restricts</w:t>
                      </w:r>
                      <w:r w:rsidRPr="009632A0">
                        <w:rPr>
                          <w:rFonts w:ascii="Courier New" w:hAnsi="Courier New" w:cs="Courier New"/>
                          <w:color w:val="000000"/>
                          <w:sz w:val="18"/>
                          <w:szCs w:val="18"/>
                        </w:rPr>
                        <w:t xml:space="preserve"> OrderContainer {</w:t>
                      </w:r>
                    </w:p>
                    <w:p w14:paraId="5EA8E09F"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key</w:t>
                      </w: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code</w:t>
                      </w:r>
                      <w:r w:rsidRPr="009632A0">
                        <w:rPr>
                          <w:rFonts w:ascii="Courier New" w:hAnsi="Courier New" w:cs="Courier New"/>
                          <w:color w:val="000000"/>
                          <w:sz w:val="18"/>
                          <w:szCs w:val="18"/>
                        </w:rPr>
                        <w:t>(OrderNursing_KEY_ECID);</w:t>
                      </w:r>
                    </w:p>
                    <w:p w14:paraId="0FBE1FA9"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collectionPriority.</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BD15F7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readingRequest.</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7A479C6F"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order.actionVerb.</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2849507A"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order.sigText.</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1FA11F6E"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order.routeMethodDevice.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33F80E7"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order.totalVolume.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3640CB66"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order.dispenseQuantity.</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6EC7EBB6"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order.refills.</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6AA85EE"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order.specimen.</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56E0A2A6"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order.collectionMethod.</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2CC9413"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order.transportMode.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7D59413D"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order.whoCollects.</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6428C509"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order.bodyLocation.</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0B1BCF3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order.device.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44E8A4B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order.directionsForRangeDosing.</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2C036AAE"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order.rateContainer.</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1A204E29"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order.orderItem.formulation.</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6463302B"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order.orderItem.orderedDosageContainer.</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4C3BC114"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order.orderItem.ivComponentType.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2B6B05D7"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order.orderItem.activeIngredient.</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43CBE052"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order.orderItem.filledSubstance.</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7F69941C" w14:textId="77777777" w:rsidR="00D946F6" w:rsidRPr="009632A0" w:rsidRDefault="00D946F6" w:rsidP="009D18B8">
                      <w:pPr>
                        <w:autoSpaceDE w:val="0"/>
                        <w:autoSpaceDN w:val="0"/>
                        <w:adjustRightInd w:val="0"/>
                        <w:spacing w:after="0" w:line="240" w:lineRule="auto"/>
                        <w:rPr>
                          <w:rFonts w:ascii="Courier New" w:hAnsi="Courier New" w:cs="Courier New"/>
                          <w:sz w:val="18"/>
                          <w:szCs w:val="18"/>
                        </w:rPr>
                      </w:pPr>
                      <w:r w:rsidRPr="009632A0">
                        <w:rPr>
                          <w:rFonts w:ascii="Courier New" w:hAnsi="Courier New" w:cs="Courier New"/>
                          <w:color w:val="000000"/>
                          <w:sz w:val="18"/>
                          <w:szCs w:val="18"/>
                        </w:rPr>
                        <w:t xml:space="preserve">  </w:t>
                      </w:r>
                      <w:r w:rsidRPr="009632A0">
                        <w:rPr>
                          <w:rFonts w:ascii="Courier New" w:hAnsi="Courier New" w:cs="Courier New"/>
                          <w:b/>
                          <w:bCs/>
                          <w:color w:val="7F0055"/>
                          <w:sz w:val="18"/>
                          <w:szCs w:val="18"/>
                        </w:rPr>
                        <w:t>constraint</w:t>
                      </w:r>
                      <w:r w:rsidRPr="009632A0">
                        <w:rPr>
                          <w:rFonts w:ascii="Courier New" w:hAnsi="Courier New" w:cs="Courier New"/>
                          <w:color w:val="000000"/>
                          <w:sz w:val="18"/>
                          <w:szCs w:val="18"/>
                        </w:rPr>
                        <w:t xml:space="preserve"> order.orderItem.substitutionStatus.</w:t>
                      </w:r>
                      <w:r w:rsidRPr="009632A0">
                        <w:rPr>
                          <w:rFonts w:ascii="Courier New" w:hAnsi="Courier New" w:cs="Courier New"/>
                          <w:b/>
                          <w:bCs/>
                          <w:color w:val="7F0055"/>
                          <w:sz w:val="18"/>
                          <w:szCs w:val="18"/>
                        </w:rPr>
                        <w:t>card</w:t>
                      </w:r>
                      <w:r w:rsidRPr="009632A0">
                        <w:rPr>
                          <w:rFonts w:ascii="Courier New" w:hAnsi="Courier New" w:cs="Courier New"/>
                          <w:color w:val="000000"/>
                          <w:sz w:val="18"/>
                          <w:szCs w:val="18"/>
                        </w:rPr>
                        <w:t xml:space="preserve"> (</w:t>
                      </w:r>
                      <w:r w:rsidRPr="009632A0">
                        <w:rPr>
                          <w:rFonts w:ascii="Courier New" w:hAnsi="Courier New" w:cs="Courier New"/>
                          <w:color w:val="7D7D7D"/>
                          <w:sz w:val="18"/>
                          <w:szCs w:val="18"/>
                        </w:rPr>
                        <w:t>0</w:t>
                      </w:r>
                      <w:r w:rsidRPr="009632A0">
                        <w:rPr>
                          <w:rFonts w:ascii="Courier New" w:hAnsi="Courier New" w:cs="Courier New"/>
                          <w:color w:val="000000"/>
                          <w:sz w:val="18"/>
                          <w:szCs w:val="18"/>
                        </w:rPr>
                        <w:t>);</w:t>
                      </w:r>
                    </w:p>
                    <w:p w14:paraId="1063ECB6" w14:textId="77777777" w:rsidR="00D946F6" w:rsidRPr="009632A0" w:rsidRDefault="00D946F6" w:rsidP="009D18B8">
                      <w:pPr>
                        <w:rPr>
                          <w:sz w:val="18"/>
                          <w:szCs w:val="18"/>
                        </w:rPr>
                      </w:pPr>
                      <w:r w:rsidRPr="009632A0">
                        <w:rPr>
                          <w:rFonts w:ascii="Courier New" w:hAnsi="Courier New" w:cs="Courier New"/>
                          <w:color w:val="000000"/>
                          <w:sz w:val="18"/>
                          <w:szCs w:val="18"/>
                        </w:rPr>
                        <w:t>}</w:t>
                      </w:r>
                    </w:p>
                  </w:txbxContent>
                </v:textbox>
                <w10:wrap type="topAndBottom" anchorx="margin" anchory="margin"/>
              </v:shape>
            </w:pict>
          </mc:Fallback>
        </mc:AlternateContent>
      </w:r>
    </w:p>
    <w:p w14:paraId="22FF678B" w14:textId="77777777" w:rsidR="00606FA7" w:rsidRPr="00AE7BB5" w:rsidRDefault="00606FA7" w:rsidP="00591DD2">
      <w:pPr>
        <w:pStyle w:val="Heading2"/>
        <w:rPr>
          <w:iCs/>
        </w:rPr>
      </w:pPr>
      <w:bookmarkStart w:id="73" w:name="_Ref332750713"/>
      <w:bookmarkStart w:id="74" w:name="_Toc333001787"/>
      <w:r w:rsidRPr="00AE7BB5">
        <w:rPr>
          <w:iCs/>
        </w:rPr>
        <w:lastRenderedPageBreak/>
        <w:t>Conventions</w:t>
      </w:r>
      <w:bookmarkEnd w:id="73"/>
      <w:bookmarkEnd w:id="74"/>
      <w:r w:rsidRPr="00AE7BB5">
        <w:rPr>
          <w:iCs/>
        </w:rPr>
        <w:t xml:space="preserve"> </w:t>
      </w:r>
    </w:p>
    <w:p w14:paraId="3B340435" w14:textId="77777777" w:rsidR="00606FA7" w:rsidRDefault="00606FA7" w:rsidP="00591DD2">
      <w:pPr>
        <w:pStyle w:val="Heading3"/>
      </w:pPr>
      <w:bookmarkStart w:id="75" w:name="_Ref332750321"/>
      <w:bookmarkStart w:id="76" w:name="_Toc333001788"/>
      <w:r>
        <w:t>Naming of Models</w:t>
      </w:r>
      <w:bookmarkEnd w:id="75"/>
      <w:bookmarkEnd w:id="76"/>
    </w:p>
    <w:p w14:paraId="55922E62" w14:textId="77777777" w:rsidR="00606FA7" w:rsidRDefault="00606FA7" w:rsidP="00591DD2">
      <w:pPr>
        <w:pStyle w:val="Heading4"/>
      </w:pPr>
      <w:r>
        <w:t>General Rules</w:t>
      </w:r>
      <w:r>
        <w:tab/>
      </w:r>
    </w:p>
    <w:p w14:paraId="640A4A3A" w14:textId="77777777" w:rsidR="00606FA7" w:rsidRDefault="00606FA7" w:rsidP="00606FA7">
      <w:r>
        <w:t>A “type” code is an identifier (code) in the ECIS code system representing a CEM model</w:t>
      </w:r>
      <w:r>
        <w:rPr>
          <w:rStyle w:val="FootnoteReference"/>
        </w:rPr>
        <w:footnoteReference w:id="40"/>
      </w:r>
      <w:r>
        <w:t>.  For example, “</w:t>
      </w:r>
      <w:r w:rsidRPr="001E15D6">
        <w:t>7ccb2a8c-6de8-490b-9818-bda382bc313c</w:t>
      </w:r>
      <w:r>
        <w:t>” is the type code for the HeartRateMeas CEM.  The CEM model name is actually a reference to the type code, i.e., it is a designation of the type code.  For example, in the HeartRateMeas CEM, in the first line</w:t>
      </w:r>
    </w:p>
    <w:p w14:paraId="79CE9119" w14:textId="77777777" w:rsidR="00606FA7" w:rsidRDefault="00606FA7" w:rsidP="00610796">
      <w:pPr>
        <w:jc w:val="center"/>
      </w:pPr>
      <w:r w:rsidRPr="001E15D6">
        <w:rPr>
          <w:rFonts w:ascii="Courier New" w:hAnsi="Courier New" w:cs="Courier New"/>
          <w:b/>
          <w:bCs/>
          <w:color w:val="7F0055"/>
          <w:sz w:val="20"/>
          <w:szCs w:val="20"/>
        </w:rPr>
        <w:t>model</w:t>
      </w:r>
      <w:r w:rsidRPr="001E15D6">
        <w:rPr>
          <w:rFonts w:ascii="Courier New" w:hAnsi="Courier New" w:cs="Courier New"/>
          <w:color w:val="000000"/>
          <w:sz w:val="20"/>
          <w:szCs w:val="20"/>
        </w:rPr>
        <w:t xml:space="preserve"> HeartRateMeas </w:t>
      </w:r>
      <w:r w:rsidRPr="001E15D6">
        <w:rPr>
          <w:rFonts w:ascii="Courier New" w:hAnsi="Courier New" w:cs="Courier New"/>
          <w:b/>
          <w:bCs/>
          <w:color w:val="7F0055"/>
          <w:sz w:val="20"/>
          <w:szCs w:val="20"/>
        </w:rPr>
        <w:t>is</w:t>
      </w:r>
      <w:r w:rsidRPr="001E15D6">
        <w:rPr>
          <w:rFonts w:ascii="Courier New" w:hAnsi="Courier New" w:cs="Courier New"/>
          <w:color w:val="000000"/>
          <w:sz w:val="20"/>
          <w:szCs w:val="20"/>
        </w:rPr>
        <w:t xml:space="preserve"> </w:t>
      </w:r>
      <w:r w:rsidRPr="001E15D6">
        <w:rPr>
          <w:rFonts w:ascii="Courier New" w:hAnsi="Courier New" w:cs="Courier New"/>
          <w:b/>
          <w:bCs/>
          <w:color w:val="0000A0"/>
          <w:sz w:val="20"/>
          <w:szCs w:val="20"/>
        </w:rPr>
        <w:t>statement</w:t>
      </w:r>
    </w:p>
    <w:p w14:paraId="04A159DB" w14:textId="77777777" w:rsidR="00606FA7" w:rsidRDefault="00606FA7" w:rsidP="00606FA7">
      <w:r>
        <w:t>“HeartRateMeas” is the model name, and is a designation representing the type code “</w:t>
      </w:r>
      <w:r w:rsidRPr="001E15D6">
        <w:t>7ccb2a8c-6de8-490b-9818-bda382bc313c</w:t>
      </w:r>
      <w:r>
        <w:t>”.</w:t>
      </w:r>
    </w:p>
    <w:p w14:paraId="3D00DE15" w14:textId="77777777" w:rsidR="00606FA7" w:rsidRDefault="00606FA7" w:rsidP="00606FA7">
      <w:r>
        <w:t>Mode names should be in “camel case”, beginning with a capital letter.  An exception to the camel case rule occurs when the model name contains an acronym, in which case a series of capital letters is permitted.</w:t>
      </w:r>
    </w:p>
    <w:p w14:paraId="655495F5" w14:textId="77777777" w:rsidR="00606FA7" w:rsidRDefault="00606FA7" w:rsidP="00606FA7">
      <w:r>
        <w:t>Models must be given a globally unique name less than 256 characters.  Model names should be descriptive yet concise.</w:t>
      </w:r>
    </w:p>
    <w:p w14:paraId="7909B908" w14:textId="77777777" w:rsidR="00606FA7" w:rsidRDefault="00606FA7" w:rsidP="00591DD2">
      <w:pPr>
        <w:pStyle w:val="Heading4"/>
      </w:pPr>
      <w:r>
        <w:t>Special Endings</w:t>
      </w:r>
    </w:p>
    <w:p w14:paraId="050C70BB" w14:textId="77777777" w:rsidR="00606FA7" w:rsidRDefault="00606FA7" w:rsidP="00606FA7">
      <w:r>
        <w:t>Several kinds of models that extend/restrict a parent model or that follow a template, are given special endings:</w:t>
      </w:r>
    </w:p>
    <w:p w14:paraId="494D5D1F" w14:textId="77777777" w:rsidR="00606FA7" w:rsidRDefault="00606FA7" w:rsidP="00FB6440">
      <w:pPr>
        <w:pStyle w:val="ListParagraph"/>
        <w:numPr>
          <w:ilvl w:val="0"/>
          <w:numId w:val="38"/>
        </w:numPr>
      </w:pPr>
      <w:r>
        <w:t xml:space="preserve">The names of “procedure” models (i.e., models that extend the “Procedure” model) should end in “Proc”.  (See the </w:t>
      </w:r>
      <w:r w:rsidR="00B317E5">
        <w:fldChar w:fldCharType="begin"/>
      </w:r>
      <w:r>
        <w:instrText xml:space="preserve"> REF _Ref332359051 \h </w:instrText>
      </w:r>
      <w:r w:rsidR="00B317E5">
        <w:fldChar w:fldCharType="separate"/>
      </w:r>
      <w:r>
        <w:t>Procedures</w:t>
      </w:r>
      <w:r w:rsidR="00B317E5">
        <w:fldChar w:fldCharType="end"/>
      </w:r>
      <w:r>
        <w:t xml:space="preserve"> section.)</w:t>
      </w:r>
    </w:p>
    <w:p w14:paraId="37FA4807" w14:textId="77777777" w:rsidR="00606FA7" w:rsidRDefault="00606FA7" w:rsidP="00FB6440">
      <w:pPr>
        <w:pStyle w:val="ListParagraph"/>
        <w:numPr>
          <w:ilvl w:val="0"/>
          <w:numId w:val="38"/>
        </w:numPr>
      </w:pPr>
      <w:r>
        <w:t xml:space="preserve">The names of “assertion” models (i.e., models that 1) assert the existence of a condition in a patient or the occurrence of an event, 2) follow the pattern of key = “Assertion” and data = &lt;the thing being asserted&gt;) and 3) extend/restrict one of the parent Assertion models should end in “Assert”.  (See the </w:t>
      </w:r>
      <w:r w:rsidR="00B317E5">
        <w:fldChar w:fldCharType="begin"/>
      </w:r>
      <w:r>
        <w:instrText xml:space="preserve"> REF _Ref321298885 \h </w:instrText>
      </w:r>
      <w:r w:rsidR="00B317E5">
        <w:fldChar w:fldCharType="separate"/>
      </w:r>
      <w:r w:rsidRPr="00C83F93">
        <w:t>Assertions</w:t>
      </w:r>
      <w:r w:rsidR="00B317E5">
        <w:fldChar w:fldCharType="end"/>
      </w:r>
      <w:r>
        <w:t xml:space="preserve"> section.)</w:t>
      </w:r>
    </w:p>
    <w:p w14:paraId="17A9FF40" w14:textId="77777777" w:rsidR="00606FA7" w:rsidRDefault="00606FA7" w:rsidP="00FB6440">
      <w:pPr>
        <w:pStyle w:val="ListParagraph"/>
        <w:numPr>
          <w:ilvl w:val="0"/>
          <w:numId w:val="38"/>
        </w:numPr>
      </w:pPr>
      <w:r>
        <w:t xml:space="preserve">The names of “evaluation” models (i.e., models in which the “key” is the name of a test/assessment/evaluation of some property/characteristic, usually of the patient, and “data” is the coded or text result of the test/assessment/evaluation) should end in “Eval”.  (See the </w:t>
      </w:r>
      <w:r w:rsidR="00B317E5">
        <w:fldChar w:fldCharType="begin"/>
      </w:r>
      <w:r>
        <w:instrText xml:space="preserve"> REF _Ref321298883 \h </w:instrText>
      </w:r>
      <w:r w:rsidR="00B317E5">
        <w:fldChar w:fldCharType="separate"/>
      </w:r>
      <w:r w:rsidRPr="009C2E50">
        <w:t>Evaluation</w:t>
      </w:r>
      <w:r>
        <w:t>s</w:t>
      </w:r>
      <w:r w:rsidR="00B317E5">
        <w:fldChar w:fldCharType="end"/>
      </w:r>
      <w:r>
        <w:t xml:space="preserve"> section.)</w:t>
      </w:r>
    </w:p>
    <w:p w14:paraId="6FB1F165" w14:textId="77777777" w:rsidR="00606FA7" w:rsidRDefault="00606FA7" w:rsidP="00FB6440">
      <w:pPr>
        <w:pStyle w:val="ListParagraph"/>
        <w:numPr>
          <w:ilvl w:val="0"/>
          <w:numId w:val="38"/>
        </w:numPr>
      </w:pPr>
      <w:r>
        <w:t xml:space="preserve">The names of “measurement” models (i.e., models in which the “key” is the name of a test/assessment/evaluation of some property/characteristic, usually of the patient, and “data” is the numeric or physical quantity result of the test/assessment/evaluation) should end in “Meas”.  (See the </w:t>
      </w:r>
      <w:r w:rsidR="00B317E5">
        <w:fldChar w:fldCharType="begin"/>
      </w:r>
      <w:r>
        <w:instrText xml:space="preserve"> REF _Ref321298878 \h </w:instrText>
      </w:r>
      <w:r w:rsidR="00B317E5">
        <w:fldChar w:fldCharType="separate"/>
      </w:r>
      <w:r>
        <w:t>Measurements</w:t>
      </w:r>
      <w:r w:rsidR="00B317E5">
        <w:fldChar w:fldCharType="end"/>
      </w:r>
      <w:r>
        <w:t xml:space="preserve"> section.)</w:t>
      </w:r>
    </w:p>
    <w:p w14:paraId="1886A3E8" w14:textId="77777777" w:rsidR="00606FA7" w:rsidRDefault="00606FA7" w:rsidP="00FB6440">
      <w:pPr>
        <w:pStyle w:val="ListParagraph"/>
        <w:numPr>
          <w:ilvl w:val="0"/>
          <w:numId w:val="38"/>
        </w:numPr>
      </w:pPr>
      <w:r>
        <w:lastRenderedPageBreak/>
        <w:t>The names of “association” models (semantic links, panels, lists, collections) should have endings reflecting the type of association (“Link” for semantic links, “Panel” for panels, “List” for lists, and “Collection” for collections).</w:t>
      </w:r>
    </w:p>
    <w:p w14:paraId="004ACAA2" w14:textId="77777777" w:rsidR="00606FA7" w:rsidRDefault="00606FA7" w:rsidP="00FB6440">
      <w:pPr>
        <w:pStyle w:val="ListParagraph"/>
        <w:numPr>
          <w:ilvl w:val="1"/>
          <w:numId w:val="38"/>
        </w:numPr>
      </w:pPr>
      <w:r>
        <w:t>Naming conventions for semantic links are TBD.</w:t>
      </w:r>
    </w:p>
    <w:p w14:paraId="504C6A0A" w14:textId="77777777" w:rsidR="00606FA7" w:rsidRDefault="00606FA7" w:rsidP="00606FA7"/>
    <w:p w14:paraId="1E8CDC86" w14:textId="77777777" w:rsidR="00606FA7" w:rsidRDefault="00606FA7" w:rsidP="00591DD2">
      <w:pPr>
        <w:pStyle w:val="Heading4"/>
      </w:pPr>
      <w:r>
        <w:t>Lab Result Models</w:t>
      </w:r>
    </w:p>
    <w:p w14:paraId="1CF4CF35" w14:textId="77777777" w:rsidR="00606FA7" w:rsidRDefault="00606FA7" w:rsidP="00606FA7">
      <w:r>
        <w:t>Laboratory result models have a special convention.  They are named using the components of the LOINC code that maps to the CEM’s key, appended with “LabObs”.  The values of the six LOINC axes are concatenated to form the name.  Examples are:</w:t>
      </w:r>
    </w:p>
    <w:p w14:paraId="76BDE583" w14:textId="77777777" w:rsidR="00606FA7" w:rsidRPr="000526E5" w:rsidRDefault="00606FA7" w:rsidP="00606FA7">
      <w:pPr>
        <w:ind w:left="720"/>
        <w:rPr>
          <w:rFonts w:ascii="Courier New" w:hAnsi="Courier New" w:cs="Courier New"/>
          <w:color w:val="000000"/>
          <w:sz w:val="20"/>
          <w:szCs w:val="20"/>
        </w:rPr>
      </w:pPr>
      <w:r w:rsidRPr="000526E5">
        <w:rPr>
          <w:rFonts w:ascii="Courier New" w:hAnsi="Courier New" w:cs="Courier New"/>
          <w:color w:val="000000"/>
          <w:sz w:val="20"/>
          <w:szCs w:val="20"/>
        </w:rPr>
        <w:t>ABOGroupTypePtBldNomLabObs</w:t>
      </w:r>
    </w:p>
    <w:p w14:paraId="6E1ADACF" w14:textId="77777777" w:rsidR="00606FA7" w:rsidRPr="000526E5" w:rsidRDefault="00606FA7" w:rsidP="00606FA7">
      <w:pPr>
        <w:ind w:left="720"/>
        <w:rPr>
          <w:rFonts w:ascii="Courier New" w:hAnsi="Courier New" w:cs="Courier New"/>
          <w:color w:val="000000"/>
          <w:sz w:val="20"/>
          <w:szCs w:val="20"/>
        </w:rPr>
      </w:pPr>
      <w:r w:rsidRPr="000526E5">
        <w:rPr>
          <w:rFonts w:ascii="Courier New" w:hAnsi="Courier New" w:cs="Courier New"/>
          <w:color w:val="000000"/>
          <w:sz w:val="20"/>
          <w:szCs w:val="20"/>
        </w:rPr>
        <w:t>CalciumMCncPtSerPlasQnLabObs</w:t>
      </w:r>
    </w:p>
    <w:p w14:paraId="174919BC" w14:textId="77777777" w:rsidR="00606FA7" w:rsidRPr="000526E5" w:rsidRDefault="00606FA7" w:rsidP="00606FA7">
      <w:pPr>
        <w:ind w:left="720"/>
        <w:rPr>
          <w:rFonts w:ascii="Courier New" w:hAnsi="Courier New" w:cs="Courier New"/>
          <w:color w:val="000000"/>
          <w:sz w:val="20"/>
          <w:szCs w:val="20"/>
        </w:rPr>
      </w:pPr>
      <w:r w:rsidRPr="000526E5">
        <w:rPr>
          <w:rFonts w:ascii="Courier New" w:hAnsi="Courier New" w:cs="Courier New"/>
          <w:color w:val="000000"/>
          <w:sz w:val="20"/>
          <w:szCs w:val="20"/>
        </w:rPr>
        <w:t>Glucose1HPost100GGlucosePOMCncPtSerPlasQnLabObs</w:t>
      </w:r>
    </w:p>
    <w:p w14:paraId="6A6CEF60" w14:textId="77777777" w:rsidR="00606FA7" w:rsidRDefault="00606FA7" w:rsidP="00606FA7">
      <w:pPr>
        <w:ind w:left="720"/>
        <w:rPr>
          <w:rFonts w:ascii="Courier New" w:hAnsi="Courier New" w:cs="Courier New"/>
          <w:color w:val="000000"/>
          <w:sz w:val="20"/>
          <w:szCs w:val="20"/>
        </w:rPr>
      </w:pPr>
      <w:r w:rsidRPr="000526E5">
        <w:rPr>
          <w:rFonts w:ascii="Courier New" w:hAnsi="Courier New" w:cs="Courier New"/>
          <w:color w:val="000000"/>
          <w:sz w:val="20"/>
          <w:szCs w:val="20"/>
        </w:rPr>
        <w:t>PlateletsNCncPtBldQnAutomatedCountLabObs</w:t>
      </w:r>
    </w:p>
    <w:p w14:paraId="70282AE9" w14:textId="77777777" w:rsidR="007D690E" w:rsidRDefault="007D690E" w:rsidP="007D690E">
      <w:pPr>
        <w:rPr>
          <w:rFonts w:ascii="Courier New" w:hAnsi="Courier New" w:cs="Courier New"/>
          <w:color w:val="000000"/>
          <w:sz w:val="20"/>
          <w:szCs w:val="20"/>
        </w:rPr>
      </w:pPr>
      <w:r>
        <w:rPr>
          <w:rFonts w:ascii="Courier New" w:hAnsi="Courier New" w:cs="Courier New"/>
          <w:color w:val="000000"/>
          <w:sz w:val="20"/>
          <w:szCs w:val="20"/>
        </w:rPr>
        <w:t>NEEDS COMPLETION</w:t>
      </w:r>
    </w:p>
    <w:p w14:paraId="50032235" w14:textId="77777777" w:rsidR="00606FA7" w:rsidRDefault="00606FA7" w:rsidP="00591DD2">
      <w:pPr>
        <w:pStyle w:val="Heading4"/>
      </w:pPr>
      <w:r>
        <w:t>Institution- and Implementation-specific Names</w:t>
      </w:r>
    </w:p>
    <w:p w14:paraId="234424F2" w14:textId="77777777" w:rsidR="00606FA7" w:rsidRDefault="00606FA7" w:rsidP="00606FA7">
      <w:r>
        <w:t>CEMs are logical models, and hence their names should not generally reflect a particular institution or implementation.  Occasionally, though, an institution or implementation may need a specific constraint on an existing CEM.  An implementation- or institution-specific model that restricts an existing CEM may conceivably reflect an implementation or institution in its name.</w:t>
      </w:r>
    </w:p>
    <w:p w14:paraId="084A1BA7" w14:textId="77777777" w:rsidR="00606FA7" w:rsidRDefault="00606FA7" w:rsidP="00606FA7">
      <w:r>
        <w:t>This might also be true for Panels.  Panels are (</w:t>
      </w:r>
      <w:commentRangeStart w:id="77"/>
      <w:r>
        <w:t>sometimes arbitrary</w:t>
      </w:r>
      <w:commentRangeEnd w:id="77"/>
      <w:r w:rsidR="004239D6">
        <w:rPr>
          <w:rStyle w:val="CommentReference"/>
        </w:rPr>
        <w:commentReference w:id="77"/>
      </w:r>
      <w:r>
        <w:t>) collections of CEMs, and may sometimes represent implementation- or institution-specific use cases.  Hence, their names may reflect those very specific use cases.</w:t>
      </w:r>
    </w:p>
    <w:p w14:paraId="1E1390F0" w14:textId="77777777" w:rsidR="00606FA7" w:rsidRDefault="00606FA7" w:rsidP="00606FA7">
      <w:r>
        <w:t>Even in these cases, though, if the specific grouping of CEMs reflected by the panel might conceivably be used in another use case, a generic name (not reflecting institution or implementation) should be selected.  For example, suppose Central Valley Healthcare needs a panel containing Heart Rate, Blood Pressure, Height, and Weight.  Even though Central Valley Healthcare is the motivator for creating the panel, this collection of CEMs might very well be useful in other settings also.  Therefore, a name like “HeartRateBloodPressureHeightWeightPanel” would be preferable to a name like “CentralValleyHealthcareVitalsPanel”.</w:t>
      </w:r>
    </w:p>
    <w:p w14:paraId="6FAC14A9" w14:textId="77777777" w:rsidR="00606FA7" w:rsidRDefault="00606FA7" w:rsidP="00591DD2">
      <w:pPr>
        <w:pStyle w:val="Heading3"/>
      </w:pPr>
      <w:bookmarkStart w:id="78" w:name="_Ref332750692"/>
      <w:bookmarkStart w:id="79" w:name="_Toc333001789"/>
      <w:r>
        <w:t>References to Terminology</w:t>
      </w:r>
      <w:bookmarkEnd w:id="78"/>
      <w:bookmarkEnd w:id="79"/>
    </w:p>
    <w:p w14:paraId="37A1908E" w14:textId="77777777" w:rsidR="00606FA7" w:rsidRPr="00FC2A95" w:rsidRDefault="00610796" w:rsidP="00606FA7">
      <w:r>
        <w:t xml:space="preserve">As explained in the </w:t>
      </w:r>
      <w:r w:rsidR="00B317E5">
        <w:fldChar w:fldCharType="begin"/>
      </w:r>
      <w:r>
        <w:instrText xml:space="preserve"> REF _Ref332750523 \h </w:instrText>
      </w:r>
      <w:r w:rsidR="00B317E5">
        <w:fldChar w:fldCharType="separate"/>
      </w:r>
      <w:r>
        <w:t>References to Codes in CEMs</w:t>
      </w:r>
      <w:r w:rsidR="00B317E5">
        <w:fldChar w:fldCharType="end"/>
      </w:r>
      <w:r>
        <w:t xml:space="preserve"> section in the Introduction, e</w:t>
      </w:r>
      <w:r w:rsidR="00606FA7">
        <w:t>very reference to a code in a CEM is assumed to be maintained as a designation of the code in the terminology server.  These designations must be globally unique.</w:t>
      </w:r>
    </w:p>
    <w:p w14:paraId="4C33667C" w14:textId="77777777" w:rsidR="00606FA7" w:rsidRDefault="00606FA7" w:rsidP="00591DD2">
      <w:pPr>
        <w:pStyle w:val="Heading4"/>
      </w:pPr>
      <w:r>
        <w:t>Codes</w:t>
      </w:r>
    </w:p>
    <w:p w14:paraId="6AEF8726" w14:textId="77777777" w:rsidR="00610796" w:rsidRDefault="00606FA7" w:rsidP="00606FA7">
      <w:r>
        <w:t>References to codes used as</w:t>
      </w:r>
      <w:r w:rsidR="00610796">
        <w:t xml:space="preserve"> type codes (the identifiers for the models) are as described above in the </w:t>
      </w:r>
      <w:r w:rsidR="00B317E5">
        <w:fldChar w:fldCharType="begin"/>
      </w:r>
      <w:r w:rsidR="00610796">
        <w:instrText xml:space="preserve"> REF _Ref332750321 \h </w:instrText>
      </w:r>
      <w:r w:rsidR="00B317E5">
        <w:fldChar w:fldCharType="separate"/>
      </w:r>
      <w:r w:rsidR="00610796">
        <w:t>Naming of Models</w:t>
      </w:r>
      <w:r w:rsidR="00B317E5">
        <w:fldChar w:fldCharType="end"/>
      </w:r>
      <w:r w:rsidR="00610796">
        <w:t xml:space="preserve"> section.</w:t>
      </w:r>
    </w:p>
    <w:p w14:paraId="0220B06C" w14:textId="77777777" w:rsidR="00606FA7" w:rsidRDefault="00610796" w:rsidP="00606FA7">
      <w:r>
        <w:lastRenderedPageBreak/>
        <w:t>References to</w:t>
      </w:r>
      <w:r w:rsidR="00606FA7">
        <w:t xml:space="preserve"> “keys” are of the form “XYZ_KEY_ECID”, where XYZ is in “camel case”, first letter capitalized.  In the HeartRateMease CEM, the line</w:t>
      </w:r>
    </w:p>
    <w:p w14:paraId="3B1CDD33" w14:textId="77777777" w:rsidR="00606FA7" w:rsidRDefault="00606FA7" w:rsidP="00606FA7">
      <w:pPr>
        <w:ind w:left="720"/>
      </w:pPr>
      <w:r w:rsidRPr="001E15D6">
        <w:rPr>
          <w:rFonts w:ascii="Courier New" w:hAnsi="Courier New" w:cs="Courier New"/>
          <w:b/>
          <w:bCs/>
          <w:color w:val="7F0055"/>
          <w:sz w:val="20"/>
          <w:szCs w:val="20"/>
        </w:rPr>
        <w:t>key</w:t>
      </w:r>
      <w:r w:rsidRPr="001E15D6">
        <w:rPr>
          <w:rFonts w:ascii="Courier New" w:hAnsi="Courier New" w:cs="Courier New"/>
          <w:color w:val="000000"/>
          <w:sz w:val="20"/>
          <w:szCs w:val="20"/>
        </w:rPr>
        <w:t xml:space="preserve"> </w:t>
      </w:r>
      <w:r w:rsidRPr="001E15D6">
        <w:rPr>
          <w:rFonts w:ascii="Courier New" w:hAnsi="Courier New" w:cs="Courier New"/>
          <w:b/>
          <w:bCs/>
          <w:color w:val="7F0055"/>
          <w:sz w:val="20"/>
          <w:szCs w:val="20"/>
        </w:rPr>
        <w:t>code</w:t>
      </w:r>
      <w:r w:rsidRPr="001E15D6">
        <w:rPr>
          <w:rFonts w:ascii="Courier New" w:hAnsi="Courier New" w:cs="Courier New"/>
          <w:color w:val="000000"/>
          <w:sz w:val="20"/>
          <w:szCs w:val="20"/>
        </w:rPr>
        <w:t>(HeartRate_KEY_ECID)</w:t>
      </w:r>
    </w:p>
    <w:p w14:paraId="5D5ECFAF" w14:textId="77777777" w:rsidR="00606FA7" w:rsidRDefault="00606FA7" w:rsidP="00606FA7">
      <w:r>
        <w:t>HeartRate_KEY_ECID is a designation of the key code.</w:t>
      </w:r>
    </w:p>
    <w:p w14:paraId="19525B79" w14:textId="77777777" w:rsidR="00606FA7" w:rsidRDefault="00606FA7" w:rsidP="00606FA7">
      <w:r>
        <w:t>All other references to single codes (with the exception of type codes, as described above) are of the form “XYZ_ECID”, where XYZ is in “camel case”, first letter capitalized.</w:t>
      </w:r>
    </w:p>
    <w:p w14:paraId="078BDDD8" w14:textId="77777777" w:rsidR="00606FA7" w:rsidRDefault="00606FA7" w:rsidP="00591DD2">
      <w:pPr>
        <w:pStyle w:val="Heading4"/>
      </w:pPr>
      <w:r>
        <w:t>Value Sets</w:t>
      </w:r>
    </w:p>
    <w:p w14:paraId="1BCA5361" w14:textId="77777777" w:rsidR="00606FA7" w:rsidRDefault="00606FA7" w:rsidP="00606FA7">
      <w:r w:rsidRPr="00AE7BB5">
        <w:t xml:space="preserve">All </w:t>
      </w:r>
      <w:r>
        <w:t>references to value sets in</w:t>
      </w:r>
      <w:r w:rsidRPr="00AE7BB5">
        <w:t xml:space="preserve"> models should </w:t>
      </w:r>
      <w:r>
        <w:t>be of the form, “XYZ_VALUESET_ECID”.  The form “XYZ_DOMAIN_ECID” is deprecated.  In the BodyLocation CEM, in the line</w:t>
      </w:r>
    </w:p>
    <w:p w14:paraId="3BED74A6" w14:textId="77777777" w:rsidR="00606FA7" w:rsidRDefault="00606FA7" w:rsidP="00606FA7">
      <w:pPr>
        <w:ind w:left="720"/>
      </w:pPr>
      <w:r w:rsidRPr="001E15D6">
        <w:rPr>
          <w:rFonts w:ascii="Courier New" w:hAnsi="Courier New" w:cs="Courier New"/>
          <w:b/>
          <w:bCs/>
          <w:color w:val="7F0055"/>
          <w:sz w:val="20"/>
          <w:szCs w:val="20"/>
        </w:rPr>
        <w:t>data</w:t>
      </w:r>
      <w:r w:rsidRPr="001E15D6">
        <w:rPr>
          <w:rFonts w:ascii="Courier New" w:hAnsi="Courier New" w:cs="Courier New"/>
          <w:color w:val="000000"/>
          <w:sz w:val="20"/>
          <w:szCs w:val="20"/>
        </w:rPr>
        <w:t xml:space="preserve"> CD </w:t>
      </w:r>
      <w:r w:rsidRPr="001E15D6">
        <w:rPr>
          <w:rFonts w:ascii="Courier New" w:hAnsi="Courier New" w:cs="Courier New"/>
          <w:b/>
          <w:bCs/>
          <w:color w:val="7F0055"/>
          <w:sz w:val="20"/>
          <w:szCs w:val="20"/>
        </w:rPr>
        <w:t>code</w:t>
      </w:r>
      <w:r w:rsidRPr="001E15D6">
        <w:rPr>
          <w:rFonts w:ascii="Courier New" w:hAnsi="Courier New" w:cs="Courier New"/>
          <w:color w:val="000000"/>
          <w:sz w:val="20"/>
          <w:szCs w:val="20"/>
        </w:rPr>
        <w:t>.</w:t>
      </w:r>
      <w:r w:rsidRPr="001E15D6">
        <w:rPr>
          <w:rFonts w:ascii="Courier New" w:hAnsi="Courier New" w:cs="Courier New"/>
          <w:b/>
          <w:bCs/>
          <w:color w:val="7F0055"/>
          <w:sz w:val="20"/>
          <w:szCs w:val="20"/>
        </w:rPr>
        <w:t>card</w:t>
      </w:r>
      <w:r w:rsidRPr="001E15D6">
        <w:rPr>
          <w:rFonts w:ascii="Courier New" w:hAnsi="Courier New" w:cs="Courier New"/>
          <w:color w:val="000000"/>
          <w:sz w:val="20"/>
          <w:szCs w:val="20"/>
        </w:rPr>
        <w:t>(</w:t>
      </w:r>
      <w:r w:rsidRPr="001E15D6">
        <w:rPr>
          <w:rFonts w:ascii="Courier New" w:hAnsi="Courier New" w:cs="Courier New"/>
          <w:color w:val="7D7D7D"/>
          <w:sz w:val="20"/>
          <w:szCs w:val="20"/>
        </w:rPr>
        <w:t>0..1</w:t>
      </w:r>
      <w:r w:rsidRPr="001E15D6">
        <w:rPr>
          <w:rFonts w:ascii="Courier New" w:hAnsi="Courier New" w:cs="Courier New"/>
          <w:color w:val="000000"/>
          <w:sz w:val="20"/>
          <w:szCs w:val="20"/>
        </w:rPr>
        <w:t xml:space="preserve">) </w:t>
      </w:r>
      <w:r w:rsidRPr="001E15D6">
        <w:rPr>
          <w:rFonts w:ascii="Courier New" w:hAnsi="Courier New" w:cs="Courier New"/>
          <w:b/>
          <w:bCs/>
          <w:color w:val="7F0055"/>
          <w:sz w:val="20"/>
          <w:szCs w:val="20"/>
        </w:rPr>
        <w:t>code</w:t>
      </w:r>
      <w:r w:rsidRPr="001E15D6">
        <w:rPr>
          <w:rFonts w:ascii="Courier New" w:hAnsi="Courier New" w:cs="Courier New"/>
          <w:color w:val="000000"/>
          <w:sz w:val="20"/>
          <w:szCs w:val="20"/>
        </w:rPr>
        <w:t>.</w:t>
      </w:r>
      <w:r w:rsidRPr="001E15D6">
        <w:rPr>
          <w:rFonts w:ascii="Courier New" w:hAnsi="Courier New" w:cs="Courier New"/>
          <w:b/>
          <w:bCs/>
          <w:color w:val="7F0055"/>
          <w:sz w:val="20"/>
          <w:szCs w:val="20"/>
        </w:rPr>
        <w:t>domain</w:t>
      </w:r>
      <w:r w:rsidRPr="001E15D6">
        <w:rPr>
          <w:rFonts w:ascii="Courier New" w:hAnsi="Courier New" w:cs="Courier New"/>
          <w:color w:val="000000"/>
          <w:sz w:val="20"/>
          <w:szCs w:val="20"/>
        </w:rPr>
        <w:t>(BodyLocation_VALUESET_ECID)</w:t>
      </w:r>
    </w:p>
    <w:p w14:paraId="1FA0D7ED" w14:textId="77777777" w:rsidR="00606FA7" w:rsidRDefault="00606FA7" w:rsidP="00606FA7">
      <w:r>
        <w:t>“BodyLocation_VALUESET_ECID” is the designation of the concept representing the body location value set.</w:t>
      </w:r>
    </w:p>
    <w:p w14:paraId="78886DD8" w14:textId="77777777" w:rsidR="00C95206" w:rsidRDefault="00C95206" w:rsidP="00606FA7">
      <w:r>
        <w:t>If a value set is used as a key code in a model it should be of the form “XYZ_VALUESET_KEY_ECID.</w:t>
      </w:r>
    </w:p>
    <w:p w14:paraId="24EAF400" w14:textId="77777777" w:rsidR="00606FA7" w:rsidRDefault="00606FA7" w:rsidP="00591DD2">
      <w:pPr>
        <w:pStyle w:val="Heading3"/>
      </w:pPr>
      <w:bookmarkStart w:id="80" w:name="_Toc333001790"/>
      <w:r>
        <w:t>Ordering of Elements</w:t>
      </w:r>
      <w:bookmarkEnd w:id="80"/>
    </w:p>
    <w:p w14:paraId="649F79A4" w14:textId="77777777" w:rsidR="00606FA7" w:rsidRDefault="00606FA7" w:rsidP="00606FA7">
      <w:r>
        <w:t>While CDL enforces no rules about ordering of elements within a CEM, the ordering convention is as follows:</w:t>
      </w:r>
    </w:p>
    <w:p w14:paraId="550A7A05" w14:textId="77777777" w:rsidR="00606FA7" w:rsidRDefault="00606FA7" w:rsidP="00FB6440">
      <w:pPr>
        <w:pStyle w:val="ListParagraph"/>
        <w:numPr>
          <w:ilvl w:val="0"/>
          <w:numId w:val="42"/>
        </w:numPr>
      </w:pPr>
      <w:r>
        <w:t>Key</w:t>
      </w:r>
    </w:p>
    <w:p w14:paraId="0DF7EBCF" w14:textId="77777777" w:rsidR="00606FA7" w:rsidRDefault="00606FA7" w:rsidP="00FB6440">
      <w:pPr>
        <w:pStyle w:val="ListParagraph"/>
        <w:numPr>
          <w:ilvl w:val="0"/>
          <w:numId w:val="42"/>
        </w:numPr>
      </w:pPr>
      <w:r>
        <w:t>Data or items</w:t>
      </w:r>
    </w:p>
    <w:p w14:paraId="7B1E1D71" w14:textId="77777777" w:rsidR="00606FA7" w:rsidRDefault="00606FA7" w:rsidP="00FB6440">
      <w:pPr>
        <w:pStyle w:val="ListParagraph"/>
        <w:numPr>
          <w:ilvl w:val="0"/>
          <w:numId w:val="42"/>
        </w:numPr>
      </w:pPr>
      <w:r>
        <w:t>Qualifiers</w:t>
      </w:r>
    </w:p>
    <w:p w14:paraId="4D5C6F90" w14:textId="77777777" w:rsidR="00606FA7" w:rsidRDefault="00606FA7" w:rsidP="00FB6440">
      <w:pPr>
        <w:pStyle w:val="ListParagraph"/>
        <w:numPr>
          <w:ilvl w:val="0"/>
          <w:numId w:val="42"/>
        </w:numPr>
      </w:pPr>
      <w:r>
        <w:t>Modifiers</w:t>
      </w:r>
    </w:p>
    <w:p w14:paraId="6E30B65C" w14:textId="77777777" w:rsidR="00606FA7" w:rsidRDefault="00606FA7" w:rsidP="00FB6440">
      <w:pPr>
        <w:pStyle w:val="ListParagraph"/>
        <w:numPr>
          <w:ilvl w:val="0"/>
          <w:numId w:val="42"/>
        </w:numPr>
      </w:pPr>
      <w:r>
        <w:t>Attributions</w:t>
      </w:r>
    </w:p>
    <w:p w14:paraId="5DD0D976" w14:textId="77777777" w:rsidR="00606FA7" w:rsidRDefault="00606FA7" w:rsidP="00FB6440">
      <w:pPr>
        <w:pStyle w:val="ListParagraph"/>
        <w:numPr>
          <w:ilvl w:val="0"/>
          <w:numId w:val="42"/>
        </w:numPr>
      </w:pPr>
      <w:r>
        <w:t>Constraint elements (i.e., elements that begin with “constraint”)</w:t>
      </w:r>
    </w:p>
    <w:p w14:paraId="30336F64" w14:textId="77777777" w:rsidR="00606FA7" w:rsidRPr="0052772F" w:rsidRDefault="00606FA7" w:rsidP="00606FA7"/>
    <w:p w14:paraId="40451BE8" w14:textId="77777777" w:rsidR="00284CE9" w:rsidRDefault="00284CE9" w:rsidP="00591DD2">
      <w:pPr>
        <w:pStyle w:val="Heading2"/>
      </w:pPr>
      <w:bookmarkStart w:id="81" w:name="_Toc333001791"/>
      <w:r>
        <w:t>Modifications to Models</w:t>
      </w:r>
      <w:bookmarkEnd w:id="81"/>
    </w:p>
    <w:p w14:paraId="364C5F2F" w14:textId="77777777" w:rsidR="00284CE9" w:rsidRDefault="00284CE9" w:rsidP="00284CE9">
      <w:r>
        <w:t xml:space="preserve">Modifications to a model </w:t>
      </w:r>
      <w:r w:rsidR="00111686">
        <w:t xml:space="preserve">that has been used for data storage </w:t>
      </w:r>
      <w:r>
        <w:t>may only be performed if they are “backward compatible”.  The definition of a backward compatible change is operational; a change is backward compatible if a data instance that was validated against the model and found valid before the change would still be valid if it were validated against the model after the change.  If a change would be non-backward compatible, it must not be made; instead, a new model must be created.</w:t>
      </w:r>
    </w:p>
    <w:p w14:paraId="2AEC67FD" w14:textId="77777777" w:rsidR="00284CE9" w:rsidRDefault="00284CE9" w:rsidP="00284CE9">
      <w:r>
        <w:t>A backward compatible change may be characterized as a broadening change or an addition.  In contrast a non-backward compatible change is a restricting change or a deletion.  As example</w:t>
      </w:r>
      <w:r w:rsidR="00111686">
        <w:t>s</w:t>
      </w:r>
      <w:r>
        <w:t>, the following are backward compatible changes:</w:t>
      </w:r>
    </w:p>
    <w:p w14:paraId="4A5E2D8D" w14:textId="77777777" w:rsidR="00284CE9" w:rsidRDefault="00284CE9" w:rsidP="00FB6440">
      <w:pPr>
        <w:pStyle w:val="ListParagraph"/>
        <w:numPr>
          <w:ilvl w:val="0"/>
          <w:numId w:val="41"/>
        </w:numPr>
        <w:tabs>
          <w:tab w:val="left" w:pos="360"/>
          <w:tab w:val="left" w:pos="720"/>
          <w:tab w:val="left" w:pos="1080"/>
          <w:tab w:val="left" w:pos="1440"/>
          <w:tab w:val="left" w:pos="1800"/>
        </w:tabs>
      </w:pPr>
      <w:r>
        <w:t>Additions of a qualifier/modifier</w:t>
      </w:r>
      <w:r w:rsidR="00457549">
        <w:t>/attribution</w:t>
      </w:r>
    </w:p>
    <w:p w14:paraId="1A064F7E" w14:textId="77777777" w:rsidR="00284CE9" w:rsidRPr="0010409C" w:rsidRDefault="00111686" w:rsidP="00FB6440">
      <w:pPr>
        <w:pStyle w:val="ListParagraph"/>
        <w:numPr>
          <w:ilvl w:val="0"/>
          <w:numId w:val="41"/>
        </w:numPr>
        <w:tabs>
          <w:tab w:val="left" w:pos="360"/>
          <w:tab w:val="left" w:pos="720"/>
          <w:tab w:val="left" w:pos="1080"/>
          <w:tab w:val="left" w:pos="1440"/>
          <w:tab w:val="left" w:pos="1800"/>
        </w:tabs>
      </w:pPr>
      <w:r>
        <w:t>Widening of</w:t>
      </w:r>
      <w:r w:rsidR="00284CE9">
        <w:t xml:space="preserve"> cardinality of qualifiers</w:t>
      </w:r>
      <w:r>
        <w:t>/modifiers</w:t>
      </w:r>
      <w:r w:rsidR="00457549">
        <w:t>/attributions</w:t>
      </w:r>
    </w:p>
    <w:p w14:paraId="7F24635F" w14:textId="77777777" w:rsidR="00284CE9" w:rsidRDefault="00284CE9" w:rsidP="00284CE9">
      <w:pPr>
        <w:tabs>
          <w:tab w:val="left" w:pos="360"/>
          <w:tab w:val="left" w:pos="720"/>
          <w:tab w:val="left" w:pos="1080"/>
          <w:tab w:val="left" w:pos="1440"/>
          <w:tab w:val="left" w:pos="1800"/>
        </w:tabs>
        <w:spacing w:after="0" w:line="240" w:lineRule="auto"/>
      </w:pPr>
    </w:p>
    <w:p w14:paraId="3205221B" w14:textId="77777777" w:rsidR="00284CE9" w:rsidRDefault="00284CE9" w:rsidP="00284CE9">
      <w:pPr>
        <w:tabs>
          <w:tab w:val="left" w:pos="360"/>
          <w:tab w:val="left" w:pos="720"/>
          <w:tab w:val="left" w:pos="1080"/>
          <w:tab w:val="left" w:pos="1440"/>
          <w:tab w:val="left" w:pos="1800"/>
        </w:tabs>
        <w:spacing w:after="0" w:line="240" w:lineRule="auto"/>
      </w:pPr>
      <w:r>
        <w:t>The following are examples of non-backward compatible changes which require creation of a new model instead of modifying an existing model:</w:t>
      </w:r>
    </w:p>
    <w:p w14:paraId="09FA438C" w14:textId="77777777" w:rsidR="00284CE9" w:rsidRPr="0010409C" w:rsidRDefault="00284CE9" w:rsidP="00FB6440">
      <w:pPr>
        <w:pStyle w:val="ListParagraph"/>
        <w:numPr>
          <w:ilvl w:val="0"/>
          <w:numId w:val="40"/>
        </w:numPr>
        <w:tabs>
          <w:tab w:val="left" w:pos="360"/>
          <w:tab w:val="left" w:pos="720"/>
          <w:tab w:val="left" w:pos="1080"/>
          <w:tab w:val="left" w:pos="1440"/>
          <w:tab w:val="left" w:pos="1800"/>
        </w:tabs>
      </w:pPr>
      <w:r>
        <w:t>Change of data type</w:t>
      </w:r>
    </w:p>
    <w:p w14:paraId="60FE0E40" w14:textId="77777777" w:rsidR="00284CE9" w:rsidRPr="0010409C" w:rsidRDefault="00284CE9" w:rsidP="00FB6440">
      <w:pPr>
        <w:pStyle w:val="ListParagraph"/>
        <w:numPr>
          <w:ilvl w:val="0"/>
          <w:numId w:val="40"/>
        </w:numPr>
        <w:tabs>
          <w:tab w:val="left" w:pos="360"/>
          <w:tab w:val="left" w:pos="720"/>
          <w:tab w:val="left" w:pos="1080"/>
          <w:tab w:val="left" w:pos="1440"/>
          <w:tab w:val="left" w:pos="1800"/>
        </w:tabs>
      </w:pPr>
      <w:r>
        <w:t>Change of units of measure</w:t>
      </w:r>
    </w:p>
    <w:p w14:paraId="0D759687" w14:textId="77777777" w:rsidR="00284CE9" w:rsidRPr="0010409C" w:rsidRDefault="00284CE9" w:rsidP="00FB6440">
      <w:pPr>
        <w:pStyle w:val="ListParagraph"/>
        <w:numPr>
          <w:ilvl w:val="0"/>
          <w:numId w:val="40"/>
        </w:numPr>
        <w:tabs>
          <w:tab w:val="left" w:pos="360"/>
          <w:tab w:val="left" w:pos="720"/>
          <w:tab w:val="left" w:pos="1080"/>
          <w:tab w:val="left" w:pos="1440"/>
          <w:tab w:val="left" w:pos="1800"/>
        </w:tabs>
      </w:pPr>
      <w:r>
        <w:t>Deletion of qualifier/modifier</w:t>
      </w:r>
    </w:p>
    <w:p w14:paraId="731C7462" w14:textId="77777777" w:rsidR="00284CE9" w:rsidRDefault="00284CE9" w:rsidP="00FB6440">
      <w:pPr>
        <w:pStyle w:val="ListParagraph"/>
        <w:numPr>
          <w:ilvl w:val="0"/>
          <w:numId w:val="40"/>
        </w:numPr>
        <w:tabs>
          <w:tab w:val="left" w:pos="360"/>
          <w:tab w:val="left" w:pos="720"/>
          <w:tab w:val="left" w:pos="1080"/>
          <w:tab w:val="left" w:pos="1440"/>
          <w:tab w:val="left" w:pos="1800"/>
        </w:tabs>
      </w:pPr>
      <w:r w:rsidRPr="0010409C">
        <w:t xml:space="preserve">Replacement of one qualifier/modifier/item with another </w:t>
      </w:r>
    </w:p>
    <w:p w14:paraId="25A9CE69" w14:textId="77777777" w:rsidR="00284CE9" w:rsidRDefault="00284CE9" w:rsidP="00FB6440">
      <w:pPr>
        <w:pStyle w:val="ListParagraph"/>
        <w:numPr>
          <w:ilvl w:val="1"/>
          <w:numId w:val="40"/>
        </w:numPr>
        <w:tabs>
          <w:tab w:val="left" w:pos="360"/>
          <w:tab w:val="left" w:pos="720"/>
          <w:tab w:val="left" w:pos="1080"/>
          <w:tab w:val="left" w:pos="1440"/>
          <w:tab w:val="left" w:pos="1800"/>
        </w:tabs>
      </w:pPr>
      <w:r w:rsidRPr="0010409C">
        <w:t>Note: this can be viewed as a deletion and an addition, and consequently, because of the deletion, is grou</w:t>
      </w:r>
      <w:r>
        <w:t>nds for creation of a new CEM</w:t>
      </w:r>
      <w:r w:rsidRPr="0010409C">
        <w:t xml:space="preserve">. </w:t>
      </w:r>
    </w:p>
    <w:p w14:paraId="7E6060E4" w14:textId="77777777" w:rsidR="00284CE9" w:rsidRPr="0010409C" w:rsidRDefault="00284CE9" w:rsidP="00FB6440">
      <w:pPr>
        <w:pStyle w:val="ListParagraph"/>
        <w:numPr>
          <w:ilvl w:val="0"/>
          <w:numId w:val="40"/>
        </w:numPr>
        <w:tabs>
          <w:tab w:val="left" w:pos="360"/>
          <w:tab w:val="left" w:pos="720"/>
          <w:tab w:val="left" w:pos="1080"/>
          <w:tab w:val="left" w:pos="1440"/>
          <w:tab w:val="left" w:pos="1800"/>
        </w:tabs>
      </w:pPr>
      <w:r>
        <w:t>Combination of multiple qualifiers into a single qualifier</w:t>
      </w:r>
      <w:r>
        <w:rPr>
          <w:rStyle w:val="FootnoteReference"/>
        </w:rPr>
        <w:footnoteReference w:id="41"/>
      </w:r>
    </w:p>
    <w:p w14:paraId="5272075C" w14:textId="77777777" w:rsidR="00284CE9" w:rsidRDefault="00284CE9" w:rsidP="00FB6440">
      <w:pPr>
        <w:numPr>
          <w:ilvl w:val="1"/>
          <w:numId w:val="39"/>
        </w:numPr>
        <w:tabs>
          <w:tab w:val="left" w:pos="360"/>
          <w:tab w:val="left" w:pos="720"/>
          <w:tab w:val="left" w:pos="1080"/>
          <w:tab w:val="left" w:pos="1800"/>
          <w:tab w:val="left" w:pos="2160"/>
        </w:tabs>
        <w:spacing w:after="0" w:line="240" w:lineRule="auto"/>
      </w:pPr>
      <w:r>
        <w:t xml:space="preserve">Note: this can be viewed as multiple deletions and an addition, and consequently, because of the deletions, is grounds for creation of a new CEM. </w:t>
      </w:r>
    </w:p>
    <w:p w14:paraId="7B912A10" w14:textId="77777777" w:rsidR="00284CE9" w:rsidRDefault="00284CE9" w:rsidP="00FB6440">
      <w:pPr>
        <w:numPr>
          <w:ilvl w:val="0"/>
          <w:numId w:val="39"/>
        </w:numPr>
        <w:tabs>
          <w:tab w:val="left" w:pos="360"/>
          <w:tab w:val="left" w:pos="1080"/>
          <w:tab w:val="left" w:pos="1440"/>
          <w:tab w:val="left" w:pos="1800"/>
          <w:tab w:val="left" w:pos="2160"/>
        </w:tabs>
        <w:spacing w:after="0" w:line="240" w:lineRule="auto"/>
      </w:pPr>
      <w:r>
        <w:t>Splitting of a single qualifier into multiple qualifiers</w:t>
      </w:r>
      <w:r>
        <w:rPr>
          <w:rStyle w:val="FootnoteReference"/>
        </w:rPr>
        <w:footnoteReference w:id="42"/>
      </w:r>
    </w:p>
    <w:p w14:paraId="0B079942" w14:textId="77777777" w:rsidR="00284CE9" w:rsidRDefault="00284CE9" w:rsidP="00FB6440">
      <w:pPr>
        <w:numPr>
          <w:ilvl w:val="1"/>
          <w:numId w:val="39"/>
        </w:numPr>
        <w:tabs>
          <w:tab w:val="left" w:pos="360"/>
          <w:tab w:val="left" w:pos="720"/>
          <w:tab w:val="left" w:pos="1080"/>
          <w:tab w:val="left" w:pos="1800"/>
          <w:tab w:val="left" w:pos="2160"/>
        </w:tabs>
        <w:spacing w:after="0" w:line="240" w:lineRule="auto"/>
      </w:pPr>
      <w:r>
        <w:t xml:space="preserve">Note: this can be viewed as a deletion and an addition, and consequently, because of the deletion, is grounds for creation of a new CEM. </w:t>
      </w:r>
    </w:p>
    <w:p w14:paraId="3D8F2CC1" w14:textId="77777777" w:rsidR="00284CE9" w:rsidRPr="0010409C" w:rsidRDefault="00284CE9" w:rsidP="00FB6440">
      <w:pPr>
        <w:numPr>
          <w:ilvl w:val="0"/>
          <w:numId w:val="39"/>
        </w:numPr>
        <w:tabs>
          <w:tab w:val="left" w:pos="360"/>
          <w:tab w:val="left" w:pos="1080"/>
          <w:tab w:val="left" w:pos="1440"/>
          <w:tab w:val="left" w:pos="1800"/>
        </w:tabs>
        <w:spacing w:after="0" w:line="240" w:lineRule="auto"/>
      </w:pPr>
      <w:r>
        <w:t>Restriction of cardinality of items/qualifiers</w:t>
      </w:r>
    </w:p>
    <w:p w14:paraId="38B4AF4C" w14:textId="77777777" w:rsidR="00284CE9" w:rsidRDefault="00284CE9" w:rsidP="00284CE9">
      <w:pPr>
        <w:tabs>
          <w:tab w:val="left" w:pos="360"/>
          <w:tab w:val="left" w:pos="720"/>
          <w:tab w:val="left" w:pos="1080"/>
          <w:tab w:val="left" w:pos="1800"/>
          <w:tab w:val="left" w:pos="2160"/>
        </w:tabs>
        <w:spacing w:before="100" w:beforeAutospacing="1" w:after="100" w:afterAutospacing="1" w:line="240" w:lineRule="auto"/>
      </w:pPr>
      <w:r>
        <w:t xml:space="preserve">A more complete list of backward-compatible and non-backward-compatible changes is given in </w:t>
      </w:r>
      <w:r w:rsidR="00B317E5">
        <w:fldChar w:fldCharType="begin"/>
      </w:r>
      <w:r>
        <w:instrText xml:space="preserve"> REF _Ref332661153 \h </w:instrText>
      </w:r>
      <w:r w:rsidR="00B317E5">
        <w:fldChar w:fldCharType="separate"/>
      </w:r>
      <w:r>
        <w:t>Appendix A – Model and Terminology Changes and Backward Compatibility</w:t>
      </w:r>
      <w:r w:rsidR="00B317E5">
        <w:fldChar w:fldCharType="end"/>
      </w:r>
      <w:r>
        <w:t>.</w:t>
      </w:r>
    </w:p>
    <w:p w14:paraId="06B5BF85" w14:textId="77777777" w:rsidR="00284CE9" w:rsidRDefault="00F16AAF" w:rsidP="00284CE9">
      <w:pPr>
        <w:tabs>
          <w:tab w:val="left" w:pos="360"/>
          <w:tab w:val="left" w:pos="720"/>
          <w:tab w:val="left" w:pos="1080"/>
          <w:tab w:val="left" w:pos="1800"/>
          <w:tab w:val="left" w:pos="2160"/>
        </w:tabs>
        <w:spacing w:before="100" w:beforeAutospacing="1" w:after="100" w:afterAutospacing="1" w:line="240" w:lineRule="auto"/>
      </w:pPr>
      <w:r>
        <w:t>An addition of concepts to a referenced value set is</w:t>
      </w:r>
      <w:r w:rsidR="00284CE9">
        <w:t xml:space="preserve"> a broadening change that requires no modification to the CEM.  </w:t>
      </w:r>
      <w:r>
        <w:t>A deletion of concepts from a referenced value set is</w:t>
      </w:r>
      <w:r w:rsidR="00284CE9">
        <w:t xml:space="preserve"> a restricting change and hence, strictly speaking, should result in the creation of a new CEM.  This point is under discussion.</w:t>
      </w:r>
    </w:p>
    <w:p w14:paraId="0580FAAE" w14:textId="77777777" w:rsidR="00284CE9" w:rsidRDefault="00284CE9" w:rsidP="00284CE9">
      <w:r>
        <w:t>At the time of this writing, no version numbering scheme for models exists.</w:t>
      </w:r>
    </w:p>
    <w:p w14:paraId="401DA2E1" w14:textId="77777777" w:rsidR="000E3395" w:rsidRDefault="00027056" w:rsidP="00591DD2">
      <w:pPr>
        <w:pStyle w:val="Heading1"/>
      </w:pPr>
      <w:bookmarkStart w:id="82" w:name="_Toc333001792"/>
      <w:r>
        <w:t>Creating Terminology for Use in CEMs</w:t>
      </w:r>
      <w:bookmarkEnd w:id="82"/>
    </w:p>
    <w:p w14:paraId="4BFE5805" w14:textId="77777777" w:rsidR="00027056" w:rsidRDefault="00027056" w:rsidP="00591DD2">
      <w:pPr>
        <w:pStyle w:val="Heading2"/>
      </w:pPr>
      <w:bookmarkStart w:id="83" w:name="_Toc333001793"/>
      <w:r>
        <w:t>Key Codes and Type Codes</w:t>
      </w:r>
      <w:bookmarkEnd w:id="83"/>
    </w:p>
    <w:p w14:paraId="7783A030" w14:textId="77777777" w:rsidR="007D4C7E" w:rsidRPr="00027056" w:rsidRDefault="001F32DC" w:rsidP="00226253">
      <w:r>
        <w:t>NEEDS COMPLETION</w:t>
      </w:r>
    </w:p>
    <w:p w14:paraId="0FA5529E" w14:textId="77777777" w:rsidR="00027056" w:rsidRDefault="00027056" w:rsidP="00591DD2">
      <w:pPr>
        <w:pStyle w:val="Heading2"/>
      </w:pPr>
      <w:bookmarkStart w:id="84" w:name="_Toc333001794"/>
      <w:r>
        <w:t>Value Sets</w:t>
      </w:r>
      <w:bookmarkEnd w:id="84"/>
    </w:p>
    <w:p w14:paraId="545F3091" w14:textId="77777777" w:rsidR="0095693A" w:rsidRDefault="0095693A" w:rsidP="0095693A">
      <w:r>
        <w:t>Value sets are created in conjunction with the models; in fact, the sole purpose of creating the ECIS code system was to provide the codes and value sets needed by the CEMs that were created.  Creating models and terminology independently often creates a semantic mismatch.</w:t>
      </w:r>
    </w:p>
    <w:p w14:paraId="62D71B37" w14:textId="77777777" w:rsidR="003C0722" w:rsidRDefault="001F32DC" w:rsidP="00226253">
      <w:r>
        <w:t>NEEDS COMPLETION</w:t>
      </w:r>
    </w:p>
    <w:p w14:paraId="713C0670" w14:textId="77777777" w:rsidR="007D4C7E" w:rsidRDefault="007D4C7E" w:rsidP="00591DD2">
      <w:pPr>
        <w:pStyle w:val="Heading2"/>
      </w:pPr>
      <w:bookmarkStart w:id="85" w:name="_Toc333001795"/>
      <w:r>
        <w:t xml:space="preserve">Further Constraint of Value </w:t>
      </w:r>
      <w:commentRangeStart w:id="86"/>
      <w:r>
        <w:t>Sets</w:t>
      </w:r>
      <w:bookmarkEnd w:id="85"/>
      <w:commentRangeEnd w:id="86"/>
      <w:r w:rsidR="00F16AAF">
        <w:rPr>
          <w:rStyle w:val="CommentReference"/>
          <w:rFonts w:asciiTheme="minorHAnsi" w:eastAsiaTheme="minorEastAsia" w:hAnsiTheme="minorHAnsi" w:cstheme="minorBidi"/>
          <w:b w:val="0"/>
          <w:bCs w:val="0"/>
          <w:color w:val="auto"/>
        </w:rPr>
        <w:commentReference w:id="86"/>
      </w:r>
    </w:p>
    <w:p w14:paraId="26CFE163" w14:textId="77777777" w:rsidR="007D4C7E" w:rsidRDefault="007D4C7E" w:rsidP="007D4C7E">
      <w:r>
        <w:lastRenderedPageBreak/>
        <w:t>The value set referenced in a CEM’s definition may be further constrained when that CEM is referenced by another CEM.  For example, the MethodDevice component model references the MethodDevice_VALUESET_ECID, i.e., the valid values for “data”</w:t>
      </w:r>
      <w:r>
        <w:rPr>
          <w:rStyle w:val="FootnoteReference"/>
        </w:rPr>
        <w:footnoteReference w:id="43"/>
      </w:r>
      <w:r>
        <w:t xml:space="preserve"> in the MethodDevice component are those constituting the valueset with designation MethodDevice_VALUESET_ECID.  However, when MethodDevice is used (referred to) as a qualifier within another model, the referencing model may further constrain the MethodDevice value set to a subset more appropriate for use within the referencing model.  The heart rate measurement model, for instance, constrains the valid set of values for MethodDevice to be the HeartRateMethodDevice value set, which contains just that subset of values from the MethodDevice value set that are appropriate for the measurement of a heart rate.  This situation is illustrated in </w:t>
      </w:r>
      <w:r w:rsidR="00B317E5">
        <w:fldChar w:fldCharType="begin"/>
      </w:r>
      <w:r>
        <w:instrText xml:space="preserve"> REF _Ref320539253 \h </w:instrText>
      </w:r>
      <w:r w:rsidR="00B317E5">
        <w:fldChar w:fldCharType="separate"/>
      </w:r>
      <w:r w:rsidR="005B1ADA">
        <w:t xml:space="preserve">Figure </w:t>
      </w:r>
      <w:r w:rsidR="005B1ADA">
        <w:rPr>
          <w:noProof/>
        </w:rPr>
        <w:t>12</w:t>
      </w:r>
      <w:r w:rsidR="00B317E5">
        <w:fldChar w:fldCharType="end"/>
      </w:r>
      <w:r>
        <w:t xml:space="preserve">.  In the top of the figure, we see the MethodDevice model, in which data is constrained to the MethodDevice_VALUESET_ECID.  At the bottom of the figure, we see the MethodDevice model being used within the HeartRateMeas model as a qualifier, and the statement </w:t>
      </w:r>
    </w:p>
    <w:p w14:paraId="10065F9F" w14:textId="77777777" w:rsidR="005B1ADA" w:rsidRDefault="005B1ADA" w:rsidP="005B1A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constraint</w:t>
      </w:r>
      <w:r>
        <w:rPr>
          <w:rFonts w:ascii="Courier New" w:hAnsi="Courier New" w:cs="Courier New"/>
          <w:color w:val="000000"/>
          <w:sz w:val="20"/>
          <w:szCs w:val="20"/>
        </w:rPr>
        <w:t xml:space="preserve"> methodDevice.CD.</w:t>
      </w:r>
      <w:r>
        <w:rPr>
          <w:rFonts w:ascii="Courier New" w:hAnsi="Courier New" w:cs="Courier New"/>
          <w:b/>
          <w:bCs/>
          <w:color w:val="7F0055"/>
          <w:sz w:val="20"/>
          <w:szCs w:val="20"/>
        </w:rPr>
        <w:t>code</w:t>
      </w:r>
      <w:r>
        <w:rPr>
          <w:rFonts w:ascii="Courier New" w:hAnsi="Courier New" w:cs="Courier New"/>
          <w:color w:val="000000"/>
          <w:sz w:val="20"/>
          <w:szCs w:val="20"/>
        </w:rPr>
        <w:t>.</w:t>
      </w:r>
      <w:r>
        <w:rPr>
          <w:rFonts w:ascii="Courier New" w:hAnsi="Courier New" w:cs="Courier New"/>
          <w:b/>
          <w:bCs/>
          <w:color w:val="7F0055"/>
          <w:sz w:val="20"/>
          <w:szCs w:val="20"/>
        </w:rPr>
        <w:t>domain</w:t>
      </w:r>
      <w:r>
        <w:rPr>
          <w:rFonts w:ascii="Courier New" w:hAnsi="Courier New" w:cs="Courier New"/>
          <w:color w:val="000000"/>
          <w:sz w:val="20"/>
          <w:szCs w:val="20"/>
        </w:rPr>
        <w:t xml:space="preserve"> (HeartRateMethodDevice_VALUESET_ECID);</w:t>
      </w:r>
    </w:p>
    <w:p w14:paraId="5F8F0344" w14:textId="77777777" w:rsidR="00AF4212" w:rsidRDefault="00AF4212" w:rsidP="007D4C7E"/>
    <w:p w14:paraId="0C7D43DD" w14:textId="77777777" w:rsidR="007D4C7E" w:rsidRDefault="007D4C7E" w:rsidP="007D4C7E">
      <w:r>
        <w:t>further constraining MethodDevice’s data from its original constraint to a further constrained value set</w:t>
      </w:r>
      <w:r>
        <w:rPr>
          <w:rStyle w:val="FootnoteReference"/>
        </w:rPr>
        <w:footnoteReference w:id="44"/>
      </w:r>
      <w:r>
        <w:t>.</w:t>
      </w:r>
    </w:p>
    <w:p w14:paraId="3CA127F0" w14:textId="34AC2CF7" w:rsidR="00AF4212" w:rsidRDefault="00806B96" w:rsidP="007D4C7E">
      <w:r>
        <w:rPr>
          <w:noProof/>
        </w:rPr>
        <mc:AlternateContent>
          <mc:Choice Requires="wps">
            <w:drawing>
              <wp:anchor distT="457200" distB="0" distL="114300" distR="114300" simplePos="0" relativeHeight="251848704" behindDoc="0" locked="0" layoutInCell="1" allowOverlap="1" wp14:anchorId="5C72CBCB" wp14:editId="5EE93BE8">
                <wp:simplePos x="0" y="0"/>
                <wp:positionH relativeFrom="column">
                  <wp:posOffset>-142240</wp:posOffset>
                </wp:positionH>
                <wp:positionV relativeFrom="margin">
                  <wp:posOffset>4754245</wp:posOffset>
                </wp:positionV>
                <wp:extent cx="6282690" cy="2370455"/>
                <wp:effectExtent l="0" t="0" r="16510" b="17145"/>
                <wp:wrapTopAndBottom/>
                <wp:docPr id="6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690" cy="2370455"/>
                        </a:xfrm>
                        <a:prstGeom prst="rect">
                          <a:avLst/>
                        </a:prstGeom>
                        <a:solidFill>
                          <a:srgbClr val="FFFFFF"/>
                        </a:solidFill>
                        <a:ln w="9525">
                          <a:solidFill>
                            <a:srgbClr val="000000"/>
                          </a:solidFill>
                          <a:miter lim="800000"/>
                          <a:headEnd/>
                          <a:tailEnd/>
                        </a:ln>
                      </wps:spPr>
                      <wps:txbx>
                        <w:txbxContent>
                          <w:p w14:paraId="21604219" w14:textId="77777777" w:rsidR="00D946F6" w:rsidRPr="005B1ADA" w:rsidRDefault="00D946F6" w:rsidP="005B1ADA">
                            <w:pPr>
                              <w:autoSpaceDE w:val="0"/>
                              <w:autoSpaceDN w:val="0"/>
                              <w:adjustRightInd w:val="0"/>
                              <w:spacing w:after="0" w:line="240" w:lineRule="auto"/>
                              <w:rPr>
                                <w:rFonts w:ascii="Courier New" w:hAnsi="Courier New" w:cs="Courier New"/>
                                <w:sz w:val="18"/>
                                <w:szCs w:val="18"/>
                              </w:rPr>
                            </w:pPr>
                            <w:r w:rsidRPr="005B1ADA">
                              <w:rPr>
                                <w:rFonts w:ascii="Courier New" w:hAnsi="Courier New" w:cs="Courier New"/>
                                <w:b/>
                                <w:bCs/>
                                <w:color w:val="7F0055"/>
                                <w:sz w:val="18"/>
                                <w:szCs w:val="18"/>
                              </w:rPr>
                              <w:t>model</w:t>
                            </w:r>
                            <w:r w:rsidRPr="005B1ADA">
                              <w:rPr>
                                <w:rFonts w:ascii="Courier New" w:hAnsi="Courier New" w:cs="Courier New"/>
                                <w:color w:val="000000"/>
                                <w:sz w:val="18"/>
                                <w:szCs w:val="18"/>
                              </w:rPr>
                              <w:t xml:space="preserve"> MethodDevice </w:t>
                            </w:r>
                            <w:r w:rsidRPr="005B1ADA">
                              <w:rPr>
                                <w:rFonts w:ascii="Courier New" w:hAnsi="Courier New" w:cs="Courier New"/>
                                <w:b/>
                                <w:bCs/>
                                <w:color w:val="7F0055"/>
                                <w:sz w:val="18"/>
                                <w:szCs w:val="18"/>
                              </w:rPr>
                              <w:t>is</w:t>
                            </w:r>
                            <w:r w:rsidRPr="005B1ADA">
                              <w:rPr>
                                <w:rFonts w:ascii="Courier New" w:hAnsi="Courier New" w:cs="Courier New"/>
                                <w:color w:val="000000"/>
                                <w:sz w:val="18"/>
                                <w:szCs w:val="18"/>
                              </w:rPr>
                              <w:t xml:space="preserve"> </w:t>
                            </w:r>
                            <w:r w:rsidRPr="005B1ADA">
                              <w:rPr>
                                <w:rFonts w:ascii="Courier New" w:hAnsi="Courier New" w:cs="Courier New"/>
                                <w:b/>
                                <w:bCs/>
                                <w:color w:val="0000A0"/>
                                <w:sz w:val="18"/>
                                <w:szCs w:val="18"/>
                              </w:rPr>
                              <w:t>component</w:t>
                            </w:r>
                            <w:r w:rsidRPr="005B1ADA">
                              <w:rPr>
                                <w:rFonts w:ascii="Courier New" w:hAnsi="Courier New" w:cs="Courier New"/>
                                <w:color w:val="000000"/>
                                <w:sz w:val="18"/>
                                <w:szCs w:val="18"/>
                              </w:rPr>
                              <w:t xml:space="preserve"> {</w:t>
                            </w:r>
                          </w:p>
                          <w:p w14:paraId="04D4751B" w14:textId="77777777" w:rsidR="00D946F6" w:rsidRPr="005B1ADA" w:rsidRDefault="00D946F6" w:rsidP="005B1ADA">
                            <w:pPr>
                              <w:autoSpaceDE w:val="0"/>
                              <w:autoSpaceDN w:val="0"/>
                              <w:adjustRightInd w:val="0"/>
                              <w:spacing w:after="0" w:line="240" w:lineRule="auto"/>
                              <w:rPr>
                                <w:rFonts w:ascii="Courier New" w:hAnsi="Courier New" w:cs="Courier New"/>
                                <w:sz w:val="18"/>
                                <w:szCs w:val="18"/>
                              </w:rPr>
                            </w:pP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key</w:t>
                            </w: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code</w:t>
                            </w:r>
                            <w:r w:rsidRPr="005B1ADA">
                              <w:rPr>
                                <w:rFonts w:ascii="Courier New" w:hAnsi="Courier New" w:cs="Courier New"/>
                                <w:color w:val="000000"/>
                                <w:sz w:val="18"/>
                                <w:szCs w:val="18"/>
                              </w:rPr>
                              <w:t>(MethodDevice_KEY_ECID);</w:t>
                            </w:r>
                          </w:p>
                          <w:p w14:paraId="659D2CE0" w14:textId="77777777" w:rsidR="00D946F6" w:rsidRPr="005B1ADA" w:rsidRDefault="00D946F6" w:rsidP="005B1ADA">
                            <w:pPr>
                              <w:autoSpaceDE w:val="0"/>
                              <w:autoSpaceDN w:val="0"/>
                              <w:adjustRightInd w:val="0"/>
                              <w:spacing w:after="0" w:line="240" w:lineRule="auto"/>
                              <w:rPr>
                                <w:rFonts w:ascii="Courier New" w:hAnsi="Courier New" w:cs="Courier New"/>
                                <w:sz w:val="18"/>
                                <w:szCs w:val="18"/>
                              </w:rPr>
                            </w:pP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data</w:t>
                            </w:r>
                            <w:r w:rsidRPr="005B1ADA">
                              <w:rPr>
                                <w:rFonts w:ascii="Courier New" w:hAnsi="Courier New" w:cs="Courier New"/>
                                <w:color w:val="000000"/>
                                <w:sz w:val="18"/>
                                <w:szCs w:val="18"/>
                              </w:rPr>
                              <w:t xml:space="preserve"> CD </w:t>
                            </w:r>
                            <w:r w:rsidRPr="005B1ADA">
                              <w:rPr>
                                <w:rFonts w:ascii="Courier New" w:hAnsi="Courier New" w:cs="Courier New"/>
                                <w:b/>
                                <w:bCs/>
                                <w:color w:val="7F0055"/>
                                <w:sz w:val="18"/>
                                <w:szCs w:val="18"/>
                              </w:rPr>
                              <w:t>code</w:t>
                            </w:r>
                            <w:r w:rsidRPr="005B1ADA">
                              <w:rPr>
                                <w:rFonts w:ascii="Courier New" w:hAnsi="Courier New" w:cs="Courier New"/>
                                <w:color w:val="000000"/>
                                <w:sz w:val="18"/>
                                <w:szCs w:val="18"/>
                              </w:rPr>
                              <w:t>.</w:t>
                            </w:r>
                            <w:r w:rsidRPr="005B1ADA">
                              <w:rPr>
                                <w:rFonts w:ascii="Courier New" w:hAnsi="Courier New" w:cs="Courier New"/>
                                <w:b/>
                                <w:bCs/>
                                <w:color w:val="7F0055"/>
                                <w:sz w:val="18"/>
                                <w:szCs w:val="18"/>
                              </w:rPr>
                              <w:t>card</w:t>
                            </w:r>
                            <w:r w:rsidRPr="005B1ADA">
                              <w:rPr>
                                <w:rFonts w:ascii="Courier New" w:hAnsi="Courier New" w:cs="Courier New"/>
                                <w:color w:val="000000"/>
                                <w:sz w:val="18"/>
                                <w:szCs w:val="18"/>
                              </w:rPr>
                              <w:t>(</w:t>
                            </w:r>
                            <w:r w:rsidRPr="005B1ADA">
                              <w:rPr>
                                <w:rFonts w:ascii="Courier New" w:hAnsi="Courier New" w:cs="Courier New"/>
                                <w:color w:val="7D7D7D"/>
                                <w:sz w:val="18"/>
                                <w:szCs w:val="18"/>
                              </w:rPr>
                              <w:t>0..1</w:t>
                            </w: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code</w:t>
                            </w:r>
                            <w:r w:rsidRPr="005B1ADA">
                              <w:rPr>
                                <w:rFonts w:ascii="Courier New" w:hAnsi="Courier New" w:cs="Courier New"/>
                                <w:color w:val="000000"/>
                                <w:sz w:val="18"/>
                                <w:szCs w:val="18"/>
                              </w:rPr>
                              <w:t>.</w:t>
                            </w:r>
                            <w:r w:rsidRPr="005B1ADA">
                              <w:rPr>
                                <w:rFonts w:ascii="Courier New" w:hAnsi="Courier New" w:cs="Courier New"/>
                                <w:b/>
                                <w:bCs/>
                                <w:color w:val="7F0055"/>
                                <w:sz w:val="18"/>
                                <w:szCs w:val="18"/>
                              </w:rPr>
                              <w:t>domain</w:t>
                            </w:r>
                            <w:r w:rsidRPr="005B1ADA">
                              <w:rPr>
                                <w:rFonts w:ascii="Courier New" w:hAnsi="Courier New" w:cs="Courier New"/>
                                <w:color w:val="000000"/>
                                <w:sz w:val="18"/>
                                <w:szCs w:val="18"/>
                              </w:rPr>
                              <w:t>(MethodDevice_VALUESET_ECID);</w:t>
                            </w:r>
                          </w:p>
                          <w:p w14:paraId="59CF83AF" w14:textId="77777777" w:rsidR="00D946F6" w:rsidRPr="005B1ADA" w:rsidRDefault="00D946F6" w:rsidP="005B1ADA">
                            <w:pPr>
                              <w:spacing w:after="0" w:line="240" w:lineRule="auto"/>
                              <w:contextualSpacing/>
                              <w:rPr>
                                <w:sz w:val="18"/>
                                <w:szCs w:val="18"/>
                              </w:rPr>
                            </w:pPr>
                            <w:r w:rsidRPr="005B1ADA">
                              <w:rPr>
                                <w:rFonts w:ascii="Courier New" w:hAnsi="Courier New" w:cs="Courier New"/>
                                <w:color w:val="000000"/>
                                <w:sz w:val="18"/>
                                <w:szCs w:val="18"/>
                              </w:rPr>
                              <w:t>}</w:t>
                            </w:r>
                          </w:p>
                          <w:p w14:paraId="08FBC983" w14:textId="77777777" w:rsidR="00D946F6" w:rsidRDefault="00D946F6" w:rsidP="005B1ADA">
                            <w:pPr>
                              <w:autoSpaceDE w:val="0"/>
                              <w:autoSpaceDN w:val="0"/>
                              <w:adjustRightInd w:val="0"/>
                              <w:spacing w:after="0" w:line="240" w:lineRule="auto"/>
                              <w:rPr>
                                <w:rFonts w:ascii="Courier New" w:hAnsi="Courier New" w:cs="Courier New"/>
                                <w:b/>
                                <w:bCs/>
                                <w:color w:val="7F0055"/>
                                <w:sz w:val="20"/>
                                <w:szCs w:val="20"/>
                              </w:rPr>
                            </w:pPr>
                          </w:p>
                          <w:p w14:paraId="3E6E6083" w14:textId="77777777" w:rsidR="00D946F6" w:rsidRDefault="00D946F6" w:rsidP="005B1ADA">
                            <w:pPr>
                              <w:autoSpaceDE w:val="0"/>
                              <w:autoSpaceDN w:val="0"/>
                              <w:adjustRightInd w:val="0"/>
                              <w:spacing w:after="0" w:line="240" w:lineRule="auto"/>
                              <w:rPr>
                                <w:rFonts w:ascii="Courier New" w:hAnsi="Courier New" w:cs="Courier New"/>
                                <w:b/>
                                <w:bCs/>
                                <w:color w:val="7F0055"/>
                                <w:sz w:val="20"/>
                                <w:szCs w:val="20"/>
                              </w:rPr>
                            </w:pPr>
                          </w:p>
                          <w:p w14:paraId="2B7944BA" w14:textId="77777777" w:rsidR="00D946F6" w:rsidRDefault="00D946F6" w:rsidP="005B1A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model</w:t>
                            </w:r>
                            <w:r>
                              <w:rPr>
                                <w:rFonts w:ascii="Courier New" w:hAnsi="Courier New" w:cs="Courier New"/>
                                <w:color w:val="000000"/>
                                <w:sz w:val="20"/>
                                <w:szCs w:val="20"/>
                              </w:rPr>
                              <w:t xml:space="preserve"> HeartRateMeas </w:t>
                            </w:r>
                            <w:r>
                              <w:rPr>
                                <w:rFonts w:ascii="Courier New" w:hAnsi="Courier New" w:cs="Courier New"/>
                                <w:b/>
                                <w:bCs/>
                                <w:color w:val="7F0055"/>
                                <w:sz w:val="20"/>
                                <w:szCs w:val="20"/>
                              </w:rPr>
                              <w:t>is</w:t>
                            </w:r>
                            <w:r>
                              <w:rPr>
                                <w:rFonts w:ascii="Courier New" w:hAnsi="Courier New" w:cs="Courier New"/>
                                <w:color w:val="000000"/>
                                <w:sz w:val="20"/>
                                <w:szCs w:val="20"/>
                              </w:rPr>
                              <w:t xml:space="preserve"> </w:t>
                            </w:r>
                            <w:r>
                              <w:rPr>
                                <w:rFonts w:ascii="Courier New" w:hAnsi="Courier New" w:cs="Courier New"/>
                                <w:b/>
                                <w:bCs/>
                                <w:color w:val="0000A0"/>
                                <w:sz w:val="20"/>
                                <w:szCs w:val="20"/>
                              </w:rPr>
                              <w:t>statement</w:t>
                            </w:r>
                            <w:r>
                              <w:rPr>
                                <w:rFonts w:ascii="Courier New" w:hAnsi="Courier New" w:cs="Courier New"/>
                                <w:color w:val="000000"/>
                                <w:sz w:val="20"/>
                                <w:szCs w:val="20"/>
                              </w:rPr>
                              <w:t xml:space="preserve"> {</w:t>
                            </w:r>
                          </w:p>
                          <w:p w14:paraId="664E63D1" w14:textId="77777777" w:rsidR="00D946F6" w:rsidRDefault="00D946F6" w:rsidP="005B1A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key</w:t>
                            </w:r>
                            <w:r>
                              <w:rPr>
                                <w:rFonts w:ascii="Courier New" w:hAnsi="Courier New" w:cs="Courier New"/>
                                <w:color w:val="000000"/>
                                <w:sz w:val="20"/>
                                <w:szCs w:val="20"/>
                              </w:rPr>
                              <w:t xml:space="preserve"> </w:t>
                            </w:r>
                            <w:r>
                              <w:rPr>
                                <w:rFonts w:ascii="Courier New" w:hAnsi="Courier New" w:cs="Courier New"/>
                                <w:b/>
                                <w:bCs/>
                                <w:color w:val="7F0055"/>
                                <w:sz w:val="20"/>
                                <w:szCs w:val="20"/>
                              </w:rPr>
                              <w:t>code</w:t>
                            </w:r>
                            <w:r>
                              <w:rPr>
                                <w:rFonts w:ascii="Courier New" w:hAnsi="Courier New" w:cs="Courier New"/>
                                <w:color w:val="000000"/>
                                <w:sz w:val="20"/>
                                <w:szCs w:val="20"/>
                              </w:rPr>
                              <w:t>(HeartRate_KEY_ECID);</w:t>
                            </w:r>
                          </w:p>
                          <w:p w14:paraId="6858375E" w14:textId="77777777" w:rsidR="00D946F6" w:rsidRDefault="00D946F6" w:rsidP="005B1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 .</w:t>
                            </w:r>
                          </w:p>
                          <w:p w14:paraId="1B510750" w14:textId="77777777" w:rsidR="00D946F6" w:rsidRDefault="00D946F6" w:rsidP="005B1A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qualifier</w:t>
                            </w:r>
                            <w:r>
                              <w:rPr>
                                <w:rFonts w:ascii="Courier New" w:hAnsi="Courier New" w:cs="Courier New"/>
                                <w:color w:val="000000"/>
                                <w:sz w:val="20"/>
                                <w:szCs w:val="20"/>
                              </w:rPr>
                              <w:t xml:space="preserve"> </w:t>
                            </w:r>
                            <w:r>
                              <w:rPr>
                                <w:rFonts w:ascii="Courier New" w:hAnsi="Courier New" w:cs="Courier New"/>
                                <w:color w:val="000000"/>
                                <w:sz w:val="20"/>
                                <w:szCs w:val="20"/>
                                <w:u w:val="single"/>
                              </w:rPr>
                              <w:t>MethodDevice</w:t>
                            </w:r>
                            <w:r>
                              <w:rPr>
                                <w:rFonts w:ascii="Courier New" w:hAnsi="Courier New" w:cs="Courier New"/>
                                <w:color w:val="000000"/>
                                <w:sz w:val="20"/>
                                <w:szCs w:val="20"/>
                              </w:rPr>
                              <w:t xml:space="preserve"> methodDevice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0E924CB3" w14:textId="77777777" w:rsidR="00D946F6" w:rsidRDefault="00D946F6" w:rsidP="005B1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 .</w:t>
                            </w:r>
                          </w:p>
                          <w:p w14:paraId="1D953131" w14:textId="77777777" w:rsidR="00D946F6" w:rsidRDefault="00D946F6" w:rsidP="005B1A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constraint</w:t>
                            </w:r>
                            <w:r>
                              <w:rPr>
                                <w:rFonts w:ascii="Courier New" w:hAnsi="Courier New" w:cs="Courier New"/>
                                <w:color w:val="000000"/>
                                <w:sz w:val="20"/>
                                <w:szCs w:val="20"/>
                              </w:rPr>
                              <w:t xml:space="preserve"> methodDevice.CD.</w:t>
                            </w:r>
                            <w:r>
                              <w:rPr>
                                <w:rFonts w:ascii="Courier New" w:hAnsi="Courier New" w:cs="Courier New"/>
                                <w:b/>
                                <w:bCs/>
                                <w:color w:val="7F0055"/>
                                <w:sz w:val="20"/>
                                <w:szCs w:val="20"/>
                              </w:rPr>
                              <w:t>code</w:t>
                            </w:r>
                            <w:r>
                              <w:rPr>
                                <w:rFonts w:ascii="Courier New" w:hAnsi="Courier New" w:cs="Courier New"/>
                                <w:color w:val="000000"/>
                                <w:sz w:val="20"/>
                                <w:szCs w:val="20"/>
                              </w:rPr>
                              <w:t>.</w:t>
                            </w:r>
                            <w:r>
                              <w:rPr>
                                <w:rFonts w:ascii="Courier New" w:hAnsi="Courier New" w:cs="Courier New"/>
                                <w:b/>
                                <w:bCs/>
                                <w:color w:val="7F0055"/>
                                <w:sz w:val="20"/>
                                <w:szCs w:val="20"/>
                              </w:rPr>
                              <w:t>domain</w:t>
                            </w:r>
                            <w:r>
                              <w:rPr>
                                <w:rFonts w:ascii="Courier New" w:hAnsi="Courier New" w:cs="Courier New"/>
                                <w:color w:val="000000"/>
                                <w:sz w:val="20"/>
                                <w:szCs w:val="20"/>
                              </w:rPr>
                              <w:t xml:space="preserve"> (HeartRateMethodDevice_VALUESET_ECID);</w:t>
                            </w:r>
                          </w:p>
                          <w:p w14:paraId="7F8CE72F" w14:textId="77777777" w:rsidR="00D946F6" w:rsidRDefault="00D946F6" w:rsidP="005B1ADA">
                            <w:pPr>
                              <w:autoSpaceDE w:val="0"/>
                              <w:autoSpaceDN w:val="0"/>
                              <w:adjustRightInd w:val="0"/>
                              <w:spacing w:after="0" w:line="240" w:lineRule="auto"/>
                              <w:rPr>
                                <w:rFonts w:ascii="Courier New" w:hAnsi="Courier New" w:cs="Courier New"/>
                                <w:sz w:val="20"/>
                                <w:szCs w:val="20"/>
                              </w:rPr>
                            </w:pPr>
                            <w:r w:rsidRPr="005B1ADA">
                              <w:rPr>
                                <w:rFonts w:ascii="Courier New" w:hAnsi="Courier New" w:cs="Courier New"/>
                                <w:color w:val="000000"/>
                                <w:sz w:val="20"/>
                                <w:szCs w:val="20"/>
                              </w:rPr>
                              <w:t>}</w:t>
                            </w:r>
                          </w:p>
                        </w:txbxContent>
                      </wps:txbx>
                      <wps:bodyPr rot="0" vert="horz" wrap="square" lIns="91440" tIns="228600" rIns="9144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3" o:spid="_x0000_s1047" type="#_x0000_t202" style="position:absolute;margin-left:-11.15pt;margin-top:374.35pt;width:494.7pt;height:186.65pt;z-index:251848704;visibility:visible;mso-wrap-style:square;mso-width-percent:0;mso-height-percent:0;mso-wrap-distance-left:9pt;mso-wrap-distance-top:36pt;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">
                <v:textbox inset=",18pt,,18pt">
                  <w:txbxContent>
                    <w:p w14:paraId="21604219" w14:textId="77777777" w:rsidR="00D946F6" w:rsidRPr="005B1ADA" w:rsidRDefault="00D946F6" w:rsidP="005B1ADA">
                      <w:pPr>
                        <w:autoSpaceDE w:val="0"/>
                        <w:autoSpaceDN w:val="0"/>
                        <w:adjustRightInd w:val="0"/>
                        <w:spacing w:after="0" w:line="240" w:lineRule="auto"/>
                        <w:rPr>
                          <w:rFonts w:ascii="Courier New" w:hAnsi="Courier New" w:cs="Courier New"/>
                          <w:sz w:val="18"/>
                          <w:szCs w:val="18"/>
                        </w:rPr>
                      </w:pPr>
                      <w:r w:rsidRPr="005B1ADA">
                        <w:rPr>
                          <w:rFonts w:ascii="Courier New" w:hAnsi="Courier New" w:cs="Courier New"/>
                          <w:b/>
                          <w:bCs/>
                          <w:color w:val="7F0055"/>
                          <w:sz w:val="18"/>
                          <w:szCs w:val="18"/>
                        </w:rPr>
                        <w:t>model</w:t>
                      </w:r>
                      <w:r w:rsidRPr="005B1ADA">
                        <w:rPr>
                          <w:rFonts w:ascii="Courier New" w:hAnsi="Courier New" w:cs="Courier New"/>
                          <w:color w:val="000000"/>
                          <w:sz w:val="18"/>
                          <w:szCs w:val="18"/>
                        </w:rPr>
                        <w:t xml:space="preserve"> MethodDevice </w:t>
                      </w:r>
                      <w:r w:rsidRPr="005B1ADA">
                        <w:rPr>
                          <w:rFonts w:ascii="Courier New" w:hAnsi="Courier New" w:cs="Courier New"/>
                          <w:b/>
                          <w:bCs/>
                          <w:color w:val="7F0055"/>
                          <w:sz w:val="18"/>
                          <w:szCs w:val="18"/>
                        </w:rPr>
                        <w:t>is</w:t>
                      </w:r>
                      <w:r w:rsidRPr="005B1ADA">
                        <w:rPr>
                          <w:rFonts w:ascii="Courier New" w:hAnsi="Courier New" w:cs="Courier New"/>
                          <w:color w:val="000000"/>
                          <w:sz w:val="18"/>
                          <w:szCs w:val="18"/>
                        </w:rPr>
                        <w:t xml:space="preserve"> </w:t>
                      </w:r>
                      <w:r w:rsidRPr="005B1ADA">
                        <w:rPr>
                          <w:rFonts w:ascii="Courier New" w:hAnsi="Courier New" w:cs="Courier New"/>
                          <w:b/>
                          <w:bCs/>
                          <w:color w:val="0000A0"/>
                          <w:sz w:val="18"/>
                          <w:szCs w:val="18"/>
                        </w:rPr>
                        <w:t>component</w:t>
                      </w:r>
                      <w:r w:rsidRPr="005B1ADA">
                        <w:rPr>
                          <w:rFonts w:ascii="Courier New" w:hAnsi="Courier New" w:cs="Courier New"/>
                          <w:color w:val="000000"/>
                          <w:sz w:val="18"/>
                          <w:szCs w:val="18"/>
                        </w:rPr>
                        <w:t xml:space="preserve"> {</w:t>
                      </w:r>
                    </w:p>
                    <w:p w14:paraId="04D4751B" w14:textId="77777777" w:rsidR="00D946F6" w:rsidRPr="005B1ADA" w:rsidRDefault="00D946F6" w:rsidP="005B1ADA">
                      <w:pPr>
                        <w:autoSpaceDE w:val="0"/>
                        <w:autoSpaceDN w:val="0"/>
                        <w:adjustRightInd w:val="0"/>
                        <w:spacing w:after="0" w:line="240" w:lineRule="auto"/>
                        <w:rPr>
                          <w:rFonts w:ascii="Courier New" w:hAnsi="Courier New" w:cs="Courier New"/>
                          <w:sz w:val="18"/>
                          <w:szCs w:val="18"/>
                        </w:rPr>
                      </w:pP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key</w:t>
                      </w: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code</w:t>
                      </w:r>
                      <w:r w:rsidRPr="005B1ADA">
                        <w:rPr>
                          <w:rFonts w:ascii="Courier New" w:hAnsi="Courier New" w:cs="Courier New"/>
                          <w:color w:val="000000"/>
                          <w:sz w:val="18"/>
                          <w:szCs w:val="18"/>
                        </w:rPr>
                        <w:t>(MethodDevice_KEY_ECID);</w:t>
                      </w:r>
                    </w:p>
                    <w:p w14:paraId="659D2CE0" w14:textId="77777777" w:rsidR="00D946F6" w:rsidRPr="005B1ADA" w:rsidRDefault="00D946F6" w:rsidP="005B1ADA">
                      <w:pPr>
                        <w:autoSpaceDE w:val="0"/>
                        <w:autoSpaceDN w:val="0"/>
                        <w:adjustRightInd w:val="0"/>
                        <w:spacing w:after="0" w:line="240" w:lineRule="auto"/>
                        <w:rPr>
                          <w:rFonts w:ascii="Courier New" w:hAnsi="Courier New" w:cs="Courier New"/>
                          <w:sz w:val="18"/>
                          <w:szCs w:val="18"/>
                        </w:rPr>
                      </w:pP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data</w:t>
                      </w:r>
                      <w:r w:rsidRPr="005B1ADA">
                        <w:rPr>
                          <w:rFonts w:ascii="Courier New" w:hAnsi="Courier New" w:cs="Courier New"/>
                          <w:color w:val="000000"/>
                          <w:sz w:val="18"/>
                          <w:szCs w:val="18"/>
                        </w:rPr>
                        <w:t xml:space="preserve"> CD </w:t>
                      </w:r>
                      <w:r w:rsidRPr="005B1ADA">
                        <w:rPr>
                          <w:rFonts w:ascii="Courier New" w:hAnsi="Courier New" w:cs="Courier New"/>
                          <w:b/>
                          <w:bCs/>
                          <w:color w:val="7F0055"/>
                          <w:sz w:val="18"/>
                          <w:szCs w:val="18"/>
                        </w:rPr>
                        <w:t>code</w:t>
                      </w:r>
                      <w:r w:rsidRPr="005B1ADA">
                        <w:rPr>
                          <w:rFonts w:ascii="Courier New" w:hAnsi="Courier New" w:cs="Courier New"/>
                          <w:color w:val="000000"/>
                          <w:sz w:val="18"/>
                          <w:szCs w:val="18"/>
                        </w:rPr>
                        <w:t>.</w:t>
                      </w:r>
                      <w:r w:rsidRPr="005B1ADA">
                        <w:rPr>
                          <w:rFonts w:ascii="Courier New" w:hAnsi="Courier New" w:cs="Courier New"/>
                          <w:b/>
                          <w:bCs/>
                          <w:color w:val="7F0055"/>
                          <w:sz w:val="18"/>
                          <w:szCs w:val="18"/>
                        </w:rPr>
                        <w:t>card</w:t>
                      </w:r>
                      <w:r w:rsidRPr="005B1ADA">
                        <w:rPr>
                          <w:rFonts w:ascii="Courier New" w:hAnsi="Courier New" w:cs="Courier New"/>
                          <w:color w:val="000000"/>
                          <w:sz w:val="18"/>
                          <w:szCs w:val="18"/>
                        </w:rPr>
                        <w:t>(</w:t>
                      </w:r>
                      <w:r w:rsidRPr="005B1ADA">
                        <w:rPr>
                          <w:rFonts w:ascii="Courier New" w:hAnsi="Courier New" w:cs="Courier New"/>
                          <w:color w:val="7D7D7D"/>
                          <w:sz w:val="18"/>
                          <w:szCs w:val="18"/>
                        </w:rPr>
                        <w:t>0..1</w:t>
                      </w:r>
                      <w:r w:rsidRPr="005B1ADA">
                        <w:rPr>
                          <w:rFonts w:ascii="Courier New" w:hAnsi="Courier New" w:cs="Courier New"/>
                          <w:color w:val="000000"/>
                          <w:sz w:val="18"/>
                          <w:szCs w:val="18"/>
                        </w:rPr>
                        <w:t xml:space="preserve">) </w:t>
                      </w:r>
                      <w:r w:rsidRPr="005B1ADA">
                        <w:rPr>
                          <w:rFonts w:ascii="Courier New" w:hAnsi="Courier New" w:cs="Courier New"/>
                          <w:b/>
                          <w:bCs/>
                          <w:color w:val="7F0055"/>
                          <w:sz w:val="18"/>
                          <w:szCs w:val="18"/>
                        </w:rPr>
                        <w:t>code</w:t>
                      </w:r>
                      <w:r w:rsidRPr="005B1ADA">
                        <w:rPr>
                          <w:rFonts w:ascii="Courier New" w:hAnsi="Courier New" w:cs="Courier New"/>
                          <w:color w:val="000000"/>
                          <w:sz w:val="18"/>
                          <w:szCs w:val="18"/>
                        </w:rPr>
                        <w:t>.</w:t>
                      </w:r>
                      <w:r w:rsidRPr="005B1ADA">
                        <w:rPr>
                          <w:rFonts w:ascii="Courier New" w:hAnsi="Courier New" w:cs="Courier New"/>
                          <w:b/>
                          <w:bCs/>
                          <w:color w:val="7F0055"/>
                          <w:sz w:val="18"/>
                          <w:szCs w:val="18"/>
                        </w:rPr>
                        <w:t>domain</w:t>
                      </w:r>
                      <w:r w:rsidRPr="005B1ADA">
                        <w:rPr>
                          <w:rFonts w:ascii="Courier New" w:hAnsi="Courier New" w:cs="Courier New"/>
                          <w:color w:val="000000"/>
                          <w:sz w:val="18"/>
                          <w:szCs w:val="18"/>
                        </w:rPr>
                        <w:t>(MethodDevice_VALUESET_ECID);</w:t>
                      </w:r>
                    </w:p>
                    <w:p w14:paraId="59CF83AF" w14:textId="77777777" w:rsidR="00D946F6" w:rsidRPr="005B1ADA" w:rsidRDefault="00D946F6" w:rsidP="005B1ADA">
                      <w:pPr>
                        <w:spacing w:after="0" w:line="240" w:lineRule="auto"/>
                        <w:contextualSpacing/>
                        <w:rPr>
                          <w:sz w:val="18"/>
                          <w:szCs w:val="18"/>
                        </w:rPr>
                      </w:pPr>
                      <w:r w:rsidRPr="005B1ADA">
                        <w:rPr>
                          <w:rFonts w:ascii="Courier New" w:hAnsi="Courier New" w:cs="Courier New"/>
                          <w:color w:val="000000"/>
                          <w:sz w:val="18"/>
                          <w:szCs w:val="18"/>
                        </w:rPr>
                        <w:t>}</w:t>
                      </w:r>
                    </w:p>
                    <w:p w14:paraId="08FBC983" w14:textId="77777777" w:rsidR="00D946F6" w:rsidRDefault="00D946F6" w:rsidP="005B1ADA">
                      <w:pPr>
                        <w:autoSpaceDE w:val="0"/>
                        <w:autoSpaceDN w:val="0"/>
                        <w:adjustRightInd w:val="0"/>
                        <w:spacing w:after="0" w:line="240" w:lineRule="auto"/>
                        <w:rPr>
                          <w:rFonts w:ascii="Courier New" w:hAnsi="Courier New" w:cs="Courier New"/>
                          <w:b/>
                          <w:bCs/>
                          <w:color w:val="7F0055"/>
                          <w:sz w:val="20"/>
                          <w:szCs w:val="20"/>
                        </w:rPr>
                      </w:pPr>
                    </w:p>
                    <w:p w14:paraId="3E6E6083" w14:textId="77777777" w:rsidR="00D946F6" w:rsidRDefault="00D946F6" w:rsidP="005B1ADA">
                      <w:pPr>
                        <w:autoSpaceDE w:val="0"/>
                        <w:autoSpaceDN w:val="0"/>
                        <w:adjustRightInd w:val="0"/>
                        <w:spacing w:after="0" w:line="240" w:lineRule="auto"/>
                        <w:rPr>
                          <w:rFonts w:ascii="Courier New" w:hAnsi="Courier New" w:cs="Courier New"/>
                          <w:b/>
                          <w:bCs/>
                          <w:color w:val="7F0055"/>
                          <w:sz w:val="20"/>
                          <w:szCs w:val="20"/>
                        </w:rPr>
                      </w:pPr>
                    </w:p>
                    <w:p w14:paraId="2B7944BA" w14:textId="77777777" w:rsidR="00D946F6" w:rsidRDefault="00D946F6" w:rsidP="005B1A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model</w:t>
                      </w:r>
                      <w:r>
                        <w:rPr>
                          <w:rFonts w:ascii="Courier New" w:hAnsi="Courier New" w:cs="Courier New"/>
                          <w:color w:val="000000"/>
                          <w:sz w:val="20"/>
                          <w:szCs w:val="20"/>
                        </w:rPr>
                        <w:t xml:space="preserve"> HeartRateMeas </w:t>
                      </w:r>
                      <w:r>
                        <w:rPr>
                          <w:rFonts w:ascii="Courier New" w:hAnsi="Courier New" w:cs="Courier New"/>
                          <w:b/>
                          <w:bCs/>
                          <w:color w:val="7F0055"/>
                          <w:sz w:val="20"/>
                          <w:szCs w:val="20"/>
                        </w:rPr>
                        <w:t>is</w:t>
                      </w:r>
                      <w:r>
                        <w:rPr>
                          <w:rFonts w:ascii="Courier New" w:hAnsi="Courier New" w:cs="Courier New"/>
                          <w:color w:val="000000"/>
                          <w:sz w:val="20"/>
                          <w:szCs w:val="20"/>
                        </w:rPr>
                        <w:t xml:space="preserve"> </w:t>
                      </w:r>
                      <w:r>
                        <w:rPr>
                          <w:rFonts w:ascii="Courier New" w:hAnsi="Courier New" w:cs="Courier New"/>
                          <w:b/>
                          <w:bCs/>
                          <w:color w:val="0000A0"/>
                          <w:sz w:val="20"/>
                          <w:szCs w:val="20"/>
                        </w:rPr>
                        <w:t>statement</w:t>
                      </w:r>
                      <w:r>
                        <w:rPr>
                          <w:rFonts w:ascii="Courier New" w:hAnsi="Courier New" w:cs="Courier New"/>
                          <w:color w:val="000000"/>
                          <w:sz w:val="20"/>
                          <w:szCs w:val="20"/>
                        </w:rPr>
                        <w:t xml:space="preserve"> {</w:t>
                      </w:r>
                    </w:p>
                    <w:p w14:paraId="664E63D1" w14:textId="77777777" w:rsidR="00D946F6" w:rsidRDefault="00D946F6" w:rsidP="005B1A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key</w:t>
                      </w:r>
                      <w:r>
                        <w:rPr>
                          <w:rFonts w:ascii="Courier New" w:hAnsi="Courier New" w:cs="Courier New"/>
                          <w:color w:val="000000"/>
                          <w:sz w:val="20"/>
                          <w:szCs w:val="20"/>
                        </w:rPr>
                        <w:t xml:space="preserve"> </w:t>
                      </w:r>
                      <w:r>
                        <w:rPr>
                          <w:rFonts w:ascii="Courier New" w:hAnsi="Courier New" w:cs="Courier New"/>
                          <w:b/>
                          <w:bCs/>
                          <w:color w:val="7F0055"/>
                          <w:sz w:val="20"/>
                          <w:szCs w:val="20"/>
                        </w:rPr>
                        <w:t>code</w:t>
                      </w:r>
                      <w:r>
                        <w:rPr>
                          <w:rFonts w:ascii="Courier New" w:hAnsi="Courier New" w:cs="Courier New"/>
                          <w:color w:val="000000"/>
                          <w:sz w:val="20"/>
                          <w:szCs w:val="20"/>
                        </w:rPr>
                        <w:t>(HeartRate_KEY_ECID);</w:t>
                      </w:r>
                    </w:p>
                    <w:p w14:paraId="6858375E" w14:textId="77777777" w:rsidR="00D946F6" w:rsidRDefault="00D946F6" w:rsidP="005B1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 .</w:t>
                      </w:r>
                    </w:p>
                    <w:p w14:paraId="1B510750" w14:textId="77777777" w:rsidR="00D946F6" w:rsidRDefault="00D946F6" w:rsidP="005B1A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A0"/>
                          <w:sz w:val="20"/>
                          <w:szCs w:val="20"/>
                        </w:rPr>
                        <w:t>qualifier</w:t>
                      </w:r>
                      <w:r>
                        <w:rPr>
                          <w:rFonts w:ascii="Courier New" w:hAnsi="Courier New" w:cs="Courier New"/>
                          <w:color w:val="000000"/>
                          <w:sz w:val="20"/>
                          <w:szCs w:val="20"/>
                        </w:rPr>
                        <w:t xml:space="preserve"> </w:t>
                      </w:r>
                      <w:r>
                        <w:rPr>
                          <w:rFonts w:ascii="Courier New" w:hAnsi="Courier New" w:cs="Courier New"/>
                          <w:color w:val="000000"/>
                          <w:sz w:val="20"/>
                          <w:szCs w:val="20"/>
                          <w:u w:val="single"/>
                        </w:rPr>
                        <w:t>MethodDevice</w:t>
                      </w:r>
                      <w:r>
                        <w:rPr>
                          <w:rFonts w:ascii="Courier New" w:hAnsi="Courier New" w:cs="Courier New"/>
                          <w:color w:val="000000"/>
                          <w:sz w:val="20"/>
                          <w:szCs w:val="20"/>
                        </w:rPr>
                        <w:t xml:space="preserve"> methodDevice </w:t>
                      </w:r>
                      <w:r>
                        <w:rPr>
                          <w:rFonts w:ascii="Courier New" w:hAnsi="Courier New" w:cs="Courier New"/>
                          <w:b/>
                          <w:bCs/>
                          <w:color w:val="7F0055"/>
                          <w:sz w:val="20"/>
                          <w:szCs w:val="20"/>
                        </w:rPr>
                        <w:t>card</w:t>
                      </w:r>
                      <w:r>
                        <w:rPr>
                          <w:rFonts w:ascii="Courier New" w:hAnsi="Courier New" w:cs="Courier New"/>
                          <w:color w:val="000000"/>
                          <w:sz w:val="20"/>
                          <w:szCs w:val="20"/>
                        </w:rPr>
                        <w:t>(</w:t>
                      </w:r>
                      <w:r>
                        <w:rPr>
                          <w:rFonts w:ascii="Courier New" w:hAnsi="Courier New" w:cs="Courier New"/>
                          <w:color w:val="7D7D7D"/>
                          <w:sz w:val="20"/>
                          <w:szCs w:val="20"/>
                        </w:rPr>
                        <w:t>0..1</w:t>
                      </w:r>
                      <w:r>
                        <w:rPr>
                          <w:rFonts w:ascii="Courier New" w:hAnsi="Courier New" w:cs="Courier New"/>
                          <w:color w:val="000000"/>
                          <w:sz w:val="20"/>
                          <w:szCs w:val="20"/>
                        </w:rPr>
                        <w:t>);</w:t>
                      </w:r>
                    </w:p>
                    <w:p w14:paraId="0E924CB3" w14:textId="77777777" w:rsidR="00D946F6" w:rsidRDefault="00D946F6" w:rsidP="005B1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 .</w:t>
                      </w:r>
                    </w:p>
                    <w:p w14:paraId="1D953131" w14:textId="77777777" w:rsidR="00D946F6" w:rsidRDefault="00D946F6" w:rsidP="005B1A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constraint</w:t>
                      </w:r>
                      <w:r>
                        <w:rPr>
                          <w:rFonts w:ascii="Courier New" w:hAnsi="Courier New" w:cs="Courier New"/>
                          <w:color w:val="000000"/>
                          <w:sz w:val="20"/>
                          <w:szCs w:val="20"/>
                        </w:rPr>
                        <w:t xml:space="preserve"> methodDevice.CD.</w:t>
                      </w:r>
                      <w:r>
                        <w:rPr>
                          <w:rFonts w:ascii="Courier New" w:hAnsi="Courier New" w:cs="Courier New"/>
                          <w:b/>
                          <w:bCs/>
                          <w:color w:val="7F0055"/>
                          <w:sz w:val="20"/>
                          <w:szCs w:val="20"/>
                        </w:rPr>
                        <w:t>code</w:t>
                      </w:r>
                      <w:r>
                        <w:rPr>
                          <w:rFonts w:ascii="Courier New" w:hAnsi="Courier New" w:cs="Courier New"/>
                          <w:color w:val="000000"/>
                          <w:sz w:val="20"/>
                          <w:szCs w:val="20"/>
                        </w:rPr>
                        <w:t>.</w:t>
                      </w:r>
                      <w:r>
                        <w:rPr>
                          <w:rFonts w:ascii="Courier New" w:hAnsi="Courier New" w:cs="Courier New"/>
                          <w:b/>
                          <w:bCs/>
                          <w:color w:val="7F0055"/>
                          <w:sz w:val="20"/>
                          <w:szCs w:val="20"/>
                        </w:rPr>
                        <w:t>domain</w:t>
                      </w:r>
                      <w:r>
                        <w:rPr>
                          <w:rFonts w:ascii="Courier New" w:hAnsi="Courier New" w:cs="Courier New"/>
                          <w:color w:val="000000"/>
                          <w:sz w:val="20"/>
                          <w:szCs w:val="20"/>
                        </w:rPr>
                        <w:t xml:space="preserve"> (HeartRateMethodDevice_VALUESET_ECID);</w:t>
                      </w:r>
                    </w:p>
                    <w:p w14:paraId="7F8CE72F" w14:textId="77777777" w:rsidR="00D946F6" w:rsidRDefault="00D946F6" w:rsidP="005B1ADA">
                      <w:pPr>
                        <w:autoSpaceDE w:val="0"/>
                        <w:autoSpaceDN w:val="0"/>
                        <w:adjustRightInd w:val="0"/>
                        <w:spacing w:after="0" w:line="240" w:lineRule="auto"/>
                        <w:rPr>
                          <w:rFonts w:ascii="Courier New" w:hAnsi="Courier New" w:cs="Courier New"/>
                          <w:sz w:val="20"/>
                          <w:szCs w:val="20"/>
                        </w:rPr>
                      </w:pPr>
                      <w:r w:rsidRPr="005B1ADA">
                        <w:rPr>
                          <w:rFonts w:ascii="Courier New" w:hAnsi="Courier New" w:cs="Courier New"/>
                          <w:color w:val="000000"/>
                          <w:sz w:val="20"/>
                          <w:szCs w:val="20"/>
                        </w:rPr>
                        <w:t>}</w:t>
                      </w:r>
                    </w:p>
                  </w:txbxContent>
                </v:textbox>
                <w10:wrap type="topAndBottom" anchory="margin"/>
              </v:shape>
            </w:pict>
          </mc:Fallback>
        </mc:AlternateContent>
      </w:r>
      <w:r>
        <w:rPr>
          <w:noProof/>
        </w:rPr>
        <mc:AlternateContent>
          <mc:Choice Requires="wps">
            <w:drawing>
              <wp:anchor distT="0" distB="548640" distL="114300" distR="114300" simplePos="0" relativeHeight="251849728" behindDoc="0" locked="0" layoutInCell="1" allowOverlap="1" wp14:anchorId="3B01143F" wp14:editId="792AE251">
                <wp:simplePos x="0" y="0"/>
                <wp:positionH relativeFrom="column">
                  <wp:posOffset>465455</wp:posOffset>
                </wp:positionH>
                <wp:positionV relativeFrom="paragraph">
                  <wp:posOffset>3855720</wp:posOffset>
                </wp:positionV>
                <wp:extent cx="4759325" cy="266700"/>
                <wp:effectExtent l="0" t="0" r="0" b="12700"/>
                <wp:wrapTopAndBottom/>
                <wp:docPr id="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CC17EF" w14:textId="77777777" w:rsidR="00D946F6" w:rsidRPr="002D3082" w:rsidRDefault="00D946F6" w:rsidP="007D4C7E">
                            <w:pPr>
                              <w:pStyle w:val="Caption"/>
                              <w:jc w:val="center"/>
                              <w:rPr>
                                <w:noProof/>
                              </w:rPr>
                            </w:pPr>
                            <w:bookmarkStart w:id="87" w:name="_Ref320539253"/>
                            <w:r>
                              <w:t xml:space="preserve">Figure </w:t>
                            </w:r>
                            <w:r w:rsidR="00806B96">
                              <w:fldChar w:fldCharType="begin"/>
                            </w:r>
                            <w:r w:rsidR="00806B96">
                              <w:instrText xml:space="preserve"> SEQ Figure \* ARABIC </w:instrText>
                            </w:r>
                            <w:r w:rsidR="00806B96">
                              <w:fldChar w:fldCharType="separate"/>
                            </w:r>
                            <w:r>
                              <w:rPr>
                                <w:noProof/>
                              </w:rPr>
                              <w:t>12</w:t>
                            </w:r>
                            <w:r w:rsidR="00806B96">
                              <w:rPr>
                                <w:noProof/>
                              </w:rPr>
                              <w:fldChar w:fldCharType="end"/>
                            </w:r>
                            <w:bookmarkEnd w:id="87"/>
                            <w:r>
                              <w:t>. MethodDevice used in HeartRateMeas as an example of a value set constraint.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4" o:spid="_x0000_s1048" type="#_x0000_t202" style="position:absolute;margin-left:36.65pt;margin-top:303.6pt;width:374.75pt;height:21pt;z-index:251849728;visibility:visible;mso-wrap-style:square;mso-width-percent:0;mso-height-percent:0;mso-wrap-distance-left:9pt;mso-wrap-distance-top:0;mso-wrap-distance-right:9pt;mso-wrap-distance-bottom:43.2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" stroked="f">
                <v:textbox style="mso-fit-shape-to-text:t" inset="0,0,0,0">
                  <w:txbxContent>
                    <w:p w14:paraId="6FCC17EF" w14:textId="77777777" w:rsidR="00D946F6" w:rsidRPr="002D3082" w:rsidRDefault="00D946F6" w:rsidP="007D4C7E">
                      <w:pPr>
                        <w:pStyle w:val="Caption"/>
                        <w:jc w:val="center"/>
                        <w:rPr>
                          <w:noProof/>
                        </w:rPr>
                      </w:pPr>
                      <w:bookmarkStart w:id="88" w:name="_Ref320539253"/>
                      <w:r>
                        <w:t xml:space="preserve">Figure </w:t>
                      </w:r>
                      <w:r w:rsidR="00806B96">
                        <w:fldChar w:fldCharType="begin"/>
                      </w:r>
                      <w:r w:rsidR="00806B96">
                        <w:instrText xml:space="preserve"> SEQ Figure \* ARABIC </w:instrText>
                      </w:r>
                      <w:r w:rsidR="00806B96">
                        <w:fldChar w:fldCharType="separate"/>
                      </w:r>
                      <w:r>
                        <w:rPr>
                          <w:noProof/>
                        </w:rPr>
                        <w:t>12</w:t>
                      </w:r>
                      <w:r w:rsidR="00806B96">
                        <w:rPr>
                          <w:noProof/>
                        </w:rPr>
                        <w:fldChar w:fldCharType="end"/>
                      </w:r>
                      <w:bookmarkEnd w:id="88"/>
                      <w:r>
                        <w:t>. MethodDevice used in HeartRateMeas as an example of a value set constraint.</w:t>
                      </w:r>
                    </w:p>
                  </w:txbxContent>
                </v:textbox>
                <w10:wrap type="topAndBottom"/>
              </v:shape>
            </w:pict>
          </mc:Fallback>
        </mc:AlternateContent>
      </w:r>
      <w:r w:rsidR="007D4C7E">
        <w:t xml:space="preserve">Sometimes the key of a model is constrained not to a specific code, but to a value set of codes.  This happens especially when it is expected that the model will be used as the base for another, child model.  (See the section entitled </w:t>
      </w:r>
      <w:r w:rsidR="00B317E5">
        <w:fldChar w:fldCharType="begin"/>
      </w:r>
      <w:r w:rsidR="007D4C7E">
        <w:instrText xml:space="preserve"> REF _Ref331516766 \h </w:instrText>
      </w:r>
      <w:r w:rsidR="00B317E5">
        <w:fldChar w:fldCharType="separate"/>
      </w:r>
      <w:r w:rsidR="007D4C7E">
        <w:t>Inheritance via Extends and Restricts Statements</w:t>
      </w:r>
      <w:r w:rsidR="00B317E5">
        <w:fldChar w:fldCharType="end"/>
      </w:r>
      <w:r w:rsidR="007D4C7E">
        <w:t xml:space="preserve">.)  In the child model, the key’s original value set is further constrained either to a specific code in the original value set or to a further </w:t>
      </w:r>
      <w:r w:rsidR="007D4C7E">
        <w:lastRenderedPageBreak/>
        <w:t xml:space="preserve">constrained value set.  </w:t>
      </w:r>
      <w:r w:rsidR="00B317E5">
        <w:fldChar w:fldCharType="begin"/>
      </w:r>
      <w:r w:rsidR="007D4C7E">
        <w:instrText xml:space="preserve"> REF _Ref331521830 \h </w:instrText>
      </w:r>
      <w:r w:rsidR="00B317E5">
        <w:fldChar w:fldCharType="separate"/>
      </w:r>
      <w:r w:rsidR="005B1ADA">
        <w:t xml:space="preserve">Figure </w:t>
      </w:r>
      <w:r w:rsidR="005B1ADA">
        <w:rPr>
          <w:noProof/>
        </w:rPr>
        <w:t>13</w:t>
      </w:r>
      <w:r w:rsidR="00B317E5">
        <w:fldChar w:fldCharType="end"/>
      </w:r>
      <w:r w:rsidR="007D4C7E">
        <w:t xml:space="preserve"> </w:t>
      </w:r>
      <w:r w:rsidR="00F16AAF">
        <w:t>illustrates</w:t>
      </w:r>
      <w:r w:rsidR="00AF4212">
        <w:t xml:space="preserve"> this situation.  T</w:t>
      </w:r>
      <w:r w:rsidR="007D4C7E">
        <w:t xml:space="preserve">he top of </w:t>
      </w:r>
      <w:r w:rsidR="00AF4212">
        <w:t>the figure shows that the partial model StandardLabObs has a key domain.  The bottom on the figure shows the child model StandardLabObsQuantitative, which extends StandardLabObs.  In StandardLabObsQuantitative, the statement</w:t>
      </w:r>
    </w:p>
    <w:p w14:paraId="0D85F3F0" w14:textId="77777777" w:rsidR="00AF4212" w:rsidRDefault="00AF4212" w:rsidP="00AF4212">
      <w:pPr>
        <w:jc w:val="center"/>
      </w:pPr>
      <w:r w:rsidRPr="00AF4212">
        <w:rPr>
          <w:rFonts w:ascii="Courier New" w:hAnsi="Courier New" w:cs="Courier New"/>
          <w:b/>
          <w:bCs/>
          <w:color w:val="7F0055"/>
          <w:sz w:val="18"/>
          <w:szCs w:val="18"/>
        </w:rPr>
        <w:t>key</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domain</w:t>
      </w:r>
      <w:r w:rsidRPr="00AF4212">
        <w:rPr>
          <w:rFonts w:ascii="Courier New" w:hAnsi="Courier New" w:cs="Courier New"/>
          <w:color w:val="000000"/>
          <w:sz w:val="18"/>
          <w:szCs w:val="18"/>
        </w:rPr>
        <w:t>(StandardLabObsQuantitative_KEY_VALUESET_ECID);</w:t>
      </w:r>
    </w:p>
    <w:p w14:paraId="66EBF82E" w14:textId="77777777" w:rsidR="007D4C7E" w:rsidRDefault="00AF4212" w:rsidP="007D4C7E">
      <w:r>
        <w:t>further constrains the original key domain of StandardLabObs to the sub value set “</w:t>
      </w:r>
      <w:r w:rsidRPr="00AF4212">
        <w:t>StandardLabObsQuantitative_KEY_VALUESET_ECID</w:t>
      </w:r>
      <w:r>
        <w:t>”.</w:t>
      </w:r>
    </w:p>
    <w:p w14:paraId="059CED2F" w14:textId="77777777" w:rsidR="007D4C7E" w:rsidRDefault="007D4C7E" w:rsidP="007D4C7E">
      <w:r>
        <w:t>In these cases of specifying an additional constraint on a value set, the new value set must represent a proper subset of the original value set.</w:t>
      </w:r>
    </w:p>
    <w:p w14:paraId="7043C9D6" w14:textId="161EFE31" w:rsidR="007D4C7E" w:rsidRDefault="00806B96" w:rsidP="007D4C7E">
      <w:pPr>
        <w:rPr>
          <w:rFonts w:ascii="Calibri" w:eastAsia="Calibri" w:hAnsi="Calibri" w:cs="Times New Roman"/>
        </w:rPr>
      </w:pPr>
      <w:r>
        <w:rPr>
          <w:rFonts w:eastAsiaTheme="minorHAnsi"/>
          <w:noProof/>
        </w:rPr>
        <mc:AlternateContent>
          <mc:Choice Requires="wps">
            <w:drawing>
              <wp:anchor distT="0" distB="457200" distL="114300" distR="114300" simplePos="0" relativeHeight="251850752" behindDoc="0" locked="0" layoutInCell="1" allowOverlap="1" wp14:anchorId="33728523" wp14:editId="6D274215">
                <wp:simplePos x="0" y="0"/>
                <wp:positionH relativeFrom="column">
                  <wp:posOffset>-73660</wp:posOffset>
                </wp:positionH>
                <wp:positionV relativeFrom="margin">
                  <wp:posOffset>5262245</wp:posOffset>
                </wp:positionV>
                <wp:extent cx="5982335" cy="1631950"/>
                <wp:effectExtent l="0" t="0" r="37465" b="30480"/>
                <wp:wrapTopAndBottom/>
                <wp:docPr id="60"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1631950"/>
                        </a:xfrm>
                        <a:prstGeom prst="rect">
                          <a:avLst/>
                        </a:prstGeom>
                        <a:solidFill>
                          <a:srgbClr val="FFFFFF"/>
                        </a:solidFill>
                        <a:ln w="9525">
                          <a:solidFill>
                            <a:srgbClr val="000000"/>
                          </a:solidFill>
                          <a:miter lim="800000"/>
                          <a:headEnd/>
                          <a:tailEnd/>
                        </a:ln>
                      </wps:spPr>
                      <wps:txbx>
                        <w:txbxContent>
                          <w:p w14:paraId="570345FB"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sidRPr="00AF4212">
                              <w:rPr>
                                <w:rFonts w:ascii="Courier New" w:hAnsi="Courier New" w:cs="Courier New"/>
                                <w:b/>
                                <w:bCs/>
                                <w:color w:val="7F0055"/>
                                <w:sz w:val="18"/>
                                <w:szCs w:val="18"/>
                              </w:rPr>
                              <w:t>partial</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model</w:t>
                            </w:r>
                            <w:r w:rsidRPr="00AF4212">
                              <w:rPr>
                                <w:rFonts w:ascii="Courier New" w:hAnsi="Courier New" w:cs="Courier New"/>
                                <w:color w:val="000000"/>
                                <w:sz w:val="18"/>
                                <w:szCs w:val="18"/>
                              </w:rPr>
                              <w:t xml:space="preserve"> StandardLabObs </w:t>
                            </w:r>
                            <w:r w:rsidRPr="00AF4212">
                              <w:rPr>
                                <w:rFonts w:ascii="Courier New" w:hAnsi="Courier New" w:cs="Courier New"/>
                                <w:b/>
                                <w:bCs/>
                                <w:color w:val="7F0055"/>
                                <w:sz w:val="18"/>
                                <w:szCs w:val="18"/>
                              </w:rPr>
                              <w:t>is</w:t>
                            </w:r>
                            <w:r w:rsidRPr="00AF4212">
                              <w:rPr>
                                <w:rFonts w:ascii="Courier New" w:hAnsi="Courier New" w:cs="Courier New"/>
                                <w:color w:val="000000"/>
                                <w:sz w:val="18"/>
                                <w:szCs w:val="18"/>
                              </w:rPr>
                              <w:t xml:space="preserve"> </w:t>
                            </w:r>
                            <w:r w:rsidRPr="00AF4212">
                              <w:rPr>
                                <w:rFonts w:ascii="Courier New" w:hAnsi="Courier New" w:cs="Courier New"/>
                                <w:b/>
                                <w:bCs/>
                                <w:color w:val="0000A0"/>
                                <w:sz w:val="18"/>
                                <w:szCs w:val="18"/>
                              </w:rPr>
                              <w:t>statement</w:t>
                            </w:r>
                            <w:r w:rsidRPr="00AF4212">
                              <w:rPr>
                                <w:rFonts w:ascii="Courier New" w:hAnsi="Courier New" w:cs="Courier New"/>
                                <w:color w:val="000000"/>
                                <w:sz w:val="18"/>
                                <w:szCs w:val="18"/>
                              </w:rPr>
                              <w:t xml:space="preserve"> {</w:t>
                            </w:r>
                          </w:p>
                          <w:p w14:paraId="33A0A552"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key</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domain</w:t>
                            </w:r>
                            <w:r w:rsidRPr="00AF4212">
                              <w:rPr>
                                <w:rFonts w:ascii="Courier New" w:hAnsi="Courier New" w:cs="Courier New"/>
                                <w:color w:val="000000"/>
                                <w:sz w:val="18"/>
                                <w:szCs w:val="18"/>
                              </w:rPr>
                              <w:t>(StandardLabObs_KEY_VALUESET_ECID);</w:t>
                            </w:r>
                          </w:p>
                          <w:p w14:paraId="34F30D49" w14:textId="77777777" w:rsidR="00D946F6" w:rsidRDefault="00D946F6" w:rsidP="007D4C7E">
                            <w:pPr>
                              <w:spacing w:after="0" w:line="240" w:lineRule="auto"/>
                            </w:pPr>
                            <w:r>
                              <w:t xml:space="preserve"> . . .</w:t>
                            </w:r>
                          </w:p>
                          <w:p w14:paraId="6B5182D5" w14:textId="77777777" w:rsidR="00D946F6" w:rsidRDefault="00D946F6" w:rsidP="007D4C7E">
                            <w:pPr>
                              <w:spacing w:after="0" w:line="240" w:lineRule="auto"/>
                            </w:pPr>
                          </w:p>
                          <w:p w14:paraId="31151300" w14:textId="77777777" w:rsidR="00D946F6" w:rsidRDefault="00D946F6" w:rsidP="007D4C7E">
                            <w:pPr>
                              <w:spacing w:after="0" w:line="240" w:lineRule="auto"/>
                            </w:pPr>
                          </w:p>
                          <w:p w14:paraId="1086B6F4"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sidRPr="00AF4212">
                              <w:rPr>
                                <w:rFonts w:ascii="Courier New" w:hAnsi="Courier New" w:cs="Courier New"/>
                                <w:b/>
                                <w:bCs/>
                                <w:color w:val="7F0055"/>
                                <w:sz w:val="18"/>
                                <w:szCs w:val="18"/>
                              </w:rPr>
                              <w:t>model</w:t>
                            </w:r>
                            <w:r w:rsidRPr="00AF4212">
                              <w:rPr>
                                <w:rFonts w:ascii="Courier New" w:hAnsi="Courier New" w:cs="Courier New"/>
                                <w:color w:val="000000"/>
                                <w:sz w:val="18"/>
                                <w:szCs w:val="18"/>
                              </w:rPr>
                              <w:t xml:space="preserve"> StandardLabObsQuantitative </w:t>
                            </w:r>
                            <w:r w:rsidRPr="00AF4212">
                              <w:rPr>
                                <w:rFonts w:ascii="Courier New" w:hAnsi="Courier New" w:cs="Courier New"/>
                                <w:b/>
                                <w:bCs/>
                                <w:color w:val="7F0055"/>
                                <w:sz w:val="18"/>
                                <w:szCs w:val="18"/>
                              </w:rPr>
                              <w:t>is</w:t>
                            </w:r>
                            <w:r w:rsidRPr="00AF4212">
                              <w:rPr>
                                <w:rFonts w:ascii="Courier New" w:hAnsi="Courier New" w:cs="Courier New"/>
                                <w:color w:val="000000"/>
                                <w:sz w:val="18"/>
                                <w:szCs w:val="18"/>
                              </w:rPr>
                              <w:t xml:space="preserve"> </w:t>
                            </w:r>
                            <w:r w:rsidRPr="00AF4212">
                              <w:rPr>
                                <w:rFonts w:ascii="Courier New" w:hAnsi="Courier New" w:cs="Courier New"/>
                                <w:b/>
                                <w:bCs/>
                                <w:color w:val="0000A0"/>
                                <w:sz w:val="18"/>
                                <w:szCs w:val="18"/>
                              </w:rPr>
                              <w:t>statement</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extends</w:t>
                            </w:r>
                            <w:r w:rsidRPr="00AF4212">
                              <w:rPr>
                                <w:rFonts w:ascii="Courier New" w:hAnsi="Courier New" w:cs="Courier New"/>
                                <w:color w:val="000000"/>
                                <w:sz w:val="18"/>
                                <w:szCs w:val="18"/>
                              </w:rPr>
                              <w:t xml:space="preserve"> StandardLabObs {</w:t>
                            </w:r>
                          </w:p>
                          <w:p w14:paraId="1B255ADA" w14:textId="77777777" w:rsidR="00D946F6" w:rsidRDefault="00D946F6" w:rsidP="00AF4212">
                            <w:pPr>
                              <w:autoSpaceDE w:val="0"/>
                              <w:autoSpaceDN w:val="0"/>
                              <w:adjustRightInd w:val="0"/>
                              <w:spacing w:after="0" w:line="240" w:lineRule="auto"/>
                              <w:rPr>
                                <w:rFonts w:ascii="Courier New" w:hAnsi="Courier New" w:cs="Courier New"/>
                                <w:color w:val="000000"/>
                                <w:sz w:val="18"/>
                                <w:szCs w:val="18"/>
                              </w:rPr>
                            </w:pP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key</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domain</w:t>
                            </w:r>
                            <w:r w:rsidRPr="00AF4212">
                              <w:rPr>
                                <w:rFonts w:ascii="Courier New" w:hAnsi="Courier New" w:cs="Courier New"/>
                                <w:color w:val="000000"/>
                                <w:sz w:val="18"/>
                                <w:szCs w:val="18"/>
                              </w:rPr>
                              <w:t>(StandardLabObsQuantitative_KEY_VALUESET_ECID);</w:t>
                            </w:r>
                          </w:p>
                          <w:p w14:paraId="031B171E"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 .</w:t>
                            </w:r>
                          </w:p>
                          <w:p w14:paraId="41529D09" w14:textId="77777777" w:rsidR="00D946F6" w:rsidRPr="00C56F89" w:rsidRDefault="00D946F6" w:rsidP="007D4C7E">
                            <w:pPr>
                              <w:spacing w:after="0"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155" o:spid="_x0000_s1049" type="#_x0000_t202" style="position:absolute;margin-left:-5.75pt;margin-top:414.35pt;width:471.05pt;height:128.5pt;z-index:251850752;visibility:visible;mso-wrap-style:square;mso-width-percent:0;mso-height-percent:200;mso-wrap-distance-left:9pt;mso-wrap-distance-top:0;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">
                <v:textbox>
                  <w:txbxContent>
                    <w:p w14:paraId="570345FB"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sidRPr="00AF4212">
                        <w:rPr>
                          <w:rFonts w:ascii="Courier New" w:hAnsi="Courier New" w:cs="Courier New"/>
                          <w:b/>
                          <w:bCs/>
                          <w:color w:val="7F0055"/>
                          <w:sz w:val="18"/>
                          <w:szCs w:val="18"/>
                        </w:rPr>
                        <w:t>partial</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model</w:t>
                      </w:r>
                      <w:r w:rsidRPr="00AF4212">
                        <w:rPr>
                          <w:rFonts w:ascii="Courier New" w:hAnsi="Courier New" w:cs="Courier New"/>
                          <w:color w:val="000000"/>
                          <w:sz w:val="18"/>
                          <w:szCs w:val="18"/>
                        </w:rPr>
                        <w:t xml:space="preserve"> StandardLabObs </w:t>
                      </w:r>
                      <w:r w:rsidRPr="00AF4212">
                        <w:rPr>
                          <w:rFonts w:ascii="Courier New" w:hAnsi="Courier New" w:cs="Courier New"/>
                          <w:b/>
                          <w:bCs/>
                          <w:color w:val="7F0055"/>
                          <w:sz w:val="18"/>
                          <w:szCs w:val="18"/>
                        </w:rPr>
                        <w:t>is</w:t>
                      </w:r>
                      <w:r w:rsidRPr="00AF4212">
                        <w:rPr>
                          <w:rFonts w:ascii="Courier New" w:hAnsi="Courier New" w:cs="Courier New"/>
                          <w:color w:val="000000"/>
                          <w:sz w:val="18"/>
                          <w:szCs w:val="18"/>
                        </w:rPr>
                        <w:t xml:space="preserve"> </w:t>
                      </w:r>
                      <w:r w:rsidRPr="00AF4212">
                        <w:rPr>
                          <w:rFonts w:ascii="Courier New" w:hAnsi="Courier New" w:cs="Courier New"/>
                          <w:b/>
                          <w:bCs/>
                          <w:color w:val="0000A0"/>
                          <w:sz w:val="18"/>
                          <w:szCs w:val="18"/>
                        </w:rPr>
                        <w:t>statement</w:t>
                      </w:r>
                      <w:r w:rsidRPr="00AF4212">
                        <w:rPr>
                          <w:rFonts w:ascii="Courier New" w:hAnsi="Courier New" w:cs="Courier New"/>
                          <w:color w:val="000000"/>
                          <w:sz w:val="18"/>
                          <w:szCs w:val="18"/>
                        </w:rPr>
                        <w:t xml:space="preserve"> {</w:t>
                      </w:r>
                    </w:p>
                    <w:p w14:paraId="33A0A552"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key</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domain</w:t>
                      </w:r>
                      <w:r w:rsidRPr="00AF4212">
                        <w:rPr>
                          <w:rFonts w:ascii="Courier New" w:hAnsi="Courier New" w:cs="Courier New"/>
                          <w:color w:val="000000"/>
                          <w:sz w:val="18"/>
                          <w:szCs w:val="18"/>
                        </w:rPr>
                        <w:t>(StandardLabObs_KEY_VALUESET_ECID);</w:t>
                      </w:r>
                    </w:p>
                    <w:p w14:paraId="34F30D49" w14:textId="77777777" w:rsidR="00D946F6" w:rsidRDefault="00D946F6" w:rsidP="007D4C7E">
                      <w:pPr>
                        <w:spacing w:after="0" w:line="240" w:lineRule="auto"/>
                      </w:pPr>
                      <w:r>
                        <w:t xml:space="preserve"> . . .</w:t>
                      </w:r>
                    </w:p>
                    <w:p w14:paraId="6B5182D5" w14:textId="77777777" w:rsidR="00D946F6" w:rsidRDefault="00D946F6" w:rsidP="007D4C7E">
                      <w:pPr>
                        <w:spacing w:after="0" w:line="240" w:lineRule="auto"/>
                      </w:pPr>
                    </w:p>
                    <w:p w14:paraId="31151300" w14:textId="77777777" w:rsidR="00D946F6" w:rsidRDefault="00D946F6" w:rsidP="007D4C7E">
                      <w:pPr>
                        <w:spacing w:after="0" w:line="240" w:lineRule="auto"/>
                      </w:pPr>
                    </w:p>
                    <w:p w14:paraId="1086B6F4"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sidRPr="00AF4212">
                        <w:rPr>
                          <w:rFonts w:ascii="Courier New" w:hAnsi="Courier New" w:cs="Courier New"/>
                          <w:b/>
                          <w:bCs/>
                          <w:color w:val="7F0055"/>
                          <w:sz w:val="18"/>
                          <w:szCs w:val="18"/>
                        </w:rPr>
                        <w:t>model</w:t>
                      </w:r>
                      <w:r w:rsidRPr="00AF4212">
                        <w:rPr>
                          <w:rFonts w:ascii="Courier New" w:hAnsi="Courier New" w:cs="Courier New"/>
                          <w:color w:val="000000"/>
                          <w:sz w:val="18"/>
                          <w:szCs w:val="18"/>
                        </w:rPr>
                        <w:t xml:space="preserve"> StandardLabObsQuantitative </w:t>
                      </w:r>
                      <w:r w:rsidRPr="00AF4212">
                        <w:rPr>
                          <w:rFonts w:ascii="Courier New" w:hAnsi="Courier New" w:cs="Courier New"/>
                          <w:b/>
                          <w:bCs/>
                          <w:color w:val="7F0055"/>
                          <w:sz w:val="18"/>
                          <w:szCs w:val="18"/>
                        </w:rPr>
                        <w:t>is</w:t>
                      </w:r>
                      <w:r w:rsidRPr="00AF4212">
                        <w:rPr>
                          <w:rFonts w:ascii="Courier New" w:hAnsi="Courier New" w:cs="Courier New"/>
                          <w:color w:val="000000"/>
                          <w:sz w:val="18"/>
                          <w:szCs w:val="18"/>
                        </w:rPr>
                        <w:t xml:space="preserve"> </w:t>
                      </w:r>
                      <w:r w:rsidRPr="00AF4212">
                        <w:rPr>
                          <w:rFonts w:ascii="Courier New" w:hAnsi="Courier New" w:cs="Courier New"/>
                          <w:b/>
                          <w:bCs/>
                          <w:color w:val="0000A0"/>
                          <w:sz w:val="18"/>
                          <w:szCs w:val="18"/>
                        </w:rPr>
                        <w:t>statement</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extends</w:t>
                      </w:r>
                      <w:r w:rsidRPr="00AF4212">
                        <w:rPr>
                          <w:rFonts w:ascii="Courier New" w:hAnsi="Courier New" w:cs="Courier New"/>
                          <w:color w:val="000000"/>
                          <w:sz w:val="18"/>
                          <w:szCs w:val="18"/>
                        </w:rPr>
                        <w:t xml:space="preserve"> StandardLabObs {</w:t>
                      </w:r>
                    </w:p>
                    <w:p w14:paraId="1B255ADA" w14:textId="77777777" w:rsidR="00D946F6" w:rsidRDefault="00D946F6" w:rsidP="00AF4212">
                      <w:pPr>
                        <w:autoSpaceDE w:val="0"/>
                        <w:autoSpaceDN w:val="0"/>
                        <w:adjustRightInd w:val="0"/>
                        <w:spacing w:after="0" w:line="240" w:lineRule="auto"/>
                        <w:rPr>
                          <w:rFonts w:ascii="Courier New" w:hAnsi="Courier New" w:cs="Courier New"/>
                          <w:color w:val="000000"/>
                          <w:sz w:val="18"/>
                          <w:szCs w:val="18"/>
                        </w:rPr>
                      </w:pP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key</w:t>
                      </w:r>
                      <w:r w:rsidRPr="00AF4212">
                        <w:rPr>
                          <w:rFonts w:ascii="Courier New" w:hAnsi="Courier New" w:cs="Courier New"/>
                          <w:color w:val="000000"/>
                          <w:sz w:val="18"/>
                          <w:szCs w:val="18"/>
                        </w:rPr>
                        <w:t xml:space="preserve"> </w:t>
                      </w:r>
                      <w:r w:rsidRPr="00AF4212">
                        <w:rPr>
                          <w:rFonts w:ascii="Courier New" w:hAnsi="Courier New" w:cs="Courier New"/>
                          <w:b/>
                          <w:bCs/>
                          <w:color w:val="7F0055"/>
                          <w:sz w:val="18"/>
                          <w:szCs w:val="18"/>
                        </w:rPr>
                        <w:t>domain</w:t>
                      </w:r>
                      <w:r w:rsidRPr="00AF4212">
                        <w:rPr>
                          <w:rFonts w:ascii="Courier New" w:hAnsi="Courier New" w:cs="Courier New"/>
                          <w:color w:val="000000"/>
                          <w:sz w:val="18"/>
                          <w:szCs w:val="18"/>
                        </w:rPr>
                        <w:t>(StandardLabObsQuantitative_KEY_VALUESET_ECID);</w:t>
                      </w:r>
                    </w:p>
                    <w:p w14:paraId="031B171E" w14:textId="77777777" w:rsidR="00D946F6" w:rsidRPr="00AF4212" w:rsidRDefault="00D946F6" w:rsidP="00AF4212">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 .</w:t>
                      </w:r>
                    </w:p>
                    <w:p w14:paraId="41529D09" w14:textId="77777777" w:rsidR="00D946F6" w:rsidRPr="00C56F89" w:rsidRDefault="00D946F6" w:rsidP="007D4C7E">
                      <w:pPr>
                        <w:spacing w:after="0" w:line="240" w:lineRule="auto"/>
                      </w:pPr>
                    </w:p>
                  </w:txbxContent>
                </v:textbox>
                <w10:wrap type="topAndBottom" anchory="margin"/>
              </v:shape>
            </w:pict>
          </mc:Fallback>
        </mc:AlternateContent>
      </w:r>
      <w:r w:rsidR="007D4C7E">
        <w:rPr>
          <w:rFonts w:ascii="Calibri" w:eastAsia="Calibri" w:hAnsi="Calibri" w:cs="Times New Roman"/>
        </w:rPr>
        <w:t>A key statement may be restricted by another key statement provided the constraint described is a restriction on the original constraint.</w:t>
      </w:r>
    </w:p>
    <w:p w14:paraId="73A3058F" w14:textId="77777777" w:rsidR="00962D0E" w:rsidRDefault="00962D0E" w:rsidP="00591DD2">
      <w:pPr>
        <w:pStyle w:val="Heading1"/>
      </w:pPr>
      <w:bookmarkStart w:id="89" w:name="_Toc333001796"/>
      <w:r>
        <w:t>Inheritance</w:t>
      </w:r>
      <w:r w:rsidR="00B04B01">
        <w:t xml:space="preserve"> in </w:t>
      </w:r>
      <w:r w:rsidR="002B374A">
        <w:t xml:space="preserve">CEMs and </w:t>
      </w:r>
      <w:r w:rsidR="00B04B01">
        <w:t>CDL</w:t>
      </w:r>
      <w:bookmarkEnd w:id="89"/>
    </w:p>
    <w:p w14:paraId="501931AA" w14:textId="77777777" w:rsidR="00962D0E" w:rsidRDefault="00962D0E" w:rsidP="009104E9">
      <w:r>
        <w:t>CDL supports two types of inheritance</w:t>
      </w:r>
      <w:r>
        <w:rPr>
          <w:rStyle w:val="FootnoteReference"/>
        </w:rPr>
        <w:footnoteReference w:id="45"/>
      </w:r>
      <w:r>
        <w:t>: 1) inheritance via Reference Classes, and 2) inheritance via “extends” and “restricts” statements.</w:t>
      </w:r>
    </w:p>
    <w:p w14:paraId="71932431" w14:textId="77777777" w:rsidR="003A1DC7" w:rsidRDefault="00F47819" w:rsidP="00591DD2">
      <w:pPr>
        <w:pStyle w:val="Heading2"/>
      </w:pPr>
      <w:bookmarkStart w:id="90" w:name="_Ref332607369"/>
      <w:bookmarkStart w:id="91" w:name="_Ref332616375"/>
      <w:bookmarkStart w:id="92" w:name="_Toc333001797"/>
      <w:r>
        <w:t xml:space="preserve">Inheritance via </w:t>
      </w:r>
      <w:r w:rsidR="003A1DC7" w:rsidRPr="00B04B01">
        <w:t>Reference</w:t>
      </w:r>
      <w:r w:rsidR="003A1DC7">
        <w:t xml:space="preserve"> classes</w:t>
      </w:r>
      <w:bookmarkEnd w:id="90"/>
      <w:bookmarkEnd w:id="91"/>
      <w:bookmarkEnd w:id="92"/>
    </w:p>
    <w:p w14:paraId="34E0590C" w14:textId="4C063315" w:rsidR="00EC469E" w:rsidRDefault="00806B96" w:rsidP="00125713">
      <w:r>
        <w:rPr>
          <w:noProof/>
        </w:rPr>
        <mc:AlternateContent>
          <mc:Choice Requires="wps">
            <w:drawing>
              <wp:anchor distT="0" distB="548640" distL="114300" distR="114300" simplePos="0" relativeHeight="251851776" behindDoc="0" locked="0" layoutInCell="1" allowOverlap="1" wp14:anchorId="4B6A57CC" wp14:editId="4FC4CD56">
                <wp:simplePos x="0" y="0"/>
                <wp:positionH relativeFrom="column">
                  <wp:posOffset>516255</wp:posOffset>
                </wp:positionH>
                <wp:positionV relativeFrom="paragraph">
                  <wp:posOffset>2799715</wp:posOffset>
                </wp:positionV>
                <wp:extent cx="4759325" cy="266700"/>
                <wp:effectExtent l="0" t="0" r="0" b="12700"/>
                <wp:wrapTopAndBottom/>
                <wp:docPr id="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21F766" w14:textId="77777777" w:rsidR="00D946F6" w:rsidRPr="00541569" w:rsidRDefault="00D946F6" w:rsidP="007D4C7E">
                            <w:pPr>
                              <w:pStyle w:val="Caption"/>
                              <w:jc w:val="center"/>
                              <w:rPr>
                                <w:noProof/>
                              </w:rPr>
                            </w:pPr>
                            <w:bookmarkStart w:id="93" w:name="_Ref331521830"/>
                            <w:r>
                              <w:t xml:space="preserve">Figure </w:t>
                            </w:r>
                            <w:r w:rsidR="00806B96">
                              <w:fldChar w:fldCharType="begin"/>
                            </w:r>
                            <w:r w:rsidR="00806B96">
                              <w:instrText xml:space="preserve"> SEQ Figure \* ARABIC </w:instrText>
                            </w:r>
                            <w:r w:rsidR="00806B96">
                              <w:fldChar w:fldCharType="separate"/>
                            </w:r>
                            <w:r>
                              <w:rPr>
                                <w:noProof/>
                              </w:rPr>
                              <w:t>13</w:t>
                            </w:r>
                            <w:r w:rsidR="00806B96">
                              <w:rPr>
                                <w:noProof/>
                              </w:rPr>
                              <w:fldChar w:fldCharType="end"/>
                            </w:r>
                            <w:bookmarkEnd w:id="93"/>
                            <w:r>
                              <w:t>. StandardLabObsPQ as an example of a further constraint of a key value set.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6" o:spid="_x0000_s1050" type="#_x0000_t202" style="position:absolute;margin-left:40.65pt;margin-top:220.45pt;width:374.75pt;height:21pt;z-index:251851776;visibility:visible;mso-wrap-style:square;mso-width-percent:0;mso-height-percent:0;mso-wrap-distance-left:9pt;mso-wrap-distance-top:0;mso-wrap-distance-right:9pt;mso-wrap-distance-bottom:43.2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" stroked="f">
                <v:textbox style="mso-fit-shape-to-text:t" inset="0,0,0,0">
                  <w:txbxContent>
                    <w:p w14:paraId="7421F766" w14:textId="77777777" w:rsidR="00D946F6" w:rsidRPr="00541569" w:rsidRDefault="00D946F6" w:rsidP="007D4C7E">
                      <w:pPr>
                        <w:pStyle w:val="Caption"/>
                        <w:jc w:val="center"/>
                        <w:rPr>
                          <w:noProof/>
                        </w:rPr>
                      </w:pPr>
                      <w:bookmarkStart w:id="94" w:name="_Ref331521830"/>
                      <w:r>
                        <w:t xml:space="preserve">Figure </w:t>
                      </w:r>
                      <w:r w:rsidR="00806B96">
                        <w:fldChar w:fldCharType="begin"/>
                      </w:r>
                      <w:r w:rsidR="00806B96">
                        <w:instrText xml:space="preserve"> SEQ Figure \* ARABIC </w:instrText>
                      </w:r>
                      <w:r w:rsidR="00806B96">
                        <w:fldChar w:fldCharType="separate"/>
                      </w:r>
                      <w:r>
                        <w:rPr>
                          <w:noProof/>
                        </w:rPr>
                        <w:t>13</w:t>
                      </w:r>
                      <w:r w:rsidR="00806B96">
                        <w:rPr>
                          <w:noProof/>
                        </w:rPr>
                        <w:fldChar w:fldCharType="end"/>
                      </w:r>
                      <w:bookmarkEnd w:id="94"/>
                      <w:r>
                        <w:t>. StandardLabObsPQ as an example of a further constraint of a key value set.</w:t>
                      </w:r>
                    </w:p>
                  </w:txbxContent>
                </v:textbox>
                <w10:wrap type="topAndBottom"/>
              </v:shape>
            </w:pict>
          </mc:Fallback>
        </mc:AlternateContent>
      </w:r>
      <w:r w:rsidR="00125713">
        <w:t>Reference classes in CDL are high level classes which CEM constraint models</w:t>
      </w:r>
      <w:r w:rsidR="00F47819">
        <w:t xml:space="preserve"> (i.e., the models representing Heart Rates, Medication Orders, Patients, Breath Sounds findings, etc.)</w:t>
      </w:r>
      <w:r w:rsidR="00125713">
        <w:t xml:space="preserve"> const</w:t>
      </w:r>
      <w:r w:rsidR="00F47819">
        <w:t>r</w:t>
      </w:r>
      <w:r w:rsidR="00125713">
        <w:t xml:space="preserve">ain.  </w:t>
      </w:r>
      <w:r w:rsidR="002529D3">
        <w:t xml:space="preserve">In the </w:t>
      </w:r>
      <w:r w:rsidR="00125713">
        <w:t xml:space="preserve">heart rate measurement </w:t>
      </w:r>
      <w:r w:rsidR="00F47819">
        <w:t xml:space="preserve">constraint </w:t>
      </w:r>
      <w:r w:rsidR="00125713">
        <w:t>model “HeartRateMeas”</w:t>
      </w:r>
      <w:r w:rsidR="002529D3">
        <w:t xml:space="preserve"> of </w:t>
      </w:r>
      <w:r w:rsidR="00B317E5">
        <w:fldChar w:fldCharType="begin"/>
      </w:r>
      <w:r w:rsidR="002323A6">
        <w:instrText xml:space="preserve"> REF _Ref320538831 \h </w:instrText>
      </w:r>
      <w:r w:rsidR="00B317E5">
        <w:fldChar w:fldCharType="separate"/>
      </w:r>
      <w:r w:rsidR="00DC4A8C">
        <w:t xml:space="preserve">Figure </w:t>
      </w:r>
      <w:r w:rsidR="00DC4A8C">
        <w:rPr>
          <w:noProof/>
        </w:rPr>
        <w:t>2</w:t>
      </w:r>
      <w:r w:rsidR="00B317E5">
        <w:fldChar w:fldCharType="end"/>
      </w:r>
      <w:r w:rsidR="00125713">
        <w:t xml:space="preserve">, for instance, </w:t>
      </w:r>
      <w:r w:rsidR="002529D3">
        <w:t xml:space="preserve">the phrase “is statement” declares that HeartRateMeas inherits from the “statement” reference class.  In so doing, it </w:t>
      </w:r>
      <w:r w:rsidR="002529D3">
        <w:lastRenderedPageBreak/>
        <w:t>inherits</w:t>
      </w:r>
      <w:r w:rsidR="00EC469E">
        <w:t xml:space="preserve"> the attributes of that class.</w:t>
      </w:r>
    </w:p>
    <w:p w14:paraId="1DC4F4E8" w14:textId="77777777" w:rsidR="00DA74DF" w:rsidRDefault="00EC469E" w:rsidP="00125713">
      <w:r>
        <w:t xml:space="preserve">Reference classes attempt to capture the attributes common to a class of models.  The attributes tend to be what might be regarded as “implementation” </w:t>
      </w:r>
      <w:r w:rsidR="00DA74DF">
        <w:t xml:space="preserve">and “metadata” </w:t>
      </w:r>
      <w:r>
        <w:t>attributes</w:t>
      </w:r>
      <w:r w:rsidR="00DA74DF">
        <w:t xml:space="preserve"> (e.g., the time the instance was stored in the database, the identifier of the owning patient, etc.)</w:t>
      </w:r>
      <w:r>
        <w:t>, as opposed to at</w:t>
      </w:r>
      <w:r w:rsidR="00DA74DF">
        <w:t>tributes of the logical model</w:t>
      </w:r>
      <w:commentRangeStart w:id="95"/>
      <w:r w:rsidR="00DA74DF">
        <w:rPr>
          <w:rStyle w:val="FootnoteReference"/>
        </w:rPr>
        <w:footnoteReference w:id="46"/>
      </w:r>
      <w:commentRangeEnd w:id="95"/>
      <w:r w:rsidR="00672A8C">
        <w:rPr>
          <w:rStyle w:val="CommentReference"/>
        </w:rPr>
        <w:commentReference w:id="95"/>
      </w:r>
      <w:r w:rsidR="00DA74DF">
        <w:t>.</w:t>
      </w:r>
    </w:p>
    <w:p w14:paraId="27F43010" w14:textId="77777777" w:rsidR="002529D3" w:rsidRDefault="00EC469E" w:rsidP="00125713">
      <w:r>
        <w:t>T</w:t>
      </w:r>
      <w:r w:rsidR="002529D3">
        <w:t xml:space="preserve">he most common reference classes </w:t>
      </w:r>
      <w:r w:rsidR="00B04B01">
        <w:t>us</w:t>
      </w:r>
      <w:r w:rsidR="002529D3">
        <w:t>e</w:t>
      </w:r>
      <w:r w:rsidR="00B04B01">
        <w:t>d in CEM modeling</w:t>
      </w:r>
      <w:r w:rsidR="002529D3">
        <w:t xml:space="preserve"> are “statement” (used for all patient data statements – measurements, evaluations, and assertions), “component” (used </w:t>
      </w:r>
      <w:r w:rsidR="007B1E20">
        <w:t>as</w:t>
      </w:r>
      <w:r w:rsidR="002529D3">
        <w:t xml:space="preserve"> qualifiers or as items in compound statements), “modifier”, “attribution”, “panel”</w:t>
      </w:r>
      <w:r w:rsidR="007B1E20">
        <w:t>, and “semantic link”</w:t>
      </w:r>
      <w:r w:rsidR="002529D3">
        <w:t>.</w:t>
      </w:r>
      <w:r w:rsidR="00D70FFB">
        <w:t xml:space="preserve">  </w:t>
      </w:r>
      <w:r w:rsidR="00B317E5">
        <w:fldChar w:fldCharType="begin"/>
      </w:r>
      <w:r w:rsidR="00D70FFB">
        <w:instrText xml:space="preserve"> REF _Ref331588356 \h </w:instrText>
      </w:r>
      <w:r w:rsidR="00B317E5">
        <w:fldChar w:fldCharType="separate"/>
      </w:r>
      <w:r w:rsidR="00D70FFB">
        <w:t xml:space="preserve">Figure </w:t>
      </w:r>
      <w:r w:rsidR="00D70FFB">
        <w:rPr>
          <w:noProof/>
        </w:rPr>
        <w:t>7</w:t>
      </w:r>
      <w:r w:rsidR="00B317E5">
        <w:fldChar w:fldCharType="end"/>
      </w:r>
      <w:r w:rsidR="00D70FFB">
        <w:t xml:space="preserve"> shows a subset of the reference classes available to CEM models.</w:t>
      </w:r>
      <w:r w:rsidR="007B1E20">
        <w:t xml:space="preserve">  The gray, “leaf” classes are those that a modeler would use in a CEM.  The parent classes are not used directly.</w:t>
      </w:r>
    </w:p>
    <w:p w14:paraId="5DE4B019" w14:textId="77777777" w:rsidR="00DA74DF" w:rsidRDefault="00DA74DF" w:rsidP="00DA74DF">
      <w:r>
        <w:t>The definitions of the reference classes for the Qualibria implementation</w:t>
      </w:r>
      <w:r>
        <w:rPr>
          <w:rStyle w:val="FootnoteReference"/>
        </w:rPr>
        <w:footnoteReference w:id="47"/>
      </w:r>
      <w:r>
        <w:t xml:space="preserve"> are found in the Qualibria Constraint Definition Language (CDL) Language Guide.  </w:t>
      </w:r>
    </w:p>
    <w:p w14:paraId="2944AA91" w14:textId="77777777" w:rsidR="00D70FFB" w:rsidRPr="00F53A80" w:rsidRDefault="00D70FFB" w:rsidP="00D70FFB">
      <w:pPr>
        <w:rPr>
          <w:rFonts w:eastAsia="Calibri" w:cs="Times New Roman"/>
        </w:rPr>
      </w:pPr>
      <w:r w:rsidRPr="00F53A80">
        <w:rPr>
          <w:rFonts w:eastAsia="Calibri" w:cs="Times New Roman"/>
        </w:rPr>
        <w:t xml:space="preserve">Rules for </w:t>
      </w:r>
      <w:r>
        <w:rPr>
          <w:rFonts w:eastAsia="Calibri" w:cs="Times New Roman"/>
        </w:rPr>
        <w:t>using reference classes in authoring CEMs</w:t>
      </w:r>
      <w:r w:rsidRPr="00F53A80">
        <w:rPr>
          <w:rFonts w:eastAsia="Calibri" w:cs="Times New Roman"/>
        </w:rPr>
        <w:t>:</w:t>
      </w:r>
    </w:p>
    <w:p w14:paraId="4A503D57" w14:textId="77777777" w:rsidR="00D70FFB" w:rsidRDefault="00D70FFB" w:rsidP="00325D22">
      <w:pPr>
        <w:numPr>
          <w:ilvl w:val="0"/>
          <w:numId w:val="6"/>
        </w:numPr>
        <w:spacing w:after="0" w:line="240" w:lineRule="auto"/>
        <w:rPr>
          <w:rFonts w:eastAsia="Calibri" w:cs="Times New Roman"/>
        </w:rPr>
      </w:pPr>
      <w:r w:rsidRPr="00F53A80">
        <w:rPr>
          <w:rFonts w:eastAsia="Calibri" w:cs="Times New Roman"/>
        </w:rPr>
        <w:t xml:space="preserve">The name of the reference model </w:t>
      </w:r>
      <w:r>
        <w:rPr>
          <w:rFonts w:eastAsia="Calibri" w:cs="Times New Roman"/>
        </w:rPr>
        <w:t xml:space="preserve">in the “is” statement </w:t>
      </w:r>
      <w:r w:rsidRPr="00F53A80">
        <w:rPr>
          <w:rFonts w:eastAsia="Calibri" w:cs="Times New Roman"/>
        </w:rPr>
        <w:t xml:space="preserve">must match </w:t>
      </w:r>
      <w:r>
        <w:rPr>
          <w:rFonts w:eastAsia="Calibri" w:cs="Times New Roman"/>
        </w:rPr>
        <w:t>a valid reference model</w:t>
      </w:r>
      <w:r w:rsidRPr="00F53A80">
        <w:rPr>
          <w:rFonts w:eastAsia="Calibri" w:cs="Times New Roman"/>
        </w:rPr>
        <w:t>.</w:t>
      </w:r>
    </w:p>
    <w:p w14:paraId="034E0315" w14:textId="77777777" w:rsidR="00325D22" w:rsidRDefault="00325D22" w:rsidP="00325D22">
      <w:pPr>
        <w:pStyle w:val="ListParagraph"/>
        <w:numPr>
          <w:ilvl w:val="0"/>
          <w:numId w:val="6"/>
        </w:numPr>
      </w:pPr>
      <w:r>
        <w:t xml:space="preserve">Use “statement” for patient data statements – models representing clinical data elements that “stand on their own”, e.g., measurements, findings, etc.  (See the </w:t>
      </w:r>
      <w:r w:rsidR="00B317E5">
        <w:fldChar w:fldCharType="begin"/>
      </w:r>
      <w:r>
        <w:instrText xml:space="preserve"> REF _Ref331588877 \h </w:instrText>
      </w:r>
      <w:r w:rsidR="00B317E5">
        <w:fldChar w:fldCharType="separate"/>
      </w:r>
      <w:r>
        <w:t>Statements</w:t>
      </w:r>
      <w:r w:rsidR="00B317E5">
        <w:fldChar w:fldCharType="end"/>
      </w:r>
      <w:r>
        <w:t xml:space="preserve"> section for a discussion of statements.) </w:t>
      </w:r>
    </w:p>
    <w:p w14:paraId="62D8F340" w14:textId="77777777" w:rsidR="00325D22" w:rsidRDefault="00325D22" w:rsidP="00325D22">
      <w:pPr>
        <w:pStyle w:val="ListParagraph"/>
        <w:numPr>
          <w:ilvl w:val="0"/>
          <w:numId w:val="6"/>
        </w:numPr>
      </w:pPr>
      <w:r>
        <w:t xml:space="preserve">Use “component” for models that do not “stand on their own”; i.e., that only have meaning within the context of a statement and will be used as qualifiers/items.  (See the </w:t>
      </w:r>
      <w:r w:rsidR="00B317E5">
        <w:fldChar w:fldCharType="begin"/>
      </w:r>
      <w:r>
        <w:instrText xml:space="preserve"> REF _Ref331588758 \h </w:instrText>
      </w:r>
      <w:r w:rsidR="00B317E5">
        <w:fldChar w:fldCharType="separate"/>
      </w:r>
      <w:r w:rsidRPr="00AE7BB5">
        <w:t>Component</w:t>
      </w:r>
      <w:r>
        <w:t>s</w:t>
      </w:r>
      <w:r w:rsidR="00B317E5">
        <w:fldChar w:fldCharType="end"/>
      </w:r>
      <w:r>
        <w:t xml:space="preserve"> section for an explanation of components and the </w:t>
      </w:r>
      <w:r w:rsidR="00B317E5">
        <w:fldChar w:fldCharType="begin"/>
      </w:r>
      <w:r>
        <w:instrText xml:space="preserve"> REF _Ref331588659 \h </w:instrText>
      </w:r>
      <w:r w:rsidR="00B317E5">
        <w:fldChar w:fldCharType="separate"/>
      </w:r>
      <w:r w:rsidRPr="00AE7BB5">
        <w:t>Statement vs</w:t>
      </w:r>
      <w:r>
        <w:t xml:space="preserve">. </w:t>
      </w:r>
      <w:r w:rsidRPr="00AE7BB5">
        <w:t>Component</w:t>
      </w:r>
      <w:r w:rsidR="00B317E5">
        <w:fldChar w:fldCharType="end"/>
      </w:r>
      <w:r>
        <w:t xml:space="preserve"> section for a discussion of the differences between statements and components.)</w:t>
      </w:r>
    </w:p>
    <w:p w14:paraId="37F8C80D" w14:textId="77777777" w:rsidR="00325D22" w:rsidRDefault="00325D22" w:rsidP="00325D22">
      <w:pPr>
        <w:pStyle w:val="ListParagraph"/>
        <w:numPr>
          <w:ilvl w:val="0"/>
          <w:numId w:val="6"/>
        </w:numPr>
      </w:pPr>
      <w:r>
        <w:t xml:space="preserve">Use “modifier” for modifiers.  (See the </w:t>
      </w:r>
      <w:r w:rsidR="00B317E5">
        <w:fldChar w:fldCharType="begin"/>
      </w:r>
      <w:r>
        <w:instrText xml:space="preserve"> REF _Ref331588914 \h </w:instrText>
      </w:r>
      <w:r w:rsidR="00B317E5">
        <w:fldChar w:fldCharType="separate"/>
      </w:r>
      <w:r w:rsidRPr="00C83F93">
        <w:t>Modifiers</w:t>
      </w:r>
      <w:r w:rsidR="00B317E5">
        <w:fldChar w:fldCharType="end"/>
      </w:r>
      <w:r>
        <w:t xml:space="preserve"> section.)</w:t>
      </w:r>
    </w:p>
    <w:p w14:paraId="5E1F777B" w14:textId="77777777" w:rsidR="00325D22" w:rsidRDefault="00325D22" w:rsidP="00325D22">
      <w:pPr>
        <w:pStyle w:val="ListParagraph"/>
        <w:numPr>
          <w:ilvl w:val="0"/>
          <w:numId w:val="6"/>
        </w:numPr>
      </w:pPr>
      <w:r>
        <w:t xml:space="preserve">Use “attribution” for attributions.  (See the </w:t>
      </w:r>
      <w:r w:rsidR="00B317E5">
        <w:fldChar w:fldCharType="begin"/>
      </w:r>
      <w:r>
        <w:instrText xml:space="preserve"> REF _Ref331588965 \h </w:instrText>
      </w:r>
      <w:r w:rsidR="00B317E5">
        <w:fldChar w:fldCharType="separate"/>
      </w:r>
      <w:r w:rsidRPr="00C83F93">
        <w:t>Attribution</w:t>
      </w:r>
      <w:r w:rsidR="00B317E5">
        <w:fldChar w:fldCharType="end"/>
      </w:r>
      <w:r>
        <w:t xml:space="preserve"> section for a discussion of attributions.)</w:t>
      </w:r>
    </w:p>
    <w:p w14:paraId="7837A4F0" w14:textId="77777777" w:rsidR="00325D22" w:rsidRDefault="00325D22" w:rsidP="00325D22">
      <w:pPr>
        <w:pStyle w:val="ListParagraph"/>
        <w:numPr>
          <w:ilvl w:val="0"/>
          <w:numId w:val="6"/>
        </w:numPr>
      </w:pPr>
      <w:r>
        <w:t>Use “panel” for panels.</w:t>
      </w:r>
      <w:r w:rsidR="00E34951">
        <w:t xml:space="preserve">  (See the </w:t>
      </w:r>
      <w:r w:rsidR="00B317E5">
        <w:fldChar w:fldCharType="begin"/>
      </w:r>
      <w:r w:rsidR="00E34951">
        <w:instrText xml:space="preserve"> REF _Ref331589100 \h </w:instrText>
      </w:r>
      <w:r w:rsidR="00B317E5">
        <w:fldChar w:fldCharType="separate"/>
      </w:r>
      <w:r w:rsidR="00E34951" w:rsidRPr="00AE7BB5">
        <w:t>P</w:t>
      </w:r>
      <w:r w:rsidR="00E34951">
        <w:t>anels</w:t>
      </w:r>
      <w:r w:rsidR="00B317E5">
        <w:fldChar w:fldCharType="end"/>
      </w:r>
      <w:r w:rsidR="00E34951">
        <w:t xml:space="preserve"> section.)</w:t>
      </w:r>
    </w:p>
    <w:p w14:paraId="09BF83AD" w14:textId="77777777" w:rsidR="007B1E20" w:rsidRPr="00325D22" w:rsidRDefault="007B1E20" w:rsidP="00325D22">
      <w:pPr>
        <w:pStyle w:val="ListParagraph"/>
        <w:numPr>
          <w:ilvl w:val="0"/>
          <w:numId w:val="6"/>
        </w:numPr>
      </w:pPr>
      <w:r>
        <w:t xml:space="preserve">Use “link” for semantic links.  (See the </w:t>
      </w:r>
      <w:r w:rsidR="00B317E5">
        <w:fldChar w:fldCharType="begin"/>
      </w:r>
      <w:r>
        <w:instrText xml:space="preserve"> REF _Ref320719232 \h </w:instrText>
      </w:r>
      <w:r w:rsidR="00B317E5">
        <w:fldChar w:fldCharType="separate"/>
      </w:r>
      <w:r>
        <w:t>Semantic Links</w:t>
      </w:r>
      <w:r w:rsidR="00B317E5">
        <w:fldChar w:fldCharType="end"/>
      </w:r>
      <w:r>
        <w:t xml:space="preserve"> section.</w:t>
      </w:r>
    </w:p>
    <w:p w14:paraId="132B3A53" w14:textId="77777777" w:rsidR="00D70FFB" w:rsidRPr="00F53A80" w:rsidRDefault="00D70FFB" w:rsidP="00D70FFB">
      <w:pPr>
        <w:numPr>
          <w:ilvl w:val="0"/>
          <w:numId w:val="6"/>
        </w:numPr>
        <w:rPr>
          <w:rFonts w:eastAsia="Calibri" w:cs="Times New Roman"/>
        </w:rPr>
      </w:pPr>
      <w:r>
        <w:rPr>
          <w:rFonts w:eastAsia="Calibri" w:cs="Times New Roman"/>
        </w:rPr>
        <w:t>A model extending or restricting another (“base”) model must either include no “is” statement or declare the same reference class as the model it’s extending/restricting.</w:t>
      </w:r>
    </w:p>
    <w:p w14:paraId="7C6937A6" w14:textId="77777777" w:rsidR="0067040F" w:rsidRDefault="0067040F" w:rsidP="00DA74DF"/>
    <w:p w14:paraId="6B88CFAA" w14:textId="404C40B1" w:rsidR="0067040F" w:rsidRDefault="00806B96" w:rsidP="00DA74DF">
      <w:r>
        <w:rPr>
          <w:noProof/>
        </w:rPr>
        <w:lastRenderedPageBreak/>
        <mc:AlternateContent>
          <mc:Choice Requires="wps">
            <w:drawing>
              <wp:anchor distT="0" distB="0" distL="114300" distR="114300" simplePos="0" relativeHeight="251774976" behindDoc="0" locked="0" layoutInCell="1" allowOverlap="1" wp14:anchorId="49B6FCE8" wp14:editId="77B044CC">
                <wp:simplePos x="0" y="0"/>
                <wp:positionH relativeFrom="column">
                  <wp:posOffset>-108585</wp:posOffset>
                </wp:positionH>
                <wp:positionV relativeFrom="paragraph">
                  <wp:posOffset>6639560</wp:posOffset>
                </wp:positionV>
                <wp:extent cx="6160135" cy="266700"/>
                <wp:effectExtent l="0" t="0" r="12065" b="12700"/>
                <wp:wrapTopAndBottom/>
                <wp:docPr id="5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C2AA1" w14:textId="77777777" w:rsidR="00D946F6" w:rsidRPr="007B7028" w:rsidRDefault="00D946F6" w:rsidP="00D70FFB">
                            <w:pPr>
                              <w:pStyle w:val="Caption"/>
                              <w:jc w:val="center"/>
                              <w:rPr>
                                <w:noProof/>
                                <w:lang w:eastAsia="zh-TW"/>
                              </w:rPr>
                            </w:pPr>
                            <w:bookmarkStart w:id="96" w:name="_Ref331588356"/>
                            <w:r>
                              <w:t xml:space="preserve">Figure </w:t>
                            </w:r>
                            <w:r w:rsidR="00806B96">
                              <w:fldChar w:fldCharType="begin"/>
                            </w:r>
                            <w:r w:rsidR="00806B96">
                              <w:instrText xml:space="preserve"> SEQ Figure \* ARABIC </w:instrText>
                            </w:r>
                            <w:r w:rsidR="00806B96">
                              <w:fldChar w:fldCharType="separate"/>
                            </w:r>
                            <w:r>
                              <w:rPr>
                                <w:noProof/>
                              </w:rPr>
                              <w:t>14</w:t>
                            </w:r>
                            <w:r w:rsidR="00806B96">
                              <w:rPr>
                                <w:noProof/>
                              </w:rPr>
                              <w:fldChar w:fldCharType="end"/>
                            </w:r>
                            <w:bookmarkEnd w:id="96"/>
                            <w:r>
                              <w:t>. A subset of the reference classes available to CEM models.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51" type="#_x0000_t202" style="position:absolute;margin-left:-8.5pt;margin-top:522.8pt;width:485.05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" stroked="f">
                <v:textbox style="mso-fit-shape-to-text:t" inset="0,0,0,0">
                  <w:txbxContent>
                    <w:p w14:paraId="2F5C2AA1" w14:textId="77777777" w:rsidR="00D946F6" w:rsidRPr="007B7028" w:rsidRDefault="00D946F6" w:rsidP="00D70FFB">
                      <w:pPr>
                        <w:pStyle w:val="Caption"/>
                        <w:jc w:val="center"/>
                        <w:rPr>
                          <w:noProof/>
                          <w:lang w:eastAsia="zh-TW"/>
                        </w:rPr>
                      </w:pPr>
                      <w:bookmarkStart w:id="97" w:name="_Ref331588356"/>
                      <w:r>
                        <w:t xml:space="preserve">Figure </w:t>
                      </w:r>
                      <w:r w:rsidR="00806B96">
                        <w:fldChar w:fldCharType="begin"/>
                      </w:r>
                      <w:r w:rsidR="00806B96">
                        <w:instrText xml:space="preserve"> SEQ Figure \* ARABIC </w:instrText>
                      </w:r>
                      <w:r w:rsidR="00806B96">
                        <w:fldChar w:fldCharType="separate"/>
                      </w:r>
                      <w:r>
                        <w:rPr>
                          <w:noProof/>
                        </w:rPr>
                        <w:t>14</w:t>
                      </w:r>
                      <w:r w:rsidR="00806B96">
                        <w:rPr>
                          <w:noProof/>
                        </w:rPr>
                        <w:fldChar w:fldCharType="end"/>
                      </w:r>
                      <w:bookmarkEnd w:id="97"/>
                      <w:r>
                        <w:t>. A subset of the reference classes available to CEM models.</w:t>
                      </w:r>
                    </w:p>
                  </w:txbxContent>
                </v:textbox>
                <w10:wrap type="topAndBottom"/>
              </v:shape>
            </w:pict>
          </mc:Fallback>
        </mc:AlternateContent>
      </w:r>
      <w:r>
        <w:rPr>
          <w:noProof/>
        </w:rPr>
        <mc:AlternateContent>
          <mc:Choice Requires="wps">
            <w:drawing>
              <wp:anchor distT="0" distB="0" distL="114300" distR="114300" simplePos="0" relativeHeight="251758592" behindDoc="0" locked="0" layoutInCell="1" allowOverlap="1" wp14:anchorId="0C113B48" wp14:editId="48F152B0">
                <wp:simplePos x="0" y="0"/>
                <wp:positionH relativeFrom="margin">
                  <wp:align>center</wp:align>
                </wp:positionH>
                <wp:positionV relativeFrom="margin">
                  <wp:align>top</wp:align>
                </wp:positionV>
                <wp:extent cx="6160135" cy="6475730"/>
                <wp:effectExtent l="0" t="0" r="37465" b="26670"/>
                <wp:wrapTopAndBottom/>
                <wp:docPr id="5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6475730"/>
                        </a:xfrm>
                        <a:prstGeom prst="rect">
                          <a:avLst/>
                        </a:prstGeom>
                        <a:solidFill>
                          <a:srgbClr val="FFFFFF"/>
                        </a:solidFill>
                        <a:ln w="9525">
                          <a:solidFill>
                            <a:srgbClr val="000000"/>
                          </a:solidFill>
                          <a:miter lim="800000"/>
                          <a:headEnd/>
                          <a:tailEnd/>
                        </a:ln>
                      </wps:spPr>
                      <wps:txbx>
                        <w:txbxContent>
                          <w:p w14:paraId="0173FD30" w14:textId="77777777" w:rsidR="00D946F6" w:rsidRDefault="00D946F6" w:rsidP="00FD788D">
                            <w:pPr>
                              <w:jc w:val="center"/>
                            </w:pPr>
                            <w:r>
                              <w:rPr>
                                <w:noProof/>
                              </w:rPr>
                              <w:drawing>
                                <wp:inline distT="0" distB="0" distL="0" distR="0" wp14:anchorId="74BCCA9B" wp14:editId="09B59027">
                                  <wp:extent cx="5175250" cy="5715000"/>
                                  <wp:effectExtent l="19050" t="0" r="6350" b="0"/>
                                  <wp:docPr id="6" name="Picture 5" descr="Referenc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classes.png"/>
                                          <pic:cNvPicPr/>
                                        </pic:nvPicPr>
                                        <pic:blipFill>
                                          <a:blip r:embed="rId15"/>
                                          <a:stretch>
                                            <a:fillRect/>
                                          </a:stretch>
                                        </pic:blipFill>
                                        <pic:spPr>
                                          <a:xfrm>
                                            <a:off x="0" y="0"/>
                                            <a:ext cx="5175250" cy="5715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0;margin-top:0;width:485.05pt;height:509.9pt;z-index:2517585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">
                <v:textbox>
                  <w:txbxContent>
                    <w:p w14:paraId="0173FD30" w14:textId="77777777" w:rsidR="00D946F6" w:rsidRDefault="00D946F6" w:rsidP="00FD788D">
                      <w:pPr>
                        <w:jc w:val="center"/>
                      </w:pPr>
                      <w:r>
                        <w:rPr>
                          <w:noProof/>
                        </w:rPr>
                        <w:drawing>
                          <wp:inline distT="0" distB="0" distL="0" distR="0" wp14:anchorId="74BCCA9B" wp14:editId="09B59027">
                            <wp:extent cx="5175250" cy="5715000"/>
                            <wp:effectExtent l="19050" t="0" r="6350" b="0"/>
                            <wp:docPr id="6" name="Picture 5" descr="Referenc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classes.png"/>
                                    <pic:cNvPicPr/>
                                  </pic:nvPicPr>
                                  <pic:blipFill>
                                    <a:blip r:embed="rId15"/>
                                    <a:stretch>
                                      <a:fillRect/>
                                    </a:stretch>
                                  </pic:blipFill>
                                  <pic:spPr>
                                    <a:xfrm>
                                      <a:off x="0" y="0"/>
                                      <a:ext cx="5175250" cy="5715000"/>
                                    </a:xfrm>
                                    <a:prstGeom prst="rect">
                                      <a:avLst/>
                                    </a:prstGeom>
                                  </pic:spPr>
                                </pic:pic>
                              </a:graphicData>
                            </a:graphic>
                          </wp:inline>
                        </w:drawing>
                      </w:r>
                    </w:p>
                  </w:txbxContent>
                </v:textbox>
                <w10:wrap type="topAndBottom" anchorx="margin" anchory="margin"/>
              </v:shape>
            </w:pict>
          </mc:Fallback>
        </mc:AlternateContent>
      </w:r>
    </w:p>
    <w:p w14:paraId="7A93B067" w14:textId="77777777" w:rsidR="00962D0E" w:rsidRDefault="00E9061E" w:rsidP="00591DD2">
      <w:pPr>
        <w:pStyle w:val="Heading2"/>
      </w:pPr>
      <w:bookmarkStart w:id="98" w:name="_Ref331516766"/>
      <w:bookmarkStart w:id="99" w:name="_Toc333001798"/>
      <w:commentRangeStart w:id="100"/>
      <w:r>
        <w:lastRenderedPageBreak/>
        <w:t>Inheritance</w:t>
      </w:r>
      <w:commentRangeEnd w:id="100"/>
      <w:r w:rsidR="00672A8C">
        <w:rPr>
          <w:rStyle w:val="CommentReference"/>
          <w:rFonts w:asciiTheme="minorHAnsi" w:eastAsiaTheme="minorEastAsia" w:hAnsiTheme="minorHAnsi" w:cstheme="minorBidi"/>
          <w:b w:val="0"/>
          <w:bCs w:val="0"/>
          <w:color w:val="auto"/>
        </w:rPr>
        <w:commentReference w:id="100"/>
      </w:r>
      <w:r>
        <w:t xml:space="preserve"> via </w:t>
      </w:r>
      <w:r w:rsidR="00962D0E">
        <w:t>Extends and Restricts</w:t>
      </w:r>
      <w:r>
        <w:t xml:space="preserve"> Statements</w:t>
      </w:r>
      <w:bookmarkEnd w:id="98"/>
      <w:bookmarkEnd w:id="99"/>
    </w:p>
    <w:p w14:paraId="0EE3652B" w14:textId="77777777" w:rsidR="00AA0089" w:rsidRDefault="00E9061E" w:rsidP="00AA0089">
      <w:r>
        <w:t xml:space="preserve">Inheritance via “extends” and “restricts” statements entails creating a “base” or “parent” model which will be used as the basis for additional “child” models.  </w:t>
      </w:r>
    </w:p>
    <w:p w14:paraId="44ACDEF0" w14:textId="77777777" w:rsidR="00E9061E" w:rsidRDefault="00E9061E" w:rsidP="00E9061E">
      <w:r>
        <w:t>The child models will nominally contain all of the elements in the base model.  In a model definition, stating</w:t>
      </w:r>
    </w:p>
    <w:p w14:paraId="36F17F7F" w14:textId="77777777" w:rsidR="00E9061E" w:rsidRDefault="00E9061E" w:rsidP="00E9061E">
      <w:pPr>
        <w:ind w:left="720"/>
      </w:pPr>
      <w:r>
        <w:t>restricts &lt;name of base model&gt;</w:t>
      </w:r>
    </w:p>
    <w:p w14:paraId="69B4EA99" w14:textId="77777777" w:rsidR="00E9061E" w:rsidRDefault="00E9061E" w:rsidP="00E9061E">
      <w:r>
        <w:t>may be interpreted as, “the model being defined contains all of the base model’s elements, but constraints will be placed on those elements as described in this definition”.</w:t>
      </w:r>
    </w:p>
    <w:p w14:paraId="5C98EA03" w14:textId="77777777" w:rsidR="00E9061E" w:rsidRDefault="00E9061E" w:rsidP="00226253">
      <w:r>
        <w:t>In contrast, the statement</w:t>
      </w:r>
    </w:p>
    <w:p w14:paraId="71566DA6" w14:textId="77777777" w:rsidR="00E9061E" w:rsidRDefault="00E9061E" w:rsidP="00E9061E">
      <w:pPr>
        <w:ind w:left="720"/>
      </w:pPr>
      <w:r>
        <w:t>extends &lt;name of model&gt;</w:t>
      </w:r>
    </w:p>
    <w:p w14:paraId="1BB95D1D" w14:textId="77777777" w:rsidR="00AA0089" w:rsidRDefault="00E9061E" w:rsidP="00AA0089">
      <w:r>
        <w:t>may be interpreted as, “the model being defined contains all of the base model’s elements, plus any additional elements listed below”.</w:t>
      </w:r>
      <w:r w:rsidR="00AA0089">
        <w:t xml:space="preserve">  When an author expects a model to be extended by a child model, the author should create the base model with the word “partial” in the first line.  For example, in the StandardLabObs model, the first line is:</w:t>
      </w:r>
    </w:p>
    <w:p w14:paraId="3135D2EA" w14:textId="77777777" w:rsidR="00AA0089" w:rsidRDefault="00AA0089" w:rsidP="00AA0089">
      <w:pPr>
        <w:ind w:left="720"/>
      </w:pPr>
      <w:r w:rsidRPr="00AA0089">
        <w:t>partial model StandardLabObs is statement {</w:t>
      </w:r>
    </w:p>
    <w:p w14:paraId="78E92961" w14:textId="77777777" w:rsidR="00AA0089" w:rsidRDefault="00AA0089" w:rsidP="00AA0089">
      <w:r>
        <w:t xml:space="preserve">The “partial” indicates that </w:t>
      </w:r>
      <w:r w:rsidR="00F52D34">
        <w:t>the model is not suitable for instantiation in a system</w:t>
      </w:r>
      <w:r w:rsidR="00AB50C5">
        <w:rPr>
          <w:rStyle w:val="FootnoteReference"/>
        </w:rPr>
        <w:footnoteReference w:id="48"/>
      </w:r>
      <w:r w:rsidR="00F52D34">
        <w:t xml:space="preserve"> – its purpose is just to serve as the basis for extension by other models.</w:t>
      </w:r>
    </w:p>
    <w:p w14:paraId="23E56E4B" w14:textId="77777777" w:rsidR="00E9061E" w:rsidRPr="00257A84" w:rsidRDefault="00111686" w:rsidP="00E9061E">
      <w:r>
        <w:t xml:space="preserve">A model definition that restricts another model may only constrain the base model’s elements.  </w:t>
      </w:r>
      <w:r w:rsidR="00E9061E">
        <w:t xml:space="preserve">A model definition that extends another model may </w:t>
      </w:r>
      <w:r>
        <w:t xml:space="preserve">add elements in addition to </w:t>
      </w:r>
      <w:r w:rsidR="00E9061E">
        <w:t>also constrain</w:t>
      </w:r>
      <w:r>
        <w:t>ing</w:t>
      </w:r>
      <w:r w:rsidR="00E9061E">
        <w:t xml:space="preserve"> the base model’s elements.  </w:t>
      </w:r>
    </w:p>
    <w:p w14:paraId="33C4F70F" w14:textId="77777777" w:rsidR="00F52D34" w:rsidRDefault="000541FE" w:rsidP="00962D0E">
      <w:r>
        <w:t xml:space="preserve">The example of </w:t>
      </w:r>
      <w:r w:rsidR="00B317E5">
        <w:fldChar w:fldCharType="begin"/>
      </w:r>
      <w:r w:rsidR="00FC13C7">
        <w:instrText xml:space="preserve"> REF _Ref331583875 \h </w:instrText>
      </w:r>
      <w:r w:rsidR="00B317E5">
        <w:fldChar w:fldCharType="separate"/>
      </w:r>
      <w:r w:rsidR="00384AA6">
        <w:t xml:space="preserve">Figure </w:t>
      </w:r>
      <w:r w:rsidR="00384AA6">
        <w:rPr>
          <w:noProof/>
        </w:rPr>
        <w:t>15</w:t>
      </w:r>
      <w:r w:rsidR="00B317E5">
        <w:fldChar w:fldCharType="end"/>
      </w:r>
      <w:r w:rsidR="00452BDD">
        <w:t xml:space="preserve"> </w:t>
      </w:r>
      <w:r>
        <w:t xml:space="preserve">illustrates.  </w:t>
      </w:r>
      <w:r w:rsidR="00962D0E">
        <w:t>In</w:t>
      </w:r>
      <w:r>
        <w:t xml:space="preserve"> the figure,</w:t>
      </w:r>
      <w:r w:rsidR="00962D0E">
        <w:t xml:space="preserve"> </w:t>
      </w:r>
      <w:r w:rsidR="00F52D34">
        <w:t>the model OutputVolumeMeas represents the base model.  (Note the base model is defined as “partial”, even though a child model can restrict a base model that is not defined as “partial”.  Most often, a base model will not be instantiated – only the child models will – so declaring the base model as “partial” is common practice.)</w:t>
      </w:r>
    </w:p>
    <w:p w14:paraId="2646BCB0" w14:textId="77777777" w:rsidR="00C132BB" w:rsidRDefault="00F52D34" w:rsidP="00962D0E">
      <w:r>
        <w:t>T</w:t>
      </w:r>
      <w:r w:rsidR="00962D0E">
        <w:t xml:space="preserve">he UrineOutputVolumeMeas model </w:t>
      </w:r>
      <w:r w:rsidR="000541FE">
        <w:t xml:space="preserve">restricts </w:t>
      </w:r>
      <w:r w:rsidR="00962D0E">
        <w:t>OutputVolumeMeas</w:t>
      </w:r>
      <w:r w:rsidR="00FC13C7">
        <w:t>, indicated by the “</w:t>
      </w:r>
      <w:r w:rsidR="00FC13C7" w:rsidRPr="00FC13C7">
        <w:rPr>
          <w:b/>
          <w:i/>
        </w:rPr>
        <w:t>restricts OutputVolumeMeas</w:t>
      </w:r>
      <w:r w:rsidR="00FC13C7">
        <w:t>” clause in the first line</w:t>
      </w:r>
      <w:r w:rsidR="00962D0E">
        <w:t xml:space="preserve">.  The UrineOutputMeas model </w:t>
      </w:r>
      <w:r w:rsidR="00FC13C7">
        <w:t>inherits all of the qualifiers</w:t>
      </w:r>
      <w:r w:rsidR="00962D0E">
        <w:t>, mod</w:t>
      </w:r>
      <w:r w:rsidR="00FC13C7">
        <w:t>ifiers</w:t>
      </w:r>
      <w:r w:rsidR="00962D0E">
        <w:t>s, and att</w:t>
      </w:r>
      <w:r w:rsidR="00FC13C7">
        <w:t>ributions of the Ou</w:t>
      </w:r>
      <w:r w:rsidR="00B961D0">
        <w:t>t</w:t>
      </w:r>
      <w:r w:rsidR="00FC13C7">
        <w:t>putVolumeMeas model</w:t>
      </w:r>
      <w:r w:rsidR="00962D0E">
        <w:t xml:space="preserve">.  </w:t>
      </w:r>
      <w:r w:rsidR="00FC13C7">
        <w:t>In addition, it</w:t>
      </w:r>
      <w:r w:rsidR="00C132BB">
        <w:t xml:space="preserve"> imposes three constraints:</w:t>
      </w:r>
    </w:p>
    <w:p w14:paraId="02C1754C" w14:textId="77777777" w:rsidR="00C132BB" w:rsidRDefault="00C132BB" w:rsidP="00B73061">
      <w:pPr>
        <w:pStyle w:val="ListParagraph"/>
        <w:numPr>
          <w:ilvl w:val="0"/>
          <w:numId w:val="30"/>
        </w:numPr>
      </w:pPr>
      <w:r>
        <w:t>The key in OutputVolumeMeas is constrained to the value set represented by “</w:t>
      </w:r>
      <w:r w:rsidRPr="00C132BB">
        <w:t xml:space="preserve">OutputVolume_KEY_VALUESET_ECID </w:t>
      </w:r>
      <w:r>
        <w:t>“.  UrineOutputMeas further constrains the key by setting it to a specific code in that value set, “</w:t>
      </w:r>
      <w:r w:rsidRPr="00C132BB">
        <w:t>UrineOutputVolume_KEY_ECID</w:t>
      </w:r>
      <w:r>
        <w:t>”.</w:t>
      </w:r>
    </w:p>
    <w:p w14:paraId="52BD916A" w14:textId="21592C70" w:rsidR="00BD06E3" w:rsidRDefault="00806B96" w:rsidP="00B73061">
      <w:pPr>
        <w:pStyle w:val="ListParagraph"/>
        <w:numPr>
          <w:ilvl w:val="0"/>
          <w:numId w:val="30"/>
        </w:numPr>
      </w:pPr>
      <w:r>
        <w:rPr>
          <w:noProof/>
        </w:rPr>
        <w:lastRenderedPageBreak/>
        <mc:AlternateContent>
          <mc:Choice Requires="wps">
            <w:drawing>
              <wp:anchor distT="0" distB="457200" distL="114300" distR="114300" simplePos="0" relativeHeight="251772928" behindDoc="0" locked="0" layoutInCell="1" allowOverlap="1" wp14:anchorId="0C1BFB52" wp14:editId="4809218E">
                <wp:simplePos x="0" y="0"/>
                <wp:positionH relativeFrom="column">
                  <wp:posOffset>412750</wp:posOffset>
                </wp:positionH>
                <wp:positionV relativeFrom="paragraph">
                  <wp:posOffset>5458460</wp:posOffset>
                </wp:positionV>
                <wp:extent cx="5356860" cy="266700"/>
                <wp:effectExtent l="0" t="0" r="2540" b="12700"/>
                <wp:wrapTopAndBottom/>
                <wp:docPr id="5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5B98D5" w14:textId="77777777" w:rsidR="00D946F6" w:rsidRPr="00FF0768" w:rsidRDefault="00D946F6" w:rsidP="00452BDD">
                            <w:pPr>
                              <w:pStyle w:val="Caption"/>
                              <w:jc w:val="center"/>
                              <w:rPr>
                                <w:noProof/>
                                <w:lang w:eastAsia="zh-TW"/>
                              </w:rPr>
                            </w:pPr>
                            <w:bookmarkStart w:id="101" w:name="_Ref331583875"/>
                            <w:r>
                              <w:t xml:space="preserve">Figure </w:t>
                            </w:r>
                            <w:r w:rsidR="00806B96">
                              <w:fldChar w:fldCharType="begin"/>
                            </w:r>
                            <w:r w:rsidR="00806B96">
                              <w:instrText xml:space="preserve"> SEQ Figure \* ARABIC </w:instrText>
                            </w:r>
                            <w:r w:rsidR="00806B96">
                              <w:fldChar w:fldCharType="separate"/>
                            </w:r>
                            <w:r>
                              <w:rPr>
                                <w:noProof/>
                              </w:rPr>
                              <w:t>15</w:t>
                            </w:r>
                            <w:r w:rsidR="00806B96">
                              <w:rPr>
                                <w:noProof/>
                              </w:rPr>
                              <w:fldChar w:fldCharType="end"/>
                            </w:r>
                            <w:bookmarkEnd w:id="101"/>
                            <w:r>
                              <w:t>. An example of restriction of a parent model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53" type="#_x0000_t202" style="position:absolute;left:0;text-align:left;margin-left:32.5pt;margin-top:429.8pt;width:421.8pt;height:21pt;z-index:251772928;visibility:visible;mso-wrap-style:square;mso-width-percent:0;mso-height-percent:0;mso-wrap-distance-left:9pt;mso-wrap-distance-top:0;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" stroked="f">
                <v:textbox style="mso-fit-shape-to-text:t" inset="0,0,0,0">
                  <w:txbxContent>
                    <w:p w14:paraId="6E5B98D5" w14:textId="77777777" w:rsidR="00D946F6" w:rsidRPr="00FF0768" w:rsidRDefault="00D946F6" w:rsidP="00452BDD">
                      <w:pPr>
                        <w:pStyle w:val="Caption"/>
                        <w:jc w:val="center"/>
                        <w:rPr>
                          <w:noProof/>
                          <w:lang w:eastAsia="zh-TW"/>
                        </w:rPr>
                      </w:pPr>
                      <w:bookmarkStart w:id="102" w:name="_Ref331583875"/>
                      <w:r>
                        <w:t xml:space="preserve">Figure </w:t>
                      </w:r>
                      <w:r w:rsidR="00806B96">
                        <w:fldChar w:fldCharType="begin"/>
                      </w:r>
                      <w:r w:rsidR="00806B96">
                        <w:instrText xml:space="preserve"> SEQ Figure \* ARABIC </w:instrText>
                      </w:r>
                      <w:r w:rsidR="00806B96">
                        <w:fldChar w:fldCharType="separate"/>
                      </w:r>
                      <w:r>
                        <w:rPr>
                          <w:noProof/>
                        </w:rPr>
                        <w:t>15</w:t>
                      </w:r>
                      <w:r w:rsidR="00806B96">
                        <w:rPr>
                          <w:noProof/>
                        </w:rPr>
                        <w:fldChar w:fldCharType="end"/>
                      </w:r>
                      <w:bookmarkEnd w:id="102"/>
                      <w:r>
                        <w:t>. An example of restriction of a parent model</w:t>
                      </w:r>
                    </w:p>
                  </w:txbxContent>
                </v:textbox>
                <w10:wrap type="topAndBottom"/>
              </v:shape>
            </w:pict>
          </mc:Fallback>
        </mc:AlternateContent>
      </w:r>
      <w:r>
        <w:rPr>
          <w:noProof/>
        </w:rPr>
        <mc:AlternateContent>
          <mc:Choice Requires="wps">
            <w:drawing>
              <wp:anchor distT="0" distB="0" distL="114300" distR="114300" simplePos="0" relativeHeight="251770880" behindDoc="0" locked="0" layoutInCell="1" allowOverlap="1" wp14:anchorId="28853B2D" wp14:editId="4D1DCD07">
                <wp:simplePos x="0" y="0"/>
                <wp:positionH relativeFrom="margin">
                  <wp:posOffset>412750</wp:posOffset>
                </wp:positionH>
                <wp:positionV relativeFrom="paragraph">
                  <wp:posOffset>79375</wp:posOffset>
                </wp:positionV>
                <wp:extent cx="5356860" cy="5205730"/>
                <wp:effectExtent l="0" t="0" r="27940" b="26670"/>
                <wp:wrapTopAndBottom/>
                <wp:docPr id="5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5205730"/>
                        </a:xfrm>
                        <a:prstGeom prst="rect">
                          <a:avLst/>
                        </a:prstGeom>
                        <a:solidFill>
                          <a:srgbClr val="FFFFFF"/>
                        </a:solidFill>
                        <a:ln w="9525">
                          <a:solidFill>
                            <a:srgbClr val="000000"/>
                          </a:solidFill>
                          <a:miter lim="800000"/>
                          <a:headEnd/>
                          <a:tailEnd/>
                        </a:ln>
                      </wps:spPr>
                      <wps:txbx>
                        <w:txbxContent>
                          <w:p w14:paraId="5208C1D8" w14:textId="77777777" w:rsidR="00D946F6" w:rsidRPr="00474E0A" w:rsidRDefault="00D946F6" w:rsidP="000541FE">
                            <w:pPr>
                              <w:spacing w:after="0" w:line="240" w:lineRule="auto"/>
                              <w:rPr>
                                <w:b/>
                              </w:rPr>
                            </w:pPr>
                            <w:r w:rsidRPr="00474E0A">
                              <w:rPr>
                                <w:b/>
                              </w:rPr>
                              <w:t>“</w:t>
                            </w:r>
                            <w:r>
                              <w:rPr>
                                <w:b/>
                              </w:rPr>
                              <w:t>B</w:t>
                            </w:r>
                            <w:r w:rsidRPr="00474E0A">
                              <w:rPr>
                                <w:b/>
                              </w:rPr>
                              <w:t>ase” or “parent” model (bold italics added):</w:t>
                            </w:r>
                          </w:p>
                          <w:p w14:paraId="35015C21" w14:textId="77777777" w:rsidR="00D946F6" w:rsidRDefault="00D946F6" w:rsidP="000541FE">
                            <w:pPr>
                              <w:spacing w:after="0" w:line="240" w:lineRule="auto"/>
                            </w:pPr>
                          </w:p>
                          <w:p w14:paraId="10381D9B" w14:textId="77777777" w:rsidR="00D946F6" w:rsidRPr="007F6BB3" w:rsidRDefault="00D946F6" w:rsidP="000541FE">
                            <w:pPr>
                              <w:spacing w:after="0" w:line="240" w:lineRule="auto"/>
                              <w:rPr>
                                <w:sz w:val="18"/>
                                <w:szCs w:val="18"/>
                              </w:rPr>
                            </w:pPr>
                            <w:r w:rsidRPr="007F6BB3">
                              <w:rPr>
                                <w:sz w:val="18"/>
                                <w:szCs w:val="18"/>
                              </w:rPr>
                              <w:t>partial model OutputVolumeMeas is statement {</w:t>
                            </w:r>
                          </w:p>
                          <w:p w14:paraId="53D47EF3" w14:textId="77777777" w:rsidR="00D946F6" w:rsidRPr="007F6BB3" w:rsidRDefault="00D946F6" w:rsidP="000541FE">
                            <w:pPr>
                              <w:spacing w:after="0" w:line="240" w:lineRule="auto"/>
                              <w:rPr>
                                <w:sz w:val="18"/>
                                <w:szCs w:val="18"/>
                              </w:rPr>
                            </w:pPr>
                            <w:r w:rsidRPr="007F6BB3">
                              <w:rPr>
                                <w:sz w:val="18"/>
                                <w:szCs w:val="18"/>
                              </w:rPr>
                              <w:t xml:space="preserve">  key domain(</w:t>
                            </w:r>
                            <w:r w:rsidRPr="007F6BB3">
                              <w:rPr>
                                <w:b/>
                                <w:i/>
                                <w:sz w:val="18"/>
                                <w:szCs w:val="18"/>
                              </w:rPr>
                              <w:t>OutputVolume_KEY_VALUESET_ECID</w:t>
                            </w:r>
                            <w:r w:rsidRPr="007F6BB3">
                              <w:rPr>
                                <w:sz w:val="18"/>
                                <w:szCs w:val="18"/>
                              </w:rPr>
                              <w:t>);</w:t>
                            </w:r>
                          </w:p>
                          <w:p w14:paraId="1A172099" w14:textId="77777777" w:rsidR="00D946F6" w:rsidRPr="007F6BB3" w:rsidRDefault="00D946F6" w:rsidP="000541FE">
                            <w:pPr>
                              <w:spacing w:after="0" w:line="240" w:lineRule="auto"/>
                              <w:rPr>
                                <w:sz w:val="18"/>
                                <w:szCs w:val="18"/>
                              </w:rPr>
                            </w:pPr>
                            <w:r w:rsidRPr="007F6BB3">
                              <w:rPr>
                                <w:sz w:val="18"/>
                                <w:szCs w:val="18"/>
                              </w:rPr>
                              <w:t xml:space="preserve">  data PQ;</w:t>
                            </w:r>
                          </w:p>
                          <w:p w14:paraId="044A4BC7" w14:textId="77777777" w:rsidR="00D946F6" w:rsidRPr="007F6BB3" w:rsidRDefault="00D946F6" w:rsidP="000541FE">
                            <w:pPr>
                              <w:spacing w:after="0" w:line="240" w:lineRule="auto"/>
                              <w:rPr>
                                <w:sz w:val="18"/>
                                <w:szCs w:val="18"/>
                              </w:rPr>
                            </w:pPr>
                            <w:r w:rsidRPr="007F6BB3">
                              <w:rPr>
                                <w:sz w:val="18"/>
                                <w:szCs w:val="18"/>
                              </w:rPr>
                              <w:t xml:space="preserve">  qualifier MethodDevice methodDevice card(0..1);</w:t>
                            </w:r>
                          </w:p>
                          <w:p w14:paraId="3149BBA1" w14:textId="77777777" w:rsidR="00D946F6" w:rsidRPr="007F6BB3" w:rsidRDefault="00D946F6" w:rsidP="000541FE">
                            <w:pPr>
                              <w:spacing w:after="0" w:line="240" w:lineRule="auto"/>
                              <w:rPr>
                                <w:sz w:val="18"/>
                                <w:szCs w:val="18"/>
                              </w:rPr>
                            </w:pPr>
                            <w:r w:rsidRPr="007F6BB3">
                              <w:rPr>
                                <w:sz w:val="18"/>
                                <w:szCs w:val="18"/>
                              </w:rPr>
                              <w:t xml:space="preserve">  qualifier SourceIdentifier sourceIdentifier card(0..1);</w:t>
                            </w:r>
                          </w:p>
                          <w:p w14:paraId="74AFDB03" w14:textId="77777777" w:rsidR="00D946F6" w:rsidRDefault="00D946F6" w:rsidP="000541FE">
                            <w:pPr>
                              <w:spacing w:after="0" w:line="240" w:lineRule="auto"/>
                              <w:rPr>
                                <w:sz w:val="18"/>
                                <w:szCs w:val="18"/>
                              </w:rPr>
                            </w:pPr>
                            <w:r w:rsidRPr="007F6BB3">
                              <w:rPr>
                                <w:sz w:val="18"/>
                                <w:szCs w:val="18"/>
                              </w:rPr>
                              <w:t xml:space="preserve">  qualifier BodyLocationPrecoord bodyLocationPrecoord card(0..1);</w:t>
                            </w:r>
                          </w:p>
                          <w:p w14:paraId="197205E4" w14:textId="77777777" w:rsidR="00D946F6" w:rsidRPr="007F6BB3" w:rsidRDefault="00D946F6" w:rsidP="000541FE">
                            <w:pPr>
                              <w:spacing w:after="0" w:line="240" w:lineRule="auto"/>
                              <w:rPr>
                                <w:sz w:val="18"/>
                                <w:szCs w:val="18"/>
                              </w:rPr>
                            </w:pPr>
                            <w:r>
                              <w:rPr>
                                <w:sz w:val="18"/>
                                <w:szCs w:val="18"/>
                              </w:rPr>
                              <w:t xml:space="preserve">  </w:t>
                            </w:r>
                            <w:r w:rsidRPr="007F6BB3">
                              <w:rPr>
                                <w:sz w:val="18"/>
                                <w:szCs w:val="18"/>
                              </w:rPr>
                              <w:t xml:space="preserve">  . . .</w:t>
                            </w:r>
                          </w:p>
                          <w:p w14:paraId="4658C2C9" w14:textId="77777777" w:rsidR="00D946F6" w:rsidRPr="007F6BB3" w:rsidRDefault="00D946F6" w:rsidP="000541FE">
                            <w:pPr>
                              <w:spacing w:after="0" w:line="240" w:lineRule="auto"/>
                              <w:rPr>
                                <w:sz w:val="18"/>
                                <w:szCs w:val="18"/>
                              </w:rPr>
                            </w:pPr>
                            <w:r w:rsidRPr="007F6BB3">
                              <w:rPr>
                                <w:sz w:val="18"/>
                                <w:szCs w:val="18"/>
                              </w:rPr>
                              <w:t xml:space="preserve">  constraint PQ.unit.domain (VolumeUnits_VALUESET_ECID);</w:t>
                            </w:r>
                          </w:p>
                          <w:p w14:paraId="56357362" w14:textId="77777777" w:rsidR="00D946F6" w:rsidRPr="007F6BB3" w:rsidRDefault="00D946F6" w:rsidP="000541FE">
                            <w:pPr>
                              <w:spacing w:after="0" w:line="240" w:lineRule="auto"/>
                              <w:rPr>
                                <w:sz w:val="18"/>
                                <w:szCs w:val="18"/>
                              </w:rPr>
                            </w:pPr>
                            <w:r w:rsidRPr="007F6BB3">
                              <w:rPr>
                                <w:sz w:val="18"/>
                                <w:szCs w:val="18"/>
                              </w:rPr>
                              <w:t xml:space="preserve">  constraint PQ.unit.normal (Milliliters_ECID);</w:t>
                            </w:r>
                          </w:p>
                          <w:p w14:paraId="5B9852B0" w14:textId="77777777" w:rsidR="00D946F6" w:rsidRPr="007F6BB3" w:rsidRDefault="00D946F6" w:rsidP="000541FE">
                            <w:pPr>
                              <w:spacing w:after="0" w:line="240" w:lineRule="auto"/>
                              <w:rPr>
                                <w:sz w:val="18"/>
                                <w:szCs w:val="18"/>
                              </w:rPr>
                            </w:pPr>
                            <w:r w:rsidRPr="007F6BB3">
                              <w:rPr>
                                <w:sz w:val="18"/>
                                <w:szCs w:val="18"/>
                              </w:rPr>
                              <w:t xml:space="preserve">  constraint methodDevice.CD.code.domain (</w:t>
                            </w:r>
                            <w:r w:rsidRPr="007F6BB3">
                              <w:rPr>
                                <w:b/>
                                <w:i/>
                                <w:sz w:val="18"/>
                                <w:szCs w:val="18"/>
                              </w:rPr>
                              <w:t>OutputMethodDevice_VALUESET_ECID</w:t>
                            </w:r>
                            <w:r w:rsidRPr="007F6BB3">
                              <w:rPr>
                                <w:sz w:val="18"/>
                                <w:szCs w:val="18"/>
                              </w:rPr>
                              <w:t>);</w:t>
                            </w:r>
                          </w:p>
                          <w:p w14:paraId="7DA90CD7" w14:textId="77777777" w:rsidR="00D946F6" w:rsidRPr="007F6BB3" w:rsidRDefault="00D946F6" w:rsidP="000541FE">
                            <w:pPr>
                              <w:spacing w:after="0" w:line="240" w:lineRule="auto"/>
                              <w:rPr>
                                <w:sz w:val="18"/>
                                <w:szCs w:val="18"/>
                              </w:rPr>
                            </w:pPr>
                            <w:r w:rsidRPr="007F6BB3">
                              <w:rPr>
                                <w:sz w:val="18"/>
                                <w:szCs w:val="18"/>
                              </w:rPr>
                              <w:t>}</w:t>
                            </w:r>
                          </w:p>
                          <w:p w14:paraId="595E8B51" w14:textId="77777777" w:rsidR="00D946F6" w:rsidRDefault="00D946F6" w:rsidP="000541FE">
                            <w:pPr>
                              <w:spacing w:after="0" w:line="240" w:lineRule="auto"/>
                              <w:rPr>
                                <w:sz w:val="20"/>
                                <w:szCs w:val="20"/>
                              </w:rPr>
                            </w:pPr>
                          </w:p>
                          <w:p w14:paraId="1B137BF8" w14:textId="77777777" w:rsidR="00D946F6" w:rsidRPr="00474E0A" w:rsidRDefault="00D946F6" w:rsidP="000541FE">
                            <w:pPr>
                              <w:spacing w:after="0" w:line="240" w:lineRule="auto"/>
                              <w:rPr>
                                <w:b/>
                              </w:rPr>
                            </w:pPr>
                            <w:r w:rsidRPr="00474E0A">
                              <w:rPr>
                                <w:b/>
                              </w:rPr>
                              <w:t>Component model</w:t>
                            </w:r>
                            <w:r>
                              <w:rPr>
                                <w:b/>
                              </w:rPr>
                              <w:t>s</w:t>
                            </w:r>
                            <w:r w:rsidRPr="00474E0A">
                              <w:rPr>
                                <w:b/>
                              </w:rPr>
                              <w:t xml:space="preserve"> </w:t>
                            </w:r>
                            <w:r w:rsidR="00FD76AC">
                              <w:rPr>
                                <w:b/>
                              </w:rPr>
                              <w:t xml:space="preserve">referred to </w:t>
                            </w:r>
                            <w:r w:rsidRPr="00474E0A">
                              <w:rPr>
                                <w:b/>
                              </w:rPr>
                              <w:t>in the base model (bold italics added):</w:t>
                            </w:r>
                            <w:r>
                              <w:rPr>
                                <w:b/>
                              </w:rPr>
                              <w:t xml:space="preserve"> </w:t>
                            </w:r>
                          </w:p>
                          <w:p w14:paraId="55878EE4" w14:textId="77777777" w:rsidR="00D946F6" w:rsidRPr="00474E0A" w:rsidRDefault="00D946F6" w:rsidP="000541FE">
                            <w:pPr>
                              <w:spacing w:after="0" w:line="240" w:lineRule="auto"/>
                              <w:rPr>
                                <w:b/>
                                <w:sz w:val="20"/>
                                <w:szCs w:val="20"/>
                              </w:rPr>
                            </w:pPr>
                          </w:p>
                          <w:p w14:paraId="4C81AAB4" w14:textId="77777777" w:rsidR="00D946F6" w:rsidRPr="007F6BB3" w:rsidRDefault="00D946F6" w:rsidP="007F6BB3">
                            <w:pPr>
                              <w:spacing w:after="0" w:line="240" w:lineRule="auto"/>
                              <w:rPr>
                                <w:sz w:val="18"/>
                                <w:szCs w:val="18"/>
                              </w:rPr>
                            </w:pPr>
                            <w:r w:rsidRPr="007F6BB3">
                              <w:rPr>
                                <w:sz w:val="18"/>
                                <w:szCs w:val="18"/>
                              </w:rPr>
                              <w:t>model MethodDevice is component {</w:t>
                            </w:r>
                          </w:p>
                          <w:p w14:paraId="257E881F" w14:textId="77777777" w:rsidR="00D946F6" w:rsidRPr="007F6BB3" w:rsidRDefault="00D946F6" w:rsidP="007F6BB3">
                            <w:pPr>
                              <w:spacing w:after="0" w:line="240" w:lineRule="auto"/>
                              <w:rPr>
                                <w:sz w:val="18"/>
                                <w:szCs w:val="18"/>
                              </w:rPr>
                            </w:pPr>
                            <w:r w:rsidRPr="007F6BB3">
                              <w:rPr>
                                <w:sz w:val="18"/>
                                <w:szCs w:val="18"/>
                              </w:rPr>
                              <w:t xml:space="preserve">  key code(MethodDevice_KEY_ECID);</w:t>
                            </w:r>
                          </w:p>
                          <w:p w14:paraId="0238C0BE" w14:textId="77777777" w:rsidR="00D946F6" w:rsidRPr="007F6BB3" w:rsidRDefault="00D946F6" w:rsidP="007F6BB3">
                            <w:pPr>
                              <w:spacing w:after="0" w:line="240" w:lineRule="auto"/>
                              <w:rPr>
                                <w:sz w:val="18"/>
                                <w:szCs w:val="18"/>
                              </w:rPr>
                            </w:pPr>
                            <w:r w:rsidRPr="007F6BB3">
                              <w:rPr>
                                <w:sz w:val="18"/>
                                <w:szCs w:val="18"/>
                              </w:rPr>
                              <w:t xml:space="preserve">  data CD code.card(0..1) code.domain(</w:t>
                            </w:r>
                            <w:r w:rsidRPr="007F6BB3">
                              <w:rPr>
                                <w:b/>
                                <w:i/>
                                <w:sz w:val="18"/>
                                <w:szCs w:val="18"/>
                              </w:rPr>
                              <w:t>MethodDevice_VALUESET_ECID</w:t>
                            </w:r>
                            <w:r w:rsidRPr="007F6BB3">
                              <w:rPr>
                                <w:sz w:val="18"/>
                                <w:szCs w:val="18"/>
                              </w:rPr>
                              <w:t>);</w:t>
                            </w:r>
                          </w:p>
                          <w:p w14:paraId="5646E455" w14:textId="77777777" w:rsidR="00D946F6" w:rsidRDefault="00D946F6" w:rsidP="007F6BB3">
                            <w:pPr>
                              <w:spacing w:after="0" w:line="240" w:lineRule="auto"/>
                              <w:rPr>
                                <w:sz w:val="18"/>
                                <w:szCs w:val="18"/>
                              </w:rPr>
                            </w:pPr>
                            <w:r w:rsidRPr="007F6BB3">
                              <w:rPr>
                                <w:sz w:val="18"/>
                                <w:szCs w:val="18"/>
                              </w:rPr>
                              <w:t>}</w:t>
                            </w:r>
                          </w:p>
                          <w:p w14:paraId="78B26A44" w14:textId="77777777" w:rsidR="00D946F6" w:rsidRDefault="00D946F6" w:rsidP="00474E0A">
                            <w:pPr>
                              <w:spacing w:after="0" w:line="240" w:lineRule="auto"/>
                              <w:rPr>
                                <w:sz w:val="18"/>
                                <w:szCs w:val="18"/>
                              </w:rPr>
                            </w:pPr>
                          </w:p>
                          <w:p w14:paraId="6FA3BE4B" w14:textId="77777777" w:rsidR="00D946F6" w:rsidRPr="007F6BB3" w:rsidRDefault="00D946F6" w:rsidP="00474E0A">
                            <w:pPr>
                              <w:spacing w:after="0" w:line="240" w:lineRule="auto"/>
                              <w:rPr>
                                <w:sz w:val="18"/>
                                <w:szCs w:val="18"/>
                              </w:rPr>
                            </w:pPr>
                            <w:r w:rsidRPr="007F6BB3">
                              <w:rPr>
                                <w:sz w:val="18"/>
                                <w:szCs w:val="18"/>
                              </w:rPr>
                              <w:t>model BodyLocationPrecoord is component {</w:t>
                            </w:r>
                          </w:p>
                          <w:p w14:paraId="77C82C5E" w14:textId="77777777" w:rsidR="00D946F6" w:rsidRPr="007F6BB3" w:rsidRDefault="00D946F6" w:rsidP="00474E0A">
                            <w:pPr>
                              <w:spacing w:after="0" w:line="240" w:lineRule="auto"/>
                              <w:rPr>
                                <w:sz w:val="18"/>
                                <w:szCs w:val="18"/>
                              </w:rPr>
                            </w:pPr>
                            <w:r w:rsidRPr="007F6BB3">
                              <w:rPr>
                                <w:sz w:val="18"/>
                                <w:szCs w:val="18"/>
                              </w:rPr>
                              <w:t xml:space="preserve">  key code(BodyLocationPrecoord_KEY_ECID);</w:t>
                            </w:r>
                          </w:p>
                          <w:p w14:paraId="555B0C5B" w14:textId="77777777" w:rsidR="00D946F6" w:rsidRPr="007F6BB3" w:rsidRDefault="00D946F6" w:rsidP="00474E0A">
                            <w:pPr>
                              <w:spacing w:after="0" w:line="240" w:lineRule="auto"/>
                              <w:rPr>
                                <w:sz w:val="18"/>
                                <w:szCs w:val="18"/>
                              </w:rPr>
                            </w:pPr>
                            <w:r w:rsidRPr="007F6BB3">
                              <w:rPr>
                                <w:sz w:val="18"/>
                                <w:szCs w:val="18"/>
                              </w:rPr>
                              <w:t xml:space="preserve">  data CD code.card(0..1) code.domain(</w:t>
                            </w:r>
                            <w:r w:rsidRPr="007F6BB3">
                              <w:rPr>
                                <w:b/>
                                <w:i/>
                                <w:sz w:val="18"/>
                                <w:szCs w:val="18"/>
                              </w:rPr>
                              <w:t>BodyLocationPrecoord_VALUESET_ECID</w:t>
                            </w:r>
                            <w:r w:rsidRPr="007F6BB3">
                              <w:rPr>
                                <w:sz w:val="18"/>
                                <w:szCs w:val="18"/>
                              </w:rPr>
                              <w:t>);</w:t>
                            </w:r>
                          </w:p>
                          <w:p w14:paraId="20F5E2CA" w14:textId="77777777" w:rsidR="00D946F6" w:rsidRPr="007F6BB3" w:rsidRDefault="00D946F6" w:rsidP="00474E0A">
                            <w:pPr>
                              <w:spacing w:after="0" w:line="240" w:lineRule="auto"/>
                              <w:rPr>
                                <w:sz w:val="18"/>
                                <w:szCs w:val="18"/>
                              </w:rPr>
                            </w:pPr>
                            <w:r w:rsidRPr="007F6BB3">
                              <w:rPr>
                                <w:sz w:val="18"/>
                                <w:szCs w:val="18"/>
                              </w:rPr>
                              <w:t>}</w:t>
                            </w:r>
                          </w:p>
                          <w:p w14:paraId="140A3029" w14:textId="77777777" w:rsidR="00D946F6" w:rsidRPr="00474E0A" w:rsidRDefault="00D946F6" w:rsidP="000541FE">
                            <w:pPr>
                              <w:spacing w:after="0" w:line="240" w:lineRule="auto"/>
                              <w:rPr>
                                <w:sz w:val="20"/>
                                <w:szCs w:val="20"/>
                              </w:rPr>
                            </w:pPr>
                          </w:p>
                          <w:p w14:paraId="65E64106" w14:textId="77777777" w:rsidR="00D946F6" w:rsidRPr="00474E0A" w:rsidRDefault="00D946F6" w:rsidP="000541FE">
                            <w:pPr>
                              <w:spacing w:after="0" w:line="240" w:lineRule="auto"/>
                              <w:rPr>
                                <w:b/>
                              </w:rPr>
                            </w:pPr>
                            <w:r w:rsidRPr="00474E0A">
                              <w:rPr>
                                <w:b/>
                              </w:rPr>
                              <w:t>“</w:t>
                            </w:r>
                            <w:r>
                              <w:rPr>
                                <w:b/>
                              </w:rPr>
                              <w:t>C</w:t>
                            </w:r>
                            <w:r w:rsidRPr="00474E0A">
                              <w:rPr>
                                <w:b/>
                              </w:rPr>
                              <w:t>hild” model (bold italics added):</w:t>
                            </w:r>
                          </w:p>
                          <w:p w14:paraId="4D5982DB" w14:textId="77777777" w:rsidR="00D946F6" w:rsidRDefault="00D946F6" w:rsidP="000541FE">
                            <w:pPr>
                              <w:spacing w:after="0" w:line="240" w:lineRule="auto"/>
                            </w:pPr>
                          </w:p>
                          <w:p w14:paraId="7DFDF92D" w14:textId="77777777" w:rsidR="00D946F6" w:rsidRPr="007F6BB3" w:rsidRDefault="00D946F6" w:rsidP="000541FE">
                            <w:pPr>
                              <w:spacing w:after="0" w:line="240" w:lineRule="auto"/>
                              <w:rPr>
                                <w:sz w:val="18"/>
                                <w:szCs w:val="18"/>
                              </w:rPr>
                            </w:pPr>
                            <w:r w:rsidRPr="007F6BB3">
                              <w:rPr>
                                <w:sz w:val="18"/>
                                <w:szCs w:val="18"/>
                              </w:rPr>
                              <w:t xml:space="preserve">model UrineOutputVolumeMeas is statement </w:t>
                            </w:r>
                            <w:r w:rsidRPr="007F6BB3">
                              <w:rPr>
                                <w:b/>
                                <w:i/>
                                <w:sz w:val="18"/>
                                <w:szCs w:val="18"/>
                              </w:rPr>
                              <w:t>restricts OutputVolumeMeas</w:t>
                            </w:r>
                            <w:r w:rsidRPr="007F6BB3">
                              <w:rPr>
                                <w:sz w:val="18"/>
                                <w:szCs w:val="18"/>
                              </w:rPr>
                              <w:t xml:space="preserve"> {</w:t>
                            </w:r>
                          </w:p>
                          <w:p w14:paraId="134D2996" w14:textId="77777777" w:rsidR="00D946F6" w:rsidRPr="007F6BB3" w:rsidRDefault="00D946F6" w:rsidP="000541FE">
                            <w:pPr>
                              <w:spacing w:after="0" w:line="240" w:lineRule="auto"/>
                              <w:rPr>
                                <w:sz w:val="18"/>
                                <w:szCs w:val="18"/>
                              </w:rPr>
                            </w:pPr>
                            <w:r w:rsidRPr="007F6BB3">
                              <w:rPr>
                                <w:sz w:val="18"/>
                                <w:szCs w:val="18"/>
                              </w:rPr>
                              <w:t xml:space="preserve">  key code(</w:t>
                            </w:r>
                            <w:r w:rsidRPr="007F6BB3">
                              <w:rPr>
                                <w:b/>
                                <w:i/>
                                <w:sz w:val="18"/>
                                <w:szCs w:val="18"/>
                              </w:rPr>
                              <w:t>UrineOutputVolume_KEY_ECID</w:t>
                            </w:r>
                            <w:r w:rsidRPr="007F6BB3">
                              <w:rPr>
                                <w:sz w:val="18"/>
                                <w:szCs w:val="18"/>
                              </w:rPr>
                              <w:t>);</w:t>
                            </w:r>
                          </w:p>
                          <w:p w14:paraId="12412B3F" w14:textId="77777777" w:rsidR="00D946F6" w:rsidRPr="007F6BB3" w:rsidRDefault="00D946F6" w:rsidP="000541FE">
                            <w:pPr>
                              <w:spacing w:after="0" w:line="240" w:lineRule="auto"/>
                              <w:rPr>
                                <w:sz w:val="18"/>
                                <w:szCs w:val="18"/>
                              </w:rPr>
                            </w:pPr>
                            <w:r w:rsidRPr="007F6BB3">
                              <w:rPr>
                                <w:sz w:val="18"/>
                                <w:szCs w:val="18"/>
                              </w:rPr>
                              <w:t xml:space="preserve">  constraint methodDevice.CD.code.domain (</w:t>
                            </w:r>
                            <w:r w:rsidRPr="007F6BB3">
                              <w:rPr>
                                <w:b/>
                                <w:i/>
                                <w:sz w:val="18"/>
                                <w:szCs w:val="18"/>
                              </w:rPr>
                              <w:t>UrineOutputMethodDevice_VALUESET_ECID</w:t>
                            </w:r>
                            <w:r w:rsidRPr="007F6BB3">
                              <w:rPr>
                                <w:sz w:val="18"/>
                                <w:szCs w:val="18"/>
                              </w:rPr>
                              <w:t>);</w:t>
                            </w:r>
                          </w:p>
                          <w:p w14:paraId="6924DBDD" w14:textId="77777777" w:rsidR="00D946F6" w:rsidRPr="007F6BB3" w:rsidRDefault="00D946F6" w:rsidP="000541FE">
                            <w:pPr>
                              <w:spacing w:after="0" w:line="240" w:lineRule="auto"/>
                              <w:rPr>
                                <w:sz w:val="18"/>
                                <w:szCs w:val="18"/>
                              </w:rPr>
                            </w:pPr>
                            <w:r w:rsidRPr="007F6BB3">
                              <w:rPr>
                                <w:sz w:val="18"/>
                                <w:szCs w:val="18"/>
                              </w:rPr>
                              <w:t xml:space="preserve">  constraint bodyLocationPrecoord.CD.code.domain (</w:t>
                            </w:r>
                            <w:r w:rsidRPr="007F6BB3">
                              <w:rPr>
                                <w:b/>
                                <w:i/>
                                <w:sz w:val="18"/>
                                <w:szCs w:val="18"/>
                              </w:rPr>
                              <w:t>UrineOutputBodyLocationPrecoord_VALUESET_ECID</w:t>
                            </w:r>
                            <w:r w:rsidRPr="007F6BB3">
                              <w:rPr>
                                <w:sz w:val="18"/>
                                <w:szCs w:val="18"/>
                              </w:rPr>
                              <w:t>);</w:t>
                            </w:r>
                          </w:p>
                          <w:p w14:paraId="46138E2B" w14:textId="77777777" w:rsidR="00D946F6" w:rsidRPr="007F6BB3" w:rsidRDefault="00D946F6" w:rsidP="000541FE">
                            <w:pPr>
                              <w:spacing w:after="0" w:line="240" w:lineRule="auto"/>
                              <w:rPr>
                                <w:sz w:val="18"/>
                                <w:szCs w:val="18"/>
                              </w:rPr>
                            </w:pPr>
                            <w:r w:rsidRPr="007F6BB3">
                              <w:rPr>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54" type="#_x0000_t202" style="position:absolute;left:0;text-align:left;margin-left:32.5pt;margin-top:6.25pt;width:421.8pt;height:409.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">
                <v:textbox>
                  <w:txbxContent>
                    <w:p w14:paraId="5208C1D8" w14:textId="77777777" w:rsidR="00D946F6" w:rsidRPr="00474E0A" w:rsidRDefault="00D946F6" w:rsidP="000541FE">
                      <w:pPr>
                        <w:spacing w:after="0" w:line="240" w:lineRule="auto"/>
                        <w:rPr>
                          <w:b/>
                        </w:rPr>
                      </w:pPr>
                      <w:r w:rsidRPr="00474E0A">
                        <w:rPr>
                          <w:b/>
                        </w:rPr>
                        <w:t>“</w:t>
                      </w:r>
                      <w:r>
                        <w:rPr>
                          <w:b/>
                        </w:rPr>
                        <w:t>B</w:t>
                      </w:r>
                      <w:r w:rsidRPr="00474E0A">
                        <w:rPr>
                          <w:b/>
                        </w:rPr>
                        <w:t>ase” or “parent” model (bold italics added):</w:t>
                      </w:r>
                    </w:p>
                    <w:p w14:paraId="35015C21" w14:textId="77777777" w:rsidR="00D946F6" w:rsidRDefault="00D946F6" w:rsidP="000541FE">
                      <w:pPr>
                        <w:spacing w:after="0" w:line="240" w:lineRule="auto"/>
                      </w:pPr>
                    </w:p>
                    <w:p w14:paraId="10381D9B" w14:textId="77777777" w:rsidR="00D946F6" w:rsidRPr="007F6BB3" w:rsidRDefault="00D946F6" w:rsidP="000541FE">
                      <w:pPr>
                        <w:spacing w:after="0" w:line="240" w:lineRule="auto"/>
                        <w:rPr>
                          <w:sz w:val="18"/>
                          <w:szCs w:val="18"/>
                        </w:rPr>
                      </w:pPr>
                      <w:r w:rsidRPr="007F6BB3">
                        <w:rPr>
                          <w:sz w:val="18"/>
                          <w:szCs w:val="18"/>
                        </w:rPr>
                        <w:t>partial model OutputVolumeMeas is statement {</w:t>
                      </w:r>
                    </w:p>
                    <w:p w14:paraId="53D47EF3" w14:textId="77777777" w:rsidR="00D946F6" w:rsidRPr="007F6BB3" w:rsidRDefault="00D946F6" w:rsidP="000541FE">
                      <w:pPr>
                        <w:spacing w:after="0" w:line="240" w:lineRule="auto"/>
                        <w:rPr>
                          <w:sz w:val="18"/>
                          <w:szCs w:val="18"/>
                        </w:rPr>
                      </w:pPr>
                      <w:r w:rsidRPr="007F6BB3">
                        <w:rPr>
                          <w:sz w:val="18"/>
                          <w:szCs w:val="18"/>
                        </w:rPr>
                        <w:t xml:space="preserve">  key domain(</w:t>
                      </w:r>
                      <w:r w:rsidRPr="007F6BB3">
                        <w:rPr>
                          <w:b/>
                          <w:i/>
                          <w:sz w:val="18"/>
                          <w:szCs w:val="18"/>
                        </w:rPr>
                        <w:t>OutputVolume_KEY_VALUESET_ECID</w:t>
                      </w:r>
                      <w:r w:rsidRPr="007F6BB3">
                        <w:rPr>
                          <w:sz w:val="18"/>
                          <w:szCs w:val="18"/>
                        </w:rPr>
                        <w:t>);</w:t>
                      </w:r>
                    </w:p>
                    <w:p w14:paraId="1A172099" w14:textId="77777777" w:rsidR="00D946F6" w:rsidRPr="007F6BB3" w:rsidRDefault="00D946F6" w:rsidP="000541FE">
                      <w:pPr>
                        <w:spacing w:after="0" w:line="240" w:lineRule="auto"/>
                        <w:rPr>
                          <w:sz w:val="18"/>
                          <w:szCs w:val="18"/>
                        </w:rPr>
                      </w:pPr>
                      <w:r w:rsidRPr="007F6BB3">
                        <w:rPr>
                          <w:sz w:val="18"/>
                          <w:szCs w:val="18"/>
                        </w:rPr>
                        <w:t xml:space="preserve">  data PQ;</w:t>
                      </w:r>
                    </w:p>
                    <w:p w14:paraId="044A4BC7" w14:textId="77777777" w:rsidR="00D946F6" w:rsidRPr="007F6BB3" w:rsidRDefault="00D946F6" w:rsidP="000541FE">
                      <w:pPr>
                        <w:spacing w:after="0" w:line="240" w:lineRule="auto"/>
                        <w:rPr>
                          <w:sz w:val="18"/>
                          <w:szCs w:val="18"/>
                        </w:rPr>
                      </w:pPr>
                      <w:r w:rsidRPr="007F6BB3">
                        <w:rPr>
                          <w:sz w:val="18"/>
                          <w:szCs w:val="18"/>
                        </w:rPr>
                        <w:t xml:space="preserve">  qualifier MethodDevice methodDevice card(0..1);</w:t>
                      </w:r>
                    </w:p>
                    <w:p w14:paraId="3149BBA1" w14:textId="77777777" w:rsidR="00D946F6" w:rsidRPr="007F6BB3" w:rsidRDefault="00D946F6" w:rsidP="000541FE">
                      <w:pPr>
                        <w:spacing w:after="0" w:line="240" w:lineRule="auto"/>
                        <w:rPr>
                          <w:sz w:val="18"/>
                          <w:szCs w:val="18"/>
                        </w:rPr>
                      </w:pPr>
                      <w:r w:rsidRPr="007F6BB3">
                        <w:rPr>
                          <w:sz w:val="18"/>
                          <w:szCs w:val="18"/>
                        </w:rPr>
                        <w:t xml:space="preserve">  qualifier SourceIdentifier sourceIdentifier card(0..1);</w:t>
                      </w:r>
                    </w:p>
                    <w:p w14:paraId="74AFDB03" w14:textId="77777777" w:rsidR="00D946F6" w:rsidRDefault="00D946F6" w:rsidP="000541FE">
                      <w:pPr>
                        <w:spacing w:after="0" w:line="240" w:lineRule="auto"/>
                        <w:rPr>
                          <w:sz w:val="18"/>
                          <w:szCs w:val="18"/>
                        </w:rPr>
                      </w:pPr>
                      <w:r w:rsidRPr="007F6BB3">
                        <w:rPr>
                          <w:sz w:val="18"/>
                          <w:szCs w:val="18"/>
                        </w:rPr>
                        <w:t xml:space="preserve">  qualifier BodyLocationPrecoord bodyLocationPrecoord card(0..1);</w:t>
                      </w:r>
                    </w:p>
                    <w:p w14:paraId="197205E4" w14:textId="77777777" w:rsidR="00D946F6" w:rsidRPr="007F6BB3" w:rsidRDefault="00D946F6" w:rsidP="000541FE">
                      <w:pPr>
                        <w:spacing w:after="0" w:line="240" w:lineRule="auto"/>
                        <w:rPr>
                          <w:sz w:val="18"/>
                          <w:szCs w:val="18"/>
                        </w:rPr>
                      </w:pPr>
                      <w:r>
                        <w:rPr>
                          <w:sz w:val="18"/>
                          <w:szCs w:val="18"/>
                        </w:rPr>
                        <w:t xml:space="preserve">  </w:t>
                      </w:r>
                      <w:r w:rsidRPr="007F6BB3">
                        <w:rPr>
                          <w:sz w:val="18"/>
                          <w:szCs w:val="18"/>
                        </w:rPr>
                        <w:t xml:space="preserve">  . . .</w:t>
                      </w:r>
                    </w:p>
                    <w:p w14:paraId="4658C2C9" w14:textId="77777777" w:rsidR="00D946F6" w:rsidRPr="007F6BB3" w:rsidRDefault="00D946F6" w:rsidP="000541FE">
                      <w:pPr>
                        <w:spacing w:after="0" w:line="240" w:lineRule="auto"/>
                        <w:rPr>
                          <w:sz w:val="18"/>
                          <w:szCs w:val="18"/>
                        </w:rPr>
                      </w:pPr>
                      <w:r w:rsidRPr="007F6BB3">
                        <w:rPr>
                          <w:sz w:val="18"/>
                          <w:szCs w:val="18"/>
                        </w:rPr>
                        <w:t xml:space="preserve">  constraint PQ.unit.domain (VolumeUnits_VALUESET_ECID);</w:t>
                      </w:r>
                    </w:p>
                    <w:p w14:paraId="56357362" w14:textId="77777777" w:rsidR="00D946F6" w:rsidRPr="007F6BB3" w:rsidRDefault="00D946F6" w:rsidP="000541FE">
                      <w:pPr>
                        <w:spacing w:after="0" w:line="240" w:lineRule="auto"/>
                        <w:rPr>
                          <w:sz w:val="18"/>
                          <w:szCs w:val="18"/>
                        </w:rPr>
                      </w:pPr>
                      <w:r w:rsidRPr="007F6BB3">
                        <w:rPr>
                          <w:sz w:val="18"/>
                          <w:szCs w:val="18"/>
                        </w:rPr>
                        <w:t xml:space="preserve">  constraint PQ.unit.normal (Milliliters_ECID);</w:t>
                      </w:r>
                    </w:p>
                    <w:p w14:paraId="5B9852B0" w14:textId="77777777" w:rsidR="00D946F6" w:rsidRPr="007F6BB3" w:rsidRDefault="00D946F6" w:rsidP="000541FE">
                      <w:pPr>
                        <w:spacing w:after="0" w:line="240" w:lineRule="auto"/>
                        <w:rPr>
                          <w:sz w:val="18"/>
                          <w:szCs w:val="18"/>
                        </w:rPr>
                      </w:pPr>
                      <w:r w:rsidRPr="007F6BB3">
                        <w:rPr>
                          <w:sz w:val="18"/>
                          <w:szCs w:val="18"/>
                        </w:rPr>
                        <w:t xml:space="preserve">  constraint methodDevice.CD.code.domain (</w:t>
                      </w:r>
                      <w:r w:rsidRPr="007F6BB3">
                        <w:rPr>
                          <w:b/>
                          <w:i/>
                          <w:sz w:val="18"/>
                          <w:szCs w:val="18"/>
                        </w:rPr>
                        <w:t>OutputMethodDevice_VALUESET_ECID</w:t>
                      </w:r>
                      <w:r w:rsidRPr="007F6BB3">
                        <w:rPr>
                          <w:sz w:val="18"/>
                          <w:szCs w:val="18"/>
                        </w:rPr>
                        <w:t>);</w:t>
                      </w:r>
                    </w:p>
                    <w:p w14:paraId="7DA90CD7" w14:textId="77777777" w:rsidR="00D946F6" w:rsidRPr="007F6BB3" w:rsidRDefault="00D946F6" w:rsidP="000541FE">
                      <w:pPr>
                        <w:spacing w:after="0" w:line="240" w:lineRule="auto"/>
                        <w:rPr>
                          <w:sz w:val="18"/>
                          <w:szCs w:val="18"/>
                        </w:rPr>
                      </w:pPr>
                      <w:r w:rsidRPr="007F6BB3">
                        <w:rPr>
                          <w:sz w:val="18"/>
                          <w:szCs w:val="18"/>
                        </w:rPr>
                        <w:t>}</w:t>
                      </w:r>
                    </w:p>
                    <w:p w14:paraId="595E8B51" w14:textId="77777777" w:rsidR="00D946F6" w:rsidRDefault="00D946F6" w:rsidP="000541FE">
                      <w:pPr>
                        <w:spacing w:after="0" w:line="240" w:lineRule="auto"/>
                        <w:rPr>
                          <w:sz w:val="20"/>
                          <w:szCs w:val="20"/>
                        </w:rPr>
                      </w:pPr>
                    </w:p>
                    <w:p w14:paraId="1B137BF8" w14:textId="77777777" w:rsidR="00D946F6" w:rsidRPr="00474E0A" w:rsidRDefault="00D946F6" w:rsidP="000541FE">
                      <w:pPr>
                        <w:spacing w:after="0" w:line="240" w:lineRule="auto"/>
                        <w:rPr>
                          <w:b/>
                        </w:rPr>
                      </w:pPr>
                      <w:r w:rsidRPr="00474E0A">
                        <w:rPr>
                          <w:b/>
                        </w:rPr>
                        <w:t>Component model</w:t>
                      </w:r>
                      <w:r>
                        <w:rPr>
                          <w:b/>
                        </w:rPr>
                        <w:t>s</w:t>
                      </w:r>
                      <w:r w:rsidRPr="00474E0A">
                        <w:rPr>
                          <w:b/>
                        </w:rPr>
                        <w:t xml:space="preserve"> </w:t>
                      </w:r>
                      <w:r w:rsidR="00FD76AC">
                        <w:rPr>
                          <w:b/>
                        </w:rPr>
                        <w:t xml:space="preserve">referred to </w:t>
                      </w:r>
                      <w:r w:rsidRPr="00474E0A">
                        <w:rPr>
                          <w:b/>
                        </w:rPr>
                        <w:t>in the base model (bold italics added):</w:t>
                      </w:r>
                      <w:r>
                        <w:rPr>
                          <w:b/>
                        </w:rPr>
                        <w:t xml:space="preserve"> </w:t>
                      </w:r>
                    </w:p>
                    <w:p w14:paraId="55878EE4" w14:textId="77777777" w:rsidR="00D946F6" w:rsidRPr="00474E0A" w:rsidRDefault="00D946F6" w:rsidP="000541FE">
                      <w:pPr>
                        <w:spacing w:after="0" w:line="240" w:lineRule="auto"/>
                        <w:rPr>
                          <w:b/>
                          <w:sz w:val="20"/>
                          <w:szCs w:val="20"/>
                        </w:rPr>
                      </w:pPr>
                    </w:p>
                    <w:p w14:paraId="4C81AAB4" w14:textId="77777777" w:rsidR="00D946F6" w:rsidRPr="007F6BB3" w:rsidRDefault="00D946F6" w:rsidP="007F6BB3">
                      <w:pPr>
                        <w:spacing w:after="0" w:line="240" w:lineRule="auto"/>
                        <w:rPr>
                          <w:sz w:val="18"/>
                          <w:szCs w:val="18"/>
                        </w:rPr>
                      </w:pPr>
                      <w:r w:rsidRPr="007F6BB3">
                        <w:rPr>
                          <w:sz w:val="18"/>
                          <w:szCs w:val="18"/>
                        </w:rPr>
                        <w:t>model MethodDevice is component {</w:t>
                      </w:r>
                    </w:p>
                    <w:p w14:paraId="257E881F" w14:textId="77777777" w:rsidR="00D946F6" w:rsidRPr="007F6BB3" w:rsidRDefault="00D946F6" w:rsidP="007F6BB3">
                      <w:pPr>
                        <w:spacing w:after="0" w:line="240" w:lineRule="auto"/>
                        <w:rPr>
                          <w:sz w:val="18"/>
                          <w:szCs w:val="18"/>
                        </w:rPr>
                      </w:pPr>
                      <w:r w:rsidRPr="007F6BB3">
                        <w:rPr>
                          <w:sz w:val="18"/>
                          <w:szCs w:val="18"/>
                        </w:rPr>
                        <w:t xml:space="preserve">  key code(MethodDevice_KEY_ECID);</w:t>
                      </w:r>
                    </w:p>
                    <w:p w14:paraId="0238C0BE" w14:textId="77777777" w:rsidR="00D946F6" w:rsidRPr="007F6BB3" w:rsidRDefault="00D946F6" w:rsidP="007F6BB3">
                      <w:pPr>
                        <w:spacing w:after="0" w:line="240" w:lineRule="auto"/>
                        <w:rPr>
                          <w:sz w:val="18"/>
                          <w:szCs w:val="18"/>
                        </w:rPr>
                      </w:pPr>
                      <w:r w:rsidRPr="007F6BB3">
                        <w:rPr>
                          <w:sz w:val="18"/>
                          <w:szCs w:val="18"/>
                        </w:rPr>
                        <w:t xml:space="preserve">  data CD code.card(0..1) code.domain(</w:t>
                      </w:r>
                      <w:r w:rsidRPr="007F6BB3">
                        <w:rPr>
                          <w:b/>
                          <w:i/>
                          <w:sz w:val="18"/>
                          <w:szCs w:val="18"/>
                        </w:rPr>
                        <w:t>MethodDevice_VALUESET_ECID</w:t>
                      </w:r>
                      <w:r w:rsidRPr="007F6BB3">
                        <w:rPr>
                          <w:sz w:val="18"/>
                          <w:szCs w:val="18"/>
                        </w:rPr>
                        <w:t>);</w:t>
                      </w:r>
                    </w:p>
                    <w:p w14:paraId="5646E455" w14:textId="77777777" w:rsidR="00D946F6" w:rsidRDefault="00D946F6" w:rsidP="007F6BB3">
                      <w:pPr>
                        <w:spacing w:after="0" w:line="240" w:lineRule="auto"/>
                        <w:rPr>
                          <w:sz w:val="18"/>
                          <w:szCs w:val="18"/>
                        </w:rPr>
                      </w:pPr>
                      <w:r w:rsidRPr="007F6BB3">
                        <w:rPr>
                          <w:sz w:val="18"/>
                          <w:szCs w:val="18"/>
                        </w:rPr>
                        <w:t>}</w:t>
                      </w:r>
                    </w:p>
                    <w:p w14:paraId="78B26A44" w14:textId="77777777" w:rsidR="00D946F6" w:rsidRDefault="00D946F6" w:rsidP="00474E0A">
                      <w:pPr>
                        <w:spacing w:after="0" w:line="240" w:lineRule="auto"/>
                        <w:rPr>
                          <w:sz w:val="18"/>
                          <w:szCs w:val="18"/>
                        </w:rPr>
                      </w:pPr>
                    </w:p>
                    <w:p w14:paraId="6FA3BE4B" w14:textId="77777777" w:rsidR="00D946F6" w:rsidRPr="007F6BB3" w:rsidRDefault="00D946F6" w:rsidP="00474E0A">
                      <w:pPr>
                        <w:spacing w:after="0" w:line="240" w:lineRule="auto"/>
                        <w:rPr>
                          <w:sz w:val="18"/>
                          <w:szCs w:val="18"/>
                        </w:rPr>
                      </w:pPr>
                      <w:r w:rsidRPr="007F6BB3">
                        <w:rPr>
                          <w:sz w:val="18"/>
                          <w:szCs w:val="18"/>
                        </w:rPr>
                        <w:t>model BodyLocationPrecoord is component {</w:t>
                      </w:r>
                    </w:p>
                    <w:p w14:paraId="77C82C5E" w14:textId="77777777" w:rsidR="00D946F6" w:rsidRPr="007F6BB3" w:rsidRDefault="00D946F6" w:rsidP="00474E0A">
                      <w:pPr>
                        <w:spacing w:after="0" w:line="240" w:lineRule="auto"/>
                        <w:rPr>
                          <w:sz w:val="18"/>
                          <w:szCs w:val="18"/>
                        </w:rPr>
                      </w:pPr>
                      <w:r w:rsidRPr="007F6BB3">
                        <w:rPr>
                          <w:sz w:val="18"/>
                          <w:szCs w:val="18"/>
                        </w:rPr>
                        <w:t xml:space="preserve">  key code(BodyLocationPrecoord_KEY_ECID);</w:t>
                      </w:r>
                    </w:p>
                    <w:p w14:paraId="555B0C5B" w14:textId="77777777" w:rsidR="00D946F6" w:rsidRPr="007F6BB3" w:rsidRDefault="00D946F6" w:rsidP="00474E0A">
                      <w:pPr>
                        <w:spacing w:after="0" w:line="240" w:lineRule="auto"/>
                        <w:rPr>
                          <w:sz w:val="18"/>
                          <w:szCs w:val="18"/>
                        </w:rPr>
                      </w:pPr>
                      <w:r w:rsidRPr="007F6BB3">
                        <w:rPr>
                          <w:sz w:val="18"/>
                          <w:szCs w:val="18"/>
                        </w:rPr>
                        <w:t xml:space="preserve">  data CD code.card(0..1) code.domain(</w:t>
                      </w:r>
                      <w:r w:rsidRPr="007F6BB3">
                        <w:rPr>
                          <w:b/>
                          <w:i/>
                          <w:sz w:val="18"/>
                          <w:szCs w:val="18"/>
                        </w:rPr>
                        <w:t>BodyLocationPrecoord_VALUESET_ECID</w:t>
                      </w:r>
                      <w:r w:rsidRPr="007F6BB3">
                        <w:rPr>
                          <w:sz w:val="18"/>
                          <w:szCs w:val="18"/>
                        </w:rPr>
                        <w:t>);</w:t>
                      </w:r>
                    </w:p>
                    <w:p w14:paraId="20F5E2CA" w14:textId="77777777" w:rsidR="00D946F6" w:rsidRPr="007F6BB3" w:rsidRDefault="00D946F6" w:rsidP="00474E0A">
                      <w:pPr>
                        <w:spacing w:after="0" w:line="240" w:lineRule="auto"/>
                        <w:rPr>
                          <w:sz w:val="18"/>
                          <w:szCs w:val="18"/>
                        </w:rPr>
                      </w:pPr>
                      <w:r w:rsidRPr="007F6BB3">
                        <w:rPr>
                          <w:sz w:val="18"/>
                          <w:szCs w:val="18"/>
                        </w:rPr>
                        <w:t>}</w:t>
                      </w:r>
                    </w:p>
                    <w:p w14:paraId="140A3029" w14:textId="77777777" w:rsidR="00D946F6" w:rsidRPr="00474E0A" w:rsidRDefault="00D946F6" w:rsidP="000541FE">
                      <w:pPr>
                        <w:spacing w:after="0" w:line="240" w:lineRule="auto"/>
                        <w:rPr>
                          <w:sz w:val="20"/>
                          <w:szCs w:val="20"/>
                        </w:rPr>
                      </w:pPr>
                    </w:p>
                    <w:p w14:paraId="65E64106" w14:textId="77777777" w:rsidR="00D946F6" w:rsidRPr="00474E0A" w:rsidRDefault="00D946F6" w:rsidP="000541FE">
                      <w:pPr>
                        <w:spacing w:after="0" w:line="240" w:lineRule="auto"/>
                        <w:rPr>
                          <w:b/>
                        </w:rPr>
                      </w:pPr>
                      <w:r w:rsidRPr="00474E0A">
                        <w:rPr>
                          <w:b/>
                        </w:rPr>
                        <w:t>“</w:t>
                      </w:r>
                      <w:r>
                        <w:rPr>
                          <w:b/>
                        </w:rPr>
                        <w:t>C</w:t>
                      </w:r>
                      <w:r w:rsidRPr="00474E0A">
                        <w:rPr>
                          <w:b/>
                        </w:rPr>
                        <w:t>hild” model (bold italics added):</w:t>
                      </w:r>
                    </w:p>
                    <w:p w14:paraId="4D5982DB" w14:textId="77777777" w:rsidR="00D946F6" w:rsidRDefault="00D946F6" w:rsidP="000541FE">
                      <w:pPr>
                        <w:spacing w:after="0" w:line="240" w:lineRule="auto"/>
                      </w:pPr>
                    </w:p>
                    <w:p w14:paraId="7DFDF92D" w14:textId="77777777" w:rsidR="00D946F6" w:rsidRPr="007F6BB3" w:rsidRDefault="00D946F6" w:rsidP="000541FE">
                      <w:pPr>
                        <w:spacing w:after="0" w:line="240" w:lineRule="auto"/>
                        <w:rPr>
                          <w:sz w:val="18"/>
                          <w:szCs w:val="18"/>
                        </w:rPr>
                      </w:pPr>
                      <w:r w:rsidRPr="007F6BB3">
                        <w:rPr>
                          <w:sz w:val="18"/>
                          <w:szCs w:val="18"/>
                        </w:rPr>
                        <w:t xml:space="preserve">model UrineOutputVolumeMeas is statement </w:t>
                      </w:r>
                      <w:r w:rsidRPr="007F6BB3">
                        <w:rPr>
                          <w:b/>
                          <w:i/>
                          <w:sz w:val="18"/>
                          <w:szCs w:val="18"/>
                        </w:rPr>
                        <w:t>restricts OutputVolumeMeas</w:t>
                      </w:r>
                      <w:r w:rsidRPr="007F6BB3">
                        <w:rPr>
                          <w:sz w:val="18"/>
                          <w:szCs w:val="18"/>
                        </w:rPr>
                        <w:t xml:space="preserve"> {</w:t>
                      </w:r>
                    </w:p>
                    <w:p w14:paraId="134D2996" w14:textId="77777777" w:rsidR="00D946F6" w:rsidRPr="007F6BB3" w:rsidRDefault="00D946F6" w:rsidP="000541FE">
                      <w:pPr>
                        <w:spacing w:after="0" w:line="240" w:lineRule="auto"/>
                        <w:rPr>
                          <w:sz w:val="18"/>
                          <w:szCs w:val="18"/>
                        </w:rPr>
                      </w:pPr>
                      <w:r w:rsidRPr="007F6BB3">
                        <w:rPr>
                          <w:sz w:val="18"/>
                          <w:szCs w:val="18"/>
                        </w:rPr>
                        <w:t xml:space="preserve">  key code(</w:t>
                      </w:r>
                      <w:r w:rsidRPr="007F6BB3">
                        <w:rPr>
                          <w:b/>
                          <w:i/>
                          <w:sz w:val="18"/>
                          <w:szCs w:val="18"/>
                        </w:rPr>
                        <w:t>UrineOutputVolume_KEY_ECID</w:t>
                      </w:r>
                      <w:r w:rsidRPr="007F6BB3">
                        <w:rPr>
                          <w:sz w:val="18"/>
                          <w:szCs w:val="18"/>
                        </w:rPr>
                        <w:t>);</w:t>
                      </w:r>
                    </w:p>
                    <w:p w14:paraId="12412B3F" w14:textId="77777777" w:rsidR="00D946F6" w:rsidRPr="007F6BB3" w:rsidRDefault="00D946F6" w:rsidP="000541FE">
                      <w:pPr>
                        <w:spacing w:after="0" w:line="240" w:lineRule="auto"/>
                        <w:rPr>
                          <w:sz w:val="18"/>
                          <w:szCs w:val="18"/>
                        </w:rPr>
                      </w:pPr>
                      <w:r w:rsidRPr="007F6BB3">
                        <w:rPr>
                          <w:sz w:val="18"/>
                          <w:szCs w:val="18"/>
                        </w:rPr>
                        <w:t xml:space="preserve">  constraint methodDevice.CD.code.domain (</w:t>
                      </w:r>
                      <w:r w:rsidRPr="007F6BB3">
                        <w:rPr>
                          <w:b/>
                          <w:i/>
                          <w:sz w:val="18"/>
                          <w:szCs w:val="18"/>
                        </w:rPr>
                        <w:t>UrineOutputMethodDevice_VALUESET_ECID</w:t>
                      </w:r>
                      <w:r w:rsidRPr="007F6BB3">
                        <w:rPr>
                          <w:sz w:val="18"/>
                          <w:szCs w:val="18"/>
                        </w:rPr>
                        <w:t>);</w:t>
                      </w:r>
                    </w:p>
                    <w:p w14:paraId="6924DBDD" w14:textId="77777777" w:rsidR="00D946F6" w:rsidRPr="007F6BB3" w:rsidRDefault="00D946F6" w:rsidP="000541FE">
                      <w:pPr>
                        <w:spacing w:after="0" w:line="240" w:lineRule="auto"/>
                        <w:rPr>
                          <w:sz w:val="18"/>
                          <w:szCs w:val="18"/>
                        </w:rPr>
                      </w:pPr>
                      <w:r w:rsidRPr="007F6BB3">
                        <w:rPr>
                          <w:sz w:val="18"/>
                          <w:szCs w:val="18"/>
                        </w:rPr>
                        <w:t xml:space="preserve">  constraint bodyLocationPrecoord.CD.code.domain (</w:t>
                      </w:r>
                      <w:r w:rsidRPr="007F6BB3">
                        <w:rPr>
                          <w:b/>
                          <w:i/>
                          <w:sz w:val="18"/>
                          <w:szCs w:val="18"/>
                        </w:rPr>
                        <w:t>UrineOutputBodyLocationPrecoord_VALUESET_ECID</w:t>
                      </w:r>
                      <w:r w:rsidRPr="007F6BB3">
                        <w:rPr>
                          <w:sz w:val="18"/>
                          <w:szCs w:val="18"/>
                        </w:rPr>
                        <w:t>);</w:t>
                      </w:r>
                    </w:p>
                    <w:p w14:paraId="46138E2B" w14:textId="77777777" w:rsidR="00D946F6" w:rsidRPr="007F6BB3" w:rsidRDefault="00D946F6" w:rsidP="000541FE">
                      <w:pPr>
                        <w:spacing w:after="0" w:line="240" w:lineRule="auto"/>
                        <w:rPr>
                          <w:sz w:val="18"/>
                          <w:szCs w:val="18"/>
                        </w:rPr>
                      </w:pPr>
                      <w:r w:rsidRPr="007F6BB3">
                        <w:rPr>
                          <w:sz w:val="18"/>
                          <w:szCs w:val="18"/>
                        </w:rPr>
                        <w:t>}</w:t>
                      </w:r>
                    </w:p>
                  </w:txbxContent>
                </v:textbox>
                <w10:wrap type="topAndBottom" anchorx="margin"/>
              </v:shape>
            </w:pict>
          </mc:Fallback>
        </mc:AlternateContent>
      </w:r>
      <w:r w:rsidR="00D01DFF">
        <w:t xml:space="preserve">The figure shows the definition of the MethodDevice component model, which is used as a </w:t>
      </w:r>
      <w:r w:rsidR="00D01DFF">
        <w:lastRenderedPageBreak/>
        <w:t xml:space="preserve">qualifier in OutputVolumeMeas.  </w:t>
      </w:r>
      <w:r w:rsidR="00BD06E3">
        <w:t>With the statement</w:t>
      </w:r>
    </w:p>
    <w:p w14:paraId="4D80812D" w14:textId="77777777" w:rsidR="00BD06E3" w:rsidRDefault="00BD06E3" w:rsidP="00BD06E3">
      <w:pPr>
        <w:pStyle w:val="ListParagraph"/>
        <w:ind w:left="808"/>
      </w:pPr>
    </w:p>
    <w:p w14:paraId="55E87AE1" w14:textId="77777777" w:rsidR="00BD06E3" w:rsidRPr="007F6BB3" w:rsidRDefault="00BD06E3" w:rsidP="00BD06E3">
      <w:pPr>
        <w:spacing w:after="0" w:line="240" w:lineRule="auto"/>
        <w:ind w:left="1440"/>
        <w:rPr>
          <w:sz w:val="18"/>
          <w:szCs w:val="18"/>
        </w:rPr>
      </w:pPr>
      <w:r w:rsidRPr="007F6BB3">
        <w:rPr>
          <w:sz w:val="18"/>
          <w:szCs w:val="18"/>
        </w:rPr>
        <w:t>data CD code.card(0..1) code.domain(</w:t>
      </w:r>
      <w:r w:rsidRPr="007F6BB3">
        <w:rPr>
          <w:b/>
          <w:i/>
          <w:sz w:val="18"/>
          <w:szCs w:val="18"/>
        </w:rPr>
        <w:t>MethodDevice_VALUESET_ECID</w:t>
      </w:r>
      <w:r w:rsidRPr="007F6BB3">
        <w:rPr>
          <w:sz w:val="18"/>
          <w:szCs w:val="18"/>
        </w:rPr>
        <w:t>);</w:t>
      </w:r>
    </w:p>
    <w:p w14:paraId="52BEFA48" w14:textId="77777777" w:rsidR="00BD06E3" w:rsidRDefault="00BD06E3" w:rsidP="00BD06E3">
      <w:pPr>
        <w:pStyle w:val="ListParagraph"/>
        <w:ind w:left="808"/>
      </w:pPr>
    </w:p>
    <w:p w14:paraId="03946F41" w14:textId="77777777" w:rsidR="00BD06E3" w:rsidRDefault="00BD06E3" w:rsidP="00BD06E3">
      <w:pPr>
        <w:pStyle w:val="ListParagraph"/>
        <w:ind w:left="808"/>
      </w:pPr>
      <w:r>
        <w:t>in the MethodDevice definition, t</w:t>
      </w:r>
      <w:r w:rsidR="00D01DFF">
        <w:t xml:space="preserve">he value set </w:t>
      </w:r>
      <w:r>
        <w:t>is constrained to</w:t>
      </w:r>
      <w:r w:rsidR="00D01DFF">
        <w:t xml:space="preserve"> “</w:t>
      </w:r>
      <w:r w:rsidR="00D01DFF" w:rsidRPr="00D01DFF">
        <w:t xml:space="preserve">MethodDevice_VALUESET_ECID </w:t>
      </w:r>
      <w:r w:rsidR="00D01DFF">
        <w:t xml:space="preserve">“.  </w:t>
      </w:r>
      <w:r>
        <w:t>When the OutputVolumeMeas model uses MethodDevice, the statement</w:t>
      </w:r>
    </w:p>
    <w:p w14:paraId="707CD4F2" w14:textId="77777777" w:rsidR="00BD06E3" w:rsidRDefault="00BD06E3" w:rsidP="00BD06E3">
      <w:pPr>
        <w:pStyle w:val="ListParagraph"/>
        <w:ind w:left="808"/>
      </w:pPr>
    </w:p>
    <w:p w14:paraId="00023AEF" w14:textId="77777777" w:rsidR="00BD06E3" w:rsidRPr="007F6BB3" w:rsidRDefault="00BD06E3" w:rsidP="00BD06E3">
      <w:pPr>
        <w:spacing w:after="0" w:line="240" w:lineRule="auto"/>
        <w:ind w:left="1440"/>
        <w:rPr>
          <w:sz w:val="18"/>
          <w:szCs w:val="18"/>
        </w:rPr>
      </w:pPr>
      <w:r w:rsidRPr="007F6BB3">
        <w:rPr>
          <w:sz w:val="18"/>
          <w:szCs w:val="18"/>
        </w:rPr>
        <w:t>constraint methodDevice.CD.code.domain (</w:t>
      </w:r>
      <w:r w:rsidRPr="007F6BB3">
        <w:rPr>
          <w:b/>
          <w:i/>
          <w:sz w:val="18"/>
          <w:szCs w:val="18"/>
        </w:rPr>
        <w:t>OutputMethodDevice_VALUESET_ECID</w:t>
      </w:r>
      <w:r w:rsidRPr="007F6BB3">
        <w:rPr>
          <w:sz w:val="18"/>
          <w:szCs w:val="18"/>
        </w:rPr>
        <w:t>);</w:t>
      </w:r>
    </w:p>
    <w:p w14:paraId="709B8F67" w14:textId="77777777" w:rsidR="00BD06E3" w:rsidRDefault="00BD06E3" w:rsidP="00BD06E3">
      <w:pPr>
        <w:pStyle w:val="ListParagraph"/>
        <w:ind w:left="808"/>
      </w:pPr>
    </w:p>
    <w:p w14:paraId="1AD9658C" w14:textId="77777777" w:rsidR="00BD06E3" w:rsidRDefault="00BD06E3" w:rsidP="00BD06E3">
      <w:pPr>
        <w:pStyle w:val="ListParagraph"/>
        <w:ind w:left="808"/>
      </w:pPr>
    </w:p>
    <w:p w14:paraId="21196854" w14:textId="77777777" w:rsidR="007F6BB3" w:rsidRDefault="00BD06E3" w:rsidP="00BD06E3">
      <w:pPr>
        <w:pStyle w:val="ListParagraph"/>
        <w:ind w:left="808"/>
      </w:pPr>
      <w:r>
        <w:t>further</w:t>
      </w:r>
      <w:r w:rsidR="00C132BB">
        <w:t xml:space="preserve"> constrains the value set of the methodDevice qualifier to the value set represented by “</w:t>
      </w:r>
      <w:r w:rsidR="00C132BB" w:rsidRPr="00C132BB">
        <w:t>OutputMethodDevice_VALUESET_ECID</w:t>
      </w:r>
      <w:r w:rsidR="00C132BB">
        <w:t xml:space="preserve">”.  </w:t>
      </w:r>
      <w:r w:rsidR="007F6BB3">
        <w:t xml:space="preserve">UrineOutputMeas inherits the methodDevice qualifier, </w:t>
      </w:r>
      <w:r>
        <w:t>and constrains the value set still further.  W</w:t>
      </w:r>
      <w:r w:rsidR="007F6BB3">
        <w:t>ith the statement</w:t>
      </w:r>
    </w:p>
    <w:p w14:paraId="66C42865" w14:textId="77777777" w:rsidR="007F6BB3" w:rsidRDefault="007F6BB3" w:rsidP="007F6BB3">
      <w:pPr>
        <w:pStyle w:val="ListParagraph"/>
        <w:ind w:left="808"/>
      </w:pPr>
    </w:p>
    <w:p w14:paraId="0E4E8848" w14:textId="77777777" w:rsidR="007F6BB3" w:rsidRPr="00D01DFF" w:rsidRDefault="007F6BB3" w:rsidP="00D01DFF">
      <w:pPr>
        <w:pStyle w:val="ListParagraph"/>
        <w:ind w:left="1440"/>
        <w:rPr>
          <w:sz w:val="18"/>
          <w:szCs w:val="18"/>
        </w:rPr>
      </w:pPr>
      <w:r w:rsidRPr="00D01DFF">
        <w:rPr>
          <w:sz w:val="18"/>
          <w:szCs w:val="18"/>
        </w:rPr>
        <w:t>constraint methodDevice.CD.code.domain (UrineOutputMethodDevice_VALUESET_ECID);</w:t>
      </w:r>
    </w:p>
    <w:p w14:paraId="75CEE09C" w14:textId="77777777" w:rsidR="007F6BB3" w:rsidRDefault="007F6BB3" w:rsidP="007F6BB3">
      <w:pPr>
        <w:pStyle w:val="ListParagraph"/>
        <w:ind w:left="808"/>
      </w:pPr>
    </w:p>
    <w:p w14:paraId="1C8BB231" w14:textId="77777777" w:rsidR="00C132BB" w:rsidRDefault="007F6BB3" w:rsidP="007F6BB3">
      <w:pPr>
        <w:pStyle w:val="ListParagraph"/>
        <w:ind w:left="808"/>
      </w:pPr>
      <w:r>
        <w:t>it further constrains its value set to the value set represented by “</w:t>
      </w:r>
      <w:r w:rsidRPr="007F6BB3">
        <w:t>UrineOutputMethodDevice_VALUESET_ECID</w:t>
      </w:r>
      <w:r>
        <w:t>”.</w:t>
      </w:r>
    </w:p>
    <w:p w14:paraId="363FBC78" w14:textId="77777777" w:rsidR="00BD06E3" w:rsidRDefault="00C132BB" w:rsidP="00B73061">
      <w:pPr>
        <w:pStyle w:val="ListParagraph"/>
        <w:numPr>
          <w:ilvl w:val="0"/>
          <w:numId w:val="30"/>
        </w:numPr>
      </w:pPr>
      <w:r>
        <w:t xml:space="preserve">The figure shows the definition for the </w:t>
      </w:r>
      <w:r w:rsidRPr="00C132BB">
        <w:t xml:space="preserve">BodyLocationPrecoord </w:t>
      </w:r>
      <w:r>
        <w:t xml:space="preserve">component model, which is used as a qualifier in OutputVolumeMeas.  In </w:t>
      </w:r>
      <w:r w:rsidRPr="00C132BB">
        <w:t>BodyLocationPrecoord</w:t>
      </w:r>
      <w:r>
        <w:t xml:space="preserve">, </w:t>
      </w:r>
      <w:r w:rsidR="00BD06E3">
        <w:t>the statement</w:t>
      </w:r>
    </w:p>
    <w:p w14:paraId="462E2A0D" w14:textId="77777777" w:rsidR="00BD06E3" w:rsidRDefault="00BD06E3" w:rsidP="00BD06E3">
      <w:pPr>
        <w:pStyle w:val="ListParagraph"/>
        <w:ind w:left="808"/>
      </w:pPr>
    </w:p>
    <w:p w14:paraId="7410021F" w14:textId="77777777" w:rsidR="00BD06E3" w:rsidRPr="007F6BB3" w:rsidRDefault="00BD06E3" w:rsidP="00BD06E3">
      <w:pPr>
        <w:spacing w:after="0" w:line="240" w:lineRule="auto"/>
        <w:ind w:left="1440"/>
        <w:rPr>
          <w:sz w:val="18"/>
          <w:szCs w:val="18"/>
        </w:rPr>
      </w:pPr>
      <w:r w:rsidRPr="007F6BB3">
        <w:rPr>
          <w:sz w:val="18"/>
          <w:szCs w:val="18"/>
        </w:rPr>
        <w:t>data CD code.card(0..1) code.domain(</w:t>
      </w:r>
      <w:r w:rsidRPr="007F6BB3">
        <w:rPr>
          <w:b/>
          <w:i/>
          <w:sz w:val="18"/>
          <w:szCs w:val="18"/>
        </w:rPr>
        <w:t>BodyLocationPrecoord_VALUESET_ECID</w:t>
      </w:r>
      <w:r w:rsidRPr="007F6BB3">
        <w:rPr>
          <w:sz w:val="18"/>
          <w:szCs w:val="18"/>
        </w:rPr>
        <w:t>);</w:t>
      </w:r>
    </w:p>
    <w:p w14:paraId="252E5174" w14:textId="77777777" w:rsidR="00BD06E3" w:rsidRDefault="00BD06E3" w:rsidP="00BD06E3">
      <w:pPr>
        <w:pStyle w:val="ListParagraph"/>
        <w:ind w:left="808"/>
      </w:pPr>
    </w:p>
    <w:p w14:paraId="7CF7A215" w14:textId="77777777" w:rsidR="007F6BB3" w:rsidRDefault="00BD06E3" w:rsidP="00BD06E3">
      <w:pPr>
        <w:pStyle w:val="ListParagraph"/>
        <w:ind w:left="808"/>
      </w:pPr>
      <w:r>
        <w:t>constrains the data to the value set represented by “</w:t>
      </w:r>
      <w:r w:rsidRPr="00C132BB">
        <w:t>BodyLocationPrecoord_VALUESET_ECID</w:t>
      </w:r>
      <w:r>
        <w:t xml:space="preserve">”.  </w:t>
      </w:r>
      <w:r w:rsidR="00C132BB">
        <w:t xml:space="preserve">UrineOutputMeas inherits the bodyLocationPrecoord qualifier, but </w:t>
      </w:r>
      <w:r w:rsidR="007F6BB3">
        <w:t>with the statement</w:t>
      </w:r>
    </w:p>
    <w:p w14:paraId="431202C1" w14:textId="77777777" w:rsidR="007F6BB3" w:rsidRDefault="007F6BB3" w:rsidP="007F6BB3">
      <w:pPr>
        <w:pStyle w:val="ListParagraph"/>
        <w:ind w:left="808"/>
      </w:pPr>
    </w:p>
    <w:p w14:paraId="25007B29" w14:textId="77777777" w:rsidR="007F6BB3" w:rsidRPr="007F6BB3" w:rsidRDefault="007F6BB3" w:rsidP="00D01DFF">
      <w:pPr>
        <w:pStyle w:val="ListParagraph"/>
        <w:ind w:left="1440"/>
        <w:rPr>
          <w:sz w:val="18"/>
          <w:szCs w:val="18"/>
        </w:rPr>
      </w:pPr>
      <w:r w:rsidRPr="007F6BB3">
        <w:rPr>
          <w:sz w:val="18"/>
          <w:szCs w:val="18"/>
        </w:rPr>
        <w:t>constraint bodyLocationPrecoord.CD.code.domain (UrineOutputBodyLocationPrecoord_VALUESET_ECID);</w:t>
      </w:r>
    </w:p>
    <w:p w14:paraId="1E818D97" w14:textId="77777777" w:rsidR="007F6BB3" w:rsidRDefault="007F6BB3" w:rsidP="007F6BB3">
      <w:pPr>
        <w:pStyle w:val="ListParagraph"/>
        <w:ind w:left="808"/>
      </w:pPr>
    </w:p>
    <w:p w14:paraId="6B21AE72" w14:textId="77777777" w:rsidR="00962D0E" w:rsidRDefault="00BD06E3" w:rsidP="00BD06E3">
      <w:pPr>
        <w:pStyle w:val="ListParagraph"/>
        <w:ind w:left="808"/>
      </w:pPr>
      <w:r>
        <w:t xml:space="preserve">it </w:t>
      </w:r>
      <w:r w:rsidR="00C132BB">
        <w:t>further constrains its value set to the value set represented by “</w:t>
      </w:r>
      <w:r w:rsidR="00C132BB" w:rsidRPr="00C132BB">
        <w:t>UrineOutputBodyLocationPrecoord_VALUESET_ECID</w:t>
      </w:r>
      <w:r w:rsidR="00C132BB">
        <w:t xml:space="preserve">”. </w:t>
      </w:r>
    </w:p>
    <w:p w14:paraId="062E4E64" w14:textId="77777777" w:rsidR="001E6584" w:rsidRDefault="001E6584" w:rsidP="001E6584"/>
    <w:p w14:paraId="39821949" w14:textId="77777777" w:rsidR="00F52D34" w:rsidRDefault="00B317E5" w:rsidP="006A2E19">
      <w:r>
        <w:fldChar w:fldCharType="begin"/>
      </w:r>
      <w:r w:rsidR="006A2E19">
        <w:instrText xml:space="preserve"> REF _Ref331600769 \h </w:instrText>
      </w:r>
      <w:r>
        <w:fldChar w:fldCharType="separate"/>
      </w:r>
      <w:r w:rsidR="007212A4">
        <w:t xml:space="preserve">Figure </w:t>
      </w:r>
      <w:r w:rsidR="007212A4">
        <w:rPr>
          <w:noProof/>
        </w:rPr>
        <w:t>16</w:t>
      </w:r>
      <w:r>
        <w:fldChar w:fldCharType="end"/>
      </w:r>
      <w:r w:rsidR="00F52D34">
        <w:t xml:space="preserve"> </w:t>
      </w:r>
      <w:r w:rsidR="006A2E19">
        <w:t>i</w:t>
      </w:r>
      <w:r w:rsidR="00F52D34">
        <w:t>llustrates a child model (</w:t>
      </w:r>
      <w:r w:rsidR="006A2E19">
        <w:t xml:space="preserve">AbdominalTendernessAssert) </w:t>
      </w:r>
      <w:r w:rsidR="00F52D34">
        <w:t>that extends a base model</w:t>
      </w:r>
      <w:r w:rsidR="006A2E19">
        <w:t xml:space="preserve"> (ClinicalAssert).  Note that ClinicalAssert is declared “partial”, which is required in order for AbdominalTendernessAssert to legally extend it.  AbdominalTendernessAssert inherits all the elements of ClinicalAssert, and adds additional elements (qualifiers bodyLocationPrecoord, alleviatingFactor, and exacerbatingFactor, severity, and dateOfResolution).  Note also that it constrains the </w:t>
      </w:r>
      <w:r w:rsidR="00A61EC9">
        <w:t xml:space="preserve">data </w:t>
      </w:r>
      <w:r w:rsidR="006A2E19">
        <w:t>of the base model to “</w:t>
      </w:r>
      <w:r w:rsidR="006A2E19" w:rsidRPr="006A2E19">
        <w:t>AbdominalTenderness_ECID</w:t>
      </w:r>
      <w:r w:rsidR="006A2E19">
        <w:t>”.  (A model that extends a base model is also allowed to make constraints on the base model.)  With the statement</w:t>
      </w:r>
    </w:p>
    <w:p w14:paraId="4F10DFE2" w14:textId="77777777" w:rsidR="00AB50C5" w:rsidRDefault="00AB50C5" w:rsidP="00AB50C5">
      <w:pPr>
        <w:spacing w:after="0" w:line="240" w:lineRule="auto"/>
        <w:ind w:left="720"/>
        <w:rPr>
          <w:sz w:val="18"/>
          <w:szCs w:val="18"/>
        </w:rPr>
      </w:pPr>
      <w:r w:rsidRPr="002461FC">
        <w:rPr>
          <w:sz w:val="18"/>
          <w:szCs w:val="18"/>
        </w:rPr>
        <w:t>constraint bodyLocationPrecoord.CD.code.domain (Abdomen_VALUESET_ECID);</w:t>
      </w:r>
    </w:p>
    <w:p w14:paraId="5569BD30" w14:textId="77777777" w:rsidR="00AB50C5" w:rsidRDefault="00AB50C5" w:rsidP="00AB50C5">
      <w:pPr>
        <w:spacing w:after="0" w:line="240" w:lineRule="auto"/>
      </w:pPr>
    </w:p>
    <w:p w14:paraId="548BBD58" w14:textId="77777777" w:rsidR="00AB50C5" w:rsidRPr="00AB50C5" w:rsidRDefault="00AB50C5" w:rsidP="00AB50C5">
      <w:pPr>
        <w:spacing w:after="0" w:line="240" w:lineRule="auto"/>
      </w:pPr>
      <w:r>
        <w:t>it constrains the newly added qualifier’s data, as any model is allowed to do.</w:t>
      </w:r>
    </w:p>
    <w:p w14:paraId="0FEBA9D2" w14:textId="77777777" w:rsidR="006A2E19" w:rsidRDefault="006A2E19" w:rsidP="006A2E19"/>
    <w:p w14:paraId="5EDE9063" w14:textId="77777777" w:rsidR="00AB50C5" w:rsidRPr="00AB50C5" w:rsidRDefault="00AB50C5" w:rsidP="00591DD2">
      <w:pPr>
        <w:pStyle w:val="Heading4"/>
      </w:pPr>
      <w:r>
        <w:t>Rules:  inheritance via extends and restricts</w:t>
      </w:r>
    </w:p>
    <w:p w14:paraId="1B562186" w14:textId="77777777" w:rsidR="00AB50C5" w:rsidRDefault="00AB50C5" w:rsidP="00B73061">
      <w:pPr>
        <w:pStyle w:val="ListParagraph"/>
        <w:numPr>
          <w:ilvl w:val="0"/>
          <w:numId w:val="30"/>
        </w:numPr>
      </w:pPr>
      <w:r>
        <w:t>A model used as the base for another model that extends it must declare itself to be “partial”</w:t>
      </w:r>
    </w:p>
    <w:p w14:paraId="5250D94F" w14:textId="6AF19D48" w:rsidR="00AB50C5" w:rsidRDefault="00806B96" w:rsidP="00B73061">
      <w:pPr>
        <w:pStyle w:val="ListParagraph"/>
        <w:numPr>
          <w:ilvl w:val="0"/>
          <w:numId w:val="30"/>
        </w:numPr>
      </w:pPr>
      <w:r>
        <w:rPr>
          <w:noProof/>
        </w:rPr>
        <w:lastRenderedPageBreak/>
        <mc:AlternateContent>
          <mc:Choice Requires="wps">
            <w:drawing>
              <wp:anchor distT="0" distB="457200" distL="114300" distR="114300" simplePos="0" relativeHeight="251789312" behindDoc="0" locked="0" layoutInCell="1" allowOverlap="1" wp14:anchorId="1A3C04A4" wp14:editId="6842EFAD">
                <wp:simplePos x="0" y="0"/>
                <wp:positionH relativeFrom="column">
                  <wp:posOffset>149225</wp:posOffset>
                </wp:positionH>
                <wp:positionV relativeFrom="paragraph">
                  <wp:posOffset>4392930</wp:posOffset>
                </wp:positionV>
                <wp:extent cx="5356860" cy="266700"/>
                <wp:effectExtent l="0" t="0" r="2540" b="12700"/>
                <wp:wrapTopAndBottom/>
                <wp:docPr id="5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726B9" w14:textId="77777777" w:rsidR="00D946F6" w:rsidRPr="00727487" w:rsidRDefault="00D946F6" w:rsidP="00F52D34">
                            <w:pPr>
                              <w:pStyle w:val="Caption"/>
                              <w:jc w:val="center"/>
                              <w:rPr>
                                <w:noProof/>
                              </w:rPr>
                            </w:pPr>
                            <w:bookmarkStart w:id="103" w:name="_Ref331600769"/>
                            <w:r>
                              <w:t xml:space="preserve">Figure </w:t>
                            </w:r>
                            <w:r w:rsidR="00806B96">
                              <w:fldChar w:fldCharType="begin"/>
                            </w:r>
                            <w:r w:rsidR="00806B96">
                              <w:instrText xml:space="preserve"> SEQ Figure \* ARABIC </w:instrText>
                            </w:r>
                            <w:r w:rsidR="00806B96">
                              <w:fldChar w:fldCharType="separate"/>
                            </w:r>
                            <w:r>
                              <w:rPr>
                                <w:noProof/>
                              </w:rPr>
                              <w:t>16</w:t>
                            </w:r>
                            <w:r w:rsidR="00806B96">
                              <w:rPr>
                                <w:noProof/>
                              </w:rPr>
                              <w:fldChar w:fldCharType="end"/>
                            </w:r>
                            <w:bookmarkEnd w:id="103"/>
                            <w:r>
                              <w:t>. An illustration of a child model extending a base model.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6" o:spid="_x0000_s1055" type="#_x0000_t202" style="position:absolute;left:0;text-align:left;margin-left:11.75pt;margin-top:345.9pt;width:421.8pt;height:21pt;z-index:251789312;visibility:visible;mso-wrap-style:square;mso-width-percent:0;mso-height-percent:0;mso-wrap-distance-left:9pt;mso-wrap-distance-top:0;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" stroked="f">
                <v:textbox style="mso-fit-shape-to-text:t" inset="0,0,0,0">
                  <w:txbxContent>
                    <w:p w14:paraId="34A726B9" w14:textId="77777777" w:rsidR="00D946F6" w:rsidRPr="00727487" w:rsidRDefault="00D946F6" w:rsidP="00F52D34">
                      <w:pPr>
                        <w:pStyle w:val="Caption"/>
                        <w:jc w:val="center"/>
                        <w:rPr>
                          <w:noProof/>
                        </w:rPr>
                      </w:pPr>
                      <w:bookmarkStart w:id="104" w:name="_Ref331600769"/>
                      <w:r>
                        <w:t xml:space="preserve">Figure </w:t>
                      </w:r>
                      <w:r w:rsidR="00806B96">
                        <w:fldChar w:fldCharType="begin"/>
                      </w:r>
                      <w:r w:rsidR="00806B96">
                        <w:instrText xml:space="preserve"> SEQ Figure \* ARABIC </w:instrText>
                      </w:r>
                      <w:r w:rsidR="00806B96">
                        <w:fldChar w:fldCharType="separate"/>
                      </w:r>
                      <w:r>
                        <w:rPr>
                          <w:noProof/>
                        </w:rPr>
                        <w:t>16</w:t>
                      </w:r>
                      <w:r w:rsidR="00806B96">
                        <w:rPr>
                          <w:noProof/>
                        </w:rPr>
                        <w:fldChar w:fldCharType="end"/>
                      </w:r>
                      <w:bookmarkEnd w:id="104"/>
                      <w:r>
                        <w:t>. An illustration of a child model extending a base model.</w:t>
                      </w:r>
                    </w:p>
                  </w:txbxContent>
                </v:textbox>
                <w10:wrap type="topAndBottom"/>
              </v:shape>
            </w:pict>
          </mc:Fallback>
        </mc:AlternateContent>
      </w:r>
      <w:r w:rsidR="00AB50C5">
        <w:t>It is assumed that a “partial” model will not be instantiated.</w:t>
      </w:r>
    </w:p>
    <w:p w14:paraId="02AD9E6B" w14:textId="05ED797B" w:rsidR="00AB50C5" w:rsidRDefault="00806B96" w:rsidP="00B73061">
      <w:pPr>
        <w:pStyle w:val="ListParagraph"/>
        <w:numPr>
          <w:ilvl w:val="0"/>
          <w:numId w:val="30"/>
        </w:numPr>
      </w:pPr>
      <w:r>
        <w:rPr>
          <w:noProof/>
        </w:rPr>
        <mc:AlternateContent>
          <mc:Choice Requires="wps">
            <w:drawing>
              <wp:anchor distT="0" distB="0" distL="114300" distR="114300" simplePos="0" relativeHeight="251787264" behindDoc="0" locked="0" layoutInCell="1" allowOverlap="1" wp14:anchorId="0B8AD283" wp14:editId="33B6C698">
                <wp:simplePos x="0" y="0"/>
                <wp:positionH relativeFrom="margin">
                  <wp:posOffset>248920</wp:posOffset>
                </wp:positionH>
                <wp:positionV relativeFrom="paragraph">
                  <wp:posOffset>1270</wp:posOffset>
                </wp:positionV>
                <wp:extent cx="5356860" cy="4060190"/>
                <wp:effectExtent l="0" t="0" r="27940" b="29210"/>
                <wp:wrapTopAndBottom/>
                <wp:docPr id="5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4060190"/>
                        </a:xfrm>
                        <a:prstGeom prst="rect">
                          <a:avLst/>
                        </a:prstGeom>
                        <a:solidFill>
                          <a:srgbClr val="FFFFFF"/>
                        </a:solidFill>
                        <a:ln w="9525">
                          <a:solidFill>
                            <a:srgbClr val="000000"/>
                          </a:solidFill>
                          <a:miter lim="800000"/>
                          <a:headEnd/>
                          <a:tailEnd/>
                        </a:ln>
                      </wps:spPr>
                      <wps:txbx>
                        <w:txbxContent>
                          <w:p w14:paraId="14B57462" w14:textId="77777777" w:rsidR="00D946F6" w:rsidRPr="00474E0A" w:rsidRDefault="00D946F6" w:rsidP="00F52D34">
                            <w:pPr>
                              <w:spacing w:after="0" w:line="240" w:lineRule="auto"/>
                              <w:rPr>
                                <w:b/>
                              </w:rPr>
                            </w:pPr>
                            <w:r w:rsidRPr="00474E0A">
                              <w:rPr>
                                <w:b/>
                              </w:rPr>
                              <w:t>“</w:t>
                            </w:r>
                            <w:r>
                              <w:rPr>
                                <w:b/>
                              </w:rPr>
                              <w:t>B</w:t>
                            </w:r>
                            <w:r w:rsidRPr="00474E0A">
                              <w:rPr>
                                <w:b/>
                              </w:rPr>
                              <w:t>ase” or “parent” model:</w:t>
                            </w:r>
                          </w:p>
                          <w:p w14:paraId="103E88BB" w14:textId="77777777" w:rsidR="00D946F6" w:rsidRDefault="00D946F6" w:rsidP="00F52D34">
                            <w:pPr>
                              <w:spacing w:after="0" w:line="240" w:lineRule="auto"/>
                            </w:pPr>
                          </w:p>
                          <w:p w14:paraId="4A101918" w14:textId="77777777" w:rsidR="00D946F6" w:rsidRPr="002461FC" w:rsidRDefault="00D946F6" w:rsidP="002461FC">
                            <w:pPr>
                              <w:spacing w:after="0" w:line="240" w:lineRule="auto"/>
                              <w:rPr>
                                <w:sz w:val="18"/>
                                <w:szCs w:val="18"/>
                              </w:rPr>
                            </w:pPr>
                            <w:r w:rsidRPr="002461FC">
                              <w:rPr>
                                <w:sz w:val="18"/>
                                <w:szCs w:val="18"/>
                              </w:rPr>
                              <w:t>partial model ClinicalAssert is statement {</w:t>
                            </w:r>
                          </w:p>
                          <w:p w14:paraId="669F792B" w14:textId="77777777" w:rsidR="00D946F6" w:rsidRPr="002461FC" w:rsidRDefault="00D946F6" w:rsidP="002461FC">
                            <w:pPr>
                              <w:spacing w:after="0" w:line="240" w:lineRule="auto"/>
                              <w:rPr>
                                <w:sz w:val="18"/>
                                <w:szCs w:val="18"/>
                              </w:rPr>
                            </w:pPr>
                            <w:r w:rsidRPr="002461FC">
                              <w:rPr>
                                <w:sz w:val="18"/>
                                <w:szCs w:val="18"/>
                              </w:rPr>
                              <w:t xml:space="preserve">  key code(Assertion_KEY_ECID);</w:t>
                            </w:r>
                          </w:p>
                          <w:p w14:paraId="0EF86374" w14:textId="77777777" w:rsidR="00D946F6" w:rsidRPr="002461FC" w:rsidRDefault="00D946F6" w:rsidP="002461FC">
                            <w:pPr>
                              <w:spacing w:after="0" w:line="240" w:lineRule="auto"/>
                              <w:rPr>
                                <w:sz w:val="18"/>
                                <w:szCs w:val="18"/>
                              </w:rPr>
                            </w:pPr>
                            <w:r w:rsidRPr="002461FC">
                              <w:rPr>
                                <w:sz w:val="18"/>
                                <w:szCs w:val="18"/>
                              </w:rPr>
                              <w:t xml:space="preserve">  data CD code.card(0..1) code.domain(ClinicalAssertion_VALUESET_ECID);</w:t>
                            </w:r>
                          </w:p>
                          <w:p w14:paraId="6A0C2424" w14:textId="77777777" w:rsidR="00D946F6" w:rsidRPr="002461FC" w:rsidRDefault="00D946F6" w:rsidP="002461FC">
                            <w:pPr>
                              <w:spacing w:after="0" w:line="240" w:lineRule="auto"/>
                              <w:rPr>
                                <w:sz w:val="18"/>
                                <w:szCs w:val="18"/>
                              </w:rPr>
                            </w:pPr>
                            <w:r w:rsidRPr="002461FC">
                              <w:rPr>
                                <w:sz w:val="18"/>
                                <w:szCs w:val="18"/>
                              </w:rPr>
                              <w:t xml:space="preserve">  qualifier DateOfOnset dateOfOnset card(0..1);</w:t>
                            </w:r>
                          </w:p>
                          <w:p w14:paraId="6ED37276" w14:textId="77777777" w:rsidR="00D946F6" w:rsidRPr="002461FC" w:rsidRDefault="00D946F6" w:rsidP="002461FC">
                            <w:pPr>
                              <w:spacing w:after="0" w:line="240" w:lineRule="auto"/>
                              <w:rPr>
                                <w:sz w:val="18"/>
                                <w:szCs w:val="18"/>
                              </w:rPr>
                            </w:pPr>
                            <w:r w:rsidRPr="002461FC">
                              <w:rPr>
                                <w:sz w:val="18"/>
                                <w:szCs w:val="18"/>
                              </w:rPr>
                              <w:t xml:space="preserve">  modifier Subject subject card(0..1);</w:t>
                            </w:r>
                          </w:p>
                          <w:p w14:paraId="40DAFC99" w14:textId="77777777" w:rsidR="00D946F6" w:rsidRPr="002461FC" w:rsidRDefault="00D946F6" w:rsidP="002461FC">
                            <w:pPr>
                              <w:spacing w:after="0" w:line="240" w:lineRule="auto"/>
                              <w:rPr>
                                <w:sz w:val="18"/>
                                <w:szCs w:val="18"/>
                              </w:rPr>
                            </w:pPr>
                            <w:r w:rsidRPr="002461FC">
                              <w:rPr>
                                <w:sz w:val="18"/>
                                <w:szCs w:val="18"/>
                              </w:rPr>
                              <w:t xml:space="preserve">  modifier Uncertainty uncertainty card(0..1);</w:t>
                            </w:r>
                          </w:p>
                          <w:p w14:paraId="2C194A6E" w14:textId="77777777" w:rsidR="00D946F6" w:rsidRPr="002461FC" w:rsidRDefault="00D946F6" w:rsidP="002461FC">
                            <w:pPr>
                              <w:spacing w:after="0" w:line="240" w:lineRule="auto"/>
                              <w:rPr>
                                <w:sz w:val="18"/>
                                <w:szCs w:val="18"/>
                              </w:rPr>
                            </w:pPr>
                            <w:r w:rsidRPr="002461FC">
                              <w:rPr>
                                <w:sz w:val="18"/>
                                <w:szCs w:val="18"/>
                              </w:rPr>
                              <w:t xml:space="preserve">  modifier RiskForInd riskForInd card(0..1);</w:t>
                            </w:r>
                          </w:p>
                          <w:p w14:paraId="6149376C" w14:textId="77777777" w:rsidR="00D946F6" w:rsidRPr="002461FC" w:rsidRDefault="00D946F6" w:rsidP="002461FC">
                            <w:pPr>
                              <w:spacing w:after="0" w:line="240" w:lineRule="auto"/>
                              <w:rPr>
                                <w:sz w:val="18"/>
                                <w:szCs w:val="18"/>
                              </w:rPr>
                            </w:pPr>
                            <w:r w:rsidRPr="002461FC">
                              <w:rPr>
                                <w:sz w:val="18"/>
                                <w:szCs w:val="18"/>
                              </w:rPr>
                              <w:t xml:space="preserve">  attribution Observed observed card(0..1);</w:t>
                            </w:r>
                          </w:p>
                          <w:p w14:paraId="50E025CA" w14:textId="77777777" w:rsidR="00D946F6" w:rsidRPr="002461FC" w:rsidRDefault="00D946F6" w:rsidP="002461FC">
                            <w:pPr>
                              <w:spacing w:after="0" w:line="240" w:lineRule="auto"/>
                              <w:rPr>
                                <w:sz w:val="18"/>
                                <w:szCs w:val="18"/>
                              </w:rPr>
                            </w:pPr>
                            <w:r w:rsidRPr="002461FC">
                              <w:rPr>
                                <w:sz w:val="18"/>
                                <w:szCs w:val="18"/>
                              </w:rPr>
                              <w:t xml:space="preserve">  attribution ReportedReceived reportedReceived card(0..1);</w:t>
                            </w:r>
                          </w:p>
                          <w:p w14:paraId="4216A461" w14:textId="77777777" w:rsidR="00D946F6" w:rsidRPr="002461FC" w:rsidRDefault="00D946F6" w:rsidP="002461FC">
                            <w:pPr>
                              <w:spacing w:after="0" w:line="240" w:lineRule="auto"/>
                              <w:rPr>
                                <w:sz w:val="18"/>
                                <w:szCs w:val="18"/>
                              </w:rPr>
                            </w:pPr>
                            <w:r w:rsidRPr="002461FC">
                              <w:rPr>
                                <w:sz w:val="18"/>
                                <w:szCs w:val="18"/>
                              </w:rPr>
                              <w:t xml:space="preserve">  attribution Verified verified card(0..1); </w:t>
                            </w:r>
                          </w:p>
                          <w:p w14:paraId="79ACE996" w14:textId="77777777" w:rsidR="00D946F6" w:rsidRDefault="00D946F6" w:rsidP="002461FC">
                            <w:pPr>
                              <w:spacing w:after="0" w:line="240" w:lineRule="auto"/>
                              <w:rPr>
                                <w:sz w:val="18"/>
                                <w:szCs w:val="18"/>
                              </w:rPr>
                            </w:pPr>
                            <w:r w:rsidRPr="002461FC">
                              <w:rPr>
                                <w:sz w:val="18"/>
                                <w:szCs w:val="18"/>
                              </w:rPr>
                              <w:t>}</w:t>
                            </w:r>
                          </w:p>
                          <w:p w14:paraId="798A2337" w14:textId="77777777" w:rsidR="00D946F6" w:rsidRDefault="00D946F6" w:rsidP="002461FC">
                            <w:pPr>
                              <w:spacing w:after="0" w:line="240" w:lineRule="auto"/>
                              <w:rPr>
                                <w:sz w:val="20"/>
                                <w:szCs w:val="20"/>
                              </w:rPr>
                            </w:pPr>
                          </w:p>
                          <w:p w14:paraId="4375DB68" w14:textId="77777777" w:rsidR="00D946F6" w:rsidRPr="00474E0A" w:rsidRDefault="00D946F6" w:rsidP="00F52D34">
                            <w:pPr>
                              <w:spacing w:after="0" w:line="240" w:lineRule="auto"/>
                              <w:rPr>
                                <w:b/>
                              </w:rPr>
                            </w:pPr>
                            <w:r w:rsidRPr="00474E0A">
                              <w:rPr>
                                <w:b/>
                              </w:rPr>
                              <w:t>“</w:t>
                            </w:r>
                            <w:r>
                              <w:rPr>
                                <w:b/>
                              </w:rPr>
                              <w:t>C</w:t>
                            </w:r>
                            <w:r w:rsidRPr="00474E0A">
                              <w:rPr>
                                <w:b/>
                              </w:rPr>
                              <w:t>hild” model (bold italics added):</w:t>
                            </w:r>
                          </w:p>
                          <w:p w14:paraId="1B6F0A50" w14:textId="77777777" w:rsidR="00D946F6" w:rsidRDefault="00D946F6" w:rsidP="00F52D34">
                            <w:pPr>
                              <w:spacing w:after="0" w:line="240" w:lineRule="auto"/>
                            </w:pPr>
                          </w:p>
                          <w:p w14:paraId="0DEB5743" w14:textId="77777777" w:rsidR="00D946F6" w:rsidRPr="002461FC" w:rsidRDefault="00D946F6" w:rsidP="002461FC">
                            <w:pPr>
                              <w:spacing w:after="0" w:line="240" w:lineRule="auto"/>
                              <w:rPr>
                                <w:sz w:val="18"/>
                                <w:szCs w:val="18"/>
                              </w:rPr>
                            </w:pPr>
                            <w:r w:rsidRPr="002461FC">
                              <w:rPr>
                                <w:sz w:val="18"/>
                                <w:szCs w:val="18"/>
                              </w:rPr>
                              <w:t>model AbdominalTendernessAssert extends ClinicalAssert {</w:t>
                            </w:r>
                          </w:p>
                          <w:p w14:paraId="187F61A9" w14:textId="77777777" w:rsidR="00D946F6" w:rsidRPr="002461FC" w:rsidRDefault="00D946F6" w:rsidP="002461FC">
                            <w:pPr>
                              <w:spacing w:after="0" w:line="240" w:lineRule="auto"/>
                              <w:rPr>
                                <w:sz w:val="18"/>
                                <w:szCs w:val="18"/>
                              </w:rPr>
                            </w:pPr>
                            <w:r w:rsidRPr="002461FC">
                              <w:rPr>
                                <w:sz w:val="18"/>
                                <w:szCs w:val="18"/>
                              </w:rPr>
                              <w:t xml:space="preserve">  constraint CD.code.code(</w:t>
                            </w:r>
                            <w:r w:rsidRPr="002461FC">
                              <w:rPr>
                                <w:b/>
                                <w:i/>
                                <w:sz w:val="18"/>
                                <w:szCs w:val="18"/>
                              </w:rPr>
                              <w:t>AbdominalTenderness_ECID</w:t>
                            </w:r>
                            <w:r w:rsidRPr="002461FC">
                              <w:rPr>
                                <w:sz w:val="18"/>
                                <w:szCs w:val="18"/>
                              </w:rPr>
                              <w:t>);</w:t>
                            </w:r>
                          </w:p>
                          <w:p w14:paraId="69D24C56" w14:textId="77777777" w:rsidR="00D946F6" w:rsidRPr="002461FC" w:rsidRDefault="00D946F6" w:rsidP="002461FC">
                            <w:pPr>
                              <w:spacing w:after="0" w:line="240" w:lineRule="auto"/>
                              <w:rPr>
                                <w:sz w:val="18"/>
                                <w:szCs w:val="18"/>
                              </w:rPr>
                            </w:pPr>
                            <w:r w:rsidRPr="002461FC">
                              <w:rPr>
                                <w:sz w:val="18"/>
                                <w:szCs w:val="18"/>
                              </w:rPr>
                              <w:t xml:space="preserve">  qualifier BodyLocationPrecoord bodyLocationPrecoord card(0-M);</w:t>
                            </w:r>
                          </w:p>
                          <w:p w14:paraId="43C76512" w14:textId="77777777" w:rsidR="00D946F6" w:rsidRPr="002461FC" w:rsidRDefault="00D946F6" w:rsidP="002461FC">
                            <w:pPr>
                              <w:spacing w:after="0" w:line="240" w:lineRule="auto"/>
                              <w:rPr>
                                <w:sz w:val="18"/>
                                <w:szCs w:val="18"/>
                              </w:rPr>
                            </w:pPr>
                            <w:r w:rsidRPr="002461FC">
                              <w:rPr>
                                <w:sz w:val="18"/>
                                <w:szCs w:val="18"/>
                              </w:rPr>
                              <w:t xml:space="preserve">  qualifier AlleviatingFactor alleviatingFactor card(0-M);</w:t>
                            </w:r>
                          </w:p>
                          <w:p w14:paraId="537D379C" w14:textId="77777777" w:rsidR="00D946F6" w:rsidRDefault="00D946F6" w:rsidP="002461FC">
                            <w:pPr>
                              <w:spacing w:after="0" w:line="240" w:lineRule="auto"/>
                              <w:rPr>
                                <w:sz w:val="18"/>
                                <w:szCs w:val="18"/>
                              </w:rPr>
                            </w:pPr>
                            <w:r w:rsidRPr="002461FC">
                              <w:rPr>
                                <w:sz w:val="18"/>
                                <w:szCs w:val="18"/>
                              </w:rPr>
                              <w:t xml:space="preserve">  qualifier ExacerbatingFactor exacerbatingFactor card(0-M);</w:t>
                            </w:r>
                          </w:p>
                          <w:p w14:paraId="05CB2DDF" w14:textId="77777777" w:rsidR="00D946F6" w:rsidRPr="002461FC" w:rsidRDefault="00D946F6" w:rsidP="002461FC">
                            <w:pPr>
                              <w:spacing w:after="0" w:line="240" w:lineRule="auto"/>
                              <w:rPr>
                                <w:sz w:val="18"/>
                                <w:szCs w:val="18"/>
                              </w:rPr>
                            </w:pPr>
                            <w:r>
                              <w:rPr>
                                <w:sz w:val="18"/>
                                <w:szCs w:val="18"/>
                              </w:rPr>
                              <w:t xml:space="preserve">  . . .</w:t>
                            </w:r>
                          </w:p>
                          <w:p w14:paraId="5EAB8174" w14:textId="77777777" w:rsidR="00D946F6" w:rsidRPr="002461FC" w:rsidRDefault="00D946F6" w:rsidP="002461FC">
                            <w:pPr>
                              <w:spacing w:after="0" w:line="240" w:lineRule="auto"/>
                              <w:rPr>
                                <w:sz w:val="18"/>
                                <w:szCs w:val="18"/>
                              </w:rPr>
                            </w:pPr>
                            <w:r w:rsidRPr="002461FC">
                              <w:rPr>
                                <w:sz w:val="18"/>
                                <w:szCs w:val="18"/>
                              </w:rPr>
                              <w:t xml:space="preserve">  qualifier Severity severity card(0..1);</w:t>
                            </w:r>
                          </w:p>
                          <w:p w14:paraId="749216E1" w14:textId="77777777" w:rsidR="00D946F6" w:rsidRPr="002461FC" w:rsidRDefault="00D946F6" w:rsidP="002461FC">
                            <w:pPr>
                              <w:spacing w:after="0" w:line="240" w:lineRule="auto"/>
                              <w:rPr>
                                <w:sz w:val="18"/>
                                <w:szCs w:val="18"/>
                              </w:rPr>
                            </w:pPr>
                            <w:r w:rsidRPr="002461FC">
                              <w:rPr>
                                <w:sz w:val="18"/>
                                <w:szCs w:val="18"/>
                              </w:rPr>
                              <w:t xml:space="preserve">  qualifier DateOfResolution dateOfResolution card(0..1);</w:t>
                            </w:r>
                          </w:p>
                          <w:p w14:paraId="2384AA7B" w14:textId="77777777" w:rsidR="00D946F6" w:rsidRPr="002461FC" w:rsidRDefault="00D946F6" w:rsidP="002461FC">
                            <w:pPr>
                              <w:spacing w:after="0" w:line="240" w:lineRule="auto"/>
                              <w:rPr>
                                <w:sz w:val="18"/>
                                <w:szCs w:val="18"/>
                              </w:rPr>
                            </w:pPr>
                            <w:r w:rsidRPr="002461FC">
                              <w:rPr>
                                <w:sz w:val="18"/>
                                <w:szCs w:val="18"/>
                              </w:rPr>
                              <w:t xml:space="preserve">  constraint bodyLocationPrecoord.CD.code.domain (Abdomen_VALUESET_ECID);</w:t>
                            </w:r>
                          </w:p>
                          <w:p w14:paraId="338CE429" w14:textId="77777777" w:rsidR="00D946F6" w:rsidRPr="007F6BB3" w:rsidRDefault="00D946F6" w:rsidP="002461FC">
                            <w:pPr>
                              <w:spacing w:after="0" w:line="240" w:lineRule="auto"/>
                              <w:rPr>
                                <w:sz w:val="18"/>
                                <w:szCs w:val="18"/>
                              </w:rPr>
                            </w:pPr>
                            <w:r w:rsidRPr="002461FC">
                              <w:rPr>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56" type="#_x0000_t202" style="position:absolute;left:0;text-align:left;margin-left:19.6pt;margin-top:.1pt;width:421.8pt;height:319.7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">
                <v:textbox>
                  <w:txbxContent>
                    <w:p w14:paraId="14B57462" w14:textId="77777777" w:rsidR="00D946F6" w:rsidRPr="00474E0A" w:rsidRDefault="00D946F6" w:rsidP="00F52D34">
                      <w:pPr>
                        <w:spacing w:after="0" w:line="240" w:lineRule="auto"/>
                        <w:rPr>
                          <w:b/>
                        </w:rPr>
                      </w:pPr>
                      <w:r w:rsidRPr="00474E0A">
                        <w:rPr>
                          <w:b/>
                        </w:rPr>
                        <w:t>“</w:t>
                      </w:r>
                      <w:r>
                        <w:rPr>
                          <w:b/>
                        </w:rPr>
                        <w:t>B</w:t>
                      </w:r>
                      <w:r w:rsidRPr="00474E0A">
                        <w:rPr>
                          <w:b/>
                        </w:rPr>
                        <w:t>ase” or “parent” model:</w:t>
                      </w:r>
                    </w:p>
                    <w:p w14:paraId="103E88BB" w14:textId="77777777" w:rsidR="00D946F6" w:rsidRDefault="00D946F6" w:rsidP="00F52D34">
                      <w:pPr>
                        <w:spacing w:after="0" w:line="240" w:lineRule="auto"/>
                      </w:pPr>
                    </w:p>
                    <w:p w14:paraId="4A101918" w14:textId="77777777" w:rsidR="00D946F6" w:rsidRPr="002461FC" w:rsidRDefault="00D946F6" w:rsidP="002461FC">
                      <w:pPr>
                        <w:spacing w:after="0" w:line="240" w:lineRule="auto"/>
                        <w:rPr>
                          <w:sz w:val="18"/>
                          <w:szCs w:val="18"/>
                        </w:rPr>
                      </w:pPr>
                      <w:r w:rsidRPr="002461FC">
                        <w:rPr>
                          <w:sz w:val="18"/>
                          <w:szCs w:val="18"/>
                        </w:rPr>
                        <w:t>partial model ClinicalAssert is statement {</w:t>
                      </w:r>
                    </w:p>
                    <w:p w14:paraId="669F792B" w14:textId="77777777" w:rsidR="00D946F6" w:rsidRPr="002461FC" w:rsidRDefault="00D946F6" w:rsidP="002461FC">
                      <w:pPr>
                        <w:spacing w:after="0" w:line="240" w:lineRule="auto"/>
                        <w:rPr>
                          <w:sz w:val="18"/>
                          <w:szCs w:val="18"/>
                        </w:rPr>
                      </w:pPr>
                      <w:r w:rsidRPr="002461FC">
                        <w:rPr>
                          <w:sz w:val="18"/>
                          <w:szCs w:val="18"/>
                        </w:rPr>
                        <w:t xml:space="preserve">  key code(Assertion_KEY_ECID);</w:t>
                      </w:r>
                    </w:p>
                    <w:p w14:paraId="0EF86374" w14:textId="77777777" w:rsidR="00D946F6" w:rsidRPr="002461FC" w:rsidRDefault="00D946F6" w:rsidP="002461FC">
                      <w:pPr>
                        <w:spacing w:after="0" w:line="240" w:lineRule="auto"/>
                        <w:rPr>
                          <w:sz w:val="18"/>
                          <w:szCs w:val="18"/>
                        </w:rPr>
                      </w:pPr>
                      <w:r w:rsidRPr="002461FC">
                        <w:rPr>
                          <w:sz w:val="18"/>
                          <w:szCs w:val="18"/>
                        </w:rPr>
                        <w:t xml:space="preserve">  data CD code.card(0..1) code.domain(ClinicalAssertion_VALUESET_ECID);</w:t>
                      </w:r>
                    </w:p>
                    <w:p w14:paraId="6A0C2424" w14:textId="77777777" w:rsidR="00D946F6" w:rsidRPr="002461FC" w:rsidRDefault="00D946F6" w:rsidP="002461FC">
                      <w:pPr>
                        <w:spacing w:after="0" w:line="240" w:lineRule="auto"/>
                        <w:rPr>
                          <w:sz w:val="18"/>
                          <w:szCs w:val="18"/>
                        </w:rPr>
                      </w:pPr>
                      <w:r w:rsidRPr="002461FC">
                        <w:rPr>
                          <w:sz w:val="18"/>
                          <w:szCs w:val="18"/>
                        </w:rPr>
                        <w:t xml:space="preserve">  qualifier DateOfOnset dateOfOnset card(0..1);</w:t>
                      </w:r>
                    </w:p>
                    <w:p w14:paraId="6ED37276" w14:textId="77777777" w:rsidR="00D946F6" w:rsidRPr="002461FC" w:rsidRDefault="00D946F6" w:rsidP="002461FC">
                      <w:pPr>
                        <w:spacing w:after="0" w:line="240" w:lineRule="auto"/>
                        <w:rPr>
                          <w:sz w:val="18"/>
                          <w:szCs w:val="18"/>
                        </w:rPr>
                      </w:pPr>
                      <w:r w:rsidRPr="002461FC">
                        <w:rPr>
                          <w:sz w:val="18"/>
                          <w:szCs w:val="18"/>
                        </w:rPr>
                        <w:t xml:space="preserve">  modifier Subject subject card(0..1);</w:t>
                      </w:r>
                    </w:p>
                    <w:p w14:paraId="40DAFC99" w14:textId="77777777" w:rsidR="00D946F6" w:rsidRPr="002461FC" w:rsidRDefault="00D946F6" w:rsidP="002461FC">
                      <w:pPr>
                        <w:spacing w:after="0" w:line="240" w:lineRule="auto"/>
                        <w:rPr>
                          <w:sz w:val="18"/>
                          <w:szCs w:val="18"/>
                        </w:rPr>
                      </w:pPr>
                      <w:r w:rsidRPr="002461FC">
                        <w:rPr>
                          <w:sz w:val="18"/>
                          <w:szCs w:val="18"/>
                        </w:rPr>
                        <w:t xml:space="preserve">  modifier Uncertainty uncertainty card(0..1);</w:t>
                      </w:r>
                    </w:p>
                    <w:p w14:paraId="2C194A6E" w14:textId="77777777" w:rsidR="00D946F6" w:rsidRPr="002461FC" w:rsidRDefault="00D946F6" w:rsidP="002461FC">
                      <w:pPr>
                        <w:spacing w:after="0" w:line="240" w:lineRule="auto"/>
                        <w:rPr>
                          <w:sz w:val="18"/>
                          <w:szCs w:val="18"/>
                        </w:rPr>
                      </w:pPr>
                      <w:r w:rsidRPr="002461FC">
                        <w:rPr>
                          <w:sz w:val="18"/>
                          <w:szCs w:val="18"/>
                        </w:rPr>
                        <w:t xml:space="preserve">  modifier RiskForInd riskForInd card(0..1);</w:t>
                      </w:r>
                    </w:p>
                    <w:p w14:paraId="6149376C" w14:textId="77777777" w:rsidR="00D946F6" w:rsidRPr="002461FC" w:rsidRDefault="00D946F6" w:rsidP="002461FC">
                      <w:pPr>
                        <w:spacing w:after="0" w:line="240" w:lineRule="auto"/>
                        <w:rPr>
                          <w:sz w:val="18"/>
                          <w:szCs w:val="18"/>
                        </w:rPr>
                      </w:pPr>
                      <w:r w:rsidRPr="002461FC">
                        <w:rPr>
                          <w:sz w:val="18"/>
                          <w:szCs w:val="18"/>
                        </w:rPr>
                        <w:t xml:space="preserve">  attribution Observed observed card(0..1);</w:t>
                      </w:r>
                    </w:p>
                    <w:p w14:paraId="50E025CA" w14:textId="77777777" w:rsidR="00D946F6" w:rsidRPr="002461FC" w:rsidRDefault="00D946F6" w:rsidP="002461FC">
                      <w:pPr>
                        <w:spacing w:after="0" w:line="240" w:lineRule="auto"/>
                        <w:rPr>
                          <w:sz w:val="18"/>
                          <w:szCs w:val="18"/>
                        </w:rPr>
                      </w:pPr>
                      <w:r w:rsidRPr="002461FC">
                        <w:rPr>
                          <w:sz w:val="18"/>
                          <w:szCs w:val="18"/>
                        </w:rPr>
                        <w:t xml:space="preserve">  attribution ReportedReceived reportedReceived card(0..1);</w:t>
                      </w:r>
                    </w:p>
                    <w:p w14:paraId="4216A461" w14:textId="77777777" w:rsidR="00D946F6" w:rsidRPr="002461FC" w:rsidRDefault="00D946F6" w:rsidP="002461FC">
                      <w:pPr>
                        <w:spacing w:after="0" w:line="240" w:lineRule="auto"/>
                        <w:rPr>
                          <w:sz w:val="18"/>
                          <w:szCs w:val="18"/>
                        </w:rPr>
                      </w:pPr>
                      <w:r w:rsidRPr="002461FC">
                        <w:rPr>
                          <w:sz w:val="18"/>
                          <w:szCs w:val="18"/>
                        </w:rPr>
                        <w:t xml:space="preserve">  attribution Verified verified card(0..1); </w:t>
                      </w:r>
                    </w:p>
                    <w:p w14:paraId="79ACE996" w14:textId="77777777" w:rsidR="00D946F6" w:rsidRDefault="00D946F6" w:rsidP="002461FC">
                      <w:pPr>
                        <w:spacing w:after="0" w:line="240" w:lineRule="auto"/>
                        <w:rPr>
                          <w:sz w:val="18"/>
                          <w:szCs w:val="18"/>
                        </w:rPr>
                      </w:pPr>
                      <w:r w:rsidRPr="002461FC">
                        <w:rPr>
                          <w:sz w:val="18"/>
                          <w:szCs w:val="18"/>
                        </w:rPr>
                        <w:t>}</w:t>
                      </w:r>
                    </w:p>
                    <w:p w14:paraId="798A2337" w14:textId="77777777" w:rsidR="00D946F6" w:rsidRDefault="00D946F6" w:rsidP="002461FC">
                      <w:pPr>
                        <w:spacing w:after="0" w:line="240" w:lineRule="auto"/>
                        <w:rPr>
                          <w:sz w:val="20"/>
                          <w:szCs w:val="20"/>
                        </w:rPr>
                      </w:pPr>
                    </w:p>
                    <w:p w14:paraId="4375DB68" w14:textId="77777777" w:rsidR="00D946F6" w:rsidRPr="00474E0A" w:rsidRDefault="00D946F6" w:rsidP="00F52D34">
                      <w:pPr>
                        <w:spacing w:after="0" w:line="240" w:lineRule="auto"/>
                        <w:rPr>
                          <w:b/>
                        </w:rPr>
                      </w:pPr>
                      <w:r w:rsidRPr="00474E0A">
                        <w:rPr>
                          <w:b/>
                        </w:rPr>
                        <w:t>“</w:t>
                      </w:r>
                      <w:r>
                        <w:rPr>
                          <w:b/>
                        </w:rPr>
                        <w:t>C</w:t>
                      </w:r>
                      <w:r w:rsidRPr="00474E0A">
                        <w:rPr>
                          <w:b/>
                        </w:rPr>
                        <w:t>hild” model (bold italics added):</w:t>
                      </w:r>
                    </w:p>
                    <w:p w14:paraId="1B6F0A50" w14:textId="77777777" w:rsidR="00D946F6" w:rsidRDefault="00D946F6" w:rsidP="00F52D34">
                      <w:pPr>
                        <w:spacing w:after="0" w:line="240" w:lineRule="auto"/>
                      </w:pPr>
                    </w:p>
                    <w:p w14:paraId="0DEB5743" w14:textId="77777777" w:rsidR="00D946F6" w:rsidRPr="002461FC" w:rsidRDefault="00D946F6" w:rsidP="002461FC">
                      <w:pPr>
                        <w:spacing w:after="0" w:line="240" w:lineRule="auto"/>
                        <w:rPr>
                          <w:sz w:val="18"/>
                          <w:szCs w:val="18"/>
                        </w:rPr>
                      </w:pPr>
                      <w:r w:rsidRPr="002461FC">
                        <w:rPr>
                          <w:sz w:val="18"/>
                          <w:szCs w:val="18"/>
                        </w:rPr>
                        <w:t>model AbdominalTendernessAssert extends ClinicalAssert {</w:t>
                      </w:r>
                    </w:p>
                    <w:p w14:paraId="187F61A9" w14:textId="77777777" w:rsidR="00D946F6" w:rsidRPr="002461FC" w:rsidRDefault="00D946F6" w:rsidP="002461FC">
                      <w:pPr>
                        <w:spacing w:after="0" w:line="240" w:lineRule="auto"/>
                        <w:rPr>
                          <w:sz w:val="18"/>
                          <w:szCs w:val="18"/>
                        </w:rPr>
                      </w:pPr>
                      <w:r w:rsidRPr="002461FC">
                        <w:rPr>
                          <w:sz w:val="18"/>
                          <w:szCs w:val="18"/>
                        </w:rPr>
                        <w:t xml:space="preserve">  constraint CD.code.code(</w:t>
                      </w:r>
                      <w:r w:rsidRPr="002461FC">
                        <w:rPr>
                          <w:b/>
                          <w:i/>
                          <w:sz w:val="18"/>
                          <w:szCs w:val="18"/>
                        </w:rPr>
                        <w:t>AbdominalTenderness_ECID</w:t>
                      </w:r>
                      <w:r w:rsidRPr="002461FC">
                        <w:rPr>
                          <w:sz w:val="18"/>
                          <w:szCs w:val="18"/>
                        </w:rPr>
                        <w:t>);</w:t>
                      </w:r>
                    </w:p>
                    <w:p w14:paraId="69D24C56" w14:textId="77777777" w:rsidR="00D946F6" w:rsidRPr="002461FC" w:rsidRDefault="00D946F6" w:rsidP="002461FC">
                      <w:pPr>
                        <w:spacing w:after="0" w:line="240" w:lineRule="auto"/>
                        <w:rPr>
                          <w:sz w:val="18"/>
                          <w:szCs w:val="18"/>
                        </w:rPr>
                      </w:pPr>
                      <w:r w:rsidRPr="002461FC">
                        <w:rPr>
                          <w:sz w:val="18"/>
                          <w:szCs w:val="18"/>
                        </w:rPr>
                        <w:t xml:space="preserve">  qualifier BodyLocationPrecoord bodyLocationPrecoord card(0-M);</w:t>
                      </w:r>
                    </w:p>
                    <w:p w14:paraId="43C76512" w14:textId="77777777" w:rsidR="00D946F6" w:rsidRPr="002461FC" w:rsidRDefault="00D946F6" w:rsidP="002461FC">
                      <w:pPr>
                        <w:spacing w:after="0" w:line="240" w:lineRule="auto"/>
                        <w:rPr>
                          <w:sz w:val="18"/>
                          <w:szCs w:val="18"/>
                        </w:rPr>
                      </w:pPr>
                      <w:r w:rsidRPr="002461FC">
                        <w:rPr>
                          <w:sz w:val="18"/>
                          <w:szCs w:val="18"/>
                        </w:rPr>
                        <w:t xml:space="preserve">  qualifier AlleviatingFactor alleviatingFactor card(0-M);</w:t>
                      </w:r>
                    </w:p>
                    <w:p w14:paraId="537D379C" w14:textId="77777777" w:rsidR="00D946F6" w:rsidRDefault="00D946F6" w:rsidP="002461FC">
                      <w:pPr>
                        <w:spacing w:after="0" w:line="240" w:lineRule="auto"/>
                        <w:rPr>
                          <w:sz w:val="18"/>
                          <w:szCs w:val="18"/>
                        </w:rPr>
                      </w:pPr>
                      <w:r w:rsidRPr="002461FC">
                        <w:rPr>
                          <w:sz w:val="18"/>
                          <w:szCs w:val="18"/>
                        </w:rPr>
                        <w:t xml:space="preserve">  qualifier ExacerbatingFactor exacerbatingFactor card(0-M);</w:t>
                      </w:r>
                    </w:p>
                    <w:p w14:paraId="05CB2DDF" w14:textId="77777777" w:rsidR="00D946F6" w:rsidRPr="002461FC" w:rsidRDefault="00D946F6" w:rsidP="002461FC">
                      <w:pPr>
                        <w:spacing w:after="0" w:line="240" w:lineRule="auto"/>
                        <w:rPr>
                          <w:sz w:val="18"/>
                          <w:szCs w:val="18"/>
                        </w:rPr>
                      </w:pPr>
                      <w:r>
                        <w:rPr>
                          <w:sz w:val="18"/>
                          <w:szCs w:val="18"/>
                        </w:rPr>
                        <w:t xml:space="preserve">  . . .</w:t>
                      </w:r>
                    </w:p>
                    <w:p w14:paraId="5EAB8174" w14:textId="77777777" w:rsidR="00D946F6" w:rsidRPr="002461FC" w:rsidRDefault="00D946F6" w:rsidP="002461FC">
                      <w:pPr>
                        <w:spacing w:after="0" w:line="240" w:lineRule="auto"/>
                        <w:rPr>
                          <w:sz w:val="18"/>
                          <w:szCs w:val="18"/>
                        </w:rPr>
                      </w:pPr>
                      <w:r w:rsidRPr="002461FC">
                        <w:rPr>
                          <w:sz w:val="18"/>
                          <w:szCs w:val="18"/>
                        </w:rPr>
                        <w:t xml:space="preserve">  qualifier Severity severity card(0..1);</w:t>
                      </w:r>
                    </w:p>
                    <w:p w14:paraId="749216E1" w14:textId="77777777" w:rsidR="00D946F6" w:rsidRPr="002461FC" w:rsidRDefault="00D946F6" w:rsidP="002461FC">
                      <w:pPr>
                        <w:spacing w:after="0" w:line="240" w:lineRule="auto"/>
                        <w:rPr>
                          <w:sz w:val="18"/>
                          <w:szCs w:val="18"/>
                        </w:rPr>
                      </w:pPr>
                      <w:r w:rsidRPr="002461FC">
                        <w:rPr>
                          <w:sz w:val="18"/>
                          <w:szCs w:val="18"/>
                        </w:rPr>
                        <w:t xml:space="preserve">  qualifier DateOfResolution dateOfResolution card(0..1);</w:t>
                      </w:r>
                    </w:p>
                    <w:p w14:paraId="2384AA7B" w14:textId="77777777" w:rsidR="00D946F6" w:rsidRPr="002461FC" w:rsidRDefault="00D946F6" w:rsidP="002461FC">
                      <w:pPr>
                        <w:spacing w:after="0" w:line="240" w:lineRule="auto"/>
                        <w:rPr>
                          <w:sz w:val="18"/>
                          <w:szCs w:val="18"/>
                        </w:rPr>
                      </w:pPr>
                      <w:r w:rsidRPr="002461FC">
                        <w:rPr>
                          <w:sz w:val="18"/>
                          <w:szCs w:val="18"/>
                        </w:rPr>
                        <w:t xml:space="preserve">  constraint bodyLocationPrecoord.CD.code.domain (Abdomen_VALUESET_ECID);</w:t>
                      </w:r>
                    </w:p>
                    <w:p w14:paraId="338CE429" w14:textId="77777777" w:rsidR="00D946F6" w:rsidRPr="007F6BB3" w:rsidRDefault="00D946F6" w:rsidP="002461FC">
                      <w:pPr>
                        <w:spacing w:after="0" w:line="240" w:lineRule="auto"/>
                        <w:rPr>
                          <w:sz w:val="18"/>
                          <w:szCs w:val="18"/>
                        </w:rPr>
                      </w:pPr>
                      <w:r w:rsidRPr="002461FC">
                        <w:rPr>
                          <w:sz w:val="18"/>
                          <w:szCs w:val="18"/>
                        </w:rPr>
                        <w:t>}</w:t>
                      </w:r>
                    </w:p>
                  </w:txbxContent>
                </v:textbox>
                <w10:wrap type="topAndBottom" anchorx="margin"/>
              </v:shape>
            </w:pict>
          </mc:Fallback>
        </mc:AlternateContent>
      </w:r>
      <w:r w:rsidR="00AB50C5">
        <w:t>A model that restricts a base model may not then be extended by another model</w:t>
      </w:r>
    </w:p>
    <w:p w14:paraId="59A325DE" w14:textId="77777777" w:rsidR="00AB50C5" w:rsidRDefault="00AB50C5" w:rsidP="00B73061">
      <w:pPr>
        <w:pStyle w:val="ListParagraph"/>
        <w:numPr>
          <w:ilvl w:val="0"/>
          <w:numId w:val="30"/>
        </w:numPr>
      </w:pPr>
      <w:r>
        <w:t>A model that extends a base model may also constrain the base model</w:t>
      </w:r>
    </w:p>
    <w:p w14:paraId="62F09BED" w14:textId="77777777" w:rsidR="00AB50C5" w:rsidRPr="00AB50C5" w:rsidRDefault="00AB50C5" w:rsidP="00B73061">
      <w:pPr>
        <w:pStyle w:val="ListParagraph"/>
        <w:numPr>
          <w:ilvl w:val="0"/>
          <w:numId w:val="30"/>
        </w:numPr>
      </w:pPr>
      <w:r>
        <w:t>A model that restricts a base model may not also extend the base model</w:t>
      </w:r>
    </w:p>
    <w:p w14:paraId="439AC19E" w14:textId="77777777" w:rsidR="006249AA" w:rsidRDefault="006249AA" w:rsidP="00591DD2">
      <w:pPr>
        <w:pStyle w:val="Heading1"/>
      </w:pPr>
      <w:bookmarkStart w:id="105" w:name="_Ref332637700"/>
      <w:bookmarkStart w:id="106" w:name="_Toc333001799"/>
      <w:r>
        <w:t>CEM structures</w:t>
      </w:r>
      <w:bookmarkEnd w:id="105"/>
      <w:bookmarkEnd w:id="106"/>
    </w:p>
    <w:p w14:paraId="2302A12B" w14:textId="77777777" w:rsidR="001F3136" w:rsidRDefault="001F3136" w:rsidP="001F3136">
      <w:r>
        <w:t>The most commonly used CEM structures and their usage will be described below.</w:t>
      </w:r>
    </w:p>
    <w:p w14:paraId="36EDAF23" w14:textId="77777777" w:rsidR="00C85098" w:rsidRDefault="00C85098" w:rsidP="00591DD2">
      <w:pPr>
        <w:pStyle w:val="Heading2"/>
      </w:pPr>
      <w:bookmarkStart w:id="107" w:name="_Ref331588877"/>
      <w:bookmarkStart w:id="108" w:name="_Toc333001800"/>
      <w:r>
        <w:t>Statement</w:t>
      </w:r>
      <w:r w:rsidR="00150C64">
        <w:t>s</w:t>
      </w:r>
      <w:bookmarkEnd w:id="107"/>
      <w:bookmarkEnd w:id="108"/>
    </w:p>
    <w:p w14:paraId="57649440" w14:textId="77777777" w:rsidR="007525BE" w:rsidRDefault="00C85098" w:rsidP="00AE7BB5">
      <w:r w:rsidRPr="00AE7BB5">
        <w:t>A statement</w:t>
      </w:r>
      <w:r w:rsidR="001F3136">
        <w:t xml:space="preserve"> model, i.e., a CEM with an “is statement” declaration,</w:t>
      </w:r>
      <w:r w:rsidRPr="00AE7BB5">
        <w:t xml:space="preserve"> describes a complete medical sentence that can be referenced in a </w:t>
      </w:r>
      <w:r w:rsidR="001D1A0C">
        <w:t>standalone fashion</w:t>
      </w:r>
      <w:r w:rsidR="002C09AC">
        <w:t xml:space="preserve">.  </w:t>
      </w:r>
      <w:r w:rsidR="001D1A0C">
        <w:t>A statement’s “value” is composed of either</w:t>
      </w:r>
      <w:r w:rsidR="007525BE">
        <w:t xml:space="preserve"> a </w:t>
      </w:r>
      <w:r w:rsidR="007525BE">
        <w:lastRenderedPageBreak/>
        <w:t>single “data” component</w:t>
      </w:r>
      <w:r w:rsidR="007525BE">
        <w:rPr>
          <w:rStyle w:val="FootnoteReference"/>
        </w:rPr>
        <w:footnoteReference w:id="49"/>
      </w:r>
      <w:r w:rsidR="007525BE">
        <w:t xml:space="preserve"> or </w:t>
      </w:r>
      <w:r w:rsidR="001D1A0C">
        <w:t>one or more</w:t>
      </w:r>
      <w:r w:rsidR="007525BE">
        <w:t xml:space="preserve"> “items” (where each item references a component CEM</w:t>
      </w:r>
      <w:r w:rsidR="007525BE">
        <w:rPr>
          <w:rStyle w:val="FootnoteReference"/>
        </w:rPr>
        <w:footnoteReference w:id="50"/>
      </w:r>
      <w:r w:rsidR="007525BE">
        <w:t>)</w:t>
      </w:r>
      <w:r w:rsidR="002C09AC">
        <w:t xml:space="preserve">.  </w:t>
      </w:r>
      <w:r w:rsidR="001D1A0C">
        <w:t>A statement may not contain both a data component and an item or items</w:t>
      </w:r>
      <w:r w:rsidR="001D1A0C">
        <w:rPr>
          <w:rStyle w:val="FootnoteReference"/>
        </w:rPr>
        <w:footnoteReference w:id="51"/>
      </w:r>
      <w:r w:rsidR="002C09AC">
        <w:t xml:space="preserve">.  </w:t>
      </w:r>
      <w:r w:rsidR="007525BE">
        <w:t xml:space="preserve">In addition, a statement may contain qualifiers (which are references to </w:t>
      </w:r>
      <w:r w:rsidR="007526F9">
        <w:t xml:space="preserve">component </w:t>
      </w:r>
      <w:r w:rsidR="007525BE">
        <w:t xml:space="preserve">CEMs), modifiers (references to </w:t>
      </w:r>
      <w:r w:rsidR="007526F9">
        <w:t xml:space="preserve">modifier </w:t>
      </w:r>
      <w:r w:rsidR="007525BE">
        <w:t>CEMs</w:t>
      </w:r>
      <w:r w:rsidR="007526F9">
        <w:rPr>
          <w:rStyle w:val="FootnoteReference"/>
        </w:rPr>
        <w:footnoteReference w:id="52"/>
      </w:r>
      <w:r w:rsidR="007525BE">
        <w:t xml:space="preserve">), or attributions (references to </w:t>
      </w:r>
      <w:r w:rsidR="007526F9">
        <w:t xml:space="preserve">attribution </w:t>
      </w:r>
      <w:r w:rsidR="007525BE">
        <w:t>CEMs</w:t>
      </w:r>
      <w:r w:rsidR="007526F9">
        <w:rPr>
          <w:rStyle w:val="FootnoteReference"/>
        </w:rPr>
        <w:footnoteReference w:id="53"/>
      </w:r>
      <w:r w:rsidR="007525BE">
        <w:t>).</w:t>
      </w:r>
    </w:p>
    <w:p w14:paraId="4898407A" w14:textId="77777777" w:rsidR="00F53A80" w:rsidRDefault="00C85098" w:rsidP="00AE7BB5">
      <w:r w:rsidRPr="00AE7BB5">
        <w:t xml:space="preserve">A statement may </w:t>
      </w:r>
      <w:r w:rsidR="007525BE">
        <w:t xml:space="preserve">only </w:t>
      </w:r>
      <w:r w:rsidRPr="00AE7BB5">
        <w:t xml:space="preserve">be referenced </w:t>
      </w:r>
      <w:r w:rsidR="00B17221">
        <w:t>in another model if that referencing model is an association (panel, collection, etc.)</w:t>
      </w:r>
      <w:r w:rsidR="002C09AC">
        <w:t xml:space="preserve">.  </w:t>
      </w:r>
      <w:r w:rsidR="00B17221">
        <w:t xml:space="preserve">When an association references a statement, it refers to the statement </w:t>
      </w:r>
      <w:r w:rsidR="007525BE">
        <w:t>as an item.</w:t>
      </w:r>
    </w:p>
    <w:p w14:paraId="13EE715F" w14:textId="77777777" w:rsidR="00176DFF" w:rsidRDefault="00176DFF" w:rsidP="00AE7BB5">
      <w:r>
        <w:t>The CDL elements that make up a statement are as follows:</w:t>
      </w:r>
    </w:p>
    <w:p w14:paraId="3D801650" w14:textId="77777777" w:rsidR="00176DFF" w:rsidRDefault="00176DFF" w:rsidP="00FB6440">
      <w:pPr>
        <w:pStyle w:val="ListParagraph"/>
        <w:numPr>
          <w:ilvl w:val="0"/>
          <w:numId w:val="44"/>
        </w:numPr>
      </w:pPr>
      <w:r>
        <w:t>The model name and reference class statement</w:t>
      </w:r>
    </w:p>
    <w:p w14:paraId="75E4DBDE" w14:textId="77777777" w:rsidR="00176DFF" w:rsidRDefault="00176DFF" w:rsidP="00FB6440">
      <w:pPr>
        <w:pStyle w:val="ListParagraph"/>
        <w:numPr>
          <w:ilvl w:val="0"/>
          <w:numId w:val="44"/>
        </w:numPr>
      </w:pPr>
      <w:r>
        <w:t>A key element (required unless the CEM is extending/restricting another CEM in which the key is stated</w:t>
      </w:r>
    </w:p>
    <w:p w14:paraId="67D3C78F" w14:textId="77777777" w:rsidR="00176DFF" w:rsidRDefault="00176DFF" w:rsidP="00FB6440">
      <w:pPr>
        <w:pStyle w:val="ListParagraph"/>
        <w:numPr>
          <w:ilvl w:val="0"/>
          <w:numId w:val="44"/>
        </w:numPr>
      </w:pPr>
      <w:r>
        <w:t>data or items (required unless the CEM is extending/restricting another CEM in which the data or items are stated)</w:t>
      </w:r>
    </w:p>
    <w:p w14:paraId="429BB927" w14:textId="77777777" w:rsidR="00176DFF" w:rsidRDefault="00176DFF" w:rsidP="00FB6440">
      <w:pPr>
        <w:pStyle w:val="ListParagraph"/>
        <w:numPr>
          <w:ilvl w:val="0"/>
          <w:numId w:val="44"/>
        </w:numPr>
      </w:pPr>
      <w:r>
        <w:t>qualifiers, modifiers, and attributions</w:t>
      </w:r>
    </w:p>
    <w:p w14:paraId="6B1ADED6" w14:textId="77777777" w:rsidR="00176DFF" w:rsidRDefault="00176DFF" w:rsidP="00FB6440">
      <w:pPr>
        <w:pStyle w:val="ListParagraph"/>
        <w:numPr>
          <w:ilvl w:val="0"/>
          <w:numId w:val="44"/>
        </w:numPr>
      </w:pPr>
      <w:r>
        <w:t>constraint elements</w:t>
      </w:r>
    </w:p>
    <w:p w14:paraId="00E3B780" w14:textId="77777777" w:rsidR="00176DFF" w:rsidRDefault="00176DFF" w:rsidP="00176DFF">
      <w:pPr>
        <w:pStyle w:val="ListParagraph"/>
      </w:pPr>
    </w:p>
    <w:p w14:paraId="3B035170" w14:textId="77777777" w:rsidR="00176DFF" w:rsidRDefault="00AC3E13" w:rsidP="00226253">
      <w:r>
        <w:t>These CDL elements are summarized</w:t>
      </w:r>
      <w:r w:rsidR="003E1DD2">
        <w:t xml:space="preserve"> </w:t>
      </w:r>
      <w:r w:rsidR="00176DFF">
        <w:t xml:space="preserve">in </w:t>
      </w:r>
      <w:r w:rsidR="00B317E5">
        <w:fldChar w:fldCharType="begin"/>
      </w:r>
      <w:r w:rsidR="00176DFF">
        <w:instrText xml:space="preserve"> REF _Ref332614275 \h </w:instrText>
      </w:r>
      <w:r w:rsidR="00B317E5">
        <w:fldChar w:fldCharType="separate"/>
      </w:r>
      <w:r w:rsidR="00176DFF">
        <w:t xml:space="preserve">Table </w:t>
      </w:r>
      <w:r w:rsidR="00176DFF">
        <w:rPr>
          <w:noProof/>
        </w:rPr>
        <w:t>1</w:t>
      </w:r>
      <w:r w:rsidR="00B317E5">
        <w:fldChar w:fldCharType="end"/>
      </w:r>
      <w:r w:rsidR="00176DFF">
        <w:t>.</w:t>
      </w:r>
    </w:p>
    <w:p w14:paraId="0958086A" w14:textId="77777777" w:rsidR="00CC1405" w:rsidRDefault="00CC1405" w:rsidP="00CC1405"/>
    <w:p w14:paraId="11477778" w14:textId="77777777" w:rsidR="003E1DD2" w:rsidRDefault="003E1DD2" w:rsidP="001811E1">
      <w:pPr>
        <w:sectPr w:rsidR="003E1DD2" w:rsidSect="00FA7594">
          <w:pgSz w:w="12240" w:h="15840" w:code="1"/>
          <w:pgMar w:top="1440" w:right="1440" w:bottom="1440" w:left="1440" w:header="720" w:footer="720" w:gutter="0"/>
          <w:pgBorders w:offsetFrom="page">
            <w:bottom w:val="single" w:sz="4" w:space="24" w:color="auto"/>
          </w:pgBorders>
          <w:pgNumType w:start="1"/>
          <w:cols w:space="720"/>
          <w:titlePg/>
          <w:docGrid w:linePitch="360"/>
        </w:sectPr>
      </w:pPr>
      <w:r>
        <w:br w:type="page"/>
      </w:r>
    </w:p>
    <w:p w14:paraId="7DBEE977" w14:textId="77777777" w:rsidR="002D0865" w:rsidRDefault="002D0865">
      <w:pPr>
        <w:sectPr w:rsidR="002D0865" w:rsidSect="006A0256">
          <w:pgSz w:w="15840" w:h="12240" w:orient="landscape" w:code="1"/>
          <w:pgMar w:top="1440" w:right="1440" w:bottom="1440" w:left="1440" w:header="720" w:footer="720" w:gutter="0"/>
          <w:pgBorders w:offsetFrom="page">
            <w:bottom w:val="single" w:sz="4" w:space="24" w:color="auto"/>
          </w:pgBorders>
          <w:pgNumType w:start="45"/>
          <w:cols w:space="720"/>
          <w:docGrid w:linePitch="360"/>
        </w:sectPr>
      </w:pPr>
    </w:p>
    <w:p w14:paraId="200F873F" w14:textId="6A5FAF89" w:rsidR="001811E1" w:rsidRDefault="00806B96">
      <w:pPr>
        <w:rPr>
          <w:rFonts w:asciiTheme="majorHAnsi" w:eastAsiaTheme="majorEastAsia" w:hAnsiTheme="majorHAnsi" w:cstheme="majorBidi"/>
          <w:b/>
          <w:bCs/>
          <w:color w:val="4F81BD" w:themeColor="accent1"/>
          <w:sz w:val="24"/>
        </w:rPr>
      </w:pPr>
      <w:r>
        <w:rPr>
          <w:rFonts w:eastAsiaTheme="minorHAnsi"/>
          <w:noProof/>
        </w:rPr>
        <w:lastRenderedPageBreak/>
        <mc:AlternateContent>
          <mc:Choice Requires="wps">
            <w:drawing>
              <wp:anchor distT="0" distB="0" distL="114300" distR="114300" simplePos="0" relativeHeight="251808768" behindDoc="0" locked="0" layoutInCell="1" allowOverlap="1" wp14:anchorId="67BA9147" wp14:editId="0646EF87">
                <wp:simplePos x="0" y="0"/>
                <wp:positionH relativeFrom="character">
                  <wp:posOffset>-373380</wp:posOffset>
                </wp:positionH>
                <wp:positionV relativeFrom="line">
                  <wp:posOffset>695960</wp:posOffset>
                </wp:positionV>
                <wp:extent cx="8241030" cy="3850640"/>
                <wp:effectExtent l="0" t="0" r="0" b="10160"/>
                <wp:wrapNone/>
                <wp:docPr id="5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1030" cy="3850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Ind w:w="302" w:type="dxa"/>
                              <w:tblCellMar>
                                <w:top w:w="29" w:type="dxa"/>
                                <w:left w:w="115" w:type="dxa"/>
                                <w:bottom w:w="29" w:type="dxa"/>
                                <w:right w:w="115" w:type="dxa"/>
                              </w:tblCellMar>
                              <w:tblLook w:val="04A0" w:firstRow="1" w:lastRow="0" w:firstColumn="1" w:lastColumn="0" w:noHBand="0" w:noVBand="1"/>
                              <w:tblPrChange w:id="109" w:author="Tom Oniki" w:date="2012-08-30T16:17:00Z">
                                <w:tblPr>
                                  <w:tblStyle w:val="TableGrid"/>
                                  <w:tblW w:w="0" w:type="auto"/>
                                  <w:jc w:val="center"/>
                                  <w:tblInd w:w="302" w:type="dxa"/>
                                  <w:tblCellMar>
                                    <w:top w:w="29" w:type="dxa"/>
                                    <w:left w:w="115" w:type="dxa"/>
                                    <w:bottom w:w="29" w:type="dxa"/>
                                    <w:right w:w="115" w:type="dxa"/>
                                  </w:tblCellMar>
                                  <w:tblLook w:val="04A0" w:firstRow="1" w:lastRow="0" w:firstColumn="1" w:lastColumn="0" w:noHBand="0" w:noVBand="1"/>
                                </w:tblPr>
                              </w:tblPrChange>
                            </w:tblPr>
                            <w:tblGrid>
                              <w:gridCol w:w="4734"/>
                              <w:gridCol w:w="4163"/>
                              <w:gridCol w:w="3736"/>
                              <w:tblGridChange w:id="110">
                                <w:tblGrid>
                                  <w:gridCol w:w="3850"/>
                                  <w:gridCol w:w="5047"/>
                                  <w:gridCol w:w="3720"/>
                                </w:tblGrid>
                              </w:tblGridChange>
                            </w:tblGrid>
                            <w:tr w:rsidR="00D946F6" w14:paraId="0B374AF7" w14:textId="77777777" w:rsidTr="00FD76AC">
                              <w:trPr>
                                <w:jc w:val="center"/>
                                <w:trPrChange w:id="111" w:author="Tom Oniki" w:date="2012-08-30T16:17:00Z">
                                  <w:trPr>
                                    <w:jc w:val="center"/>
                                  </w:trPr>
                                </w:trPrChange>
                              </w:trPr>
                              <w:tc>
                                <w:tcPr>
                                  <w:tcW w:w="4734" w:type="dxa"/>
                                  <w:tcPrChange w:id="112" w:author="Tom Oniki" w:date="2012-08-30T16:17:00Z">
                                    <w:tcPr>
                                      <w:tcW w:w="0" w:type="auto"/>
                                    </w:tcPr>
                                  </w:tcPrChange>
                                </w:tcPr>
                                <w:p w14:paraId="5B7CF610" w14:textId="77777777" w:rsidR="00D946F6" w:rsidRDefault="00D946F6" w:rsidP="004C0D73">
                                  <w:pPr>
                                    <w:jc w:val="center"/>
                                  </w:pPr>
                                  <w:r>
                                    <w:t>Element</w:t>
                                  </w:r>
                                </w:p>
                              </w:tc>
                              <w:tc>
                                <w:tcPr>
                                  <w:tcW w:w="4163" w:type="dxa"/>
                                  <w:tcPrChange w:id="113" w:author="Tom Oniki" w:date="2012-08-30T16:17:00Z">
                                    <w:tcPr>
                                      <w:tcW w:w="0" w:type="auto"/>
                                    </w:tcPr>
                                  </w:tcPrChange>
                                </w:tcPr>
                                <w:p w14:paraId="63F8B866" w14:textId="77777777" w:rsidR="00D946F6" w:rsidRDefault="00D946F6" w:rsidP="004C0D73">
                                  <w:pPr>
                                    <w:jc w:val="center"/>
                                  </w:pPr>
                                  <w:r>
                                    <w:t>Explanation</w:t>
                                  </w:r>
                                </w:p>
                              </w:tc>
                              <w:tc>
                                <w:tcPr>
                                  <w:tcW w:w="0" w:type="auto"/>
                                  <w:tcPrChange w:id="114" w:author="Tom Oniki" w:date="2012-08-30T16:17:00Z">
                                    <w:tcPr>
                                      <w:tcW w:w="0" w:type="auto"/>
                                    </w:tcPr>
                                  </w:tcPrChange>
                                </w:tcPr>
                                <w:p w14:paraId="57C7132B" w14:textId="77777777" w:rsidR="00D946F6" w:rsidRDefault="00D946F6" w:rsidP="004C0D73">
                                  <w:pPr>
                                    <w:jc w:val="center"/>
                                  </w:pPr>
                                  <w:r>
                                    <w:t>Required?</w:t>
                                  </w:r>
                                </w:p>
                              </w:tc>
                            </w:tr>
                            <w:tr w:rsidR="00D946F6" w14:paraId="500F9CF1" w14:textId="77777777" w:rsidTr="00FD76AC">
                              <w:trPr>
                                <w:jc w:val="center"/>
                                <w:trPrChange w:id="115" w:author="Tom Oniki" w:date="2012-08-30T16:17:00Z">
                                  <w:trPr>
                                    <w:jc w:val="center"/>
                                  </w:trPr>
                                </w:trPrChange>
                              </w:trPr>
                              <w:tc>
                                <w:tcPr>
                                  <w:tcW w:w="4734" w:type="dxa"/>
                                  <w:vAlign w:val="center"/>
                                  <w:tcPrChange w:id="116" w:author="Tom Oniki" w:date="2012-08-30T16:17:00Z">
                                    <w:tcPr>
                                      <w:tcW w:w="0" w:type="auto"/>
                                      <w:vAlign w:val="center"/>
                                    </w:tcPr>
                                  </w:tcPrChange>
                                </w:tcPr>
                                <w:p w14:paraId="6343A03F" w14:textId="77777777" w:rsidR="006015B1" w:rsidRDefault="00D946F6" w:rsidP="006015B1">
                                  <w:pPr>
                                    <w:rPr>
                                      <w:rFonts w:ascii="Courier New" w:hAnsi="Courier New" w:cs="Courier New"/>
                                      <w:sz w:val="18"/>
                                      <w:szCs w:val="18"/>
                                    </w:rPr>
                                    <w:pPrChange w:id="117" w:author="tvconway" w:date="2012-08-24T13:38:00Z">
                                      <w:pPr>
                                        <w:spacing w:after="200" w:line="276" w:lineRule="auto"/>
                                        <w:jc w:val="center"/>
                                      </w:pPr>
                                    </w:pPrChange>
                                  </w:pPr>
                                  <w:r w:rsidRPr="00A122EB">
                                    <w:rPr>
                                      <w:rFonts w:ascii="Courier New" w:hAnsi="Courier New" w:cs="Courier New"/>
                                      <w:b/>
                                      <w:color w:val="7F0055"/>
                                      <w:sz w:val="18"/>
                                      <w:szCs w:val="18"/>
                                    </w:rPr>
                                    <w:t>model</w:t>
                                  </w:r>
                                  <w:r w:rsidRPr="00A122EB">
                                    <w:rPr>
                                      <w:rFonts w:ascii="Courier New" w:hAnsi="Courier New" w:cs="Courier New"/>
                                      <w:sz w:val="18"/>
                                      <w:szCs w:val="18"/>
                                    </w:rPr>
                                    <w:t xml:space="preserve"> SomeModel </w:t>
                                  </w:r>
                                  <w:r w:rsidRPr="00A122EB">
                                    <w:rPr>
                                      <w:rFonts w:ascii="Courier New" w:hAnsi="Courier New" w:cs="Courier New"/>
                                      <w:b/>
                                      <w:color w:val="7F0055"/>
                                      <w:sz w:val="18"/>
                                      <w:szCs w:val="18"/>
                                    </w:rPr>
                                    <w:t>is</w:t>
                                  </w:r>
                                  <w:r w:rsidRPr="00A122EB">
                                    <w:rPr>
                                      <w:rFonts w:ascii="Courier New" w:hAnsi="Courier New" w:cs="Courier New"/>
                                      <w:sz w:val="18"/>
                                      <w:szCs w:val="18"/>
                                    </w:rPr>
                                    <w:t xml:space="preserve"> </w:t>
                                  </w:r>
                                  <w:r w:rsidRPr="00A122EB">
                                    <w:rPr>
                                      <w:rFonts w:ascii="Courier New" w:hAnsi="Courier New" w:cs="Courier New"/>
                                      <w:b/>
                                      <w:color w:val="0000A0"/>
                                      <w:sz w:val="18"/>
                                      <w:szCs w:val="18"/>
                                    </w:rPr>
                                    <w:t>SomeReferenceClass</w:t>
                                  </w:r>
                                </w:p>
                              </w:tc>
                              <w:tc>
                                <w:tcPr>
                                  <w:tcW w:w="4163" w:type="dxa"/>
                                  <w:tcPrChange w:id="118" w:author="Tom Oniki" w:date="2012-08-30T16:17:00Z">
                                    <w:tcPr>
                                      <w:tcW w:w="0" w:type="auto"/>
                                    </w:tcPr>
                                  </w:tcPrChange>
                                </w:tcPr>
                                <w:p w14:paraId="34678BC5" w14:textId="77777777" w:rsidR="00D946F6" w:rsidRDefault="00D946F6" w:rsidP="00011B22">
                                  <w:pPr>
                                    <w:spacing w:after="120"/>
                                    <w:rPr>
                                      <w:sz w:val="20"/>
                                      <w:szCs w:val="20"/>
                                    </w:rPr>
                                  </w:pPr>
                                  <w:r w:rsidRPr="007F33A3">
                                    <w:rPr>
                                      <w:sz w:val="20"/>
                                      <w:szCs w:val="20"/>
                                    </w:rPr>
                                    <w:t xml:space="preserve">Constrains the type to be the code represented by the designation “SomeModel”; constrains the reference class to be “SomeReferenceClass”.  (See the </w:t>
                                  </w:r>
                                  <w:r w:rsidR="00806B96">
                                    <w:fldChar w:fldCharType="begin"/>
                                  </w:r>
                                  <w:r w:rsidR="00806B96">
                                    <w:instrText xml:space="preserve"> REF _Ref332607369 \h  \* MERGEFORMAT </w:instrText>
                                  </w:r>
                                  <w:r w:rsidR="00806B96">
                                    <w:fldChar w:fldCharType="separate"/>
                                  </w:r>
                                  <w:r w:rsidRPr="007F33A3">
                                    <w:rPr>
                                      <w:sz w:val="20"/>
                                      <w:szCs w:val="20"/>
                                    </w:rPr>
                                    <w:t>Inheritance via Reference classes</w:t>
                                  </w:r>
                                  <w:r w:rsidR="00806B96">
                                    <w:fldChar w:fldCharType="end"/>
                                  </w:r>
                                  <w:r w:rsidRPr="007F33A3">
                                    <w:rPr>
                                      <w:sz w:val="20"/>
                                      <w:szCs w:val="20"/>
                                    </w:rPr>
                                    <w:t xml:space="preserve"> section.)</w:t>
                                  </w:r>
                                </w:p>
                                <w:p w14:paraId="0369DA37" w14:textId="77777777" w:rsidR="00D946F6" w:rsidRPr="007F33A3" w:rsidRDefault="00D946F6" w:rsidP="00011B22">
                                  <w:pPr>
                                    <w:spacing w:after="120"/>
                                    <w:rPr>
                                      <w:sz w:val="20"/>
                                      <w:szCs w:val="20"/>
                                    </w:rPr>
                                  </w:pPr>
                                </w:p>
                              </w:tc>
                              <w:tc>
                                <w:tcPr>
                                  <w:tcW w:w="0" w:type="auto"/>
                                  <w:tcPrChange w:id="119" w:author="Tom Oniki" w:date="2012-08-30T16:17:00Z">
                                    <w:tcPr>
                                      <w:tcW w:w="0" w:type="auto"/>
                                    </w:tcPr>
                                  </w:tcPrChange>
                                </w:tcPr>
                                <w:p w14:paraId="0EE514B3" w14:textId="77777777" w:rsidR="00D946F6" w:rsidRDefault="00D946F6" w:rsidP="00011B22">
                                  <w:pPr>
                                    <w:spacing w:after="120"/>
                                    <w:rPr>
                                      <w:sz w:val="20"/>
                                      <w:szCs w:val="20"/>
                                    </w:rPr>
                                  </w:pPr>
                                  <w:r w:rsidRPr="007F33A3">
                                    <w:rPr>
                                      <w:sz w:val="20"/>
                                      <w:szCs w:val="20"/>
                                    </w:rPr>
                                    <w:t>This is required in every model.</w:t>
                                  </w:r>
                                </w:p>
                                <w:p w14:paraId="0557CAA8" w14:textId="77777777" w:rsidR="00D946F6" w:rsidRDefault="00D946F6" w:rsidP="00336591">
                                  <w:pPr>
                                    <w:spacing w:after="120"/>
                                    <w:rPr>
                                      <w:sz w:val="20"/>
                                      <w:szCs w:val="20"/>
                                    </w:rPr>
                                  </w:pPr>
                                  <w:r>
                                    <w:rPr>
                                      <w:sz w:val="20"/>
                                      <w:szCs w:val="20"/>
                                    </w:rPr>
                                    <w:t xml:space="preserve">Optionally, the line may begin with “partial” if this model is to be used as the parent of another model.  (See the </w:t>
                                  </w:r>
                                  <w:r w:rsidR="00806B96">
                                    <w:fldChar w:fldCharType="begin"/>
                                  </w:r>
                                  <w:r w:rsidR="00806B96">
                                    <w:instrText xml:space="preserve"> REF _Ref331516766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w:t>
                                  </w:r>
                                  <w:r>
                                    <w:rPr>
                                      <w:sz w:val="20"/>
                                      <w:szCs w:val="20"/>
                                    </w:rPr>
                                    <w:t>ection.)</w:t>
                                  </w:r>
                                </w:p>
                                <w:p w14:paraId="14064848" w14:textId="77777777" w:rsidR="00D946F6" w:rsidRPr="007F33A3" w:rsidRDefault="00D946F6" w:rsidP="00336591">
                                  <w:pPr>
                                    <w:spacing w:after="120"/>
                                    <w:rPr>
                                      <w:sz w:val="20"/>
                                      <w:szCs w:val="20"/>
                                    </w:rPr>
                                  </w:pPr>
                                  <w:r>
                                    <w:rPr>
                                      <w:sz w:val="20"/>
                                      <w:szCs w:val="20"/>
                                    </w:rPr>
                                    <w:t xml:space="preserve">Optionally, the line may end with an “extends” or “restricts” statement.  (See </w:t>
                                  </w:r>
                                  <w:r w:rsidRPr="00336591">
                                    <w:rPr>
                                      <w:sz w:val="20"/>
                                      <w:szCs w:val="20"/>
                                    </w:rPr>
                                    <w:t xml:space="preserve">the </w:t>
                                  </w:r>
                                  <w:r w:rsidR="00806B96">
                                    <w:fldChar w:fldCharType="begin"/>
                                  </w:r>
                                  <w:r w:rsidR="00806B96">
                                    <w:instrText xml:space="preserve"> REF _Ref331516766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section</w:t>
                                  </w:r>
                                  <w:r>
                                    <w:rPr>
                                      <w:sz w:val="20"/>
                                      <w:szCs w:val="20"/>
                                    </w:rPr>
                                    <w:t>.)</w:t>
                                  </w:r>
                                </w:p>
                              </w:tc>
                            </w:tr>
                            <w:tr w:rsidR="00D946F6" w14:paraId="445D310F" w14:textId="77777777" w:rsidTr="00FD76AC">
                              <w:trPr>
                                <w:jc w:val="center"/>
                                <w:trPrChange w:id="120" w:author="Tom Oniki" w:date="2012-08-30T16:17:00Z">
                                  <w:trPr>
                                    <w:jc w:val="center"/>
                                  </w:trPr>
                                </w:trPrChange>
                              </w:trPr>
                              <w:tc>
                                <w:tcPr>
                                  <w:tcW w:w="4734" w:type="dxa"/>
                                  <w:vAlign w:val="center"/>
                                  <w:tcPrChange w:id="121" w:author="Tom Oniki" w:date="2012-08-30T16:17:00Z">
                                    <w:tcPr>
                                      <w:tcW w:w="0" w:type="auto"/>
                                      <w:vAlign w:val="center"/>
                                    </w:tcPr>
                                  </w:tcPrChange>
                                </w:tcPr>
                                <w:p w14:paraId="02049888" w14:textId="77777777" w:rsidR="00D946F6" w:rsidRDefault="00D946F6" w:rsidP="00FD76AC">
                                  <w:pPr>
                                    <w:jc w:val="center"/>
                                    <w:rPr>
                                      <w:rFonts w:ascii="Courier New" w:eastAsia="Times New Roman" w:hAnsi="Courier New" w:cs="Courier New"/>
                                      <w:color w:val="000000"/>
                                      <w:sz w:val="18"/>
                                      <w:szCs w:val="18"/>
                                      <w:lang w:eastAsia="zh-CN"/>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code</w:t>
                                  </w:r>
                                  <w:r>
                                    <w:rPr>
                                      <w:rFonts w:ascii="Courier New" w:hAnsi="Courier New" w:cs="Courier New"/>
                                      <w:color w:val="000000"/>
                                      <w:sz w:val="18"/>
                                      <w:szCs w:val="18"/>
                                    </w:rPr>
                                    <w:t>(SomeText_KEY_ECID)</w:t>
                                  </w:r>
                                </w:p>
                                <w:p w14:paraId="055C37C2" w14:textId="77777777" w:rsidR="00D946F6" w:rsidRDefault="00D946F6" w:rsidP="00FD76AC">
                                  <w:pPr>
                                    <w:jc w:val="center"/>
                                    <w:rPr>
                                      <w:rFonts w:ascii="Courier New" w:hAnsi="Courier New" w:cs="Courier New"/>
                                      <w:color w:val="000000"/>
                                      <w:sz w:val="18"/>
                                      <w:szCs w:val="18"/>
                                    </w:rPr>
                                  </w:pPr>
                                </w:p>
                                <w:p w14:paraId="3DD3B03F" w14:textId="77777777" w:rsidR="00D946F6" w:rsidRDefault="00D946F6" w:rsidP="00FD76AC">
                                  <w:pPr>
                                    <w:jc w:val="center"/>
                                    <w:rPr>
                                      <w:rFonts w:ascii="Courier New" w:hAnsi="Courier New" w:cs="Courier New"/>
                                      <w:color w:val="000000"/>
                                      <w:sz w:val="18"/>
                                      <w:szCs w:val="18"/>
                                    </w:rPr>
                                  </w:pPr>
                                  <w:r>
                                    <w:rPr>
                                      <w:rFonts w:ascii="Courier New" w:hAnsi="Courier New" w:cs="Courier New"/>
                                      <w:color w:val="000000"/>
                                      <w:sz w:val="18"/>
                                      <w:szCs w:val="18"/>
                                    </w:rPr>
                                    <w:t>OR</w:t>
                                  </w:r>
                                </w:p>
                                <w:p w14:paraId="7D1D3624" w14:textId="77777777" w:rsidR="00D946F6" w:rsidRDefault="00D946F6" w:rsidP="00FD76AC">
                                  <w:pPr>
                                    <w:jc w:val="center"/>
                                    <w:rPr>
                                      <w:rFonts w:ascii="Courier New" w:hAnsi="Courier New" w:cs="Courier New"/>
                                      <w:color w:val="000000"/>
                                      <w:sz w:val="18"/>
                                      <w:szCs w:val="18"/>
                                    </w:rPr>
                                  </w:pPr>
                                </w:p>
                                <w:p w14:paraId="64B30F1E" w14:textId="77777777" w:rsidR="00D946F6" w:rsidRDefault="00D946F6" w:rsidP="00FD76AC">
                                  <w:pPr>
                                    <w:jc w:val="center"/>
                                    <w:rPr>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domain</w:t>
                                  </w:r>
                                  <w:r w:rsidRPr="00A122EB">
                                    <w:rPr>
                                      <w:rFonts w:ascii="Courier New" w:hAnsi="Courier New" w:cs="Courier New"/>
                                      <w:color w:val="000000"/>
                                      <w:sz w:val="18"/>
                                      <w:szCs w:val="18"/>
                                    </w:rPr>
                                    <w:t>(S</w:t>
                                  </w:r>
                                  <w:r>
                                    <w:rPr>
                                      <w:rFonts w:ascii="Courier New" w:hAnsi="Courier New" w:cs="Courier New"/>
                                      <w:color w:val="000000"/>
                                      <w:sz w:val="18"/>
                                      <w:szCs w:val="18"/>
                                    </w:rPr>
                                    <w:t>omeSet</w:t>
                                  </w:r>
                                  <w:r w:rsidRPr="00A122EB">
                                    <w:rPr>
                                      <w:rFonts w:ascii="Courier New" w:hAnsi="Courier New" w:cs="Courier New"/>
                                      <w:color w:val="000000"/>
                                      <w:sz w:val="18"/>
                                      <w:szCs w:val="18"/>
                                    </w:rPr>
                                    <w:t>_KEY_VALUESET_ECID</w:t>
                                  </w:r>
                                  <w:r>
                                    <w:rPr>
                                      <w:rFonts w:ascii="Courier New" w:hAnsi="Courier New" w:cs="Courier New"/>
                                      <w:color w:val="000000"/>
                                      <w:sz w:val="18"/>
                                      <w:szCs w:val="18"/>
                                    </w:rPr>
                                    <w:t>)</w:t>
                                  </w:r>
                                </w:p>
                              </w:tc>
                              <w:tc>
                                <w:tcPr>
                                  <w:tcW w:w="4163" w:type="dxa"/>
                                  <w:tcPrChange w:id="122" w:author="Tom Oniki" w:date="2012-08-30T16:17:00Z">
                                    <w:tcPr>
                                      <w:tcW w:w="0" w:type="auto"/>
                                    </w:tcPr>
                                  </w:tcPrChange>
                                </w:tcPr>
                                <w:p w14:paraId="4457DE78" w14:textId="77777777" w:rsidR="00D946F6" w:rsidRPr="007F33A3" w:rsidRDefault="00D946F6" w:rsidP="00011B22">
                                  <w:pPr>
                                    <w:spacing w:after="120"/>
                                    <w:rPr>
                                      <w:sz w:val="20"/>
                                      <w:szCs w:val="20"/>
                                    </w:rPr>
                                  </w:pPr>
                                  <w:r w:rsidRPr="007F33A3">
                                    <w:rPr>
                                      <w:sz w:val="20"/>
                                      <w:szCs w:val="20"/>
                                    </w:rPr>
                                    <w:t>Constrains the key to be (in the first line) the code represented by the designation “So</w:t>
                                  </w:r>
                                  <w:r>
                                    <w:rPr>
                                      <w:sz w:val="20"/>
                                      <w:szCs w:val="20"/>
                                    </w:rPr>
                                    <w:t>metext</w:t>
                                  </w:r>
                                  <w:r w:rsidRPr="007F33A3">
                                    <w:rPr>
                                      <w:sz w:val="20"/>
                                      <w:szCs w:val="20"/>
                                    </w:rPr>
                                    <w:t xml:space="preserve">_KEY_ECID” or (in the second line) a code drawn from the value set represented by the designation “SomeSet_KEY_VALUESET_ECID”.  </w:t>
                                  </w:r>
                                </w:p>
                              </w:tc>
                              <w:tc>
                                <w:tcPr>
                                  <w:tcW w:w="0" w:type="auto"/>
                                  <w:tcPrChange w:id="123" w:author="Tom Oniki" w:date="2012-08-30T16:17:00Z">
                                    <w:tcPr>
                                      <w:tcW w:w="0" w:type="auto"/>
                                    </w:tcPr>
                                  </w:tcPrChange>
                                </w:tcPr>
                                <w:p w14:paraId="79FE82FF" w14:textId="77777777" w:rsidR="00D946F6" w:rsidRPr="007F33A3" w:rsidRDefault="00D946F6" w:rsidP="00011B22">
                                  <w:pPr>
                                    <w:spacing w:after="120"/>
                                    <w:rPr>
                                      <w:sz w:val="20"/>
                                      <w:szCs w:val="20"/>
                                    </w:rPr>
                                  </w:pPr>
                                  <w:r w:rsidRPr="007F33A3">
                                    <w:rPr>
                                      <w:sz w:val="20"/>
                                      <w:szCs w:val="20"/>
                                    </w:rPr>
                                    <w:t xml:space="preserve">One or the other of these two statements is required in every model unless the model is extending/restricting another model (see the </w:t>
                                  </w:r>
                                  <w:r w:rsidR="00806B96">
                                    <w:fldChar w:fldCharType="begin"/>
                                  </w:r>
                                  <w:r w:rsidR="00806B96">
                                    <w:instrText xml:space="preserve"> REF _Ref331516766 \h  \* MERGEFORMAT </w:instrText>
                                  </w:r>
                                  <w:r w:rsidR="00806B96">
                                    <w:fldChar w:fldCharType="separate"/>
                                  </w:r>
                                  <w:r w:rsidRPr="007F33A3">
                                    <w:rPr>
                                      <w:sz w:val="20"/>
                                      <w:szCs w:val="20"/>
                                    </w:rPr>
                                    <w:t>Inheritance via Extends and Restricts Statements</w:t>
                                  </w:r>
                                  <w:r w:rsidR="00806B96">
                                    <w:fldChar w:fldCharType="end"/>
                                  </w:r>
                                  <w:r>
                                    <w:rPr>
                                      <w:sz w:val="20"/>
                                      <w:szCs w:val="20"/>
                                    </w:rPr>
                                    <w:t xml:space="preserve"> section).</w:t>
                                  </w:r>
                                </w:p>
                                <w:p w14:paraId="33F475EF" w14:textId="77777777" w:rsidR="00D946F6" w:rsidRPr="007F33A3" w:rsidRDefault="00D946F6" w:rsidP="00011B22">
                                  <w:pPr>
                                    <w:spacing w:after="120"/>
                                    <w:rPr>
                                      <w:sz w:val="20"/>
                                      <w:szCs w:val="20"/>
                                    </w:rPr>
                                  </w:pPr>
                                  <w:r w:rsidRPr="007F33A3">
                                    <w:rPr>
                                      <w:sz w:val="20"/>
                                      <w:szCs w:val="20"/>
                                    </w:rPr>
                                    <w:t>If the model is extending/restricting another model, a key constraint is optional (used if the key of the parent model needs to be restricted).</w:t>
                                  </w:r>
                                </w:p>
                              </w:tc>
                            </w:tr>
                          </w:tbl>
                          <w:p w14:paraId="462FE11E" w14:textId="77777777" w:rsidR="00D946F6" w:rsidRDefault="00D946F6" w:rsidP="001919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9" o:spid="_x0000_s1057" type="#_x0000_t202" style="position:absolute;margin-left:-29.35pt;margin-top:54.8pt;width:648.9pt;height:303.2pt;z-index:25180876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" stroked="f">
                <v:textbox>
                  <w:txbxContent>
                    <w:tbl>
                      <w:tblPr>
                        <w:tblStyle w:val="TableGrid"/>
                        <w:tblW w:w="0" w:type="auto"/>
                        <w:jc w:val="center"/>
                        <w:tblInd w:w="302" w:type="dxa"/>
                        <w:tblCellMar>
                          <w:top w:w="29" w:type="dxa"/>
                          <w:left w:w="115" w:type="dxa"/>
                          <w:bottom w:w="29" w:type="dxa"/>
                          <w:right w:w="115" w:type="dxa"/>
                        </w:tblCellMar>
                        <w:tblLook w:val="04A0" w:firstRow="1" w:lastRow="0" w:firstColumn="1" w:lastColumn="0" w:noHBand="0" w:noVBand="1"/>
                        <w:tblPrChange w:id="124" w:author="Tom Oniki" w:date="2012-08-30T16:17:00Z">
                          <w:tblPr>
                            <w:tblStyle w:val="TableGrid"/>
                            <w:tblW w:w="0" w:type="auto"/>
                            <w:jc w:val="center"/>
                            <w:tblInd w:w="302" w:type="dxa"/>
                            <w:tblCellMar>
                              <w:top w:w="29" w:type="dxa"/>
                              <w:left w:w="115" w:type="dxa"/>
                              <w:bottom w:w="29" w:type="dxa"/>
                              <w:right w:w="115" w:type="dxa"/>
                            </w:tblCellMar>
                            <w:tblLook w:val="04A0" w:firstRow="1" w:lastRow="0" w:firstColumn="1" w:lastColumn="0" w:noHBand="0" w:noVBand="1"/>
                          </w:tblPr>
                        </w:tblPrChange>
                      </w:tblPr>
                      <w:tblGrid>
                        <w:gridCol w:w="4734"/>
                        <w:gridCol w:w="4163"/>
                        <w:gridCol w:w="3736"/>
                        <w:tblGridChange w:id="125">
                          <w:tblGrid>
                            <w:gridCol w:w="3850"/>
                            <w:gridCol w:w="5047"/>
                            <w:gridCol w:w="3720"/>
                          </w:tblGrid>
                        </w:tblGridChange>
                      </w:tblGrid>
                      <w:tr w:rsidR="00D946F6" w14:paraId="0B374AF7" w14:textId="77777777" w:rsidTr="00FD76AC">
                        <w:trPr>
                          <w:jc w:val="center"/>
                          <w:trPrChange w:id="126" w:author="Tom Oniki" w:date="2012-08-30T16:17:00Z">
                            <w:trPr>
                              <w:jc w:val="center"/>
                            </w:trPr>
                          </w:trPrChange>
                        </w:trPr>
                        <w:tc>
                          <w:tcPr>
                            <w:tcW w:w="4734" w:type="dxa"/>
                            <w:tcPrChange w:id="127" w:author="Tom Oniki" w:date="2012-08-30T16:17:00Z">
                              <w:tcPr>
                                <w:tcW w:w="0" w:type="auto"/>
                              </w:tcPr>
                            </w:tcPrChange>
                          </w:tcPr>
                          <w:p w14:paraId="5B7CF610" w14:textId="77777777" w:rsidR="00D946F6" w:rsidRDefault="00D946F6" w:rsidP="004C0D73">
                            <w:pPr>
                              <w:jc w:val="center"/>
                            </w:pPr>
                            <w:r>
                              <w:t>Element</w:t>
                            </w:r>
                          </w:p>
                        </w:tc>
                        <w:tc>
                          <w:tcPr>
                            <w:tcW w:w="4163" w:type="dxa"/>
                            <w:tcPrChange w:id="128" w:author="Tom Oniki" w:date="2012-08-30T16:17:00Z">
                              <w:tcPr>
                                <w:tcW w:w="0" w:type="auto"/>
                              </w:tcPr>
                            </w:tcPrChange>
                          </w:tcPr>
                          <w:p w14:paraId="63F8B866" w14:textId="77777777" w:rsidR="00D946F6" w:rsidRDefault="00D946F6" w:rsidP="004C0D73">
                            <w:pPr>
                              <w:jc w:val="center"/>
                            </w:pPr>
                            <w:r>
                              <w:t>Explanation</w:t>
                            </w:r>
                          </w:p>
                        </w:tc>
                        <w:tc>
                          <w:tcPr>
                            <w:tcW w:w="0" w:type="auto"/>
                            <w:tcPrChange w:id="129" w:author="Tom Oniki" w:date="2012-08-30T16:17:00Z">
                              <w:tcPr>
                                <w:tcW w:w="0" w:type="auto"/>
                              </w:tcPr>
                            </w:tcPrChange>
                          </w:tcPr>
                          <w:p w14:paraId="57C7132B" w14:textId="77777777" w:rsidR="00D946F6" w:rsidRDefault="00D946F6" w:rsidP="004C0D73">
                            <w:pPr>
                              <w:jc w:val="center"/>
                            </w:pPr>
                            <w:r>
                              <w:t>Required?</w:t>
                            </w:r>
                          </w:p>
                        </w:tc>
                      </w:tr>
                      <w:tr w:rsidR="00D946F6" w14:paraId="500F9CF1" w14:textId="77777777" w:rsidTr="00FD76AC">
                        <w:trPr>
                          <w:jc w:val="center"/>
                          <w:trPrChange w:id="130" w:author="Tom Oniki" w:date="2012-08-30T16:17:00Z">
                            <w:trPr>
                              <w:jc w:val="center"/>
                            </w:trPr>
                          </w:trPrChange>
                        </w:trPr>
                        <w:tc>
                          <w:tcPr>
                            <w:tcW w:w="4734" w:type="dxa"/>
                            <w:vAlign w:val="center"/>
                            <w:tcPrChange w:id="131" w:author="Tom Oniki" w:date="2012-08-30T16:17:00Z">
                              <w:tcPr>
                                <w:tcW w:w="0" w:type="auto"/>
                                <w:vAlign w:val="center"/>
                              </w:tcPr>
                            </w:tcPrChange>
                          </w:tcPr>
                          <w:p w14:paraId="6343A03F" w14:textId="77777777" w:rsidR="006015B1" w:rsidRDefault="00D946F6" w:rsidP="006015B1">
                            <w:pPr>
                              <w:rPr>
                                <w:rFonts w:ascii="Courier New" w:hAnsi="Courier New" w:cs="Courier New"/>
                                <w:sz w:val="18"/>
                                <w:szCs w:val="18"/>
                              </w:rPr>
                              <w:pPrChange w:id="132" w:author="tvconway" w:date="2012-08-24T13:38:00Z">
                                <w:pPr>
                                  <w:spacing w:after="200" w:line="276" w:lineRule="auto"/>
                                  <w:jc w:val="center"/>
                                </w:pPr>
                              </w:pPrChange>
                            </w:pPr>
                            <w:r w:rsidRPr="00A122EB">
                              <w:rPr>
                                <w:rFonts w:ascii="Courier New" w:hAnsi="Courier New" w:cs="Courier New"/>
                                <w:b/>
                                <w:color w:val="7F0055"/>
                                <w:sz w:val="18"/>
                                <w:szCs w:val="18"/>
                              </w:rPr>
                              <w:t>model</w:t>
                            </w:r>
                            <w:r w:rsidRPr="00A122EB">
                              <w:rPr>
                                <w:rFonts w:ascii="Courier New" w:hAnsi="Courier New" w:cs="Courier New"/>
                                <w:sz w:val="18"/>
                                <w:szCs w:val="18"/>
                              </w:rPr>
                              <w:t xml:space="preserve"> SomeModel </w:t>
                            </w:r>
                            <w:r w:rsidRPr="00A122EB">
                              <w:rPr>
                                <w:rFonts w:ascii="Courier New" w:hAnsi="Courier New" w:cs="Courier New"/>
                                <w:b/>
                                <w:color w:val="7F0055"/>
                                <w:sz w:val="18"/>
                                <w:szCs w:val="18"/>
                              </w:rPr>
                              <w:t>is</w:t>
                            </w:r>
                            <w:r w:rsidRPr="00A122EB">
                              <w:rPr>
                                <w:rFonts w:ascii="Courier New" w:hAnsi="Courier New" w:cs="Courier New"/>
                                <w:sz w:val="18"/>
                                <w:szCs w:val="18"/>
                              </w:rPr>
                              <w:t xml:space="preserve"> </w:t>
                            </w:r>
                            <w:r w:rsidRPr="00A122EB">
                              <w:rPr>
                                <w:rFonts w:ascii="Courier New" w:hAnsi="Courier New" w:cs="Courier New"/>
                                <w:b/>
                                <w:color w:val="0000A0"/>
                                <w:sz w:val="18"/>
                                <w:szCs w:val="18"/>
                              </w:rPr>
                              <w:t>SomeReferenceClass</w:t>
                            </w:r>
                          </w:p>
                        </w:tc>
                        <w:tc>
                          <w:tcPr>
                            <w:tcW w:w="4163" w:type="dxa"/>
                            <w:tcPrChange w:id="133" w:author="Tom Oniki" w:date="2012-08-30T16:17:00Z">
                              <w:tcPr>
                                <w:tcW w:w="0" w:type="auto"/>
                              </w:tcPr>
                            </w:tcPrChange>
                          </w:tcPr>
                          <w:p w14:paraId="34678BC5" w14:textId="77777777" w:rsidR="00D946F6" w:rsidRDefault="00D946F6" w:rsidP="00011B22">
                            <w:pPr>
                              <w:spacing w:after="120"/>
                              <w:rPr>
                                <w:sz w:val="20"/>
                                <w:szCs w:val="20"/>
                              </w:rPr>
                            </w:pPr>
                            <w:r w:rsidRPr="007F33A3">
                              <w:rPr>
                                <w:sz w:val="20"/>
                                <w:szCs w:val="20"/>
                              </w:rPr>
                              <w:t xml:space="preserve">Constrains the type to be the code represented by the designation “SomeModel”; constrains the reference class to be “SomeReferenceClass”.  (See the </w:t>
                            </w:r>
                            <w:r w:rsidR="00806B96">
                              <w:fldChar w:fldCharType="begin"/>
                            </w:r>
                            <w:r w:rsidR="00806B96">
                              <w:instrText xml:space="preserve"> REF _Ref332607369 \h  \* MERGEFORMAT </w:instrText>
                            </w:r>
                            <w:r w:rsidR="00806B96">
                              <w:fldChar w:fldCharType="separate"/>
                            </w:r>
                            <w:r w:rsidRPr="007F33A3">
                              <w:rPr>
                                <w:sz w:val="20"/>
                                <w:szCs w:val="20"/>
                              </w:rPr>
                              <w:t>Inheritance via Reference classes</w:t>
                            </w:r>
                            <w:r w:rsidR="00806B96">
                              <w:fldChar w:fldCharType="end"/>
                            </w:r>
                            <w:r w:rsidRPr="007F33A3">
                              <w:rPr>
                                <w:sz w:val="20"/>
                                <w:szCs w:val="20"/>
                              </w:rPr>
                              <w:t xml:space="preserve"> section.)</w:t>
                            </w:r>
                          </w:p>
                          <w:p w14:paraId="0369DA37" w14:textId="77777777" w:rsidR="00D946F6" w:rsidRPr="007F33A3" w:rsidRDefault="00D946F6" w:rsidP="00011B22">
                            <w:pPr>
                              <w:spacing w:after="120"/>
                              <w:rPr>
                                <w:sz w:val="20"/>
                                <w:szCs w:val="20"/>
                              </w:rPr>
                            </w:pPr>
                          </w:p>
                        </w:tc>
                        <w:tc>
                          <w:tcPr>
                            <w:tcW w:w="0" w:type="auto"/>
                            <w:tcPrChange w:id="134" w:author="Tom Oniki" w:date="2012-08-30T16:17:00Z">
                              <w:tcPr>
                                <w:tcW w:w="0" w:type="auto"/>
                              </w:tcPr>
                            </w:tcPrChange>
                          </w:tcPr>
                          <w:p w14:paraId="0EE514B3" w14:textId="77777777" w:rsidR="00D946F6" w:rsidRDefault="00D946F6" w:rsidP="00011B22">
                            <w:pPr>
                              <w:spacing w:after="120"/>
                              <w:rPr>
                                <w:sz w:val="20"/>
                                <w:szCs w:val="20"/>
                              </w:rPr>
                            </w:pPr>
                            <w:r w:rsidRPr="007F33A3">
                              <w:rPr>
                                <w:sz w:val="20"/>
                                <w:szCs w:val="20"/>
                              </w:rPr>
                              <w:t>This is required in every model.</w:t>
                            </w:r>
                          </w:p>
                          <w:p w14:paraId="0557CAA8" w14:textId="77777777" w:rsidR="00D946F6" w:rsidRDefault="00D946F6" w:rsidP="00336591">
                            <w:pPr>
                              <w:spacing w:after="120"/>
                              <w:rPr>
                                <w:sz w:val="20"/>
                                <w:szCs w:val="20"/>
                              </w:rPr>
                            </w:pPr>
                            <w:r>
                              <w:rPr>
                                <w:sz w:val="20"/>
                                <w:szCs w:val="20"/>
                              </w:rPr>
                              <w:t xml:space="preserve">Optionally, the line may begin with “partial” if this model is to be used as the parent of another model.  (See the </w:t>
                            </w:r>
                            <w:r w:rsidR="00806B96">
                              <w:fldChar w:fldCharType="begin"/>
                            </w:r>
                            <w:r w:rsidR="00806B96">
                              <w:instrText xml:space="preserve"> REF _Ref331516766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w:t>
                            </w:r>
                            <w:r>
                              <w:rPr>
                                <w:sz w:val="20"/>
                                <w:szCs w:val="20"/>
                              </w:rPr>
                              <w:t>ection.)</w:t>
                            </w:r>
                          </w:p>
                          <w:p w14:paraId="14064848" w14:textId="77777777" w:rsidR="00D946F6" w:rsidRPr="007F33A3" w:rsidRDefault="00D946F6" w:rsidP="00336591">
                            <w:pPr>
                              <w:spacing w:after="120"/>
                              <w:rPr>
                                <w:sz w:val="20"/>
                                <w:szCs w:val="20"/>
                              </w:rPr>
                            </w:pPr>
                            <w:r>
                              <w:rPr>
                                <w:sz w:val="20"/>
                                <w:szCs w:val="20"/>
                              </w:rPr>
                              <w:t xml:space="preserve">Optionally, the line may end with an “extends” or “restricts” statement.  (See </w:t>
                            </w:r>
                            <w:r w:rsidRPr="00336591">
                              <w:rPr>
                                <w:sz w:val="20"/>
                                <w:szCs w:val="20"/>
                              </w:rPr>
                              <w:t xml:space="preserve">the </w:t>
                            </w:r>
                            <w:r w:rsidR="00806B96">
                              <w:fldChar w:fldCharType="begin"/>
                            </w:r>
                            <w:r w:rsidR="00806B96">
                              <w:instrText xml:space="preserve"> REF _Ref331516766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section</w:t>
                            </w:r>
                            <w:r>
                              <w:rPr>
                                <w:sz w:val="20"/>
                                <w:szCs w:val="20"/>
                              </w:rPr>
                              <w:t>.)</w:t>
                            </w:r>
                          </w:p>
                        </w:tc>
                      </w:tr>
                      <w:tr w:rsidR="00D946F6" w14:paraId="445D310F" w14:textId="77777777" w:rsidTr="00FD76AC">
                        <w:trPr>
                          <w:jc w:val="center"/>
                          <w:trPrChange w:id="135" w:author="Tom Oniki" w:date="2012-08-30T16:17:00Z">
                            <w:trPr>
                              <w:jc w:val="center"/>
                            </w:trPr>
                          </w:trPrChange>
                        </w:trPr>
                        <w:tc>
                          <w:tcPr>
                            <w:tcW w:w="4734" w:type="dxa"/>
                            <w:vAlign w:val="center"/>
                            <w:tcPrChange w:id="136" w:author="Tom Oniki" w:date="2012-08-30T16:17:00Z">
                              <w:tcPr>
                                <w:tcW w:w="0" w:type="auto"/>
                                <w:vAlign w:val="center"/>
                              </w:tcPr>
                            </w:tcPrChange>
                          </w:tcPr>
                          <w:p w14:paraId="02049888" w14:textId="77777777" w:rsidR="00D946F6" w:rsidRDefault="00D946F6" w:rsidP="00FD76AC">
                            <w:pPr>
                              <w:jc w:val="center"/>
                              <w:rPr>
                                <w:rFonts w:ascii="Courier New" w:eastAsia="Times New Roman" w:hAnsi="Courier New" w:cs="Courier New"/>
                                <w:color w:val="000000"/>
                                <w:sz w:val="18"/>
                                <w:szCs w:val="18"/>
                                <w:lang w:eastAsia="zh-CN"/>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code</w:t>
                            </w:r>
                            <w:r>
                              <w:rPr>
                                <w:rFonts w:ascii="Courier New" w:hAnsi="Courier New" w:cs="Courier New"/>
                                <w:color w:val="000000"/>
                                <w:sz w:val="18"/>
                                <w:szCs w:val="18"/>
                              </w:rPr>
                              <w:t>(SomeText_KEY_ECID)</w:t>
                            </w:r>
                          </w:p>
                          <w:p w14:paraId="055C37C2" w14:textId="77777777" w:rsidR="00D946F6" w:rsidRDefault="00D946F6" w:rsidP="00FD76AC">
                            <w:pPr>
                              <w:jc w:val="center"/>
                              <w:rPr>
                                <w:rFonts w:ascii="Courier New" w:hAnsi="Courier New" w:cs="Courier New"/>
                                <w:color w:val="000000"/>
                                <w:sz w:val="18"/>
                                <w:szCs w:val="18"/>
                              </w:rPr>
                            </w:pPr>
                          </w:p>
                          <w:p w14:paraId="3DD3B03F" w14:textId="77777777" w:rsidR="00D946F6" w:rsidRDefault="00D946F6" w:rsidP="00FD76AC">
                            <w:pPr>
                              <w:jc w:val="center"/>
                              <w:rPr>
                                <w:rFonts w:ascii="Courier New" w:hAnsi="Courier New" w:cs="Courier New"/>
                                <w:color w:val="000000"/>
                                <w:sz w:val="18"/>
                                <w:szCs w:val="18"/>
                              </w:rPr>
                            </w:pPr>
                            <w:r>
                              <w:rPr>
                                <w:rFonts w:ascii="Courier New" w:hAnsi="Courier New" w:cs="Courier New"/>
                                <w:color w:val="000000"/>
                                <w:sz w:val="18"/>
                                <w:szCs w:val="18"/>
                              </w:rPr>
                              <w:t>OR</w:t>
                            </w:r>
                          </w:p>
                          <w:p w14:paraId="7D1D3624" w14:textId="77777777" w:rsidR="00D946F6" w:rsidRDefault="00D946F6" w:rsidP="00FD76AC">
                            <w:pPr>
                              <w:jc w:val="center"/>
                              <w:rPr>
                                <w:rFonts w:ascii="Courier New" w:hAnsi="Courier New" w:cs="Courier New"/>
                                <w:color w:val="000000"/>
                                <w:sz w:val="18"/>
                                <w:szCs w:val="18"/>
                              </w:rPr>
                            </w:pPr>
                          </w:p>
                          <w:p w14:paraId="64B30F1E" w14:textId="77777777" w:rsidR="00D946F6" w:rsidRDefault="00D946F6" w:rsidP="00FD76AC">
                            <w:pPr>
                              <w:jc w:val="center"/>
                              <w:rPr>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domain</w:t>
                            </w:r>
                            <w:r w:rsidRPr="00A122EB">
                              <w:rPr>
                                <w:rFonts w:ascii="Courier New" w:hAnsi="Courier New" w:cs="Courier New"/>
                                <w:color w:val="000000"/>
                                <w:sz w:val="18"/>
                                <w:szCs w:val="18"/>
                              </w:rPr>
                              <w:t>(S</w:t>
                            </w:r>
                            <w:r>
                              <w:rPr>
                                <w:rFonts w:ascii="Courier New" w:hAnsi="Courier New" w:cs="Courier New"/>
                                <w:color w:val="000000"/>
                                <w:sz w:val="18"/>
                                <w:szCs w:val="18"/>
                              </w:rPr>
                              <w:t>omeSet</w:t>
                            </w:r>
                            <w:r w:rsidRPr="00A122EB">
                              <w:rPr>
                                <w:rFonts w:ascii="Courier New" w:hAnsi="Courier New" w:cs="Courier New"/>
                                <w:color w:val="000000"/>
                                <w:sz w:val="18"/>
                                <w:szCs w:val="18"/>
                              </w:rPr>
                              <w:t>_KEY_VALUESET_ECID</w:t>
                            </w:r>
                            <w:r>
                              <w:rPr>
                                <w:rFonts w:ascii="Courier New" w:hAnsi="Courier New" w:cs="Courier New"/>
                                <w:color w:val="000000"/>
                                <w:sz w:val="18"/>
                                <w:szCs w:val="18"/>
                              </w:rPr>
                              <w:t>)</w:t>
                            </w:r>
                          </w:p>
                        </w:tc>
                        <w:tc>
                          <w:tcPr>
                            <w:tcW w:w="4163" w:type="dxa"/>
                            <w:tcPrChange w:id="137" w:author="Tom Oniki" w:date="2012-08-30T16:17:00Z">
                              <w:tcPr>
                                <w:tcW w:w="0" w:type="auto"/>
                              </w:tcPr>
                            </w:tcPrChange>
                          </w:tcPr>
                          <w:p w14:paraId="4457DE78" w14:textId="77777777" w:rsidR="00D946F6" w:rsidRPr="007F33A3" w:rsidRDefault="00D946F6" w:rsidP="00011B22">
                            <w:pPr>
                              <w:spacing w:after="120"/>
                              <w:rPr>
                                <w:sz w:val="20"/>
                                <w:szCs w:val="20"/>
                              </w:rPr>
                            </w:pPr>
                            <w:r w:rsidRPr="007F33A3">
                              <w:rPr>
                                <w:sz w:val="20"/>
                                <w:szCs w:val="20"/>
                              </w:rPr>
                              <w:t>Constrains the key to be (in the first line) the code represented by the designation “So</w:t>
                            </w:r>
                            <w:r>
                              <w:rPr>
                                <w:sz w:val="20"/>
                                <w:szCs w:val="20"/>
                              </w:rPr>
                              <w:t>metext</w:t>
                            </w:r>
                            <w:r w:rsidRPr="007F33A3">
                              <w:rPr>
                                <w:sz w:val="20"/>
                                <w:szCs w:val="20"/>
                              </w:rPr>
                              <w:t xml:space="preserve">_KEY_ECID” or (in the second line) a code drawn from the value set represented by the designation “SomeSet_KEY_VALUESET_ECID”.  </w:t>
                            </w:r>
                          </w:p>
                        </w:tc>
                        <w:tc>
                          <w:tcPr>
                            <w:tcW w:w="0" w:type="auto"/>
                            <w:tcPrChange w:id="138" w:author="Tom Oniki" w:date="2012-08-30T16:17:00Z">
                              <w:tcPr>
                                <w:tcW w:w="0" w:type="auto"/>
                              </w:tcPr>
                            </w:tcPrChange>
                          </w:tcPr>
                          <w:p w14:paraId="79FE82FF" w14:textId="77777777" w:rsidR="00D946F6" w:rsidRPr="007F33A3" w:rsidRDefault="00D946F6" w:rsidP="00011B22">
                            <w:pPr>
                              <w:spacing w:after="120"/>
                              <w:rPr>
                                <w:sz w:val="20"/>
                                <w:szCs w:val="20"/>
                              </w:rPr>
                            </w:pPr>
                            <w:r w:rsidRPr="007F33A3">
                              <w:rPr>
                                <w:sz w:val="20"/>
                                <w:szCs w:val="20"/>
                              </w:rPr>
                              <w:t xml:space="preserve">One or the other of these two statements is required in every model unless the model is extending/restricting another model (see the </w:t>
                            </w:r>
                            <w:r w:rsidR="00806B96">
                              <w:fldChar w:fldCharType="begin"/>
                            </w:r>
                            <w:r w:rsidR="00806B96">
                              <w:instrText xml:space="preserve"> REF _Ref331516766 \h  \* MERGEFORMAT </w:instrText>
                            </w:r>
                            <w:r w:rsidR="00806B96">
                              <w:fldChar w:fldCharType="separate"/>
                            </w:r>
                            <w:r w:rsidRPr="007F33A3">
                              <w:rPr>
                                <w:sz w:val="20"/>
                                <w:szCs w:val="20"/>
                              </w:rPr>
                              <w:t>Inheritance via Extends and Restricts Statements</w:t>
                            </w:r>
                            <w:r w:rsidR="00806B96">
                              <w:fldChar w:fldCharType="end"/>
                            </w:r>
                            <w:r>
                              <w:rPr>
                                <w:sz w:val="20"/>
                                <w:szCs w:val="20"/>
                              </w:rPr>
                              <w:t xml:space="preserve"> section).</w:t>
                            </w:r>
                          </w:p>
                          <w:p w14:paraId="33F475EF" w14:textId="77777777" w:rsidR="00D946F6" w:rsidRPr="007F33A3" w:rsidRDefault="00D946F6" w:rsidP="00011B22">
                            <w:pPr>
                              <w:spacing w:after="120"/>
                              <w:rPr>
                                <w:sz w:val="20"/>
                                <w:szCs w:val="20"/>
                              </w:rPr>
                            </w:pPr>
                            <w:r w:rsidRPr="007F33A3">
                              <w:rPr>
                                <w:sz w:val="20"/>
                                <w:szCs w:val="20"/>
                              </w:rPr>
                              <w:t>If the model is extending/restricting another model, a key constraint is optional (used if the key of the parent model needs to be restricted).</w:t>
                            </w:r>
                          </w:p>
                        </w:tc>
                      </w:tr>
                    </w:tbl>
                    <w:p w14:paraId="462FE11E" w14:textId="77777777" w:rsidR="00D946F6" w:rsidRDefault="00D946F6" w:rsidP="0019193F"/>
                  </w:txbxContent>
                </v:textbox>
                <w10:wrap anchory="line"/>
              </v:shape>
            </w:pict>
          </mc:Fallback>
        </mc:AlternateContent>
      </w:r>
      <w:r>
        <w:rPr>
          <w:rFonts w:eastAsiaTheme="minorHAnsi"/>
          <w:noProof/>
        </w:rPr>
        <mc:AlternateContent>
          <mc:Choice Requires="wps">
            <w:drawing>
              <wp:anchor distT="0" distB="0" distL="114300" distR="114300" simplePos="0" relativeHeight="251809792" behindDoc="0" locked="0" layoutInCell="1" allowOverlap="1" wp14:anchorId="7B6438A4" wp14:editId="2A298481">
                <wp:simplePos x="0" y="0"/>
                <wp:positionH relativeFrom="column">
                  <wp:posOffset>-159385</wp:posOffset>
                </wp:positionH>
                <wp:positionV relativeFrom="paragraph">
                  <wp:posOffset>109855</wp:posOffset>
                </wp:positionV>
                <wp:extent cx="8241030" cy="266700"/>
                <wp:effectExtent l="0" t="0" r="0" b="12700"/>
                <wp:wrapNone/>
                <wp:docPr id="5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10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07485" w14:textId="77777777" w:rsidR="00D946F6" w:rsidRPr="00667362" w:rsidRDefault="00D946F6" w:rsidP="0019193F">
                            <w:pPr>
                              <w:pStyle w:val="Caption"/>
                              <w:jc w:val="center"/>
                            </w:pPr>
                            <w:bookmarkStart w:id="139" w:name="_Ref332614275"/>
                            <w:r>
                              <w:t xml:space="preserve">Table </w:t>
                            </w:r>
                            <w:r w:rsidR="00806B96">
                              <w:fldChar w:fldCharType="begin"/>
                            </w:r>
                            <w:r w:rsidR="00806B96">
                              <w:instrText xml:space="preserve"> SEQ Table \* ARABIC </w:instrText>
                            </w:r>
                            <w:r w:rsidR="00806B96">
                              <w:fldChar w:fldCharType="separate"/>
                            </w:r>
                            <w:r>
                              <w:rPr>
                                <w:noProof/>
                              </w:rPr>
                              <w:t>1</w:t>
                            </w:r>
                            <w:r w:rsidR="00806B96">
                              <w:rPr>
                                <w:noProof/>
                              </w:rPr>
                              <w:fldChar w:fldCharType="end"/>
                            </w:r>
                            <w:bookmarkEnd w:id="139"/>
                            <w:r>
                              <w:t xml:space="preserve">. </w:t>
                            </w:r>
                            <w:r w:rsidRPr="001E6620">
                              <w:t>Elements in CEMs Constraining Statement, Component, Modifier, Attribution, Patient, or Encounter Reference Classes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58" type="#_x0000_t202" style="position:absolute;margin-left:-12.5pt;margin-top:8.65pt;width:648.9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" stroked="f">
                <v:textbox inset="0,0,0,0">
                  <w:txbxContent>
                    <w:p w14:paraId="58B07485" w14:textId="77777777" w:rsidR="00D946F6" w:rsidRPr="00667362" w:rsidRDefault="00D946F6" w:rsidP="0019193F">
                      <w:pPr>
                        <w:pStyle w:val="Caption"/>
                        <w:jc w:val="center"/>
                      </w:pPr>
                      <w:bookmarkStart w:id="140" w:name="_Ref332614275"/>
                      <w:r>
                        <w:t xml:space="preserve">Table </w:t>
                      </w:r>
                      <w:r w:rsidR="00806B96">
                        <w:fldChar w:fldCharType="begin"/>
                      </w:r>
                      <w:r w:rsidR="00806B96">
                        <w:instrText xml:space="preserve"> SEQ Table \* ARABIC </w:instrText>
                      </w:r>
                      <w:r w:rsidR="00806B96">
                        <w:fldChar w:fldCharType="separate"/>
                      </w:r>
                      <w:r>
                        <w:rPr>
                          <w:noProof/>
                        </w:rPr>
                        <w:t>1</w:t>
                      </w:r>
                      <w:r w:rsidR="00806B96">
                        <w:rPr>
                          <w:noProof/>
                        </w:rPr>
                        <w:fldChar w:fldCharType="end"/>
                      </w:r>
                      <w:bookmarkEnd w:id="140"/>
                      <w:r>
                        <w:t xml:space="preserve">. </w:t>
                      </w:r>
                      <w:r w:rsidRPr="001E6620">
                        <w:t>Elements in CEMs Constraining Statement, Component, Modifier, Attribution, Patient, or Encounter Reference Classes</w:t>
                      </w:r>
                    </w:p>
                  </w:txbxContent>
                </v:textbox>
              </v:shape>
            </w:pict>
          </mc:Fallback>
        </mc:AlternateContent>
      </w:r>
      <w:r w:rsidR="001811E1">
        <w:br w:type="page"/>
      </w:r>
    </w:p>
    <w:p w14:paraId="0EC45009" w14:textId="1201B016" w:rsidR="00B13426" w:rsidRDefault="00806B96">
      <w:r>
        <w:rPr>
          <w:noProof/>
        </w:rPr>
        <w:lastRenderedPageBreak/>
        <mc:AlternateContent>
          <mc:Choice Requires="wps">
            <w:drawing>
              <wp:inline distT="0" distB="0" distL="0" distR="0" wp14:anchorId="4EDDE257" wp14:editId="68F4CA4C">
                <wp:extent cx="8383905" cy="4593590"/>
                <wp:effectExtent l="0" t="0" r="0" b="3810"/>
                <wp:docPr id="5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3905" cy="4593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Ind w:w="-512" w:type="dxa"/>
                              <w:tblCellMar>
                                <w:top w:w="29" w:type="dxa"/>
                                <w:left w:w="115" w:type="dxa"/>
                                <w:bottom w:w="29" w:type="dxa"/>
                                <w:right w:w="115" w:type="dxa"/>
                              </w:tblCellMar>
                              <w:tblLook w:val="04A0" w:firstRow="1" w:lastRow="0" w:firstColumn="1" w:lastColumn="0" w:noHBand="0" w:noVBand="1"/>
                            </w:tblPr>
                            <w:tblGrid>
                              <w:gridCol w:w="5307"/>
                              <w:gridCol w:w="3690"/>
                              <w:gridCol w:w="3690"/>
                            </w:tblGrid>
                            <w:tr w:rsidR="00D946F6" w14:paraId="27B54BC9" w14:textId="77777777" w:rsidTr="00FD76AC">
                              <w:trPr>
                                <w:jc w:val="center"/>
                              </w:trPr>
                              <w:tc>
                                <w:tcPr>
                                  <w:tcW w:w="5307" w:type="dxa"/>
                                </w:tcPr>
                                <w:p w14:paraId="47FD0AA7" w14:textId="77777777" w:rsidR="00D946F6" w:rsidRDefault="00D946F6" w:rsidP="004C0D73">
                                  <w:pPr>
                                    <w:jc w:val="center"/>
                                  </w:pPr>
                                  <w:r>
                                    <w:t>Element</w:t>
                                  </w:r>
                                </w:p>
                              </w:tc>
                              <w:tc>
                                <w:tcPr>
                                  <w:tcW w:w="3690" w:type="dxa"/>
                                </w:tcPr>
                                <w:p w14:paraId="518E76F8" w14:textId="77777777" w:rsidR="00D946F6" w:rsidRDefault="00D946F6" w:rsidP="004C0D73">
                                  <w:pPr>
                                    <w:jc w:val="center"/>
                                  </w:pPr>
                                  <w:r>
                                    <w:t>Explanation</w:t>
                                  </w:r>
                                </w:p>
                              </w:tc>
                              <w:tc>
                                <w:tcPr>
                                  <w:tcW w:w="3690" w:type="dxa"/>
                                </w:tcPr>
                                <w:p w14:paraId="6176DAD0" w14:textId="77777777" w:rsidR="00D946F6" w:rsidRDefault="00D946F6" w:rsidP="004C0D73">
                                  <w:pPr>
                                    <w:jc w:val="center"/>
                                  </w:pPr>
                                  <w:r>
                                    <w:t>Required?</w:t>
                                  </w:r>
                                </w:p>
                              </w:tc>
                            </w:tr>
                            <w:tr w:rsidR="00D946F6" w14:paraId="4B15C71F" w14:textId="77777777" w:rsidTr="00FD76AC">
                              <w:trPr>
                                <w:jc w:val="center"/>
                              </w:trPr>
                              <w:tc>
                                <w:tcPr>
                                  <w:tcW w:w="5307" w:type="dxa"/>
                                  <w:vAlign w:val="center"/>
                                </w:tcPr>
                                <w:p w14:paraId="712918E9" w14:textId="77777777" w:rsidR="00D946F6" w:rsidRDefault="00D946F6" w:rsidP="00FD76AC">
                                  <w:pPr>
                                    <w:jc w:val="center"/>
                                    <w:rPr>
                                      <w:rFonts w:ascii="Courier New" w:hAnsi="Courier New" w:cs="Courier New"/>
                                      <w:color w:val="000000"/>
                                      <w:sz w:val="18"/>
                                      <w:szCs w:val="18"/>
                                    </w:rPr>
                                  </w:pPr>
                                  <w:r w:rsidRPr="001D0B3C">
                                    <w:rPr>
                                      <w:rFonts w:ascii="Courier New" w:hAnsi="Courier New" w:cs="Courier New"/>
                                      <w:b/>
                                      <w:bCs/>
                                      <w:color w:val="7F0055"/>
                                      <w:sz w:val="18"/>
                                      <w:szCs w:val="18"/>
                                    </w:rPr>
                                    <w:t>data</w:t>
                                  </w:r>
                                  <w:r w:rsidRPr="001D0B3C">
                                    <w:rPr>
                                      <w:rFonts w:ascii="Courier New" w:hAnsi="Courier New" w:cs="Courier New"/>
                                      <w:color w:val="000000"/>
                                      <w:sz w:val="18"/>
                                      <w:szCs w:val="18"/>
                                    </w:rPr>
                                    <w:t xml:space="preserve"> &lt;data type&gt;</w:t>
                                  </w:r>
                                </w:p>
                                <w:p w14:paraId="50AD9A01" w14:textId="77777777" w:rsidR="00D946F6" w:rsidRDefault="00D946F6" w:rsidP="00FD76AC">
                                  <w:pPr>
                                    <w:jc w:val="center"/>
                                    <w:rPr>
                                      <w:rFonts w:ascii="Courier New" w:hAnsi="Courier New" w:cs="Courier New"/>
                                      <w:color w:val="000000"/>
                                      <w:sz w:val="18"/>
                                      <w:szCs w:val="18"/>
                                    </w:rPr>
                                  </w:pPr>
                                </w:p>
                                <w:p w14:paraId="2EF9FFD7" w14:textId="77777777" w:rsidR="00D946F6" w:rsidRDefault="00D946F6" w:rsidP="00FD76AC">
                                  <w:pPr>
                                    <w:jc w:val="center"/>
                                    <w:rPr>
                                      <w:rFonts w:ascii="Courier New" w:hAnsi="Courier New" w:cs="Courier New"/>
                                      <w:color w:val="000000"/>
                                      <w:sz w:val="18"/>
                                      <w:szCs w:val="18"/>
                                    </w:rPr>
                                  </w:pPr>
                                  <w:r>
                                    <w:rPr>
                                      <w:rFonts w:ascii="Courier New" w:hAnsi="Courier New" w:cs="Courier New"/>
                                      <w:color w:val="000000"/>
                                      <w:sz w:val="18"/>
                                      <w:szCs w:val="18"/>
                                    </w:rPr>
                                    <w:t>OR</w:t>
                                  </w:r>
                                </w:p>
                                <w:p w14:paraId="47D8AF06" w14:textId="77777777" w:rsidR="00D946F6" w:rsidRDefault="00D946F6" w:rsidP="00FD76AC">
                                  <w:pPr>
                                    <w:jc w:val="center"/>
                                    <w:rPr>
                                      <w:rFonts w:ascii="Courier New" w:hAnsi="Courier New" w:cs="Courier New"/>
                                      <w:color w:val="000000"/>
                                      <w:sz w:val="18"/>
                                      <w:szCs w:val="18"/>
                                    </w:rPr>
                                  </w:pPr>
                                </w:p>
                                <w:p w14:paraId="5EBF63CD" w14:textId="77777777" w:rsidR="00D946F6" w:rsidRDefault="00D946F6" w:rsidP="00FD76AC">
                                  <w:pPr>
                                    <w:jc w:val="center"/>
                                    <w:rPr>
                                      <w:sz w:val="18"/>
                                      <w:szCs w:val="18"/>
                                    </w:rPr>
                                  </w:pPr>
                                  <w:r w:rsidRPr="001D0B3C">
                                    <w:rPr>
                                      <w:rFonts w:ascii="Courier New" w:hAnsi="Courier New" w:cs="Courier New"/>
                                      <w:b/>
                                      <w:color w:val="0000A5"/>
                                      <w:sz w:val="18"/>
                                      <w:szCs w:val="18"/>
                                    </w:rPr>
                                    <w:t>item</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90" w:type="dxa"/>
                                </w:tcPr>
                                <w:p w14:paraId="6F649B84" w14:textId="77777777" w:rsidR="00D946F6" w:rsidRPr="007F33A3" w:rsidRDefault="00D946F6" w:rsidP="00011B22">
                                  <w:pPr>
                                    <w:spacing w:after="120"/>
                                    <w:rPr>
                                      <w:sz w:val="20"/>
                                      <w:szCs w:val="20"/>
                                    </w:rPr>
                                  </w:pPr>
                                  <w:r w:rsidRPr="007F33A3">
                                    <w:rPr>
                                      <w:sz w:val="20"/>
                                      <w:szCs w:val="20"/>
                                    </w:rPr>
                                    <w:t>Constrains the CEM to have either data or one or more items.</w:t>
                                  </w:r>
                                </w:p>
                                <w:p w14:paraId="01AF1450" w14:textId="77777777" w:rsidR="00D946F6" w:rsidRPr="007F33A3" w:rsidRDefault="00D946F6" w:rsidP="00011B22">
                                  <w:pPr>
                                    <w:spacing w:after="120"/>
                                    <w:rPr>
                                      <w:sz w:val="20"/>
                                      <w:szCs w:val="20"/>
                                    </w:rPr>
                                  </w:pPr>
                                  <w:r w:rsidRPr="007F33A3">
                                    <w:rPr>
                                      <w:sz w:val="20"/>
                                      <w:szCs w:val="20"/>
                                    </w:rPr>
                                    <w:t>In the case of data, also constrains the data to be of a certain data type.</w:t>
                                  </w:r>
                                </w:p>
                                <w:p w14:paraId="34AAF032" w14:textId="77777777" w:rsidR="00D946F6" w:rsidRPr="007F33A3" w:rsidRDefault="00D946F6" w:rsidP="00011B22">
                                  <w:pPr>
                                    <w:spacing w:after="120"/>
                                    <w:rPr>
                                      <w:sz w:val="20"/>
                                      <w:szCs w:val="20"/>
                                    </w:rPr>
                                  </w:pPr>
                                  <w:r w:rsidRPr="007F33A3">
                                    <w:rPr>
                                      <w:sz w:val="20"/>
                                      <w:szCs w:val="20"/>
                                    </w:rPr>
                                    <w:t>In the case of an item, specifies a valid item for this CEM, and by so doing constrains the universe of items.</w:t>
                                  </w:r>
                                </w:p>
                              </w:tc>
                              <w:tc>
                                <w:tcPr>
                                  <w:tcW w:w="3690" w:type="dxa"/>
                                </w:tcPr>
                                <w:p w14:paraId="1CCD6B4F" w14:textId="77777777" w:rsidR="00D946F6" w:rsidRPr="007F33A3" w:rsidRDefault="00D946F6" w:rsidP="00011B22">
                                  <w:pPr>
                                    <w:spacing w:after="120"/>
                                    <w:rPr>
                                      <w:sz w:val="20"/>
                                      <w:szCs w:val="20"/>
                                    </w:rPr>
                                  </w:pPr>
                                  <w:r w:rsidRPr="007F33A3">
                                    <w:rPr>
                                      <w:sz w:val="20"/>
                                      <w:szCs w:val="20"/>
                                    </w:rPr>
                                    <w:t xml:space="preserve">Either data or one or more item statements is required unless the model is extending/restricting another model.  </w:t>
                                  </w:r>
                                </w:p>
                                <w:p w14:paraId="0F9A8893" w14:textId="77777777" w:rsidR="00D946F6" w:rsidRPr="007F33A3" w:rsidRDefault="00D946F6" w:rsidP="00011B22">
                                  <w:pPr>
                                    <w:spacing w:after="120"/>
                                    <w:rPr>
                                      <w:sz w:val="20"/>
                                      <w:szCs w:val="20"/>
                                    </w:rPr>
                                  </w:pPr>
                                  <w:r w:rsidRPr="007F33A3">
                                    <w:rPr>
                                      <w:sz w:val="20"/>
                                      <w:szCs w:val="20"/>
                                    </w:rPr>
                                    <w:t>If the model is extending/restricting another model, data is only permitted if it is constraining the parent model’s data.</w:t>
                                  </w:r>
                                </w:p>
                                <w:p w14:paraId="36761ED5" w14:textId="77777777" w:rsidR="00D946F6" w:rsidRPr="007F33A3" w:rsidRDefault="00D946F6" w:rsidP="00011B22">
                                  <w:pPr>
                                    <w:spacing w:after="120"/>
                                    <w:rPr>
                                      <w:sz w:val="20"/>
                                      <w:szCs w:val="20"/>
                                    </w:rPr>
                                  </w:pPr>
                                  <w:r w:rsidRPr="007F33A3">
                                    <w:rPr>
                                      <w:sz w:val="20"/>
                                      <w:szCs w:val="20"/>
                                    </w:rPr>
                                    <w:t>If the model is restricting anothe</w:t>
                                  </w:r>
                                  <w:r>
                                    <w:rPr>
                                      <w:sz w:val="20"/>
                                      <w:szCs w:val="20"/>
                                    </w:rPr>
                                    <w:t>r model, item is not permitted.</w:t>
                                  </w:r>
                                </w:p>
                                <w:p w14:paraId="6C89AA64" w14:textId="77777777" w:rsidR="00D946F6" w:rsidRPr="007F33A3" w:rsidRDefault="00D946F6" w:rsidP="00011B22">
                                  <w:pPr>
                                    <w:spacing w:after="120"/>
                                    <w:rPr>
                                      <w:sz w:val="20"/>
                                      <w:szCs w:val="20"/>
                                    </w:rPr>
                                  </w:pPr>
                                  <w:r w:rsidRPr="007F33A3">
                                    <w:rPr>
                                      <w:sz w:val="20"/>
                                      <w:szCs w:val="20"/>
                                    </w:rPr>
                                    <w:t>If the model is extending another model, item is permitted</w:t>
                                  </w:r>
                                  <w:r>
                                    <w:rPr>
                                      <w:sz w:val="20"/>
                                      <w:szCs w:val="20"/>
                                    </w:rPr>
                                    <w:t xml:space="preserve"> (to “add” new items to the model).</w:t>
                                  </w:r>
                                </w:p>
                                <w:p w14:paraId="785AB66F" w14:textId="77777777" w:rsidR="00D946F6" w:rsidRPr="007F33A3" w:rsidRDefault="00D946F6" w:rsidP="00011B22">
                                  <w:pPr>
                                    <w:spacing w:after="120"/>
                                    <w:rPr>
                                      <w:sz w:val="20"/>
                                      <w:szCs w:val="20"/>
                                    </w:rPr>
                                  </w:pPr>
                                  <w:r w:rsidRPr="007F33A3">
                                    <w:rPr>
                                      <w:sz w:val="20"/>
                                      <w:szCs w:val="20"/>
                                    </w:rPr>
                                    <w:t>In all cases of extension/restriction, the extension/restriction must not result in both data and items in the same model.</w:t>
                                  </w:r>
                                </w:p>
                              </w:tc>
                            </w:tr>
                            <w:tr w:rsidR="00D946F6" w14:paraId="74832696" w14:textId="77777777" w:rsidTr="00FD76AC">
                              <w:trPr>
                                <w:jc w:val="center"/>
                              </w:trPr>
                              <w:tc>
                                <w:tcPr>
                                  <w:tcW w:w="5307" w:type="dxa"/>
                                  <w:vAlign w:val="center"/>
                                </w:tcPr>
                                <w:p w14:paraId="1D84C169" w14:textId="77777777" w:rsidR="00D946F6" w:rsidRDefault="00D946F6" w:rsidP="00FD76AC">
                                  <w:pPr>
                                    <w:jc w:val="center"/>
                                    <w:rPr>
                                      <w:rFonts w:ascii="Courier New" w:hAnsi="Courier New" w:cs="Courier New"/>
                                      <w:sz w:val="18"/>
                                      <w:szCs w:val="18"/>
                                    </w:rPr>
                                  </w:pPr>
                                  <w:r>
                                    <w:rPr>
                                      <w:rFonts w:ascii="Courier New" w:hAnsi="Courier New" w:cs="Courier New"/>
                                      <w:b/>
                                      <w:color w:val="0000A5"/>
                                      <w:sz w:val="18"/>
                                      <w:szCs w:val="18"/>
                                    </w:rPr>
                                    <w:t>qualifier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90" w:type="dxa"/>
                                </w:tcPr>
                                <w:p w14:paraId="08FCA81F" w14:textId="77777777" w:rsidR="00D946F6" w:rsidRPr="0000755C" w:rsidRDefault="00D946F6" w:rsidP="005348B4">
                                  <w:pPr>
                                    <w:spacing w:after="120"/>
                                    <w:rPr>
                                      <w:sz w:val="20"/>
                                      <w:szCs w:val="20"/>
                                    </w:rPr>
                                  </w:pPr>
                                  <w:r w:rsidRPr="0000755C">
                                    <w:rPr>
                                      <w:sz w:val="20"/>
                                      <w:szCs w:val="20"/>
                                    </w:rPr>
                                    <w:t>Specifies a valid qualifier for this CEM, and by so doing constrains the universe of qualifiers.</w:t>
                                  </w:r>
                                </w:p>
                              </w:tc>
                              <w:tc>
                                <w:tcPr>
                                  <w:tcW w:w="3690" w:type="dxa"/>
                                </w:tcPr>
                                <w:p w14:paraId="5FCA71F8" w14:textId="77777777" w:rsidR="00D946F6" w:rsidRPr="0000755C" w:rsidRDefault="00D946F6" w:rsidP="005348B4">
                                  <w:pPr>
                                    <w:spacing w:after="120"/>
                                    <w:rPr>
                                      <w:sz w:val="20"/>
                                      <w:szCs w:val="20"/>
                                    </w:rPr>
                                  </w:pPr>
                                  <w:r w:rsidRPr="0000755C">
                                    <w:rPr>
                                      <w:sz w:val="20"/>
                                      <w:szCs w:val="20"/>
                                    </w:rPr>
                                    <w:t>Optional</w:t>
                                  </w:r>
                                  <w:r>
                                    <w:rPr>
                                      <w:sz w:val="20"/>
                                      <w:szCs w:val="20"/>
                                    </w:rPr>
                                    <w:t>, appears as needed to specify qualifiers</w:t>
                                  </w:r>
                                </w:p>
                              </w:tc>
                            </w:tr>
                            <w:tr w:rsidR="00D946F6" w14:paraId="625ED659" w14:textId="77777777" w:rsidTr="00FD76AC">
                              <w:trPr>
                                <w:jc w:val="center"/>
                              </w:trPr>
                              <w:tc>
                                <w:tcPr>
                                  <w:tcW w:w="5307" w:type="dxa"/>
                                  <w:vAlign w:val="center"/>
                                </w:tcPr>
                                <w:p w14:paraId="666C2D1E" w14:textId="77777777" w:rsidR="00D946F6" w:rsidRDefault="00D946F6" w:rsidP="00FD76AC">
                                  <w:pPr>
                                    <w:jc w:val="center"/>
                                    <w:rPr>
                                      <w:rFonts w:ascii="Courier New" w:hAnsi="Courier New" w:cs="Courier New"/>
                                      <w:sz w:val="18"/>
                                      <w:szCs w:val="18"/>
                                    </w:rPr>
                                  </w:pPr>
                                  <w:r>
                                    <w:rPr>
                                      <w:rFonts w:ascii="Courier New" w:hAnsi="Courier New" w:cs="Courier New"/>
                                      <w:b/>
                                      <w:color w:val="0000A5"/>
                                      <w:sz w:val="18"/>
                                      <w:szCs w:val="18"/>
                                    </w:rPr>
                                    <w:t>modifier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90" w:type="dxa"/>
                                </w:tcPr>
                                <w:p w14:paraId="5F0BD600" w14:textId="77777777" w:rsidR="00D946F6" w:rsidRPr="0000755C" w:rsidRDefault="00D946F6" w:rsidP="005348B4">
                                  <w:pPr>
                                    <w:spacing w:after="120"/>
                                    <w:rPr>
                                      <w:sz w:val="20"/>
                                      <w:szCs w:val="20"/>
                                    </w:rPr>
                                  </w:pPr>
                                  <w:r w:rsidRPr="0000755C">
                                    <w:rPr>
                                      <w:sz w:val="20"/>
                                      <w:szCs w:val="20"/>
                                    </w:rPr>
                                    <w:t>Specifies a valid modifier for this CEM, and by so doing constrains the universe of modifiers.</w:t>
                                  </w:r>
                                </w:p>
                              </w:tc>
                              <w:tc>
                                <w:tcPr>
                                  <w:tcW w:w="3690" w:type="dxa"/>
                                </w:tcPr>
                                <w:p w14:paraId="641DB2BD" w14:textId="77777777" w:rsidR="00D946F6" w:rsidRPr="0000755C" w:rsidRDefault="00D946F6" w:rsidP="005348B4">
                                  <w:pPr>
                                    <w:spacing w:after="120"/>
                                    <w:rPr>
                                      <w:sz w:val="20"/>
                                      <w:szCs w:val="20"/>
                                    </w:rPr>
                                  </w:pPr>
                                  <w:r w:rsidRPr="0000755C">
                                    <w:rPr>
                                      <w:sz w:val="20"/>
                                      <w:szCs w:val="20"/>
                                    </w:rPr>
                                    <w:t>Optional</w:t>
                                  </w:r>
                                  <w:r>
                                    <w:rPr>
                                      <w:sz w:val="20"/>
                                      <w:szCs w:val="20"/>
                                    </w:rPr>
                                    <w:t>, appears as needed to specify modifiers</w:t>
                                  </w:r>
                                </w:p>
                              </w:tc>
                            </w:tr>
                          </w:tbl>
                          <w:p w14:paraId="6B51FE6E" w14:textId="77777777" w:rsidR="00D946F6" w:rsidRDefault="00D946F6" w:rsidP="001811E1"/>
                        </w:txbxContent>
                      </wps:txbx>
                      <wps:bodyPr rot="0" vert="horz" wrap="square" lIns="91440" tIns="45720" rIns="91440" bIns="45720" anchor="t" anchorCtr="0" upright="1">
                        <a:noAutofit/>
                      </wps:bodyPr>
                    </wps:wsp>
                  </a:graphicData>
                </a:graphic>
              </wp:inline>
            </w:drawing>
          </mc:Choice>
          <mc:Fallback>
            <w:pict>
              <v:shape id="Text Box 181" o:spid="_x0000_s1059" type="#_x0000_t202" style="width:660.15pt;height:36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" stroked="f">
                <v:textbox>
                  <w:txbxContent>
                    <w:tbl>
                      <w:tblPr>
                        <w:tblStyle w:val="TableGrid"/>
                        <w:tblW w:w="0" w:type="auto"/>
                        <w:jc w:val="center"/>
                        <w:tblInd w:w="-512" w:type="dxa"/>
                        <w:tblCellMar>
                          <w:top w:w="29" w:type="dxa"/>
                          <w:left w:w="115" w:type="dxa"/>
                          <w:bottom w:w="29" w:type="dxa"/>
                          <w:right w:w="115" w:type="dxa"/>
                        </w:tblCellMar>
                        <w:tblLook w:val="04A0" w:firstRow="1" w:lastRow="0" w:firstColumn="1" w:lastColumn="0" w:noHBand="0" w:noVBand="1"/>
                      </w:tblPr>
                      <w:tblGrid>
                        <w:gridCol w:w="5307"/>
                        <w:gridCol w:w="3690"/>
                        <w:gridCol w:w="3690"/>
                      </w:tblGrid>
                      <w:tr w:rsidR="00D946F6" w14:paraId="27B54BC9" w14:textId="77777777" w:rsidTr="00FD76AC">
                        <w:trPr>
                          <w:jc w:val="center"/>
                        </w:trPr>
                        <w:tc>
                          <w:tcPr>
                            <w:tcW w:w="5307" w:type="dxa"/>
                          </w:tcPr>
                          <w:p w14:paraId="47FD0AA7" w14:textId="77777777" w:rsidR="00D946F6" w:rsidRDefault="00D946F6" w:rsidP="004C0D73">
                            <w:pPr>
                              <w:jc w:val="center"/>
                            </w:pPr>
                            <w:r>
                              <w:t>Element</w:t>
                            </w:r>
                          </w:p>
                        </w:tc>
                        <w:tc>
                          <w:tcPr>
                            <w:tcW w:w="3690" w:type="dxa"/>
                          </w:tcPr>
                          <w:p w14:paraId="518E76F8" w14:textId="77777777" w:rsidR="00D946F6" w:rsidRDefault="00D946F6" w:rsidP="004C0D73">
                            <w:pPr>
                              <w:jc w:val="center"/>
                            </w:pPr>
                            <w:r>
                              <w:t>Explanation</w:t>
                            </w:r>
                          </w:p>
                        </w:tc>
                        <w:tc>
                          <w:tcPr>
                            <w:tcW w:w="3690" w:type="dxa"/>
                          </w:tcPr>
                          <w:p w14:paraId="6176DAD0" w14:textId="77777777" w:rsidR="00D946F6" w:rsidRDefault="00D946F6" w:rsidP="004C0D73">
                            <w:pPr>
                              <w:jc w:val="center"/>
                            </w:pPr>
                            <w:r>
                              <w:t>Required?</w:t>
                            </w:r>
                          </w:p>
                        </w:tc>
                      </w:tr>
                      <w:tr w:rsidR="00D946F6" w14:paraId="4B15C71F" w14:textId="77777777" w:rsidTr="00FD76AC">
                        <w:trPr>
                          <w:jc w:val="center"/>
                        </w:trPr>
                        <w:tc>
                          <w:tcPr>
                            <w:tcW w:w="5307" w:type="dxa"/>
                            <w:vAlign w:val="center"/>
                          </w:tcPr>
                          <w:p w14:paraId="712918E9" w14:textId="77777777" w:rsidR="00D946F6" w:rsidRDefault="00D946F6" w:rsidP="00FD76AC">
                            <w:pPr>
                              <w:jc w:val="center"/>
                              <w:rPr>
                                <w:rFonts w:ascii="Courier New" w:hAnsi="Courier New" w:cs="Courier New"/>
                                <w:color w:val="000000"/>
                                <w:sz w:val="18"/>
                                <w:szCs w:val="18"/>
                              </w:rPr>
                            </w:pPr>
                            <w:r w:rsidRPr="001D0B3C">
                              <w:rPr>
                                <w:rFonts w:ascii="Courier New" w:hAnsi="Courier New" w:cs="Courier New"/>
                                <w:b/>
                                <w:bCs/>
                                <w:color w:val="7F0055"/>
                                <w:sz w:val="18"/>
                                <w:szCs w:val="18"/>
                              </w:rPr>
                              <w:t>data</w:t>
                            </w:r>
                            <w:r w:rsidRPr="001D0B3C">
                              <w:rPr>
                                <w:rFonts w:ascii="Courier New" w:hAnsi="Courier New" w:cs="Courier New"/>
                                <w:color w:val="000000"/>
                                <w:sz w:val="18"/>
                                <w:szCs w:val="18"/>
                              </w:rPr>
                              <w:t xml:space="preserve"> &lt;data type&gt;</w:t>
                            </w:r>
                          </w:p>
                          <w:p w14:paraId="50AD9A01" w14:textId="77777777" w:rsidR="00D946F6" w:rsidRDefault="00D946F6" w:rsidP="00FD76AC">
                            <w:pPr>
                              <w:jc w:val="center"/>
                              <w:rPr>
                                <w:rFonts w:ascii="Courier New" w:hAnsi="Courier New" w:cs="Courier New"/>
                                <w:color w:val="000000"/>
                                <w:sz w:val="18"/>
                                <w:szCs w:val="18"/>
                              </w:rPr>
                            </w:pPr>
                          </w:p>
                          <w:p w14:paraId="2EF9FFD7" w14:textId="77777777" w:rsidR="00D946F6" w:rsidRDefault="00D946F6" w:rsidP="00FD76AC">
                            <w:pPr>
                              <w:jc w:val="center"/>
                              <w:rPr>
                                <w:rFonts w:ascii="Courier New" w:hAnsi="Courier New" w:cs="Courier New"/>
                                <w:color w:val="000000"/>
                                <w:sz w:val="18"/>
                                <w:szCs w:val="18"/>
                              </w:rPr>
                            </w:pPr>
                            <w:r>
                              <w:rPr>
                                <w:rFonts w:ascii="Courier New" w:hAnsi="Courier New" w:cs="Courier New"/>
                                <w:color w:val="000000"/>
                                <w:sz w:val="18"/>
                                <w:szCs w:val="18"/>
                              </w:rPr>
                              <w:t>OR</w:t>
                            </w:r>
                          </w:p>
                          <w:p w14:paraId="47D8AF06" w14:textId="77777777" w:rsidR="00D946F6" w:rsidRDefault="00D946F6" w:rsidP="00FD76AC">
                            <w:pPr>
                              <w:jc w:val="center"/>
                              <w:rPr>
                                <w:rFonts w:ascii="Courier New" w:hAnsi="Courier New" w:cs="Courier New"/>
                                <w:color w:val="000000"/>
                                <w:sz w:val="18"/>
                                <w:szCs w:val="18"/>
                              </w:rPr>
                            </w:pPr>
                          </w:p>
                          <w:p w14:paraId="5EBF63CD" w14:textId="77777777" w:rsidR="00D946F6" w:rsidRDefault="00D946F6" w:rsidP="00FD76AC">
                            <w:pPr>
                              <w:jc w:val="center"/>
                              <w:rPr>
                                <w:sz w:val="18"/>
                                <w:szCs w:val="18"/>
                              </w:rPr>
                            </w:pPr>
                            <w:r w:rsidRPr="001D0B3C">
                              <w:rPr>
                                <w:rFonts w:ascii="Courier New" w:hAnsi="Courier New" w:cs="Courier New"/>
                                <w:b/>
                                <w:color w:val="0000A5"/>
                                <w:sz w:val="18"/>
                                <w:szCs w:val="18"/>
                              </w:rPr>
                              <w:t>item</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90" w:type="dxa"/>
                          </w:tcPr>
                          <w:p w14:paraId="6F649B84" w14:textId="77777777" w:rsidR="00D946F6" w:rsidRPr="007F33A3" w:rsidRDefault="00D946F6" w:rsidP="00011B22">
                            <w:pPr>
                              <w:spacing w:after="120"/>
                              <w:rPr>
                                <w:sz w:val="20"/>
                                <w:szCs w:val="20"/>
                              </w:rPr>
                            </w:pPr>
                            <w:r w:rsidRPr="007F33A3">
                              <w:rPr>
                                <w:sz w:val="20"/>
                                <w:szCs w:val="20"/>
                              </w:rPr>
                              <w:t>Constrains the CEM to have either data or one or more items.</w:t>
                            </w:r>
                          </w:p>
                          <w:p w14:paraId="01AF1450" w14:textId="77777777" w:rsidR="00D946F6" w:rsidRPr="007F33A3" w:rsidRDefault="00D946F6" w:rsidP="00011B22">
                            <w:pPr>
                              <w:spacing w:after="120"/>
                              <w:rPr>
                                <w:sz w:val="20"/>
                                <w:szCs w:val="20"/>
                              </w:rPr>
                            </w:pPr>
                            <w:r w:rsidRPr="007F33A3">
                              <w:rPr>
                                <w:sz w:val="20"/>
                                <w:szCs w:val="20"/>
                              </w:rPr>
                              <w:t>In the case of data, also constrains the data to be of a certain data type.</w:t>
                            </w:r>
                          </w:p>
                          <w:p w14:paraId="34AAF032" w14:textId="77777777" w:rsidR="00D946F6" w:rsidRPr="007F33A3" w:rsidRDefault="00D946F6" w:rsidP="00011B22">
                            <w:pPr>
                              <w:spacing w:after="120"/>
                              <w:rPr>
                                <w:sz w:val="20"/>
                                <w:szCs w:val="20"/>
                              </w:rPr>
                            </w:pPr>
                            <w:r w:rsidRPr="007F33A3">
                              <w:rPr>
                                <w:sz w:val="20"/>
                                <w:szCs w:val="20"/>
                              </w:rPr>
                              <w:t>In the case of an item, specifies a valid item for this CEM, and by so doing constrains the universe of items.</w:t>
                            </w:r>
                          </w:p>
                        </w:tc>
                        <w:tc>
                          <w:tcPr>
                            <w:tcW w:w="3690" w:type="dxa"/>
                          </w:tcPr>
                          <w:p w14:paraId="1CCD6B4F" w14:textId="77777777" w:rsidR="00D946F6" w:rsidRPr="007F33A3" w:rsidRDefault="00D946F6" w:rsidP="00011B22">
                            <w:pPr>
                              <w:spacing w:after="120"/>
                              <w:rPr>
                                <w:sz w:val="20"/>
                                <w:szCs w:val="20"/>
                              </w:rPr>
                            </w:pPr>
                            <w:r w:rsidRPr="007F33A3">
                              <w:rPr>
                                <w:sz w:val="20"/>
                                <w:szCs w:val="20"/>
                              </w:rPr>
                              <w:t xml:space="preserve">Either data or one or more item statements is required unless the model is extending/restricting another model.  </w:t>
                            </w:r>
                          </w:p>
                          <w:p w14:paraId="0F9A8893" w14:textId="77777777" w:rsidR="00D946F6" w:rsidRPr="007F33A3" w:rsidRDefault="00D946F6" w:rsidP="00011B22">
                            <w:pPr>
                              <w:spacing w:after="120"/>
                              <w:rPr>
                                <w:sz w:val="20"/>
                                <w:szCs w:val="20"/>
                              </w:rPr>
                            </w:pPr>
                            <w:r w:rsidRPr="007F33A3">
                              <w:rPr>
                                <w:sz w:val="20"/>
                                <w:szCs w:val="20"/>
                              </w:rPr>
                              <w:t>If the model is extending/restricting another model, data is only permitted if it is constraining the parent model’s data.</w:t>
                            </w:r>
                          </w:p>
                          <w:p w14:paraId="36761ED5" w14:textId="77777777" w:rsidR="00D946F6" w:rsidRPr="007F33A3" w:rsidRDefault="00D946F6" w:rsidP="00011B22">
                            <w:pPr>
                              <w:spacing w:after="120"/>
                              <w:rPr>
                                <w:sz w:val="20"/>
                                <w:szCs w:val="20"/>
                              </w:rPr>
                            </w:pPr>
                            <w:r w:rsidRPr="007F33A3">
                              <w:rPr>
                                <w:sz w:val="20"/>
                                <w:szCs w:val="20"/>
                              </w:rPr>
                              <w:t>If the model is restricting anothe</w:t>
                            </w:r>
                            <w:r>
                              <w:rPr>
                                <w:sz w:val="20"/>
                                <w:szCs w:val="20"/>
                              </w:rPr>
                              <w:t>r model, item is not permitted.</w:t>
                            </w:r>
                          </w:p>
                          <w:p w14:paraId="6C89AA64" w14:textId="77777777" w:rsidR="00D946F6" w:rsidRPr="007F33A3" w:rsidRDefault="00D946F6" w:rsidP="00011B22">
                            <w:pPr>
                              <w:spacing w:after="120"/>
                              <w:rPr>
                                <w:sz w:val="20"/>
                                <w:szCs w:val="20"/>
                              </w:rPr>
                            </w:pPr>
                            <w:r w:rsidRPr="007F33A3">
                              <w:rPr>
                                <w:sz w:val="20"/>
                                <w:szCs w:val="20"/>
                              </w:rPr>
                              <w:t>If the model is extending another model, item is permitted</w:t>
                            </w:r>
                            <w:r>
                              <w:rPr>
                                <w:sz w:val="20"/>
                                <w:szCs w:val="20"/>
                              </w:rPr>
                              <w:t xml:space="preserve"> (to “add” new items to the model).</w:t>
                            </w:r>
                          </w:p>
                          <w:p w14:paraId="785AB66F" w14:textId="77777777" w:rsidR="00D946F6" w:rsidRPr="007F33A3" w:rsidRDefault="00D946F6" w:rsidP="00011B22">
                            <w:pPr>
                              <w:spacing w:after="120"/>
                              <w:rPr>
                                <w:sz w:val="20"/>
                                <w:szCs w:val="20"/>
                              </w:rPr>
                            </w:pPr>
                            <w:r w:rsidRPr="007F33A3">
                              <w:rPr>
                                <w:sz w:val="20"/>
                                <w:szCs w:val="20"/>
                              </w:rPr>
                              <w:t>In all cases of extension/restriction, the extension/restriction must not result in both data and items in the same model.</w:t>
                            </w:r>
                          </w:p>
                        </w:tc>
                      </w:tr>
                      <w:tr w:rsidR="00D946F6" w14:paraId="74832696" w14:textId="77777777" w:rsidTr="00FD76AC">
                        <w:trPr>
                          <w:jc w:val="center"/>
                        </w:trPr>
                        <w:tc>
                          <w:tcPr>
                            <w:tcW w:w="5307" w:type="dxa"/>
                            <w:vAlign w:val="center"/>
                          </w:tcPr>
                          <w:p w14:paraId="1D84C169" w14:textId="77777777" w:rsidR="00D946F6" w:rsidRDefault="00D946F6" w:rsidP="00FD76AC">
                            <w:pPr>
                              <w:jc w:val="center"/>
                              <w:rPr>
                                <w:rFonts w:ascii="Courier New" w:hAnsi="Courier New" w:cs="Courier New"/>
                                <w:sz w:val="18"/>
                                <w:szCs w:val="18"/>
                              </w:rPr>
                            </w:pPr>
                            <w:r>
                              <w:rPr>
                                <w:rFonts w:ascii="Courier New" w:hAnsi="Courier New" w:cs="Courier New"/>
                                <w:b/>
                                <w:color w:val="0000A5"/>
                                <w:sz w:val="18"/>
                                <w:szCs w:val="18"/>
                              </w:rPr>
                              <w:t>qualifier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90" w:type="dxa"/>
                          </w:tcPr>
                          <w:p w14:paraId="08FCA81F" w14:textId="77777777" w:rsidR="00D946F6" w:rsidRPr="0000755C" w:rsidRDefault="00D946F6" w:rsidP="005348B4">
                            <w:pPr>
                              <w:spacing w:after="120"/>
                              <w:rPr>
                                <w:sz w:val="20"/>
                                <w:szCs w:val="20"/>
                              </w:rPr>
                            </w:pPr>
                            <w:r w:rsidRPr="0000755C">
                              <w:rPr>
                                <w:sz w:val="20"/>
                                <w:szCs w:val="20"/>
                              </w:rPr>
                              <w:t>Specifies a valid qualifier for this CEM, and by so doing constrains the universe of qualifiers.</w:t>
                            </w:r>
                          </w:p>
                        </w:tc>
                        <w:tc>
                          <w:tcPr>
                            <w:tcW w:w="3690" w:type="dxa"/>
                          </w:tcPr>
                          <w:p w14:paraId="5FCA71F8" w14:textId="77777777" w:rsidR="00D946F6" w:rsidRPr="0000755C" w:rsidRDefault="00D946F6" w:rsidP="005348B4">
                            <w:pPr>
                              <w:spacing w:after="120"/>
                              <w:rPr>
                                <w:sz w:val="20"/>
                                <w:szCs w:val="20"/>
                              </w:rPr>
                            </w:pPr>
                            <w:r w:rsidRPr="0000755C">
                              <w:rPr>
                                <w:sz w:val="20"/>
                                <w:szCs w:val="20"/>
                              </w:rPr>
                              <w:t>Optional</w:t>
                            </w:r>
                            <w:r>
                              <w:rPr>
                                <w:sz w:val="20"/>
                                <w:szCs w:val="20"/>
                              </w:rPr>
                              <w:t>, appears as needed to specify qualifiers</w:t>
                            </w:r>
                          </w:p>
                        </w:tc>
                      </w:tr>
                      <w:tr w:rsidR="00D946F6" w14:paraId="625ED659" w14:textId="77777777" w:rsidTr="00FD76AC">
                        <w:trPr>
                          <w:jc w:val="center"/>
                        </w:trPr>
                        <w:tc>
                          <w:tcPr>
                            <w:tcW w:w="5307" w:type="dxa"/>
                            <w:vAlign w:val="center"/>
                          </w:tcPr>
                          <w:p w14:paraId="666C2D1E" w14:textId="77777777" w:rsidR="00D946F6" w:rsidRDefault="00D946F6" w:rsidP="00FD76AC">
                            <w:pPr>
                              <w:jc w:val="center"/>
                              <w:rPr>
                                <w:rFonts w:ascii="Courier New" w:hAnsi="Courier New" w:cs="Courier New"/>
                                <w:sz w:val="18"/>
                                <w:szCs w:val="18"/>
                              </w:rPr>
                            </w:pPr>
                            <w:r>
                              <w:rPr>
                                <w:rFonts w:ascii="Courier New" w:hAnsi="Courier New" w:cs="Courier New"/>
                                <w:b/>
                                <w:color w:val="0000A5"/>
                                <w:sz w:val="18"/>
                                <w:szCs w:val="18"/>
                              </w:rPr>
                              <w:t>modifier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90" w:type="dxa"/>
                          </w:tcPr>
                          <w:p w14:paraId="5F0BD600" w14:textId="77777777" w:rsidR="00D946F6" w:rsidRPr="0000755C" w:rsidRDefault="00D946F6" w:rsidP="005348B4">
                            <w:pPr>
                              <w:spacing w:after="120"/>
                              <w:rPr>
                                <w:sz w:val="20"/>
                                <w:szCs w:val="20"/>
                              </w:rPr>
                            </w:pPr>
                            <w:r w:rsidRPr="0000755C">
                              <w:rPr>
                                <w:sz w:val="20"/>
                                <w:szCs w:val="20"/>
                              </w:rPr>
                              <w:t>Specifies a valid modifier for this CEM, and by so doing constrains the universe of modifiers.</w:t>
                            </w:r>
                          </w:p>
                        </w:tc>
                        <w:tc>
                          <w:tcPr>
                            <w:tcW w:w="3690" w:type="dxa"/>
                          </w:tcPr>
                          <w:p w14:paraId="641DB2BD" w14:textId="77777777" w:rsidR="00D946F6" w:rsidRPr="0000755C" w:rsidRDefault="00D946F6" w:rsidP="005348B4">
                            <w:pPr>
                              <w:spacing w:after="120"/>
                              <w:rPr>
                                <w:sz w:val="20"/>
                                <w:szCs w:val="20"/>
                              </w:rPr>
                            </w:pPr>
                            <w:r w:rsidRPr="0000755C">
                              <w:rPr>
                                <w:sz w:val="20"/>
                                <w:szCs w:val="20"/>
                              </w:rPr>
                              <w:t>Optional</w:t>
                            </w:r>
                            <w:r>
                              <w:rPr>
                                <w:sz w:val="20"/>
                                <w:szCs w:val="20"/>
                              </w:rPr>
                              <w:t>, appears as needed to specify modifiers</w:t>
                            </w:r>
                          </w:p>
                        </w:tc>
                      </w:tr>
                    </w:tbl>
                    <w:p w14:paraId="6B51FE6E" w14:textId="77777777" w:rsidR="00D946F6" w:rsidRDefault="00D946F6" w:rsidP="001811E1"/>
                  </w:txbxContent>
                </v:textbox>
                <w10:anchorlock/>
              </v:shape>
            </w:pict>
          </mc:Fallback>
        </mc:AlternateContent>
      </w:r>
    </w:p>
    <w:p w14:paraId="1C3F1C13" w14:textId="77777777" w:rsidR="00B13426" w:rsidRDefault="00B13426">
      <w:r>
        <w:br w:type="page"/>
      </w:r>
    </w:p>
    <w:p w14:paraId="3C24BE39" w14:textId="39EC3453" w:rsidR="001811E1" w:rsidRDefault="00806B96">
      <w:pPr>
        <w:rPr>
          <w:rFonts w:asciiTheme="majorHAnsi" w:eastAsiaTheme="majorEastAsia" w:hAnsiTheme="majorHAnsi" w:cstheme="majorBidi"/>
          <w:b/>
          <w:bCs/>
          <w:color w:val="4F81BD" w:themeColor="accent1"/>
          <w:sz w:val="24"/>
        </w:rPr>
      </w:pPr>
      <w:r>
        <w:rPr>
          <w:rFonts w:eastAsiaTheme="minorHAnsi"/>
          <w:noProof/>
        </w:rPr>
        <w:lastRenderedPageBreak/>
        <mc:AlternateContent>
          <mc:Choice Requires="wps">
            <w:drawing>
              <wp:inline distT="0" distB="0" distL="0" distR="0" wp14:anchorId="24B8168E" wp14:editId="52B30C50">
                <wp:extent cx="8258810" cy="4000500"/>
                <wp:effectExtent l="0" t="0" r="0" b="12700"/>
                <wp:docPr id="49"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8810" cy="400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CBC6" w14:textId="77777777" w:rsidR="00D946F6" w:rsidRDefault="00D946F6" w:rsidP="00B13426"/>
                          <w:tbl>
                            <w:tblPr>
                              <w:tblStyle w:val="TableGrid"/>
                              <w:tblW w:w="0" w:type="auto"/>
                              <w:jc w:val="center"/>
                              <w:tblInd w:w="-32" w:type="dxa"/>
                              <w:tblCellMar>
                                <w:top w:w="29" w:type="dxa"/>
                                <w:left w:w="115" w:type="dxa"/>
                                <w:bottom w:w="29" w:type="dxa"/>
                                <w:right w:w="115" w:type="dxa"/>
                              </w:tblCellMar>
                              <w:tblLook w:val="04A0" w:firstRow="1" w:lastRow="0" w:firstColumn="1" w:lastColumn="0" w:noHBand="0" w:noVBand="1"/>
                            </w:tblPr>
                            <w:tblGrid>
                              <w:gridCol w:w="5711"/>
                              <w:gridCol w:w="3600"/>
                              <w:gridCol w:w="3668"/>
                            </w:tblGrid>
                            <w:tr w:rsidR="00D946F6" w14:paraId="606AC36D" w14:textId="77777777" w:rsidTr="00FD76AC">
                              <w:trPr>
                                <w:jc w:val="center"/>
                              </w:trPr>
                              <w:tc>
                                <w:tcPr>
                                  <w:tcW w:w="5711" w:type="dxa"/>
                                </w:tcPr>
                                <w:p w14:paraId="1AD01E55" w14:textId="77777777" w:rsidR="00D946F6" w:rsidRDefault="00D946F6" w:rsidP="004C0D73">
                                  <w:pPr>
                                    <w:jc w:val="center"/>
                                  </w:pPr>
                                  <w:r>
                                    <w:t>Statement</w:t>
                                  </w:r>
                                </w:p>
                              </w:tc>
                              <w:tc>
                                <w:tcPr>
                                  <w:tcW w:w="3600" w:type="dxa"/>
                                </w:tcPr>
                                <w:p w14:paraId="3D286D95" w14:textId="77777777" w:rsidR="00D946F6" w:rsidRDefault="00D946F6" w:rsidP="004C0D73">
                                  <w:pPr>
                                    <w:jc w:val="center"/>
                                  </w:pPr>
                                  <w:r>
                                    <w:t>Explanation</w:t>
                                  </w:r>
                                </w:p>
                              </w:tc>
                              <w:tc>
                                <w:tcPr>
                                  <w:tcW w:w="3668" w:type="dxa"/>
                                </w:tcPr>
                                <w:p w14:paraId="5300CAA3" w14:textId="77777777" w:rsidR="00D946F6" w:rsidRDefault="00D946F6" w:rsidP="004C0D73">
                                  <w:pPr>
                                    <w:jc w:val="center"/>
                                  </w:pPr>
                                  <w:r>
                                    <w:t>Required?</w:t>
                                  </w:r>
                                </w:p>
                              </w:tc>
                            </w:tr>
                            <w:tr w:rsidR="00D946F6" w14:paraId="5757F6E2" w14:textId="77777777" w:rsidTr="00FD76AC">
                              <w:trPr>
                                <w:jc w:val="center"/>
                              </w:trPr>
                              <w:tc>
                                <w:tcPr>
                                  <w:tcW w:w="5711" w:type="dxa"/>
                                  <w:vAlign w:val="center"/>
                                </w:tcPr>
                                <w:p w14:paraId="7AD8223B" w14:textId="77777777" w:rsidR="00D946F6" w:rsidRDefault="00D946F6" w:rsidP="00185567">
                                  <w:pPr>
                                    <w:spacing w:after="200" w:line="276" w:lineRule="auto"/>
                                    <w:jc w:val="center"/>
                                    <w:rPr>
                                      <w:rFonts w:ascii="Courier New" w:hAnsi="Courier New" w:cs="Courier New"/>
                                      <w:sz w:val="18"/>
                                      <w:szCs w:val="18"/>
                                    </w:rPr>
                                  </w:pPr>
                                  <w:r>
                                    <w:rPr>
                                      <w:rFonts w:ascii="Courier New" w:hAnsi="Courier New" w:cs="Courier New"/>
                                      <w:b/>
                                      <w:color w:val="0000A5"/>
                                      <w:sz w:val="18"/>
                                      <w:szCs w:val="18"/>
                                    </w:rPr>
                                    <w:t>attribution</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00" w:type="dxa"/>
                                </w:tcPr>
                                <w:p w14:paraId="50A63861" w14:textId="77777777" w:rsidR="00D946F6" w:rsidRPr="0000755C" w:rsidRDefault="00D946F6" w:rsidP="0000755C">
                                  <w:pPr>
                                    <w:spacing w:after="120"/>
                                    <w:rPr>
                                      <w:sz w:val="20"/>
                                      <w:szCs w:val="20"/>
                                    </w:rPr>
                                  </w:pPr>
                                  <w:r w:rsidRPr="0000755C">
                                    <w:rPr>
                                      <w:sz w:val="20"/>
                                      <w:szCs w:val="20"/>
                                    </w:rPr>
                                    <w:t>Specifies a valid attribution for this CEM, and by so doing constrains the universe of attributions.</w:t>
                                  </w:r>
                                </w:p>
                              </w:tc>
                              <w:tc>
                                <w:tcPr>
                                  <w:tcW w:w="3668" w:type="dxa"/>
                                </w:tcPr>
                                <w:p w14:paraId="13CDC053" w14:textId="77777777" w:rsidR="00D946F6" w:rsidRPr="0000755C" w:rsidRDefault="00D946F6" w:rsidP="0000755C">
                                  <w:pPr>
                                    <w:spacing w:after="120"/>
                                    <w:rPr>
                                      <w:sz w:val="20"/>
                                      <w:szCs w:val="20"/>
                                    </w:rPr>
                                  </w:pPr>
                                  <w:r w:rsidRPr="0000755C">
                                    <w:rPr>
                                      <w:sz w:val="20"/>
                                      <w:szCs w:val="20"/>
                                    </w:rPr>
                                    <w:t>Optional</w:t>
                                  </w:r>
                                  <w:r>
                                    <w:rPr>
                                      <w:sz w:val="20"/>
                                      <w:szCs w:val="20"/>
                                    </w:rPr>
                                    <w:t>, appears as needed to specify attributions</w:t>
                                  </w:r>
                                </w:p>
                              </w:tc>
                            </w:tr>
                            <w:tr w:rsidR="00D946F6" w14:paraId="223D4E17" w14:textId="77777777" w:rsidTr="00FD76AC">
                              <w:trPr>
                                <w:jc w:val="center"/>
                              </w:trPr>
                              <w:tc>
                                <w:tcPr>
                                  <w:tcW w:w="5711" w:type="dxa"/>
                                </w:tcPr>
                                <w:p w14:paraId="64A727EC" w14:textId="77777777" w:rsidR="00D946F6" w:rsidRDefault="00D946F6" w:rsidP="00185567">
                                  <w:pPr>
                                    <w:spacing w:after="200" w:line="276" w:lineRule="auto"/>
                                    <w:jc w:val="center"/>
                                    <w:rPr>
                                      <w:sz w:val="18"/>
                                      <w:szCs w:val="18"/>
                                    </w:rPr>
                                  </w:pPr>
                                  <w:r>
                                    <w:rPr>
                                      <w:rFonts w:ascii="Courier New" w:hAnsi="Courier New" w:cs="Courier New"/>
                                      <w:b/>
                                      <w:color w:val="0000A5"/>
                                      <w:sz w:val="18"/>
                                      <w:szCs w:val="18"/>
                                    </w:rPr>
                                    <w:t>constraint</w:t>
                                  </w:r>
                                  <w:r w:rsidRPr="001D0B3C">
                                    <w:rPr>
                                      <w:rFonts w:ascii="Courier New" w:hAnsi="Courier New" w:cs="Courier New"/>
                                      <w:sz w:val="18"/>
                                      <w:szCs w:val="18"/>
                                    </w:rPr>
                                    <w:t xml:space="preserve"> </w:t>
                                  </w:r>
                                  <w:r>
                                    <w:rPr>
                                      <w:rFonts w:ascii="Courier New" w:hAnsi="Courier New" w:cs="Courier New"/>
                                      <w:sz w:val="18"/>
                                      <w:szCs w:val="18"/>
                                    </w:rPr>
                                    <w:t>&lt;object to be constrained&gt; &lt;constraint&gt;</w:t>
                                  </w:r>
                                </w:p>
                              </w:tc>
                              <w:tc>
                                <w:tcPr>
                                  <w:tcW w:w="3600" w:type="dxa"/>
                                </w:tcPr>
                                <w:p w14:paraId="7BB3712E" w14:textId="77777777" w:rsidR="00D946F6" w:rsidRDefault="00D946F6" w:rsidP="0000755C">
                                  <w:pPr>
                                    <w:spacing w:after="120"/>
                                    <w:rPr>
                                      <w:sz w:val="20"/>
                                      <w:szCs w:val="20"/>
                                    </w:rPr>
                                  </w:pPr>
                                  <w:r>
                                    <w:rPr>
                                      <w:sz w:val="20"/>
                                      <w:szCs w:val="20"/>
                                    </w:rPr>
                                    <w:t>Specifies an object to be constrained and the manner in which it is to be constrained. See accompanying text for further discussion.</w:t>
                                  </w:r>
                                </w:p>
                                <w:p w14:paraId="2E09F9DB" w14:textId="77777777" w:rsidR="00D946F6" w:rsidRDefault="00D946F6" w:rsidP="0000755C">
                                  <w:pPr>
                                    <w:spacing w:after="120"/>
                                    <w:rPr>
                                      <w:sz w:val="20"/>
                                      <w:szCs w:val="20"/>
                                    </w:rPr>
                                  </w:pPr>
                                  <w:r>
                                    <w:rPr>
                                      <w:sz w:val="20"/>
                                      <w:szCs w:val="20"/>
                                    </w:rPr>
                                    <w:t>Used most commonly for:</w:t>
                                  </w:r>
                                </w:p>
                                <w:p w14:paraId="4FC3220C" w14:textId="77777777" w:rsidR="00D946F6" w:rsidRDefault="00D946F6" w:rsidP="00FB6440">
                                  <w:pPr>
                                    <w:pStyle w:val="ListParagraph"/>
                                    <w:numPr>
                                      <w:ilvl w:val="0"/>
                                      <w:numId w:val="43"/>
                                    </w:numPr>
                                    <w:spacing w:after="120"/>
                                    <w:ind w:left="229" w:hanging="229"/>
                                    <w:rPr>
                                      <w:sz w:val="20"/>
                                      <w:szCs w:val="20"/>
                                    </w:rPr>
                                  </w:pPr>
                                  <w:r w:rsidRPr="00EC6CB7">
                                    <w:rPr>
                                      <w:sz w:val="20"/>
                                      <w:szCs w:val="20"/>
                                    </w:rPr>
                                    <w:t>further constraining a value set origin</w:t>
                                  </w:r>
                                  <w:r>
                                    <w:rPr>
                                      <w:sz w:val="20"/>
                                      <w:szCs w:val="20"/>
                                    </w:rPr>
                                    <w:t>ally constrained in another CEM</w:t>
                                  </w:r>
                                </w:p>
                                <w:p w14:paraId="0BFDF7E3" w14:textId="77777777" w:rsidR="00D946F6" w:rsidRDefault="00D946F6" w:rsidP="00FB6440">
                                  <w:pPr>
                                    <w:pStyle w:val="ListParagraph"/>
                                    <w:numPr>
                                      <w:ilvl w:val="0"/>
                                      <w:numId w:val="43"/>
                                    </w:numPr>
                                    <w:spacing w:after="120"/>
                                    <w:ind w:left="229" w:hanging="229"/>
                                    <w:rPr>
                                      <w:sz w:val="20"/>
                                      <w:szCs w:val="20"/>
                                    </w:rPr>
                                  </w:pPr>
                                  <w:r>
                                    <w:rPr>
                                      <w:sz w:val="20"/>
                                      <w:szCs w:val="20"/>
                                    </w:rPr>
                                    <w:t>further constraining the normal code or domain of a unit of measure originally constrained in another CEM</w:t>
                                  </w:r>
                                </w:p>
                                <w:p w14:paraId="291B648E" w14:textId="77777777" w:rsidR="00D946F6" w:rsidRPr="00EC6CB7" w:rsidRDefault="00D946F6" w:rsidP="00FB6440">
                                  <w:pPr>
                                    <w:pStyle w:val="ListParagraph"/>
                                    <w:numPr>
                                      <w:ilvl w:val="0"/>
                                      <w:numId w:val="43"/>
                                    </w:numPr>
                                    <w:spacing w:after="120"/>
                                    <w:ind w:left="229" w:hanging="229"/>
                                    <w:rPr>
                                      <w:sz w:val="20"/>
                                      <w:szCs w:val="20"/>
                                    </w:rPr>
                                  </w:pPr>
                                  <w:r>
                                    <w:rPr>
                                      <w:sz w:val="20"/>
                                      <w:szCs w:val="20"/>
                                    </w:rPr>
                                    <w:t>further constraining a cardinality originally constrained in another CEM</w:t>
                                  </w:r>
                                </w:p>
                              </w:tc>
                              <w:tc>
                                <w:tcPr>
                                  <w:tcW w:w="3668" w:type="dxa"/>
                                </w:tcPr>
                                <w:p w14:paraId="1AED720E" w14:textId="77777777" w:rsidR="00D946F6" w:rsidRPr="0000755C" w:rsidRDefault="00D946F6" w:rsidP="0000755C">
                                  <w:pPr>
                                    <w:spacing w:after="120"/>
                                    <w:rPr>
                                      <w:sz w:val="20"/>
                                      <w:szCs w:val="20"/>
                                    </w:rPr>
                                  </w:pPr>
                                  <w:r>
                                    <w:rPr>
                                      <w:sz w:val="20"/>
                                      <w:szCs w:val="20"/>
                                    </w:rPr>
                                    <w:t>Optional, appears as additional constraint is needed</w:t>
                                  </w:r>
                                </w:p>
                              </w:tc>
                            </w:tr>
                          </w:tbl>
                          <w:p w14:paraId="24E99B61" w14:textId="77777777" w:rsidR="00D946F6" w:rsidRDefault="00D946F6" w:rsidP="00B13426"/>
                        </w:txbxContent>
                      </wps:txbx>
                      <wps:bodyPr rot="0" vert="horz" wrap="square" lIns="91440" tIns="45720" rIns="91440" bIns="45720" anchor="t" anchorCtr="0" upright="1">
                        <a:noAutofit/>
                      </wps:bodyPr>
                    </wps:wsp>
                  </a:graphicData>
                </a:graphic>
              </wp:inline>
            </w:drawing>
          </mc:Choice>
          <mc:Fallback>
            <w:pict>
              <v:shape id="Text Box 180" o:spid="_x0000_s1060" type="#_x0000_t202" style="width:650.3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" stroked="f">
                <v:textbox>
                  <w:txbxContent>
                    <w:p w14:paraId="1E82CBC6" w14:textId="77777777" w:rsidR="00D946F6" w:rsidRDefault="00D946F6" w:rsidP="00B13426"/>
                    <w:tbl>
                      <w:tblPr>
                        <w:tblStyle w:val="TableGrid"/>
                        <w:tblW w:w="0" w:type="auto"/>
                        <w:jc w:val="center"/>
                        <w:tblInd w:w="-32" w:type="dxa"/>
                        <w:tblCellMar>
                          <w:top w:w="29" w:type="dxa"/>
                          <w:left w:w="115" w:type="dxa"/>
                          <w:bottom w:w="29" w:type="dxa"/>
                          <w:right w:w="115" w:type="dxa"/>
                        </w:tblCellMar>
                        <w:tblLook w:val="04A0" w:firstRow="1" w:lastRow="0" w:firstColumn="1" w:lastColumn="0" w:noHBand="0" w:noVBand="1"/>
                      </w:tblPr>
                      <w:tblGrid>
                        <w:gridCol w:w="5711"/>
                        <w:gridCol w:w="3600"/>
                        <w:gridCol w:w="3668"/>
                      </w:tblGrid>
                      <w:tr w:rsidR="00D946F6" w14:paraId="606AC36D" w14:textId="77777777" w:rsidTr="00FD76AC">
                        <w:trPr>
                          <w:jc w:val="center"/>
                        </w:trPr>
                        <w:tc>
                          <w:tcPr>
                            <w:tcW w:w="5711" w:type="dxa"/>
                          </w:tcPr>
                          <w:p w14:paraId="1AD01E55" w14:textId="77777777" w:rsidR="00D946F6" w:rsidRDefault="00D946F6" w:rsidP="004C0D73">
                            <w:pPr>
                              <w:jc w:val="center"/>
                            </w:pPr>
                            <w:r>
                              <w:t>Statement</w:t>
                            </w:r>
                          </w:p>
                        </w:tc>
                        <w:tc>
                          <w:tcPr>
                            <w:tcW w:w="3600" w:type="dxa"/>
                          </w:tcPr>
                          <w:p w14:paraId="3D286D95" w14:textId="77777777" w:rsidR="00D946F6" w:rsidRDefault="00D946F6" w:rsidP="004C0D73">
                            <w:pPr>
                              <w:jc w:val="center"/>
                            </w:pPr>
                            <w:r>
                              <w:t>Explanation</w:t>
                            </w:r>
                          </w:p>
                        </w:tc>
                        <w:tc>
                          <w:tcPr>
                            <w:tcW w:w="3668" w:type="dxa"/>
                          </w:tcPr>
                          <w:p w14:paraId="5300CAA3" w14:textId="77777777" w:rsidR="00D946F6" w:rsidRDefault="00D946F6" w:rsidP="004C0D73">
                            <w:pPr>
                              <w:jc w:val="center"/>
                            </w:pPr>
                            <w:r>
                              <w:t>Required?</w:t>
                            </w:r>
                          </w:p>
                        </w:tc>
                      </w:tr>
                      <w:tr w:rsidR="00D946F6" w14:paraId="5757F6E2" w14:textId="77777777" w:rsidTr="00FD76AC">
                        <w:trPr>
                          <w:jc w:val="center"/>
                        </w:trPr>
                        <w:tc>
                          <w:tcPr>
                            <w:tcW w:w="5711" w:type="dxa"/>
                            <w:vAlign w:val="center"/>
                          </w:tcPr>
                          <w:p w14:paraId="7AD8223B" w14:textId="77777777" w:rsidR="00D946F6" w:rsidRDefault="00D946F6" w:rsidP="00185567">
                            <w:pPr>
                              <w:spacing w:after="200" w:line="276" w:lineRule="auto"/>
                              <w:jc w:val="center"/>
                              <w:rPr>
                                <w:rFonts w:ascii="Courier New" w:hAnsi="Courier New" w:cs="Courier New"/>
                                <w:sz w:val="18"/>
                                <w:szCs w:val="18"/>
                              </w:rPr>
                            </w:pPr>
                            <w:r>
                              <w:rPr>
                                <w:rFonts w:ascii="Courier New" w:hAnsi="Courier New" w:cs="Courier New"/>
                                <w:b/>
                                <w:color w:val="0000A5"/>
                                <w:sz w:val="18"/>
                                <w:szCs w:val="18"/>
                              </w:rPr>
                              <w:t>attribution</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600" w:type="dxa"/>
                          </w:tcPr>
                          <w:p w14:paraId="50A63861" w14:textId="77777777" w:rsidR="00D946F6" w:rsidRPr="0000755C" w:rsidRDefault="00D946F6" w:rsidP="0000755C">
                            <w:pPr>
                              <w:spacing w:after="120"/>
                              <w:rPr>
                                <w:sz w:val="20"/>
                                <w:szCs w:val="20"/>
                              </w:rPr>
                            </w:pPr>
                            <w:r w:rsidRPr="0000755C">
                              <w:rPr>
                                <w:sz w:val="20"/>
                                <w:szCs w:val="20"/>
                              </w:rPr>
                              <w:t>Specifies a valid attribution for this CEM, and by so doing constrains the universe of attributions.</w:t>
                            </w:r>
                          </w:p>
                        </w:tc>
                        <w:tc>
                          <w:tcPr>
                            <w:tcW w:w="3668" w:type="dxa"/>
                          </w:tcPr>
                          <w:p w14:paraId="13CDC053" w14:textId="77777777" w:rsidR="00D946F6" w:rsidRPr="0000755C" w:rsidRDefault="00D946F6" w:rsidP="0000755C">
                            <w:pPr>
                              <w:spacing w:after="120"/>
                              <w:rPr>
                                <w:sz w:val="20"/>
                                <w:szCs w:val="20"/>
                              </w:rPr>
                            </w:pPr>
                            <w:r w:rsidRPr="0000755C">
                              <w:rPr>
                                <w:sz w:val="20"/>
                                <w:szCs w:val="20"/>
                              </w:rPr>
                              <w:t>Optional</w:t>
                            </w:r>
                            <w:r>
                              <w:rPr>
                                <w:sz w:val="20"/>
                                <w:szCs w:val="20"/>
                              </w:rPr>
                              <w:t>, appears as needed to specify attributions</w:t>
                            </w:r>
                          </w:p>
                        </w:tc>
                      </w:tr>
                      <w:tr w:rsidR="00D946F6" w14:paraId="223D4E17" w14:textId="77777777" w:rsidTr="00FD76AC">
                        <w:trPr>
                          <w:jc w:val="center"/>
                        </w:trPr>
                        <w:tc>
                          <w:tcPr>
                            <w:tcW w:w="5711" w:type="dxa"/>
                          </w:tcPr>
                          <w:p w14:paraId="64A727EC" w14:textId="77777777" w:rsidR="00D946F6" w:rsidRDefault="00D946F6" w:rsidP="00185567">
                            <w:pPr>
                              <w:spacing w:after="200" w:line="276" w:lineRule="auto"/>
                              <w:jc w:val="center"/>
                              <w:rPr>
                                <w:sz w:val="18"/>
                                <w:szCs w:val="18"/>
                              </w:rPr>
                            </w:pPr>
                            <w:r>
                              <w:rPr>
                                <w:rFonts w:ascii="Courier New" w:hAnsi="Courier New" w:cs="Courier New"/>
                                <w:b/>
                                <w:color w:val="0000A5"/>
                                <w:sz w:val="18"/>
                                <w:szCs w:val="18"/>
                              </w:rPr>
                              <w:t>constraint</w:t>
                            </w:r>
                            <w:r w:rsidRPr="001D0B3C">
                              <w:rPr>
                                <w:rFonts w:ascii="Courier New" w:hAnsi="Courier New" w:cs="Courier New"/>
                                <w:sz w:val="18"/>
                                <w:szCs w:val="18"/>
                              </w:rPr>
                              <w:t xml:space="preserve"> </w:t>
                            </w:r>
                            <w:r>
                              <w:rPr>
                                <w:rFonts w:ascii="Courier New" w:hAnsi="Courier New" w:cs="Courier New"/>
                                <w:sz w:val="18"/>
                                <w:szCs w:val="18"/>
                              </w:rPr>
                              <w:t>&lt;object to be constrained&gt; &lt;constraint&gt;</w:t>
                            </w:r>
                          </w:p>
                        </w:tc>
                        <w:tc>
                          <w:tcPr>
                            <w:tcW w:w="3600" w:type="dxa"/>
                          </w:tcPr>
                          <w:p w14:paraId="7BB3712E" w14:textId="77777777" w:rsidR="00D946F6" w:rsidRDefault="00D946F6" w:rsidP="0000755C">
                            <w:pPr>
                              <w:spacing w:after="120"/>
                              <w:rPr>
                                <w:sz w:val="20"/>
                                <w:szCs w:val="20"/>
                              </w:rPr>
                            </w:pPr>
                            <w:r>
                              <w:rPr>
                                <w:sz w:val="20"/>
                                <w:szCs w:val="20"/>
                              </w:rPr>
                              <w:t>Specifies an object to be constrained and the manner in which it is to be constrained. See accompanying text for further discussion.</w:t>
                            </w:r>
                          </w:p>
                          <w:p w14:paraId="2E09F9DB" w14:textId="77777777" w:rsidR="00D946F6" w:rsidRDefault="00D946F6" w:rsidP="0000755C">
                            <w:pPr>
                              <w:spacing w:after="120"/>
                              <w:rPr>
                                <w:sz w:val="20"/>
                                <w:szCs w:val="20"/>
                              </w:rPr>
                            </w:pPr>
                            <w:r>
                              <w:rPr>
                                <w:sz w:val="20"/>
                                <w:szCs w:val="20"/>
                              </w:rPr>
                              <w:t>Used most commonly for:</w:t>
                            </w:r>
                          </w:p>
                          <w:p w14:paraId="4FC3220C" w14:textId="77777777" w:rsidR="00D946F6" w:rsidRDefault="00D946F6" w:rsidP="00FB6440">
                            <w:pPr>
                              <w:pStyle w:val="ListParagraph"/>
                              <w:numPr>
                                <w:ilvl w:val="0"/>
                                <w:numId w:val="43"/>
                              </w:numPr>
                              <w:spacing w:after="120"/>
                              <w:ind w:left="229" w:hanging="229"/>
                              <w:rPr>
                                <w:sz w:val="20"/>
                                <w:szCs w:val="20"/>
                              </w:rPr>
                            </w:pPr>
                            <w:r w:rsidRPr="00EC6CB7">
                              <w:rPr>
                                <w:sz w:val="20"/>
                                <w:szCs w:val="20"/>
                              </w:rPr>
                              <w:t>further constraining a value set origin</w:t>
                            </w:r>
                            <w:r>
                              <w:rPr>
                                <w:sz w:val="20"/>
                                <w:szCs w:val="20"/>
                              </w:rPr>
                              <w:t>ally constrained in another CEM</w:t>
                            </w:r>
                          </w:p>
                          <w:p w14:paraId="0BFDF7E3" w14:textId="77777777" w:rsidR="00D946F6" w:rsidRDefault="00D946F6" w:rsidP="00FB6440">
                            <w:pPr>
                              <w:pStyle w:val="ListParagraph"/>
                              <w:numPr>
                                <w:ilvl w:val="0"/>
                                <w:numId w:val="43"/>
                              </w:numPr>
                              <w:spacing w:after="120"/>
                              <w:ind w:left="229" w:hanging="229"/>
                              <w:rPr>
                                <w:sz w:val="20"/>
                                <w:szCs w:val="20"/>
                              </w:rPr>
                            </w:pPr>
                            <w:r>
                              <w:rPr>
                                <w:sz w:val="20"/>
                                <w:szCs w:val="20"/>
                              </w:rPr>
                              <w:t>further constraining the normal code or domain of a unit of measure originally constrained in another CEM</w:t>
                            </w:r>
                          </w:p>
                          <w:p w14:paraId="291B648E" w14:textId="77777777" w:rsidR="00D946F6" w:rsidRPr="00EC6CB7" w:rsidRDefault="00D946F6" w:rsidP="00FB6440">
                            <w:pPr>
                              <w:pStyle w:val="ListParagraph"/>
                              <w:numPr>
                                <w:ilvl w:val="0"/>
                                <w:numId w:val="43"/>
                              </w:numPr>
                              <w:spacing w:after="120"/>
                              <w:ind w:left="229" w:hanging="229"/>
                              <w:rPr>
                                <w:sz w:val="20"/>
                                <w:szCs w:val="20"/>
                              </w:rPr>
                            </w:pPr>
                            <w:r>
                              <w:rPr>
                                <w:sz w:val="20"/>
                                <w:szCs w:val="20"/>
                              </w:rPr>
                              <w:t>further constraining a cardinality originally constrained in another CEM</w:t>
                            </w:r>
                          </w:p>
                        </w:tc>
                        <w:tc>
                          <w:tcPr>
                            <w:tcW w:w="3668" w:type="dxa"/>
                          </w:tcPr>
                          <w:p w14:paraId="1AED720E" w14:textId="77777777" w:rsidR="00D946F6" w:rsidRPr="0000755C" w:rsidRDefault="00D946F6" w:rsidP="0000755C">
                            <w:pPr>
                              <w:spacing w:after="120"/>
                              <w:rPr>
                                <w:sz w:val="20"/>
                                <w:szCs w:val="20"/>
                              </w:rPr>
                            </w:pPr>
                            <w:r>
                              <w:rPr>
                                <w:sz w:val="20"/>
                                <w:szCs w:val="20"/>
                              </w:rPr>
                              <w:t>Optional, appears as additional constraint is needed</w:t>
                            </w:r>
                          </w:p>
                        </w:tc>
                      </w:tr>
                    </w:tbl>
                    <w:p w14:paraId="24E99B61" w14:textId="77777777" w:rsidR="00D946F6" w:rsidRDefault="00D946F6" w:rsidP="00B13426"/>
                  </w:txbxContent>
                </v:textbox>
                <w10:anchorlock/>
              </v:shape>
            </w:pict>
          </mc:Fallback>
        </mc:AlternateContent>
      </w:r>
      <w:r w:rsidR="001811E1">
        <w:br w:type="page"/>
      </w:r>
    </w:p>
    <w:p w14:paraId="68A268D2" w14:textId="77777777" w:rsidR="00780A98" w:rsidRDefault="00780A98" w:rsidP="00591DD2">
      <w:pPr>
        <w:pStyle w:val="Heading3"/>
        <w:sectPr w:rsidR="00780A98" w:rsidSect="00FA737A">
          <w:type w:val="continuous"/>
          <w:pgSz w:w="15840" w:h="12240" w:orient="landscape" w:code="1"/>
          <w:pgMar w:top="1440" w:right="1440" w:bottom="1440" w:left="1440" w:header="720" w:footer="720" w:gutter="0"/>
          <w:pgBorders w:offsetFrom="page">
            <w:bottom w:val="single" w:sz="4" w:space="24" w:color="auto"/>
          </w:pgBorders>
          <w:pgNumType w:start="45"/>
          <w:cols w:space="720"/>
          <w:docGrid w:linePitch="360"/>
        </w:sectPr>
      </w:pPr>
    </w:p>
    <w:p w14:paraId="399C3182" w14:textId="77777777" w:rsidR="003E1DD2" w:rsidRDefault="003E1DD2" w:rsidP="00591DD2">
      <w:pPr>
        <w:pStyle w:val="Heading3"/>
      </w:pPr>
      <w:bookmarkStart w:id="141" w:name="_Toc333001801"/>
      <w:r>
        <w:lastRenderedPageBreak/>
        <w:t>Statements Differentiated by Value Choice</w:t>
      </w:r>
      <w:bookmarkEnd w:id="141"/>
    </w:p>
    <w:p w14:paraId="38240D50" w14:textId="77777777" w:rsidR="003E1DD2" w:rsidRPr="002B183A" w:rsidRDefault="003E1DD2" w:rsidP="003E1DD2">
      <w:r>
        <w:t>One way to categorize statements is by their value choice – a single “data” or multiple “items”.</w:t>
      </w:r>
    </w:p>
    <w:p w14:paraId="5A1F7BAB" w14:textId="77777777" w:rsidR="003E1DD2" w:rsidRPr="00AE7BB5" w:rsidRDefault="003E1DD2" w:rsidP="00591DD2">
      <w:pPr>
        <w:pStyle w:val="Heading4"/>
      </w:pPr>
      <w:r>
        <w:t>Simple Statement</w:t>
      </w:r>
    </w:p>
    <w:p w14:paraId="04D84583" w14:textId="77777777" w:rsidR="003E1DD2" w:rsidRDefault="003E1DD2" w:rsidP="003E1DD2">
      <w:r w:rsidRPr="00AE7BB5">
        <w:t xml:space="preserve">A </w:t>
      </w:r>
      <w:r>
        <w:t>s</w:t>
      </w:r>
      <w:r w:rsidRPr="00AE7BB5">
        <w:t xml:space="preserve">imple </w:t>
      </w:r>
      <w:r>
        <w:t>s</w:t>
      </w:r>
      <w:r w:rsidRPr="00AE7BB5">
        <w:t>tatement is a statement whose meaning is conveyed by a single value</w:t>
      </w:r>
      <w:r>
        <w:t xml:space="preserve"> (i.e., its “value choice” is a single “data” component)</w:t>
      </w:r>
      <w:r w:rsidRPr="00AE7BB5">
        <w:t>, with associated modifiers and qualifiers</w:t>
      </w:r>
      <w:r>
        <w:t>.  The data’s type is a CDL data type.</w:t>
      </w:r>
    </w:p>
    <w:p w14:paraId="77EF65C3" w14:textId="77777777" w:rsidR="003E1DD2" w:rsidRDefault="003E1DD2" w:rsidP="003E1DD2">
      <w:r>
        <w:t xml:space="preserve">An example of a simple statement is the </w:t>
      </w:r>
      <w:r w:rsidRPr="006B0AD9">
        <w:rPr>
          <w:i/>
        </w:rPr>
        <w:t>HeartRateMe</w:t>
      </w:r>
      <w:r>
        <w:rPr>
          <w:i/>
        </w:rPr>
        <w:t>as</w:t>
      </w:r>
      <w:r>
        <w:t xml:space="preserve"> CEM.</w:t>
      </w:r>
    </w:p>
    <w:p w14:paraId="361FEC5E" w14:textId="77777777" w:rsidR="003E1DD2" w:rsidRPr="00B22D3F" w:rsidRDefault="003E1DD2" w:rsidP="003E1DD2">
      <w:pPr>
        <w:autoSpaceDE w:val="0"/>
        <w:autoSpaceDN w:val="0"/>
        <w:adjustRightInd w:val="0"/>
        <w:spacing w:after="0" w:line="240" w:lineRule="auto"/>
        <w:ind w:left="720"/>
        <w:rPr>
          <w:rFonts w:ascii="Courier New" w:hAnsi="Courier New" w:cs="Courier New"/>
          <w:sz w:val="18"/>
          <w:szCs w:val="18"/>
        </w:rPr>
      </w:pPr>
      <w:r w:rsidRPr="00B22D3F">
        <w:rPr>
          <w:rFonts w:ascii="Courier New" w:hAnsi="Courier New" w:cs="Courier New"/>
          <w:b/>
          <w:bCs/>
          <w:color w:val="7F0055"/>
          <w:sz w:val="18"/>
          <w:szCs w:val="18"/>
        </w:rPr>
        <w:t>model</w:t>
      </w:r>
      <w:r w:rsidRPr="00B22D3F">
        <w:rPr>
          <w:rFonts w:ascii="Courier New" w:hAnsi="Courier New" w:cs="Courier New"/>
          <w:color w:val="000000"/>
          <w:sz w:val="18"/>
          <w:szCs w:val="18"/>
        </w:rPr>
        <w:t xml:space="preserve"> HeartRateMeas </w:t>
      </w:r>
      <w:r w:rsidRPr="00B22D3F">
        <w:rPr>
          <w:rFonts w:ascii="Courier New" w:hAnsi="Courier New" w:cs="Courier New"/>
          <w:b/>
          <w:bCs/>
          <w:color w:val="7F0055"/>
          <w:sz w:val="18"/>
          <w:szCs w:val="18"/>
        </w:rPr>
        <w:t>is</w:t>
      </w: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statement</w:t>
      </w:r>
      <w:r w:rsidRPr="00B22D3F">
        <w:rPr>
          <w:rFonts w:ascii="Courier New" w:hAnsi="Courier New" w:cs="Courier New"/>
          <w:color w:val="000000"/>
          <w:sz w:val="18"/>
          <w:szCs w:val="18"/>
        </w:rPr>
        <w:t xml:space="preserve"> {</w:t>
      </w:r>
    </w:p>
    <w:p w14:paraId="01BB95D0" w14:textId="77777777" w:rsidR="003E1DD2" w:rsidRPr="00B22D3F" w:rsidRDefault="003E1DD2" w:rsidP="003E1DD2">
      <w:pPr>
        <w:autoSpaceDE w:val="0"/>
        <w:autoSpaceDN w:val="0"/>
        <w:adjustRightInd w:val="0"/>
        <w:spacing w:after="0" w:line="240" w:lineRule="auto"/>
        <w:ind w:left="720"/>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7F0055"/>
          <w:sz w:val="18"/>
          <w:szCs w:val="18"/>
        </w:rPr>
        <w:t>key</w:t>
      </w:r>
      <w:r w:rsidRPr="00B22D3F">
        <w:rPr>
          <w:rFonts w:ascii="Courier New" w:hAnsi="Courier New" w:cs="Courier New"/>
          <w:color w:val="000000"/>
          <w:sz w:val="18"/>
          <w:szCs w:val="18"/>
        </w:rPr>
        <w:t xml:space="preserve"> </w:t>
      </w:r>
      <w:r w:rsidRPr="00B22D3F">
        <w:rPr>
          <w:rFonts w:ascii="Courier New" w:hAnsi="Courier New" w:cs="Courier New"/>
          <w:b/>
          <w:bCs/>
          <w:color w:val="7F0055"/>
          <w:sz w:val="18"/>
          <w:szCs w:val="18"/>
        </w:rPr>
        <w:t>code</w:t>
      </w:r>
      <w:r w:rsidRPr="00B22D3F">
        <w:rPr>
          <w:rFonts w:ascii="Courier New" w:hAnsi="Courier New" w:cs="Courier New"/>
          <w:color w:val="000000"/>
          <w:sz w:val="18"/>
          <w:szCs w:val="18"/>
        </w:rPr>
        <w:t>(HeartRate_KEY_ECID);</w:t>
      </w:r>
    </w:p>
    <w:p w14:paraId="146F00DE" w14:textId="77777777" w:rsidR="003E1DD2" w:rsidRPr="00B22D3F" w:rsidRDefault="003E1DD2" w:rsidP="003E1DD2">
      <w:pPr>
        <w:autoSpaceDE w:val="0"/>
        <w:autoSpaceDN w:val="0"/>
        <w:adjustRightInd w:val="0"/>
        <w:spacing w:after="0" w:line="240" w:lineRule="auto"/>
        <w:ind w:left="720"/>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7F0055"/>
          <w:sz w:val="18"/>
          <w:szCs w:val="18"/>
        </w:rPr>
        <w:t>data</w:t>
      </w:r>
      <w:r w:rsidRPr="00B22D3F">
        <w:rPr>
          <w:rFonts w:ascii="Courier New" w:hAnsi="Courier New" w:cs="Courier New"/>
          <w:color w:val="000000"/>
          <w:sz w:val="18"/>
          <w:szCs w:val="18"/>
        </w:rPr>
        <w:t xml:space="preserve"> PQ;</w:t>
      </w:r>
    </w:p>
    <w:p w14:paraId="0180EFE3" w14:textId="77777777" w:rsidR="003E1DD2" w:rsidRPr="00B22D3F" w:rsidRDefault="003E1DD2" w:rsidP="003E1DD2">
      <w:pPr>
        <w:autoSpaceDE w:val="0"/>
        <w:autoSpaceDN w:val="0"/>
        <w:adjustRightInd w:val="0"/>
        <w:spacing w:after="0" w:line="240" w:lineRule="auto"/>
        <w:ind w:left="720"/>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qualifier</w:t>
      </w:r>
      <w:r w:rsidRPr="00B22D3F">
        <w:rPr>
          <w:rFonts w:ascii="Courier New" w:hAnsi="Courier New" w:cs="Courier New"/>
          <w:color w:val="000000"/>
          <w:sz w:val="18"/>
          <w:szCs w:val="18"/>
        </w:rPr>
        <w:t xml:space="preserve"> MethodDevice methodDevice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0..1</w:t>
      </w:r>
      <w:r w:rsidRPr="00B22D3F">
        <w:rPr>
          <w:rFonts w:ascii="Courier New" w:hAnsi="Courier New" w:cs="Courier New"/>
          <w:color w:val="000000"/>
          <w:sz w:val="18"/>
          <w:szCs w:val="18"/>
        </w:rPr>
        <w:t>);</w:t>
      </w:r>
    </w:p>
    <w:p w14:paraId="4A7F9A86" w14:textId="77777777" w:rsidR="003E1DD2" w:rsidRPr="00B22D3F" w:rsidRDefault="003E1DD2" w:rsidP="003E1DD2">
      <w:pPr>
        <w:autoSpaceDE w:val="0"/>
        <w:autoSpaceDN w:val="0"/>
        <w:adjustRightInd w:val="0"/>
        <w:spacing w:after="0" w:line="240" w:lineRule="auto"/>
        <w:ind w:left="720"/>
        <w:rPr>
          <w:rFonts w:ascii="Courier New" w:hAnsi="Courier New" w:cs="Courier New"/>
          <w:color w:val="000000"/>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qualifier</w:t>
      </w:r>
      <w:r w:rsidRPr="00B22D3F">
        <w:rPr>
          <w:rFonts w:ascii="Courier New" w:hAnsi="Courier New" w:cs="Courier New"/>
          <w:color w:val="000000"/>
          <w:sz w:val="18"/>
          <w:szCs w:val="18"/>
        </w:rPr>
        <w:t xml:space="preserve"> BodyLocation bodyLocation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0..1</w:t>
      </w:r>
      <w:r w:rsidRPr="00B22D3F">
        <w:rPr>
          <w:rFonts w:ascii="Courier New" w:hAnsi="Courier New" w:cs="Courier New"/>
          <w:color w:val="000000"/>
          <w:sz w:val="18"/>
          <w:szCs w:val="18"/>
        </w:rPr>
        <w:t>);</w:t>
      </w:r>
    </w:p>
    <w:p w14:paraId="1C57F654" w14:textId="77777777" w:rsidR="003E1DD2" w:rsidRPr="00B22D3F" w:rsidRDefault="003E1DD2" w:rsidP="003E1DD2">
      <w:pPr>
        <w:autoSpaceDE w:val="0"/>
        <w:autoSpaceDN w:val="0"/>
        <w:adjustRightInd w:val="0"/>
        <w:spacing w:after="0" w:line="240" w:lineRule="auto"/>
        <w:ind w:left="720"/>
        <w:rPr>
          <w:rFonts w:ascii="Courier New" w:hAnsi="Courier New" w:cs="Courier New"/>
          <w:sz w:val="18"/>
          <w:szCs w:val="18"/>
        </w:rPr>
      </w:pPr>
      <w:r w:rsidRPr="00B22D3F">
        <w:rPr>
          <w:rFonts w:ascii="Courier New" w:hAnsi="Courier New" w:cs="Courier New"/>
          <w:color w:val="000000"/>
          <w:sz w:val="18"/>
          <w:szCs w:val="18"/>
        </w:rPr>
        <w:tab/>
        <w:t>.  .  .</w:t>
      </w:r>
    </w:p>
    <w:p w14:paraId="7591A5D1" w14:textId="77777777" w:rsidR="003E1DD2" w:rsidRPr="00B22D3F" w:rsidRDefault="003E1DD2" w:rsidP="003E1DD2">
      <w:pPr>
        <w:autoSpaceDE w:val="0"/>
        <w:autoSpaceDN w:val="0"/>
        <w:adjustRightInd w:val="0"/>
        <w:spacing w:after="0" w:line="240" w:lineRule="auto"/>
        <w:ind w:left="720"/>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modifier</w:t>
      </w:r>
      <w:r w:rsidRPr="00B22D3F">
        <w:rPr>
          <w:rFonts w:ascii="Courier New" w:hAnsi="Courier New" w:cs="Courier New"/>
          <w:color w:val="000000"/>
          <w:sz w:val="18"/>
          <w:szCs w:val="18"/>
        </w:rPr>
        <w:t xml:space="preserve"> Subject subject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0..1</w:t>
      </w:r>
      <w:r w:rsidRPr="00B22D3F">
        <w:rPr>
          <w:rFonts w:ascii="Courier New" w:hAnsi="Courier New" w:cs="Courier New"/>
          <w:color w:val="000000"/>
          <w:sz w:val="18"/>
          <w:szCs w:val="18"/>
        </w:rPr>
        <w:t>);</w:t>
      </w:r>
    </w:p>
    <w:p w14:paraId="6F9330B1" w14:textId="77777777" w:rsidR="003E1DD2" w:rsidRPr="00B22D3F" w:rsidRDefault="003E1DD2" w:rsidP="003E1DD2">
      <w:pPr>
        <w:autoSpaceDE w:val="0"/>
        <w:autoSpaceDN w:val="0"/>
        <w:adjustRightInd w:val="0"/>
        <w:spacing w:after="0" w:line="240" w:lineRule="auto"/>
        <w:ind w:left="720"/>
        <w:rPr>
          <w:rFonts w:ascii="Courier New" w:hAnsi="Courier New" w:cs="Courier New"/>
          <w:color w:val="000000"/>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attribution</w:t>
      </w:r>
      <w:r w:rsidRPr="00B22D3F">
        <w:rPr>
          <w:rFonts w:ascii="Courier New" w:hAnsi="Courier New" w:cs="Courier New"/>
          <w:color w:val="000000"/>
          <w:sz w:val="18"/>
          <w:szCs w:val="18"/>
        </w:rPr>
        <w:t xml:space="preserve"> Observed observed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0..1</w:t>
      </w:r>
      <w:r w:rsidRPr="00B22D3F">
        <w:rPr>
          <w:rFonts w:ascii="Courier New" w:hAnsi="Courier New" w:cs="Courier New"/>
          <w:color w:val="000000"/>
          <w:sz w:val="18"/>
          <w:szCs w:val="18"/>
        </w:rPr>
        <w:t>);</w:t>
      </w:r>
    </w:p>
    <w:p w14:paraId="7CBFFA8C" w14:textId="77777777" w:rsidR="003E1DD2" w:rsidRPr="00B22D3F" w:rsidRDefault="003E1DD2" w:rsidP="003E1DD2">
      <w:pPr>
        <w:autoSpaceDE w:val="0"/>
        <w:autoSpaceDN w:val="0"/>
        <w:adjustRightInd w:val="0"/>
        <w:spacing w:after="0" w:line="240" w:lineRule="auto"/>
        <w:ind w:left="720"/>
        <w:rPr>
          <w:rFonts w:ascii="Courier New" w:hAnsi="Courier New" w:cs="Courier New"/>
          <w:sz w:val="18"/>
          <w:szCs w:val="18"/>
        </w:rPr>
      </w:pPr>
      <w:r w:rsidRPr="00B22D3F">
        <w:rPr>
          <w:rFonts w:ascii="Courier New" w:hAnsi="Courier New" w:cs="Courier New"/>
          <w:color w:val="000000"/>
          <w:sz w:val="18"/>
          <w:szCs w:val="18"/>
        </w:rPr>
        <w:tab/>
        <w:t>.  .  .</w:t>
      </w:r>
    </w:p>
    <w:p w14:paraId="6BFBBDA0" w14:textId="77777777" w:rsidR="003E1DD2" w:rsidRPr="00B22D3F" w:rsidRDefault="003E1DD2" w:rsidP="003E1DD2">
      <w:pPr>
        <w:ind w:left="720"/>
        <w:rPr>
          <w:rFonts w:ascii="Courier New" w:hAnsi="Courier New" w:cs="Courier New"/>
          <w:color w:val="000000"/>
          <w:sz w:val="18"/>
          <w:szCs w:val="18"/>
        </w:rPr>
      </w:pPr>
      <w:r w:rsidRPr="00B22D3F">
        <w:rPr>
          <w:rFonts w:ascii="Courier New" w:hAnsi="Courier New" w:cs="Courier New"/>
          <w:color w:val="000000"/>
          <w:sz w:val="18"/>
          <w:szCs w:val="18"/>
        </w:rPr>
        <w:t>}</w:t>
      </w:r>
    </w:p>
    <w:p w14:paraId="33A68B34" w14:textId="77777777" w:rsidR="003E1DD2" w:rsidRDefault="003E1DD2" w:rsidP="003E1DD2">
      <w:r>
        <w:t xml:space="preserve">The “value” of an instance of </w:t>
      </w:r>
      <w:r w:rsidRPr="006B0AD9">
        <w:rPr>
          <w:i/>
        </w:rPr>
        <w:t>HeartRateMeas</w:t>
      </w:r>
      <w:r>
        <w:t xml:space="preserve"> is conveyed by its “data” component.</w:t>
      </w:r>
    </w:p>
    <w:p w14:paraId="173708E8" w14:textId="77777777" w:rsidR="003E1DD2" w:rsidRDefault="003E1DD2" w:rsidP="00591DD2">
      <w:pPr>
        <w:pStyle w:val="Heading4"/>
      </w:pPr>
      <w:r>
        <w:t>Compound Statement</w:t>
      </w:r>
    </w:p>
    <w:p w14:paraId="355D7CE8" w14:textId="77777777" w:rsidR="003E1DD2" w:rsidRDefault="003E1DD2" w:rsidP="003E1DD2">
      <w:r w:rsidRPr="003E6FEB">
        <w:t xml:space="preserve">A </w:t>
      </w:r>
      <w:r>
        <w:t>s</w:t>
      </w:r>
      <w:r w:rsidRPr="003E6FEB">
        <w:t xml:space="preserve">tatement </w:t>
      </w:r>
      <w:r>
        <w:t>who</w:t>
      </w:r>
      <w:r w:rsidRPr="003E6FEB">
        <w:t>s</w:t>
      </w:r>
      <w:r>
        <w:t>e</w:t>
      </w:r>
      <w:r w:rsidRPr="003E6FEB">
        <w:t xml:space="preserve"> meaning is convey</w:t>
      </w:r>
      <w:r>
        <w:t>ed by multiple values (</w:t>
      </w:r>
      <w:r w:rsidRPr="003E6FEB">
        <w:t>with associated modifiers and qualifiers</w:t>
      </w:r>
      <w:r>
        <w:t xml:space="preserve">) is called a “compound” statement.  Its value choice is a list of items rather than a single data component.  </w:t>
      </w:r>
      <w:r w:rsidRPr="00AE7BB5">
        <w:t xml:space="preserve">The meaning of the </w:t>
      </w:r>
      <w:r>
        <w:t>c</w:t>
      </w:r>
      <w:r w:rsidRPr="00AE7BB5">
        <w:t xml:space="preserve">ompound </w:t>
      </w:r>
      <w:r>
        <w:t>s</w:t>
      </w:r>
      <w:r w:rsidRPr="00AE7BB5">
        <w:t xml:space="preserve">tatement is </w:t>
      </w:r>
      <w:r>
        <w:t>conveyed by the values of its items</w:t>
      </w:r>
      <w:r w:rsidRPr="00AE7BB5">
        <w:t xml:space="preserve"> interpreted together</w:t>
      </w:r>
      <w:r>
        <w:t>.</w:t>
      </w:r>
    </w:p>
    <w:p w14:paraId="5E8D94D7" w14:textId="77777777" w:rsidR="003E1DD2" w:rsidRPr="00AE7BB5" w:rsidRDefault="003E1DD2" w:rsidP="003E1DD2">
      <w:pPr>
        <w:rPr>
          <w:rFonts w:ascii="Times New Roman" w:hAnsi="Times New Roman" w:cs="Times New Roman"/>
        </w:rPr>
      </w:pPr>
      <w:r>
        <w:t>An e</w:t>
      </w:r>
      <w:r w:rsidRPr="00C83F93">
        <w:t xml:space="preserve">xample of </w:t>
      </w:r>
      <w:r>
        <w:t xml:space="preserve">a </w:t>
      </w:r>
      <w:r w:rsidRPr="00C83F93">
        <w:t xml:space="preserve">compound statement </w:t>
      </w:r>
      <w:r>
        <w:t xml:space="preserve">is the </w:t>
      </w:r>
      <w:r w:rsidRPr="00CA6B58">
        <w:rPr>
          <w:i/>
          <w:iCs/>
        </w:rPr>
        <w:t>MechanicalVentilationPeriod</w:t>
      </w:r>
      <w:r>
        <w:t xml:space="preserve"> CEM.</w:t>
      </w:r>
    </w:p>
    <w:p w14:paraId="7893DDA9" w14:textId="77777777" w:rsidR="003E1DD2" w:rsidRPr="00B22D3F" w:rsidRDefault="003E1DD2" w:rsidP="003E1DD2">
      <w:pPr>
        <w:autoSpaceDE w:val="0"/>
        <w:autoSpaceDN w:val="0"/>
        <w:adjustRightInd w:val="0"/>
        <w:spacing w:after="0" w:line="240" w:lineRule="auto"/>
        <w:rPr>
          <w:rFonts w:ascii="Courier New" w:hAnsi="Courier New" w:cs="Courier New"/>
          <w:sz w:val="18"/>
          <w:szCs w:val="18"/>
        </w:rPr>
      </w:pPr>
      <w:r w:rsidRPr="00B22D3F">
        <w:rPr>
          <w:rFonts w:ascii="Courier New" w:hAnsi="Courier New" w:cs="Courier New"/>
          <w:b/>
          <w:bCs/>
          <w:color w:val="7F0055"/>
          <w:sz w:val="18"/>
          <w:szCs w:val="18"/>
        </w:rPr>
        <w:t>model</w:t>
      </w:r>
      <w:r w:rsidRPr="00B22D3F">
        <w:rPr>
          <w:rFonts w:ascii="Courier New" w:hAnsi="Courier New" w:cs="Courier New"/>
          <w:color w:val="000000"/>
          <w:sz w:val="18"/>
          <w:szCs w:val="18"/>
        </w:rPr>
        <w:t xml:space="preserve"> MechanicalVentilationPeriod </w:t>
      </w:r>
      <w:r w:rsidRPr="00B22D3F">
        <w:rPr>
          <w:rFonts w:ascii="Courier New" w:hAnsi="Courier New" w:cs="Courier New"/>
          <w:b/>
          <w:bCs/>
          <w:color w:val="7F0055"/>
          <w:sz w:val="18"/>
          <w:szCs w:val="18"/>
        </w:rPr>
        <w:t>is</w:t>
      </w: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statement</w:t>
      </w:r>
      <w:r w:rsidRPr="00B22D3F">
        <w:rPr>
          <w:rFonts w:ascii="Courier New" w:hAnsi="Courier New" w:cs="Courier New"/>
          <w:color w:val="000000"/>
          <w:sz w:val="18"/>
          <w:szCs w:val="18"/>
        </w:rPr>
        <w:t xml:space="preserve"> {</w:t>
      </w:r>
    </w:p>
    <w:p w14:paraId="5BAB8944" w14:textId="77777777" w:rsidR="003E1DD2" w:rsidRPr="00B22D3F" w:rsidRDefault="003E1DD2" w:rsidP="003E1DD2">
      <w:pPr>
        <w:autoSpaceDE w:val="0"/>
        <w:autoSpaceDN w:val="0"/>
        <w:adjustRightInd w:val="0"/>
        <w:spacing w:after="0" w:line="240" w:lineRule="auto"/>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7F0055"/>
          <w:sz w:val="18"/>
          <w:szCs w:val="18"/>
        </w:rPr>
        <w:t>key</w:t>
      </w:r>
      <w:r w:rsidRPr="00B22D3F">
        <w:rPr>
          <w:rFonts w:ascii="Courier New" w:hAnsi="Courier New" w:cs="Courier New"/>
          <w:color w:val="000000"/>
          <w:sz w:val="18"/>
          <w:szCs w:val="18"/>
        </w:rPr>
        <w:t xml:space="preserve"> </w:t>
      </w:r>
      <w:r w:rsidRPr="00B22D3F">
        <w:rPr>
          <w:rFonts w:ascii="Courier New" w:hAnsi="Courier New" w:cs="Courier New"/>
          <w:b/>
          <w:bCs/>
          <w:color w:val="7F0055"/>
          <w:sz w:val="18"/>
          <w:szCs w:val="18"/>
        </w:rPr>
        <w:t>code</w:t>
      </w:r>
      <w:r w:rsidRPr="00B22D3F">
        <w:rPr>
          <w:rFonts w:ascii="Courier New" w:hAnsi="Courier New" w:cs="Courier New"/>
          <w:color w:val="000000"/>
          <w:sz w:val="18"/>
          <w:szCs w:val="18"/>
        </w:rPr>
        <w:t>(MechanicalVentilationPeriod_KEY_ECID);</w:t>
      </w:r>
    </w:p>
    <w:p w14:paraId="5EBDCCB1" w14:textId="77777777" w:rsidR="003E1DD2" w:rsidRPr="00B22D3F" w:rsidRDefault="003E1DD2" w:rsidP="003E1DD2">
      <w:pPr>
        <w:autoSpaceDE w:val="0"/>
        <w:autoSpaceDN w:val="0"/>
        <w:adjustRightInd w:val="0"/>
        <w:spacing w:after="0" w:line="240" w:lineRule="auto"/>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item</w:t>
      </w:r>
      <w:r w:rsidRPr="00B22D3F">
        <w:rPr>
          <w:rFonts w:ascii="Courier New" w:hAnsi="Courier New" w:cs="Courier New"/>
          <w:color w:val="000000"/>
          <w:sz w:val="18"/>
          <w:szCs w:val="18"/>
        </w:rPr>
        <w:t xml:space="preserve"> StartTime startTime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0..1</w:t>
      </w:r>
      <w:r w:rsidRPr="00B22D3F">
        <w:rPr>
          <w:rFonts w:ascii="Courier New" w:hAnsi="Courier New" w:cs="Courier New"/>
          <w:color w:val="000000"/>
          <w:sz w:val="18"/>
          <w:szCs w:val="18"/>
        </w:rPr>
        <w:t>);</w:t>
      </w:r>
    </w:p>
    <w:p w14:paraId="32629E15" w14:textId="77777777" w:rsidR="003E1DD2" w:rsidRPr="00B22D3F" w:rsidRDefault="003E1DD2" w:rsidP="003E1DD2">
      <w:pPr>
        <w:autoSpaceDE w:val="0"/>
        <w:autoSpaceDN w:val="0"/>
        <w:adjustRightInd w:val="0"/>
        <w:spacing w:after="0" w:line="240" w:lineRule="auto"/>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item</w:t>
      </w:r>
      <w:r w:rsidRPr="00B22D3F">
        <w:rPr>
          <w:rFonts w:ascii="Courier New" w:hAnsi="Courier New" w:cs="Courier New"/>
          <w:color w:val="000000"/>
          <w:sz w:val="18"/>
          <w:szCs w:val="18"/>
        </w:rPr>
        <w:t xml:space="preserve"> EndTime endTime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0..1</w:t>
      </w:r>
      <w:r w:rsidRPr="00B22D3F">
        <w:rPr>
          <w:rFonts w:ascii="Courier New" w:hAnsi="Courier New" w:cs="Courier New"/>
          <w:color w:val="000000"/>
          <w:sz w:val="18"/>
          <w:szCs w:val="18"/>
        </w:rPr>
        <w:t>);</w:t>
      </w:r>
    </w:p>
    <w:p w14:paraId="0C57682B" w14:textId="77777777" w:rsidR="003E1DD2" w:rsidRPr="00B22D3F" w:rsidRDefault="003E1DD2" w:rsidP="003E1DD2">
      <w:pPr>
        <w:autoSpaceDE w:val="0"/>
        <w:autoSpaceDN w:val="0"/>
        <w:adjustRightInd w:val="0"/>
        <w:spacing w:after="0" w:line="240" w:lineRule="auto"/>
        <w:rPr>
          <w:rFonts w:ascii="Courier New" w:hAnsi="Courier New" w:cs="Courier New"/>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qualifier</w:t>
      </w:r>
      <w:r w:rsidRPr="00B22D3F">
        <w:rPr>
          <w:rFonts w:ascii="Courier New" w:hAnsi="Courier New" w:cs="Courier New"/>
          <w:color w:val="000000"/>
          <w:sz w:val="18"/>
          <w:szCs w:val="18"/>
        </w:rPr>
        <w:t xml:space="preserve"> Comment comment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0-M</w:t>
      </w:r>
      <w:r w:rsidRPr="00B22D3F">
        <w:rPr>
          <w:rFonts w:ascii="Courier New" w:hAnsi="Courier New" w:cs="Courier New"/>
          <w:color w:val="000000"/>
          <w:sz w:val="18"/>
          <w:szCs w:val="18"/>
        </w:rPr>
        <w:t>);</w:t>
      </w:r>
    </w:p>
    <w:p w14:paraId="1043F99D" w14:textId="77777777" w:rsidR="003E1DD2" w:rsidRPr="00B22D3F" w:rsidRDefault="003E1DD2" w:rsidP="003E1DD2">
      <w:pPr>
        <w:autoSpaceDE w:val="0"/>
        <w:autoSpaceDN w:val="0"/>
        <w:adjustRightInd w:val="0"/>
        <w:spacing w:after="0" w:line="240" w:lineRule="auto"/>
        <w:rPr>
          <w:rFonts w:ascii="Courier New" w:hAnsi="Courier New" w:cs="Courier New"/>
          <w:color w:val="000000"/>
          <w:sz w:val="18"/>
          <w:szCs w:val="18"/>
        </w:rPr>
      </w:pPr>
      <w:r w:rsidRPr="00B22D3F">
        <w:rPr>
          <w:rFonts w:ascii="Courier New" w:hAnsi="Courier New" w:cs="Courier New"/>
          <w:color w:val="000000"/>
          <w:sz w:val="18"/>
          <w:szCs w:val="18"/>
        </w:rPr>
        <w:t xml:space="preserve">  </w:t>
      </w:r>
      <w:r w:rsidRPr="00B22D3F">
        <w:rPr>
          <w:rFonts w:ascii="Courier New" w:hAnsi="Courier New" w:cs="Courier New"/>
          <w:b/>
          <w:bCs/>
          <w:color w:val="0000A0"/>
          <w:sz w:val="18"/>
          <w:szCs w:val="18"/>
        </w:rPr>
        <w:t>attribution</w:t>
      </w:r>
      <w:r w:rsidRPr="00B22D3F">
        <w:rPr>
          <w:rFonts w:ascii="Courier New" w:hAnsi="Courier New" w:cs="Courier New"/>
          <w:color w:val="000000"/>
          <w:sz w:val="18"/>
          <w:szCs w:val="18"/>
        </w:rPr>
        <w:t xml:space="preserve"> Observed observed </w:t>
      </w:r>
      <w:r w:rsidRPr="00B22D3F">
        <w:rPr>
          <w:rFonts w:ascii="Courier New" w:hAnsi="Courier New" w:cs="Courier New"/>
          <w:b/>
          <w:bCs/>
          <w:color w:val="7F0055"/>
          <w:sz w:val="18"/>
          <w:szCs w:val="18"/>
        </w:rPr>
        <w:t>card</w:t>
      </w:r>
      <w:r w:rsidRPr="00B22D3F">
        <w:rPr>
          <w:rFonts w:ascii="Courier New" w:hAnsi="Courier New" w:cs="Courier New"/>
          <w:color w:val="000000"/>
          <w:sz w:val="18"/>
          <w:szCs w:val="18"/>
        </w:rPr>
        <w:t>(</w:t>
      </w:r>
      <w:r w:rsidRPr="00B22D3F">
        <w:rPr>
          <w:rFonts w:ascii="Courier New" w:hAnsi="Courier New" w:cs="Courier New"/>
          <w:color w:val="7D7D7D"/>
          <w:sz w:val="18"/>
          <w:szCs w:val="18"/>
        </w:rPr>
        <w:t>0..1</w:t>
      </w:r>
      <w:r w:rsidRPr="00B22D3F">
        <w:rPr>
          <w:rFonts w:ascii="Courier New" w:hAnsi="Courier New" w:cs="Courier New"/>
          <w:color w:val="000000"/>
          <w:sz w:val="18"/>
          <w:szCs w:val="18"/>
        </w:rPr>
        <w:t>);</w:t>
      </w:r>
    </w:p>
    <w:p w14:paraId="1ACBB429" w14:textId="77777777" w:rsidR="003E1DD2" w:rsidRPr="00B22D3F" w:rsidRDefault="003E1DD2" w:rsidP="003E1DD2">
      <w:pPr>
        <w:autoSpaceDE w:val="0"/>
        <w:autoSpaceDN w:val="0"/>
        <w:adjustRightInd w:val="0"/>
        <w:spacing w:after="0" w:line="240" w:lineRule="auto"/>
        <w:rPr>
          <w:rFonts w:ascii="Courier New" w:hAnsi="Courier New" w:cs="Courier New"/>
          <w:sz w:val="18"/>
          <w:szCs w:val="18"/>
        </w:rPr>
      </w:pPr>
      <w:r w:rsidRPr="00B22D3F">
        <w:rPr>
          <w:rFonts w:ascii="Courier New" w:hAnsi="Courier New" w:cs="Courier New"/>
          <w:color w:val="000000"/>
          <w:sz w:val="18"/>
          <w:szCs w:val="18"/>
        </w:rPr>
        <w:tab/>
        <w:t>.  .  .</w:t>
      </w:r>
    </w:p>
    <w:p w14:paraId="13CB3E3F" w14:textId="77777777" w:rsidR="003E1DD2" w:rsidRPr="00B22D3F" w:rsidRDefault="003E1DD2" w:rsidP="003E1DD2">
      <w:pPr>
        <w:autoSpaceDE w:val="0"/>
        <w:autoSpaceDN w:val="0"/>
        <w:adjustRightInd w:val="0"/>
        <w:spacing w:after="0" w:line="240" w:lineRule="auto"/>
        <w:rPr>
          <w:rFonts w:ascii="Courier New" w:hAnsi="Courier New" w:cs="Courier New"/>
          <w:color w:val="000000"/>
          <w:sz w:val="18"/>
          <w:szCs w:val="18"/>
        </w:rPr>
      </w:pPr>
      <w:r w:rsidRPr="00B22D3F">
        <w:rPr>
          <w:rFonts w:ascii="Courier New" w:hAnsi="Courier New" w:cs="Courier New"/>
          <w:color w:val="000000"/>
          <w:sz w:val="18"/>
          <w:szCs w:val="18"/>
        </w:rPr>
        <w:t>}</w:t>
      </w:r>
    </w:p>
    <w:p w14:paraId="771FB6F3" w14:textId="77777777" w:rsidR="003E1DD2" w:rsidRDefault="003E1DD2" w:rsidP="003E1DD2">
      <w:pPr>
        <w:autoSpaceDE w:val="0"/>
        <w:autoSpaceDN w:val="0"/>
        <w:adjustRightInd w:val="0"/>
        <w:spacing w:after="0" w:line="240" w:lineRule="auto"/>
        <w:rPr>
          <w:rFonts w:ascii="Courier New" w:hAnsi="Courier New" w:cs="Courier New"/>
          <w:color w:val="000000"/>
          <w:sz w:val="20"/>
          <w:szCs w:val="20"/>
        </w:rPr>
      </w:pPr>
    </w:p>
    <w:p w14:paraId="16BA6DBC" w14:textId="77777777" w:rsidR="003E1DD2" w:rsidRDefault="003E1DD2" w:rsidP="003E1DD2">
      <w:pPr>
        <w:autoSpaceDE w:val="0"/>
        <w:autoSpaceDN w:val="0"/>
        <w:adjustRightInd w:val="0"/>
        <w:spacing w:after="0" w:line="240" w:lineRule="auto"/>
      </w:pPr>
    </w:p>
    <w:p w14:paraId="091076AE" w14:textId="77777777" w:rsidR="009711CE" w:rsidRDefault="009711CE" w:rsidP="009711CE">
      <w:pPr>
        <w:autoSpaceDE w:val="0"/>
        <w:autoSpaceDN w:val="0"/>
        <w:adjustRightInd w:val="0"/>
        <w:spacing w:after="0" w:line="240" w:lineRule="auto"/>
        <w:rPr>
          <w:rFonts w:ascii="Courier New" w:hAnsi="Courier New" w:cs="Courier New"/>
          <w:color w:val="000000"/>
          <w:sz w:val="20"/>
          <w:szCs w:val="20"/>
        </w:rPr>
      </w:pPr>
      <w:r>
        <w:t xml:space="preserve">The “value” of an instance of </w:t>
      </w:r>
      <w:r w:rsidRPr="006B0AD9">
        <w:rPr>
          <w:i/>
        </w:rPr>
        <w:t>MechanicalVentilationPeriod</w:t>
      </w:r>
      <w:r>
        <w:t xml:space="preserve"> is conveyed by the combination of the start time and end time.</w:t>
      </w:r>
    </w:p>
    <w:p w14:paraId="57A59939" w14:textId="77777777" w:rsidR="002B183A" w:rsidRDefault="002B183A" w:rsidP="00591DD2">
      <w:pPr>
        <w:pStyle w:val="Heading3"/>
      </w:pPr>
      <w:bookmarkStart w:id="142" w:name="_Toc333001802"/>
      <w:r>
        <w:t>Statements Differentiated by Clinical Usage and Semantics</w:t>
      </w:r>
      <w:bookmarkEnd w:id="142"/>
    </w:p>
    <w:p w14:paraId="06F3F966" w14:textId="77777777" w:rsidR="002B183A" w:rsidRDefault="002B183A" w:rsidP="002B183A">
      <w:pPr>
        <w:spacing w:after="0" w:line="240" w:lineRule="auto"/>
      </w:pPr>
      <w:r>
        <w:t>Another way to categorize statements is by their clinical usage and semantics.  Statements can fall into several usage and semantics categories:</w:t>
      </w:r>
    </w:p>
    <w:p w14:paraId="58B381CA" w14:textId="77777777" w:rsidR="002B183A" w:rsidRDefault="002B183A" w:rsidP="002B183A">
      <w:pPr>
        <w:spacing w:after="0" w:line="240" w:lineRule="auto"/>
      </w:pPr>
    </w:p>
    <w:p w14:paraId="79870403" w14:textId="77777777" w:rsidR="0048088D" w:rsidRDefault="0048088D" w:rsidP="00B73061">
      <w:pPr>
        <w:pStyle w:val="ListParagraph"/>
        <w:numPr>
          <w:ilvl w:val="0"/>
          <w:numId w:val="19"/>
        </w:numPr>
      </w:pPr>
      <w:r>
        <w:t>Measurements</w:t>
      </w:r>
    </w:p>
    <w:p w14:paraId="4BB1DAEE" w14:textId="77777777" w:rsidR="0048088D" w:rsidRDefault="0048088D" w:rsidP="00B73061">
      <w:pPr>
        <w:pStyle w:val="ListParagraph"/>
        <w:numPr>
          <w:ilvl w:val="0"/>
          <w:numId w:val="19"/>
        </w:numPr>
      </w:pPr>
      <w:r>
        <w:t>Evaluations</w:t>
      </w:r>
    </w:p>
    <w:p w14:paraId="0128AF69" w14:textId="77777777" w:rsidR="002B183A" w:rsidRDefault="002B183A" w:rsidP="00B73061">
      <w:pPr>
        <w:pStyle w:val="ListParagraph"/>
        <w:numPr>
          <w:ilvl w:val="0"/>
          <w:numId w:val="19"/>
        </w:numPr>
      </w:pPr>
      <w:r>
        <w:t>Assertions</w:t>
      </w:r>
    </w:p>
    <w:p w14:paraId="10DE058C" w14:textId="77777777" w:rsidR="002B183A" w:rsidRDefault="002B183A" w:rsidP="00B73061">
      <w:pPr>
        <w:pStyle w:val="ListParagraph"/>
        <w:numPr>
          <w:ilvl w:val="0"/>
          <w:numId w:val="19"/>
        </w:numPr>
      </w:pPr>
      <w:r>
        <w:t>Procedures</w:t>
      </w:r>
    </w:p>
    <w:p w14:paraId="30877A64" w14:textId="77777777" w:rsidR="002B183A" w:rsidRDefault="002B183A" w:rsidP="002B183A">
      <w:pPr>
        <w:spacing w:after="0" w:line="240" w:lineRule="auto"/>
      </w:pPr>
    </w:p>
    <w:p w14:paraId="586F2BF3" w14:textId="77777777" w:rsidR="00FF2411" w:rsidRDefault="002B183A" w:rsidP="00226253">
      <w:r>
        <w:lastRenderedPageBreak/>
        <w:t xml:space="preserve">Certain structural differences exist between these types of statements. </w:t>
      </w:r>
      <w:r w:rsidR="00FF2411">
        <w:t xml:space="preserve">At times it is difficult to choose between </w:t>
      </w:r>
      <w:r w:rsidR="00A16580">
        <w:t>them.</w:t>
      </w:r>
    </w:p>
    <w:p w14:paraId="3BF5F4C3" w14:textId="77777777" w:rsidR="0048088D" w:rsidRDefault="0048088D" w:rsidP="00591DD2">
      <w:pPr>
        <w:pStyle w:val="Heading4"/>
      </w:pPr>
      <w:bookmarkStart w:id="143" w:name="_Ref321298878"/>
      <w:r>
        <w:t>Measurements</w:t>
      </w:r>
      <w:bookmarkEnd w:id="143"/>
    </w:p>
    <w:p w14:paraId="65BBB926" w14:textId="77777777" w:rsidR="0048088D" w:rsidRDefault="0048088D" w:rsidP="0048088D">
      <w:r w:rsidRPr="009458BC">
        <w:t xml:space="preserve">A measurement holds </w:t>
      </w:r>
      <w:r>
        <w:t xml:space="preserve">the name of a “test” in the key (e.g., “heart rate measurement”, “serum glucose lab test”, etc.) and the test result value in “data”.  Another way to view the situation is the key holds </w:t>
      </w:r>
      <w:r w:rsidRPr="009458BC">
        <w:t>a "question" (e.g., "what is the heart rate?", "what is the serum glucose?")</w:t>
      </w:r>
      <w:r>
        <w:t xml:space="preserve"> and “data” holds the answer.</w:t>
      </w:r>
    </w:p>
    <w:p w14:paraId="6DBADE9D" w14:textId="77777777" w:rsidR="0048088D" w:rsidRDefault="0048088D" w:rsidP="0048088D">
      <w:r>
        <w:t>Data</w:t>
      </w:r>
      <w:r w:rsidR="00603846">
        <w:t xml:space="preserve"> for measurement models</w:t>
      </w:r>
      <w:r>
        <w:t xml:space="preserve"> is comprised of a PQ</w:t>
      </w:r>
      <w:r w:rsidR="00977110">
        <w:rPr>
          <w:rStyle w:val="FootnoteReference"/>
        </w:rPr>
        <w:footnoteReference w:id="54"/>
      </w:r>
      <w:r>
        <w:t xml:space="preserve"> </w:t>
      </w:r>
      <w:r w:rsidR="00977110">
        <w:t>(physical quantity) or CO</w:t>
      </w:r>
      <w:r w:rsidR="00977110">
        <w:rPr>
          <w:rStyle w:val="FootnoteReference"/>
        </w:rPr>
        <w:footnoteReference w:id="55"/>
      </w:r>
      <w:r w:rsidR="00977110">
        <w:t xml:space="preserve"> </w:t>
      </w:r>
      <w:r w:rsidR="00603846">
        <w:t xml:space="preserve">(coded ordinal) </w:t>
      </w:r>
      <w:r>
        <w:t>value, and data is often constrained to a valid unit of measurement domain.</w:t>
      </w:r>
      <w:r w:rsidR="00487A6A">
        <w:t xml:space="preserve">  Any clinical element </w:t>
      </w:r>
      <w:r w:rsidR="004709C1">
        <w:t xml:space="preserve">(a test, a study, a procedure, etc.) </w:t>
      </w:r>
      <w:r w:rsidR="00487A6A">
        <w:t>that fits this pattern of a name and a numeric value with a unit of measure</w:t>
      </w:r>
      <w:r w:rsidR="004709C1">
        <w:t xml:space="preserve"> is modeled with a measurement template.</w:t>
      </w:r>
      <w:r w:rsidR="00487A6A">
        <w:t xml:space="preserve">  </w:t>
      </w:r>
      <w:r w:rsidR="00B317E5">
        <w:fldChar w:fldCharType="begin"/>
      </w:r>
      <w:r w:rsidR="00487A6A">
        <w:instrText xml:space="preserve"> REF _Ref320540375 \h </w:instrText>
      </w:r>
      <w:r w:rsidR="00B317E5">
        <w:fldChar w:fldCharType="separate"/>
      </w:r>
      <w:r w:rsidR="00487A6A">
        <w:t xml:space="preserve">Figure </w:t>
      </w:r>
      <w:r w:rsidR="00487A6A">
        <w:rPr>
          <w:noProof/>
        </w:rPr>
        <w:t>17</w:t>
      </w:r>
      <w:r w:rsidR="00B317E5">
        <w:fldChar w:fldCharType="end"/>
      </w:r>
      <w:r>
        <w:t xml:space="preserve"> </w:t>
      </w:r>
      <w:r w:rsidR="00487A6A">
        <w:t>s</w:t>
      </w:r>
      <w:r>
        <w:t>hows the heart rate measurement model as an example of a measurement CEM.</w:t>
      </w:r>
    </w:p>
    <w:p w14:paraId="34FB17E2" w14:textId="77777777" w:rsidR="006E4CCE" w:rsidRDefault="006E4CCE" w:rsidP="00D5018C">
      <w:r>
        <w:t xml:space="preserve">A Measurement CDL template exists, which contains the common qualifiers, modifiers, and attributions desired in a measurement model.  The modeler can </w:t>
      </w:r>
      <w:r w:rsidR="00FF5529">
        <w:t>open</w:t>
      </w:r>
      <w:r>
        <w:t xml:space="preserve"> this template, modify it as necessary, and save the result as a new model.</w:t>
      </w:r>
    </w:p>
    <w:p w14:paraId="1FD013D8" w14:textId="77777777" w:rsidR="00C02673" w:rsidRDefault="0063139D" w:rsidP="00591DD2">
      <w:pPr>
        <w:pStyle w:val="Heading5"/>
      </w:pPr>
      <w:r>
        <w:t>Calculations</w:t>
      </w:r>
    </w:p>
    <w:p w14:paraId="0C95F7AD" w14:textId="77777777" w:rsidR="0063139D" w:rsidRDefault="00901AF9" w:rsidP="00C02673">
      <w:r>
        <w:t xml:space="preserve">A qualifier may be used to indicate that </w:t>
      </w:r>
      <w:r w:rsidR="0063139D">
        <w:t xml:space="preserve">a model instance represents </w:t>
      </w:r>
      <w:r w:rsidR="00C02673">
        <w:t>“</w:t>
      </w:r>
      <w:r w:rsidR="0063139D">
        <w:t>c</w:t>
      </w:r>
      <w:r w:rsidR="00C02673">
        <w:t>alculated”</w:t>
      </w:r>
      <w:r w:rsidR="0063139D">
        <w:t xml:space="preserve"> data</w:t>
      </w:r>
      <w:r w:rsidR="00C02673">
        <w:t xml:space="preserve"> </w:t>
      </w:r>
      <w:r w:rsidR="0063139D">
        <w:t xml:space="preserve">(as opposed to directly measured data).  Either a true/false “calculated indicator” qualifier can be added to a model or a “method” qualifier, one of whose values </w:t>
      </w:r>
      <w:r w:rsidR="00603846">
        <w:t>is “</w:t>
      </w:r>
      <w:r w:rsidR="0063139D">
        <w:t xml:space="preserve">calculated” can be </w:t>
      </w:r>
      <w:commentRangeStart w:id="144"/>
      <w:r w:rsidR="0063139D">
        <w:t>added</w:t>
      </w:r>
      <w:commentRangeEnd w:id="144"/>
      <w:r w:rsidR="00345E66">
        <w:rPr>
          <w:rStyle w:val="CommentReference"/>
        </w:rPr>
        <w:commentReference w:id="144"/>
      </w:r>
      <w:r w:rsidR="0063139D">
        <w:t>.  Alternatively, the fact that a model instance represents calculated data can be captured in the name of the model, i.e., by pre-coordinating</w:t>
      </w:r>
      <w:r w:rsidR="00C02673">
        <w:t xml:space="preserve"> </w:t>
      </w:r>
      <w:r w:rsidR="0063139D">
        <w:t xml:space="preserve">“calculated” </w:t>
      </w:r>
      <w:r w:rsidR="00C02673">
        <w:t>into the name</w:t>
      </w:r>
      <w:r w:rsidR="0063139D">
        <w:t>.</w:t>
      </w:r>
    </w:p>
    <w:p w14:paraId="704B4FC8" w14:textId="77777777" w:rsidR="0063139D" w:rsidRDefault="0063139D" w:rsidP="00C02673">
      <w:r>
        <w:t>In the first case (using the qualifier), some model instances will represent calculated data while others will not (depending on the value of the qualifier</w:t>
      </w:r>
      <w:r w:rsidR="00345E66">
        <w:t>)</w:t>
      </w:r>
      <w:r>
        <w:t xml:space="preserve">.  In the second case (precoordinating “calculated” into the name of the model), all instances of the model will represent calculated data – the semantics of the model </w:t>
      </w:r>
      <w:r w:rsidR="00345E66">
        <w:t xml:space="preserve">itself </w:t>
      </w:r>
      <w:r>
        <w:t>are that the model represents calculated data.  The choice of which approach to use is somewhat subjective, determined by anticipated usage.</w:t>
      </w:r>
    </w:p>
    <w:p w14:paraId="1440A4BE" w14:textId="77777777" w:rsidR="0063139D" w:rsidRDefault="0063139D" w:rsidP="00C02673">
      <w:r>
        <w:t xml:space="preserve">If the common usage is that all instances – whether calculated or measured – are retrieved and viewed together, the model should represent the </w:t>
      </w:r>
      <w:r w:rsidR="00B26882">
        <w:t>generic element, and “calculated” should be a qualifier.  If the common usage is that calculated data are treated (retrieved, viewed, analyzed) separate from directly measured data, it implies that semantically, the calculated data and measured data are different, and two separate models should be used.</w:t>
      </w:r>
    </w:p>
    <w:p w14:paraId="0EFCD4E2" w14:textId="77777777" w:rsidR="00C02673" w:rsidRPr="00B55523" w:rsidRDefault="00B26882" w:rsidP="00C02673">
      <w:r>
        <w:lastRenderedPageBreak/>
        <w:t>For example,</w:t>
      </w:r>
      <w:r w:rsidR="00C02673">
        <w:t xml:space="preserve"> </w:t>
      </w:r>
      <w:r>
        <w:t>c</w:t>
      </w:r>
      <w:r w:rsidR="00C02673">
        <w:t xml:space="preserve">alculated </w:t>
      </w:r>
      <w:r>
        <w:t>m</w:t>
      </w:r>
      <w:r w:rsidR="00C02673">
        <w:t xml:space="preserve">inute </w:t>
      </w:r>
      <w:r>
        <w:t>v</w:t>
      </w:r>
      <w:r w:rsidR="00C02673">
        <w:t>olume</w:t>
      </w:r>
      <w:r>
        <w:t>s</w:t>
      </w:r>
      <w:r w:rsidR="00C02673">
        <w:t xml:space="preserve">, which </w:t>
      </w:r>
      <w:r>
        <w:t>are</w:t>
      </w:r>
      <w:r w:rsidR="00C02673">
        <w:t xml:space="preserve"> the </w:t>
      </w:r>
      <w:r w:rsidR="00C02673" w:rsidRPr="00B55523">
        <w:rPr>
          <w:i/>
        </w:rPr>
        <w:t>expected</w:t>
      </w:r>
      <w:r w:rsidR="00C02673">
        <w:t xml:space="preserve"> measured minute volume</w:t>
      </w:r>
      <w:r>
        <w:t>s</w:t>
      </w:r>
      <w:r w:rsidR="00C02673">
        <w:t xml:space="preserve"> obtained from a ventilated patient </w:t>
      </w:r>
      <w:r>
        <w:t>are</w:t>
      </w:r>
      <w:r w:rsidR="00C02673">
        <w:t xml:space="preserve"> important to separate from</w:t>
      </w:r>
      <w:r>
        <w:t xml:space="preserve"> </w:t>
      </w:r>
      <w:r w:rsidR="00C02673" w:rsidRPr="00B26882">
        <w:t xml:space="preserve">the observed </w:t>
      </w:r>
      <w:r w:rsidR="00C02673" w:rsidRPr="00B55523">
        <w:rPr>
          <w:i/>
          <w:iCs/>
        </w:rPr>
        <w:t>actual</w:t>
      </w:r>
      <w:r w:rsidR="00C02673" w:rsidRPr="00B55523">
        <w:t xml:space="preserve"> measured minute volume</w:t>
      </w:r>
      <w:r>
        <w:t>s</w:t>
      </w:r>
      <w:r w:rsidR="00C02673">
        <w:t xml:space="preserve">.  </w:t>
      </w:r>
      <w:r w:rsidR="00C02673" w:rsidRPr="00B55523">
        <w:t xml:space="preserve">The </w:t>
      </w:r>
      <w:r w:rsidR="00C02673" w:rsidRPr="00B55523">
        <w:rPr>
          <w:i/>
          <w:iCs/>
        </w:rPr>
        <w:t>expected</w:t>
      </w:r>
      <w:r w:rsidR="00C02673" w:rsidRPr="00B55523">
        <w:t xml:space="preserve"> minimum mandatory minute volume is calculated based on the set </w:t>
      </w:r>
      <w:r>
        <w:t xml:space="preserve">respiratory rate </w:t>
      </w:r>
      <w:r w:rsidR="00C02673" w:rsidRPr="00B55523">
        <w:t>and tidal volume</w:t>
      </w:r>
      <w:r w:rsidR="00C02673">
        <w:t>.</w:t>
      </w:r>
      <w:r>
        <w:t xml:space="preserve">  Therefore, calculated minute volume and actual measured minute volume would be represented by different models.</w:t>
      </w:r>
      <w:r w:rsidR="00C02673">
        <w:t xml:space="preserve"> </w:t>
      </w:r>
    </w:p>
    <w:p w14:paraId="147F9D00" w14:textId="6E8308A1" w:rsidR="00B26882" w:rsidRPr="00302119" w:rsidRDefault="00806B96" w:rsidP="00C02673">
      <w:pPr>
        <w:pStyle w:val="NormalWeb"/>
        <w:spacing w:before="0" w:beforeAutospacing="0" w:after="0" w:afterAutospacing="0"/>
        <w:rPr>
          <w:rFonts w:asciiTheme="minorHAnsi" w:hAnsiTheme="minorHAnsi"/>
          <w:sz w:val="22"/>
          <w:szCs w:val="22"/>
        </w:rPr>
      </w:pPr>
      <w:r>
        <w:rPr>
          <w:noProof/>
        </w:rPr>
        <mc:AlternateContent>
          <mc:Choice Requires="wpg">
            <w:drawing>
              <wp:anchor distT="182880" distB="0" distL="114300" distR="114300" simplePos="0" relativeHeight="251702784" behindDoc="0" locked="0" layoutInCell="1" allowOverlap="1" wp14:anchorId="2A8194B1" wp14:editId="56A762B8">
                <wp:simplePos x="0" y="0"/>
                <wp:positionH relativeFrom="column">
                  <wp:posOffset>46990</wp:posOffset>
                </wp:positionH>
                <wp:positionV relativeFrom="margin">
                  <wp:posOffset>-217805</wp:posOffset>
                </wp:positionV>
                <wp:extent cx="5779135" cy="2330450"/>
                <wp:effectExtent l="0" t="0" r="37465" b="6350"/>
                <wp:wrapTopAndBottom/>
                <wp:docPr id="4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2330450"/>
                          <a:chOff x="1806" y="5037"/>
                          <a:chExt cx="9101" cy="3670"/>
                        </a:xfrm>
                      </wpg:grpSpPr>
                      <wps:wsp>
                        <wps:cNvPr id="47" name="Text Box 15"/>
                        <wps:cNvSpPr txBox="1">
                          <a:spLocks noChangeArrowheads="1"/>
                        </wps:cNvSpPr>
                        <wps:spPr bwMode="auto">
                          <a:xfrm>
                            <a:off x="1806" y="5037"/>
                            <a:ext cx="9101" cy="3206"/>
                          </a:xfrm>
                          <a:prstGeom prst="rect">
                            <a:avLst/>
                          </a:prstGeom>
                          <a:solidFill>
                            <a:srgbClr val="FFFFFF"/>
                          </a:solidFill>
                          <a:ln w="9525">
                            <a:solidFill>
                              <a:srgbClr val="000000"/>
                            </a:solidFill>
                            <a:miter lim="800000"/>
                            <a:headEnd/>
                            <a:tailEnd/>
                          </a:ln>
                        </wps:spPr>
                        <wps:txbx>
                          <w:txbxContent>
                            <w:p w14:paraId="184A2C16"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HeartRateMeas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statement</w:t>
                              </w:r>
                              <w:r w:rsidRPr="000F10EB">
                                <w:rPr>
                                  <w:rFonts w:ascii="Courier New" w:hAnsi="Courier New" w:cs="Courier New"/>
                                  <w:color w:val="000000"/>
                                  <w:sz w:val="18"/>
                                  <w:szCs w:val="18"/>
                                </w:rPr>
                                <w:t xml:space="preserve"> {</w:t>
                              </w:r>
                            </w:p>
                            <w:p w14:paraId="7089F41F"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(HeartRate_KEY_ECID);</w:t>
                              </w:r>
                            </w:p>
                            <w:p w14:paraId="776748F0"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PQ</w:t>
                              </w:r>
                            </w:p>
                            <w:p w14:paraId="50660CCF"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MethodDevice methodDevice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6063125"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BodyLocation bodyLocation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66985160"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BodyPosition bodyPosition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C76B04E"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Observed observed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05697C5"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methodDevice.CD.</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(HeartRateMetDev_VALUESET_ECID);</w:t>
                              </w:r>
                            </w:p>
                            <w:p w14:paraId="45094F16"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 xml:space="preserve">  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(NumberRateUnits_VALUESET_ECID);</w:t>
                              </w:r>
                            </w:p>
                            <w:p w14:paraId="112BD5D6"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normal</w:t>
                              </w:r>
                              <w:r w:rsidRPr="000F10EB">
                                <w:rPr>
                                  <w:rFonts w:ascii="Courier New" w:hAnsi="Courier New" w:cs="Courier New"/>
                                  <w:color w:val="000000"/>
                                  <w:sz w:val="18"/>
                                  <w:szCs w:val="18"/>
                                </w:rPr>
                                <w:t xml:space="preserve"> (PerMinute_ECID);</w:t>
                              </w:r>
                            </w:p>
                            <w:p w14:paraId="59B73A39"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 . .</w:t>
                              </w:r>
                            </w:p>
                            <w:p w14:paraId="6541817C"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w:t>
                              </w:r>
                            </w:p>
                          </w:txbxContent>
                        </wps:txbx>
                        <wps:bodyPr rot="0" vert="horz" wrap="square" lIns="91440" tIns="45720" rIns="91440" bIns="45720" anchor="t" anchorCtr="0" upright="1">
                          <a:noAutofit/>
                        </wps:bodyPr>
                      </wps:wsp>
                      <wps:wsp>
                        <wps:cNvPr id="48" name="Text Box 16"/>
                        <wps:cNvSpPr txBox="1">
                          <a:spLocks noChangeArrowheads="1"/>
                        </wps:cNvSpPr>
                        <wps:spPr bwMode="auto">
                          <a:xfrm>
                            <a:off x="1806" y="8287"/>
                            <a:ext cx="910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C60D5" w14:textId="77777777" w:rsidR="00D946F6" w:rsidRPr="007B7045" w:rsidRDefault="00D946F6" w:rsidP="0048088D">
                              <w:pPr>
                                <w:pStyle w:val="Caption"/>
                                <w:jc w:val="center"/>
                                <w:rPr>
                                  <w:noProof/>
                                </w:rPr>
                              </w:pPr>
                              <w:bookmarkStart w:id="145" w:name="_Ref320540375"/>
                              <w:r>
                                <w:t xml:space="preserve">Figure </w:t>
                              </w:r>
                              <w:r w:rsidR="00806B96">
                                <w:fldChar w:fldCharType="begin"/>
                              </w:r>
                              <w:r w:rsidR="00806B96">
                                <w:instrText xml:space="preserve"> SEQ Figure \* ARABIC </w:instrText>
                              </w:r>
                              <w:r w:rsidR="00806B96">
                                <w:fldChar w:fldCharType="separate"/>
                              </w:r>
                              <w:r>
                                <w:rPr>
                                  <w:noProof/>
                                </w:rPr>
                                <w:t>17</w:t>
                              </w:r>
                              <w:r w:rsidR="00806B96">
                                <w:rPr>
                                  <w:noProof/>
                                </w:rPr>
                                <w:fldChar w:fldCharType="end"/>
                              </w:r>
                              <w:bookmarkEnd w:id="145"/>
                              <w:r>
                                <w:t>. The HeartRateMeas CEM as an example of a measurement.</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4" o:spid="_x0000_s1061" style="position:absolute;margin-left:3.7pt;margin-top:-17.1pt;width:455.05pt;height:183.5pt;z-index:251702784;mso-wrap-distance-top:14.4pt;mso-position-horizontal-relative:text;mso-position-vertical-relative:margin" coordorigin="1806,5037" coordsize="9101,3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">
                <v:shape id="Text Box 15" o:spid="_x0000_s1062" type="#_x0000_t202" style="position:absolute;left:1806;top:5037;width:9101;height:3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14:paraId="184A2C16"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HeartRateMeas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statement</w:t>
                        </w:r>
                        <w:r w:rsidRPr="000F10EB">
                          <w:rPr>
                            <w:rFonts w:ascii="Courier New" w:hAnsi="Courier New" w:cs="Courier New"/>
                            <w:color w:val="000000"/>
                            <w:sz w:val="18"/>
                            <w:szCs w:val="18"/>
                          </w:rPr>
                          <w:t xml:space="preserve"> {</w:t>
                        </w:r>
                      </w:p>
                      <w:p w14:paraId="7089F41F"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(HeartRate_KEY_ECID);</w:t>
                        </w:r>
                      </w:p>
                      <w:p w14:paraId="776748F0"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PQ</w:t>
                        </w:r>
                      </w:p>
                      <w:p w14:paraId="50660CCF"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MethodDevice methodDevice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6063125"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BodyLocation bodyLocation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66985160"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BodyPosition bodyPosition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C76B04E"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Observed observed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05697C5"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methodDevice.CD.</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(HeartRateMetDev_VALUESET_ECID);</w:t>
                        </w:r>
                      </w:p>
                      <w:p w14:paraId="45094F16"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 xml:space="preserve">  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(NumberRateUnits_VALUESET_ECID);</w:t>
                        </w:r>
                      </w:p>
                      <w:p w14:paraId="112BD5D6"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normal</w:t>
                        </w:r>
                        <w:r w:rsidRPr="000F10EB">
                          <w:rPr>
                            <w:rFonts w:ascii="Courier New" w:hAnsi="Courier New" w:cs="Courier New"/>
                            <w:color w:val="000000"/>
                            <w:sz w:val="18"/>
                            <w:szCs w:val="18"/>
                          </w:rPr>
                          <w:t xml:space="preserve"> (PerMinute_ECID);</w:t>
                        </w:r>
                      </w:p>
                      <w:p w14:paraId="59B73A39" w14:textId="77777777" w:rsidR="00D946F6" w:rsidRPr="000F10EB" w:rsidRDefault="00D946F6" w:rsidP="0048088D">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 . .</w:t>
                        </w:r>
                      </w:p>
                      <w:p w14:paraId="6541817C" w14:textId="77777777" w:rsidR="00D946F6" w:rsidRPr="000F10EB" w:rsidRDefault="00D946F6" w:rsidP="0048088D">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w:t>
                        </w:r>
                      </w:p>
                    </w:txbxContent>
                  </v:textbox>
                </v:shape>
                <v:shape id="Text Box 16" o:spid="_x0000_s1063" type="#_x0000_t202" style="position:absolute;left:1806;top:8287;width:9101;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LjdwgAA&#10;ANsAAAAPAAAAZHJzL2Rvd25yZXYueG1sRE/Pa8IwFL4P/B/CG3gZM9UVkWoUkQ02L2L1stujeTZ1&#10;zUtJUu3+e3MY7Pjx/V5tBtuKG/nQOFYwnWQgiCunG64VnE8frwsQISJrbB2Tgl8KsFmPnlZYaHfn&#10;I93KWIsUwqFABSbGrpAyVIYshonriBN3cd5iTNDXUnu8p3DbylmWzaXFhlODwY52hqqfsrcKDvn3&#10;wbz0l/f9Nn/zX+d+N7/WpVLj52G7BBFpiP/iP/enVpCnsel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0uN3CAAAA2wAAAA8AAAAAAAAAAAAAAAAAlwIAAGRycy9kb3du&#10;cmV2LnhtbFBLBQYAAAAABAAEAPUAAACGAwAAAAA=&#10;" stroked="f">
                  <v:textbox style="mso-fit-shape-to-text:t" inset="0,0,0,0">
                    <w:txbxContent>
                      <w:p w14:paraId="3D5C60D5" w14:textId="77777777" w:rsidR="00D946F6" w:rsidRPr="007B7045" w:rsidRDefault="00D946F6" w:rsidP="0048088D">
                        <w:pPr>
                          <w:pStyle w:val="Caption"/>
                          <w:jc w:val="center"/>
                          <w:rPr>
                            <w:noProof/>
                          </w:rPr>
                        </w:pPr>
                        <w:bookmarkStart w:id="146" w:name="_Ref320540375"/>
                        <w:r>
                          <w:t xml:space="preserve">Figure </w:t>
                        </w:r>
                        <w:r w:rsidR="00806B96">
                          <w:fldChar w:fldCharType="begin"/>
                        </w:r>
                        <w:r w:rsidR="00806B96">
                          <w:instrText xml:space="preserve"> SEQ Figure \* ARABIC </w:instrText>
                        </w:r>
                        <w:r w:rsidR="00806B96">
                          <w:fldChar w:fldCharType="separate"/>
                        </w:r>
                        <w:r>
                          <w:rPr>
                            <w:noProof/>
                          </w:rPr>
                          <w:t>17</w:t>
                        </w:r>
                        <w:r w:rsidR="00806B96">
                          <w:rPr>
                            <w:noProof/>
                          </w:rPr>
                          <w:fldChar w:fldCharType="end"/>
                        </w:r>
                        <w:bookmarkEnd w:id="146"/>
                        <w:r>
                          <w:t>. The HeartRateMeas CEM as an example of a measurement.</w:t>
                        </w:r>
                      </w:p>
                    </w:txbxContent>
                  </v:textbox>
                </v:shape>
                <w10:wrap type="topAndBottom" anchory="margin"/>
              </v:group>
            </w:pict>
          </mc:Fallback>
        </mc:AlternateContent>
      </w:r>
      <w:r w:rsidR="00B26882">
        <w:rPr>
          <w:rFonts w:ascii="Calibri" w:hAnsi="Calibri"/>
          <w:sz w:val="22"/>
          <w:szCs w:val="22"/>
        </w:rPr>
        <w:t>Even though calculations are not technically “measurements”, their structure is consistent with the “measurement” template, and hence a calculation model ends in “</w:t>
      </w:r>
      <w:r w:rsidR="00B26882" w:rsidRPr="00302119">
        <w:rPr>
          <w:rFonts w:asciiTheme="minorHAnsi" w:hAnsiTheme="minorHAnsi"/>
          <w:sz w:val="22"/>
          <w:szCs w:val="22"/>
        </w:rPr>
        <w:t xml:space="preserve">Meas”.   </w:t>
      </w:r>
      <w:r>
        <w:fldChar w:fldCharType="begin"/>
      </w:r>
      <w:r>
        <w:instrText xml:space="preserve"> REF _Ref327453320 \h  \* MERGEFORMAT </w:instrText>
      </w:r>
      <w:r>
        <w:fldChar w:fldCharType="separate"/>
      </w:r>
      <w:r w:rsidR="00302119" w:rsidRPr="00302119">
        <w:rPr>
          <w:rFonts w:asciiTheme="minorHAnsi" w:hAnsiTheme="minorHAnsi"/>
          <w:sz w:val="22"/>
          <w:szCs w:val="22"/>
        </w:rPr>
        <w:t>Figure 7</w:t>
      </w:r>
      <w:r>
        <w:fldChar w:fldCharType="end"/>
      </w:r>
      <w:r w:rsidR="00302119">
        <w:rPr>
          <w:rFonts w:asciiTheme="minorHAnsi" w:hAnsiTheme="minorHAnsi"/>
          <w:sz w:val="22"/>
          <w:szCs w:val="22"/>
        </w:rPr>
        <w:t xml:space="preserve"> s</w:t>
      </w:r>
      <w:r w:rsidR="00B26882" w:rsidRPr="00302119">
        <w:rPr>
          <w:rFonts w:asciiTheme="minorHAnsi" w:hAnsiTheme="minorHAnsi"/>
          <w:sz w:val="22"/>
          <w:szCs w:val="22"/>
        </w:rPr>
        <w:t>hows the CalculatedMinuteVolumeMeas model.  Note “calculated” is precoordinated into the name of the model, and the model name ends in “Meas”.</w:t>
      </w:r>
    </w:p>
    <w:p w14:paraId="7EB6B3A1" w14:textId="77777777" w:rsidR="00C02673" w:rsidRPr="00302119" w:rsidRDefault="00C02673" w:rsidP="00591DD2">
      <w:pPr>
        <w:pStyle w:val="Heading5"/>
        <w:rPr>
          <w:rFonts w:asciiTheme="minorHAnsi" w:hAnsiTheme="minorHAnsi"/>
        </w:rPr>
      </w:pPr>
      <w:r w:rsidRPr="00302119">
        <w:rPr>
          <w:rFonts w:asciiTheme="minorHAnsi" w:hAnsiTheme="minorHAnsi"/>
        </w:rPr>
        <w:t xml:space="preserve">NumericSettingMeas: </w:t>
      </w:r>
    </w:p>
    <w:p w14:paraId="42163541" w14:textId="77777777" w:rsidR="00C02673" w:rsidRDefault="00FF344E" w:rsidP="00C02673">
      <w:r>
        <w:t xml:space="preserve">There is sometimes the need to document what an equipment parameter is “set” to, </w:t>
      </w:r>
      <w:r w:rsidR="00603846">
        <w:t>e.g., the</w:t>
      </w:r>
      <w:r>
        <w:t xml:space="preserve"> respiratory rate setting on a mechanical ventilator.  These cases are not measurements of patient parameters, but observations of machine settings.  Nevertheless, because their structure follows that of the measurement template, they are grouped with measurement models, and their names end in “SettingMeas”.</w:t>
      </w:r>
    </w:p>
    <w:p w14:paraId="6905CB90" w14:textId="77777777" w:rsidR="00C02673" w:rsidRDefault="00B317E5" w:rsidP="00C02673">
      <w:r>
        <w:fldChar w:fldCharType="begin"/>
      </w:r>
      <w:r w:rsidR="00F6158B">
        <w:instrText xml:space="preserve"> REF _Ref327453714 \h </w:instrText>
      </w:r>
      <w:r>
        <w:fldChar w:fldCharType="separate"/>
      </w:r>
      <w:r w:rsidR="00F6158B">
        <w:t xml:space="preserve">Figure </w:t>
      </w:r>
      <w:r w:rsidR="00F6158B">
        <w:rPr>
          <w:noProof/>
        </w:rPr>
        <w:t>8</w:t>
      </w:r>
      <w:r>
        <w:fldChar w:fldCharType="end"/>
      </w:r>
      <w:r w:rsidR="00F6158B">
        <w:t xml:space="preserve"> s</w:t>
      </w:r>
      <w:r w:rsidR="00FF344E">
        <w:t xml:space="preserve">hows the model used to capture a mechanical ventilator’s respiratory rate setting.  A different model (the RespiratoryRateMeas model) is used to capture </w:t>
      </w:r>
      <w:r w:rsidR="00C02673">
        <w:t>the ventilated pat</w:t>
      </w:r>
      <w:r w:rsidR="00FF344E">
        <w:t>ient’s actual respiratory rate.</w:t>
      </w:r>
    </w:p>
    <w:p w14:paraId="1E5F420F" w14:textId="77777777" w:rsidR="00C83BA9" w:rsidRPr="009C2E50" w:rsidRDefault="00C83BA9" w:rsidP="00591DD2">
      <w:pPr>
        <w:pStyle w:val="Heading4"/>
      </w:pPr>
      <w:bookmarkStart w:id="147" w:name="_Ref321298883"/>
      <w:r w:rsidRPr="009C2E50">
        <w:t>Evaluation</w:t>
      </w:r>
      <w:r>
        <w:t>s</w:t>
      </w:r>
      <w:bookmarkEnd w:id="147"/>
    </w:p>
    <w:p w14:paraId="4775FEC2" w14:textId="77777777" w:rsidR="00A66C70" w:rsidRDefault="00C83BA9" w:rsidP="00C83BA9">
      <w:pPr>
        <w:spacing w:after="0" w:line="240" w:lineRule="auto"/>
        <w:rPr>
          <w:rFonts w:cs="Times New Roman"/>
        </w:rPr>
      </w:pPr>
      <w:r>
        <w:rPr>
          <w:rFonts w:cs="Courier New"/>
          <w:color w:val="000000"/>
        </w:rPr>
        <w:t>An evaluation model is a model that evaluates an attribute or characteristic of a patient or a patient-related situation, drawing its value from a set of coded values.</w:t>
      </w:r>
      <w:r>
        <w:rPr>
          <w:rFonts w:cs="Times New Roman"/>
        </w:rPr>
        <w:t xml:space="preserve"> </w:t>
      </w:r>
      <w:r w:rsidR="000646E1">
        <w:rPr>
          <w:rFonts w:cs="Times New Roman"/>
        </w:rPr>
        <w:t xml:space="preserve">Hair color, urine description, cardiac </w:t>
      </w:r>
      <w:r w:rsidR="00603846">
        <w:rPr>
          <w:rFonts w:cs="Times New Roman"/>
        </w:rPr>
        <w:t>rhythm</w:t>
      </w:r>
      <w:r w:rsidR="000646E1">
        <w:rPr>
          <w:rFonts w:cs="Times New Roman"/>
        </w:rPr>
        <w:t xml:space="preserve">, </w:t>
      </w:r>
      <w:r w:rsidR="00A66C70">
        <w:rPr>
          <w:rFonts w:cs="Times New Roman"/>
        </w:rPr>
        <w:t>and cervical consistency are examples.  In each case, the coded values are adjectives that describe the property.</w:t>
      </w:r>
    </w:p>
    <w:p w14:paraId="14BB32FE" w14:textId="77777777" w:rsidR="00A66C70" w:rsidRDefault="00A66C70" w:rsidP="00C83BA9">
      <w:pPr>
        <w:spacing w:after="0" w:line="240" w:lineRule="auto"/>
        <w:rPr>
          <w:rFonts w:cs="Times New Roman"/>
        </w:rPr>
      </w:pPr>
    </w:p>
    <w:p w14:paraId="6C9FFDEE" w14:textId="77777777" w:rsidR="00A66C70" w:rsidRDefault="00C83BA9" w:rsidP="00C83BA9">
      <w:pPr>
        <w:spacing w:after="0" w:line="240" w:lineRule="auto"/>
        <w:rPr>
          <w:rFonts w:cs="Times New Roman"/>
        </w:rPr>
      </w:pPr>
      <w:r>
        <w:rPr>
          <w:rFonts w:cs="Times New Roman"/>
        </w:rPr>
        <w:t xml:space="preserve">The existence of </w:t>
      </w:r>
      <w:r w:rsidR="00A66C70">
        <w:rPr>
          <w:rFonts w:cs="Times New Roman"/>
        </w:rPr>
        <w:t>the property in the patient is assumed, e.g., it is assumed that the patient has a hair color, and the model instance contains the “value” of the hair color (blond, brown, black, etc.)</w:t>
      </w:r>
      <w:r>
        <w:rPr>
          <w:rFonts w:cs="Times New Roman"/>
        </w:rPr>
        <w:t>.</w:t>
      </w:r>
    </w:p>
    <w:p w14:paraId="50DD947D" w14:textId="77777777" w:rsidR="0048088D" w:rsidRDefault="0048088D" w:rsidP="002B183A">
      <w:pPr>
        <w:spacing w:after="0" w:line="240" w:lineRule="auto"/>
      </w:pPr>
    </w:p>
    <w:p w14:paraId="5F965128" w14:textId="77777777" w:rsidR="003031AE" w:rsidRDefault="00A66C70" w:rsidP="002B183A">
      <w:pPr>
        <w:spacing w:after="0" w:line="240" w:lineRule="auto"/>
      </w:pPr>
      <w:r>
        <w:t xml:space="preserve">In other cases, </w:t>
      </w:r>
      <w:r w:rsidR="003031AE">
        <w:t>instead of evaluating or describing a patient property or cha</w:t>
      </w:r>
      <w:r w:rsidR="0001326F">
        <w:t>racteristic, an evaluation desc</w:t>
      </w:r>
      <w:r w:rsidR="003031AE">
        <w:t xml:space="preserve">ribes or identifies </w:t>
      </w:r>
      <w:r w:rsidR="009E3894">
        <w:t>the type of person, place, method, instrument, etc</w:t>
      </w:r>
      <w:r w:rsidR="0001326F">
        <w:t>.</w:t>
      </w:r>
      <w:r w:rsidR="009E3894">
        <w:t xml:space="preserve"> involved in an event or action related to the care of the patient.  </w:t>
      </w:r>
      <w:r w:rsidR="003031AE">
        <w:t xml:space="preserve">Examples are the method (laparoscopy, open, etc.) by which a </w:t>
      </w:r>
      <w:r w:rsidR="003031AE">
        <w:lastRenderedPageBreak/>
        <w:t>procedure is performed, the type of person (family member, clinician, etc.) accompanying a patient to an en</w:t>
      </w:r>
      <w:r w:rsidR="0001326F">
        <w:t>counter, or the type</w:t>
      </w:r>
      <w:r w:rsidR="003031AE">
        <w:t xml:space="preserve"> of place (skilled nursing facility, home, etc.) to which a patient is dis</w:t>
      </w:r>
      <w:r w:rsidR="0001326F">
        <w:t>charged after an encounter</w:t>
      </w:r>
      <w:r w:rsidR="009E3894">
        <w:rPr>
          <w:rStyle w:val="FootnoteReference"/>
        </w:rPr>
        <w:footnoteReference w:id="56"/>
      </w:r>
      <w:r w:rsidR="0001326F">
        <w:t>.</w:t>
      </w:r>
    </w:p>
    <w:p w14:paraId="24B44BE4" w14:textId="77777777" w:rsidR="00D5018C" w:rsidRDefault="00D5018C" w:rsidP="002B183A">
      <w:pPr>
        <w:spacing w:after="0" w:line="240" w:lineRule="auto"/>
      </w:pPr>
    </w:p>
    <w:p w14:paraId="33D033EF" w14:textId="77777777" w:rsidR="006E4CCE" w:rsidRDefault="006E4CCE" w:rsidP="006E4CCE">
      <w:r>
        <w:t xml:space="preserve">An Evaluation CDL template exists, which contains the common qualifiers, modifiers, and attributions desired in an evaluation model.  The modeler can </w:t>
      </w:r>
      <w:r w:rsidR="00FF5529">
        <w:t>open</w:t>
      </w:r>
      <w:r>
        <w:t xml:space="preserve"> this template, modify it as necessary, and save the result as a new model.</w:t>
      </w:r>
    </w:p>
    <w:p w14:paraId="556523F3" w14:textId="77777777" w:rsidR="00A66C70" w:rsidRDefault="00B317E5" w:rsidP="00D5018C">
      <w:r>
        <w:fldChar w:fldCharType="begin"/>
      </w:r>
      <w:r w:rsidR="00D5018C">
        <w:instrText xml:space="preserve"> REF _Ref327361108 \h </w:instrText>
      </w:r>
      <w:r>
        <w:fldChar w:fldCharType="separate"/>
      </w:r>
      <w:r w:rsidR="004D5D1C">
        <w:t xml:space="preserve">Figure </w:t>
      </w:r>
      <w:r w:rsidR="004D5D1C">
        <w:rPr>
          <w:noProof/>
        </w:rPr>
        <w:t>20</w:t>
      </w:r>
      <w:r>
        <w:fldChar w:fldCharType="end"/>
      </w:r>
      <w:r w:rsidR="00D5018C">
        <w:t xml:space="preserve"> shows the MuscleToneEval model, an example of an evaluation model.</w:t>
      </w:r>
    </w:p>
    <w:p w14:paraId="24211019" w14:textId="77777777" w:rsidR="000F026E" w:rsidRDefault="000F026E" w:rsidP="00591DD2">
      <w:pPr>
        <w:pStyle w:val="Heading5"/>
      </w:pPr>
      <w:bookmarkStart w:id="148" w:name="_Ref332801419"/>
      <w:r>
        <w:t>Guideline: Use of “Normal”</w:t>
      </w:r>
      <w:bookmarkEnd w:id="148"/>
    </w:p>
    <w:p w14:paraId="23735B5C" w14:textId="77777777" w:rsidR="00333B9B" w:rsidRDefault="000F026E" w:rsidP="000F026E">
      <w:pPr>
        <w:rPr>
          <w:rFonts w:cs="Times New Roman"/>
        </w:rPr>
      </w:pPr>
      <w:r>
        <w:rPr>
          <w:rFonts w:cs="Times New Roman"/>
        </w:rPr>
        <w:t xml:space="preserve">A commonly encountered question in modeling an evaluation is how to represent “normalcy”.  The meaning of “normal” depends on the characteristic being evaluated.  For instance, “normal” skin temperature is “warm”.  “Normal” for nasal passage </w:t>
      </w:r>
      <w:r w:rsidR="00603846">
        <w:rPr>
          <w:rFonts w:cs="Times New Roman"/>
        </w:rPr>
        <w:t>moisture</w:t>
      </w:r>
      <w:r>
        <w:rPr>
          <w:rFonts w:cs="Times New Roman"/>
        </w:rPr>
        <w:t xml:space="preserve"> is “moist”.  Because of its ambiguity, it would be best to not store “normal”, and not present it as an option to users.  However, in order to support real use cases and desired practices, </w:t>
      </w:r>
      <w:r w:rsidR="00333B9B">
        <w:rPr>
          <w:rFonts w:cs="Times New Roman"/>
        </w:rPr>
        <w:t>we have resigned ourselves to including a</w:t>
      </w:r>
      <w:r>
        <w:rPr>
          <w:rFonts w:cs="Times New Roman"/>
        </w:rPr>
        <w:t xml:space="preserve"> value of “normal”</w:t>
      </w:r>
      <w:r w:rsidR="00333B9B">
        <w:rPr>
          <w:rFonts w:cs="Times New Roman"/>
        </w:rPr>
        <w:t xml:space="preserve"> </w:t>
      </w:r>
      <w:r>
        <w:rPr>
          <w:rFonts w:cs="Times New Roman"/>
        </w:rPr>
        <w:t>in an evaluation’s value set</w:t>
      </w:r>
      <w:r w:rsidR="00333B9B">
        <w:rPr>
          <w:rFonts w:cs="Times New Roman"/>
        </w:rPr>
        <w:t xml:space="preserve"> if clinicians request it</w:t>
      </w:r>
      <w:r>
        <w:rPr>
          <w:rFonts w:cs="Times New Roman"/>
        </w:rPr>
        <w:t>.</w:t>
      </w:r>
      <w:r w:rsidR="00333B9B">
        <w:rPr>
          <w:rFonts w:cs="Times New Roman"/>
        </w:rPr>
        <w:t xml:space="preserve">  </w:t>
      </w:r>
      <w:r w:rsidR="00333B9B" w:rsidRPr="00364866">
        <w:rPr>
          <w:rFonts w:cs="Times New Roman"/>
        </w:rPr>
        <w:t>T</w:t>
      </w:r>
      <w:r w:rsidR="00333B9B">
        <w:rPr>
          <w:rFonts w:cs="Times New Roman"/>
        </w:rPr>
        <w:t>his will</w:t>
      </w:r>
      <w:r w:rsidR="00333B9B" w:rsidRPr="00364866">
        <w:rPr>
          <w:rFonts w:cs="Times New Roman"/>
        </w:rPr>
        <w:t xml:space="preserve"> avoid having to use two models to fulfill a single evaluation.</w:t>
      </w:r>
    </w:p>
    <w:p w14:paraId="1B84AED1" w14:textId="77777777" w:rsidR="000F026E" w:rsidRDefault="00333B9B" w:rsidP="000F026E">
      <w:pPr>
        <w:rPr>
          <w:rFonts w:cs="Times New Roman"/>
        </w:rPr>
      </w:pPr>
      <w:r>
        <w:rPr>
          <w:rFonts w:cs="Times New Roman"/>
        </w:rPr>
        <w:t>If it is used, though, it should be specifically defined, e.g., in the case of “skin temperature”, “normal” might be a designation of the concept, but the definition is “warm”.</w:t>
      </w:r>
      <w:r>
        <w:rPr>
          <w:rStyle w:val="FootnoteReference"/>
          <w:rFonts w:cs="Times New Roman"/>
        </w:rPr>
        <w:footnoteReference w:id="57"/>
      </w:r>
      <w:r>
        <w:rPr>
          <w:rFonts w:cs="Times New Roman"/>
        </w:rPr>
        <w:t xml:space="preserve">  This also implies that rather than creating a universal “normal” concept, modelers should create </w:t>
      </w:r>
      <w:r w:rsidR="002A4BE3">
        <w:rPr>
          <w:rFonts w:cs="Times New Roman"/>
        </w:rPr>
        <w:t>multiple</w:t>
      </w:r>
      <w:r>
        <w:rPr>
          <w:rFonts w:cs="Times New Roman"/>
        </w:rPr>
        <w:t>, more specific concepts (“warm”, “moist”, etc.) that can be used as appropriate in various value sets.</w:t>
      </w:r>
    </w:p>
    <w:p w14:paraId="4C334BF6" w14:textId="77777777" w:rsidR="00FD3AB3" w:rsidRDefault="00FD3AB3" w:rsidP="00FD3AB3">
      <w:r>
        <w:t>An extension of this discussion of “normalcy” is the desire to express an overall summary “i</w:t>
      </w:r>
      <w:r w:rsidRPr="00364866">
        <w:t>mpression</w:t>
      </w:r>
      <w:r>
        <w:t>” of “normal”, for example, in a back examination, an ear examination, etc.  In this case, multiple properties of the organ or system are being evaluated simultaneously.  In this case, the guideline is to create a</w:t>
      </w:r>
      <w:r w:rsidRPr="00364866">
        <w:t xml:space="preserve">n </w:t>
      </w:r>
      <w:r>
        <w:t>“</w:t>
      </w:r>
      <w:r w:rsidRPr="00364866">
        <w:t>impression</w:t>
      </w:r>
      <w:r>
        <w:t>”</w:t>
      </w:r>
      <w:r w:rsidRPr="00364866">
        <w:t xml:space="preserve"> </w:t>
      </w:r>
      <w:r>
        <w:t>model</w:t>
      </w:r>
      <w:r w:rsidR="00345E66">
        <w:t xml:space="preserve"> --</w:t>
      </w:r>
      <w:r>
        <w:t xml:space="preserve"> </w:t>
      </w:r>
      <w:r w:rsidRPr="00364866">
        <w:t xml:space="preserve">a simple model </w:t>
      </w:r>
      <w:r>
        <w:t>that expresses whether an organ or system</w:t>
      </w:r>
      <w:r w:rsidRPr="00364866">
        <w:t xml:space="preserve"> is </w:t>
      </w:r>
      <w:r>
        <w:t>“</w:t>
      </w:r>
      <w:r w:rsidRPr="00364866">
        <w:t>normal</w:t>
      </w:r>
      <w:r>
        <w:t>”</w:t>
      </w:r>
      <w:r w:rsidRPr="00364866">
        <w:t xml:space="preserve"> or </w:t>
      </w:r>
      <w:r>
        <w:t>“</w:t>
      </w:r>
      <w:r w:rsidRPr="00364866">
        <w:t>abnormal</w:t>
      </w:r>
      <w:r>
        <w:t>”</w:t>
      </w:r>
      <w:r w:rsidR="006E4CCE">
        <w:rPr>
          <w:rStyle w:val="FootnoteReference"/>
        </w:rPr>
        <w:footnoteReference w:id="58"/>
      </w:r>
      <w:r w:rsidRPr="00364866">
        <w:t xml:space="preserve">.  Its structure </w:t>
      </w:r>
      <w:r w:rsidRPr="009458BC">
        <w:t>is that of an "Evaluation", with the data constrained to the NormalAbnormal domain</w:t>
      </w:r>
      <w:r>
        <w:t>.  As described above for including “normal” as a value in an evaluation model that evaluates a specific property, the guideline is to create specific “normal” concepts (one for a back examination, one for an ear examination, etc.) and define what “normal” means in each of those use cases.</w:t>
      </w:r>
    </w:p>
    <w:p w14:paraId="66F5F382" w14:textId="77777777" w:rsidR="00FD3AB3" w:rsidRPr="00226253" w:rsidRDefault="006E4CCE" w:rsidP="00226253">
      <w:r>
        <w:t xml:space="preserve">An ImpressionEvaluation CDL template exists, which contains the common qualifiers, modifiers, and attributions desired in an impression evaluation model.  The modeler can </w:t>
      </w:r>
      <w:r w:rsidR="00FF5529">
        <w:t>open</w:t>
      </w:r>
      <w:r>
        <w:t xml:space="preserve"> this template, modify it as necessary, and save the result as a new model.  The naming convention is no different than for any evaluation; the model ends in “Eval”.</w:t>
      </w:r>
    </w:p>
    <w:p w14:paraId="048BA596" w14:textId="5E3647EA" w:rsidR="007166AE" w:rsidRPr="00C83F93" w:rsidRDefault="00806B96" w:rsidP="00591DD2">
      <w:pPr>
        <w:pStyle w:val="Heading4"/>
      </w:pPr>
      <w:bookmarkStart w:id="149" w:name="_Ref321298885"/>
      <w:r>
        <w:rPr>
          <w:noProof/>
        </w:rPr>
        <w:lastRenderedPageBreak/>
        <mc:AlternateContent>
          <mc:Choice Requires="wpg">
            <w:drawing>
              <wp:anchor distT="274320" distB="274320" distL="114300" distR="114300" simplePos="0" relativeHeight="251747840" behindDoc="0" locked="0" layoutInCell="1" allowOverlap="1" wp14:anchorId="48320651" wp14:editId="3588DA95">
                <wp:simplePos x="0" y="0"/>
                <wp:positionH relativeFrom="column">
                  <wp:posOffset>63500</wp:posOffset>
                </wp:positionH>
                <wp:positionV relativeFrom="paragraph">
                  <wp:posOffset>61595</wp:posOffset>
                </wp:positionV>
                <wp:extent cx="5779135" cy="2212975"/>
                <wp:effectExtent l="0" t="0" r="37465" b="0"/>
                <wp:wrapTopAndBottom/>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2212975"/>
                          <a:chOff x="1540" y="1537"/>
                          <a:chExt cx="9101" cy="3485"/>
                        </a:xfrm>
                      </wpg:grpSpPr>
                      <wps:wsp>
                        <wps:cNvPr id="44" name="Text Box 45"/>
                        <wps:cNvSpPr txBox="1">
                          <a:spLocks noChangeArrowheads="1"/>
                        </wps:cNvSpPr>
                        <wps:spPr bwMode="auto">
                          <a:xfrm>
                            <a:off x="1540" y="1537"/>
                            <a:ext cx="9101" cy="2975"/>
                          </a:xfrm>
                          <a:prstGeom prst="rect">
                            <a:avLst/>
                          </a:prstGeom>
                          <a:solidFill>
                            <a:srgbClr val="FFFFFF"/>
                          </a:solidFill>
                          <a:ln w="9525">
                            <a:solidFill>
                              <a:srgbClr val="000000"/>
                            </a:solidFill>
                            <a:miter lim="800000"/>
                            <a:headEnd/>
                            <a:tailEnd/>
                          </a:ln>
                        </wps:spPr>
                        <wps:txbx>
                          <w:txbxContent>
                            <w:p w14:paraId="20B33EDF"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CalculatedMinuteVolumeMeas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statement</w:t>
                              </w:r>
                              <w:r w:rsidRPr="000F10EB">
                                <w:rPr>
                                  <w:rFonts w:ascii="Courier New" w:hAnsi="Courier New" w:cs="Courier New"/>
                                  <w:color w:val="000000"/>
                                  <w:sz w:val="18"/>
                                  <w:szCs w:val="18"/>
                                </w:rPr>
                                <w:t xml:space="preserve"> {</w:t>
                              </w:r>
                            </w:p>
                            <w:p w14:paraId="177FACF5"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(CalculatedMinuteVolume_KEY_ECID);</w:t>
                              </w:r>
                            </w:p>
                            <w:p w14:paraId="181AF27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PQ;</w:t>
                              </w:r>
                            </w:p>
                            <w:p w14:paraId="5CD4B9A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MethodDevice methodDevice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67E380F4"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ReferenceRangeNar referenceRangeNar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DD6F473"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modifier</w:t>
                              </w:r>
                              <w:r w:rsidRPr="000F10EB">
                                <w:rPr>
                                  <w:rFonts w:ascii="Courier New" w:hAnsi="Courier New" w:cs="Courier New"/>
                                  <w:color w:val="000000"/>
                                  <w:sz w:val="18"/>
                                  <w:szCs w:val="18"/>
                                </w:rPr>
                                <w:t xml:space="preserve"> Subject subject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5A6C9127" w14:textId="77777777" w:rsidR="00D946F6" w:rsidRPr="000F10EB" w:rsidRDefault="00D946F6" w:rsidP="00366487">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Observed observed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20979E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ab/>
                                <w:t>. . .</w:t>
                              </w:r>
                            </w:p>
                            <w:p w14:paraId="109692F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(SIVolumeUnits_VALUESET_ECID);</w:t>
                              </w:r>
                            </w:p>
                            <w:p w14:paraId="7B911E30"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normal</w:t>
                              </w:r>
                              <w:r w:rsidRPr="000F10EB">
                                <w:rPr>
                                  <w:rFonts w:ascii="Courier New" w:hAnsi="Courier New" w:cs="Courier New"/>
                                  <w:color w:val="000000"/>
                                  <w:sz w:val="18"/>
                                  <w:szCs w:val="18"/>
                                </w:rPr>
                                <w:t xml:space="preserve"> (Liters_ECID);</w:t>
                              </w:r>
                            </w:p>
                            <w:p w14:paraId="09401F70" w14:textId="77777777" w:rsidR="00D946F6" w:rsidRPr="000F10EB" w:rsidRDefault="00D946F6" w:rsidP="00366487">
                              <w:pPr>
                                <w:rPr>
                                  <w:sz w:val="18"/>
                                  <w:szCs w:val="18"/>
                                </w:rPr>
                              </w:pPr>
                              <w:r w:rsidRPr="000F10EB">
                                <w:rPr>
                                  <w:rFonts w:ascii="Courier New" w:hAnsi="Courier New" w:cs="Courier New"/>
                                  <w:color w:val="000000"/>
                                  <w:sz w:val="18"/>
                                  <w:szCs w:val="18"/>
                                </w:rPr>
                                <w:t>}</w:t>
                              </w:r>
                            </w:p>
                            <w:p w14:paraId="7C02B2DF" w14:textId="77777777" w:rsidR="00D946F6" w:rsidRPr="000F10EB" w:rsidRDefault="00D946F6" w:rsidP="00366487">
                              <w:pPr>
                                <w:rPr>
                                  <w:sz w:val="18"/>
                                  <w:szCs w:val="18"/>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1540" y="4602"/>
                            <a:ext cx="910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8D0EF" w14:textId="77777777" w:rsidR="00D946F6" w:rsidRDefault="00D946F6" w:rsidP="00366487">
                              <w:pPr>
                                <w:pStyle w:val="Caption"/>
                                <w:jc w:val="center"/>
                                <w:rPr>
                                  <w:noProof/>
                                  <w:lang w:eastAsia="zh-TW"/>
                                </w:rPr>
                              </w:pPr>
                              <w:bookmarkStart w:id="150" w:name="_Ref327453320"/>
                              <w:r>
                                <w:t xml:space="preserve">Figure </w:t>
                              </w:r>
                              <w:r w:rsidR="00806B96">
                                <w:fldChar w:fldCharType="begin"/>
                              </w:r>
                              <w:r w:rsidR="00806B96">
                                <w:instrText xml:space="preserve"> SEQ Figure \* ARABIC </w:instrText>
                              </w:r>
                              <w:r w:rsidR="00806B96">
                                <w:fldChar w:fldCharType="separate"/>
                              </w:r>
                              <w:r>
                                <w:rPr>
                                  <w:noProof/>
                                </w:rPr>
                                <w:t>18</w:t>
                              </w:r>
                              <w:r w:rsidR="00806B96">
                                <w:rPr>
                                  <w:noProof/>
                                </w:rPr>
                                <w:fldChar w:fldCharType="end"/>
                              </w:r>
                              <w:bookmarkEnd w:id="150"/>
                              <w:r>
                                <w:t>. The CalculatedMinuteVolumeMeas model as an example of a calculated model.</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4" o:spid="_x0000_s1064" style="position:absolute;margin-left:5pt;margin-top:4.85pt;width:455.05pt;height:174.25pt;z-index:251747840;mso-wrap-distance-top:21.6pt;mso-wrap-distance-bottom:21.6pt;mso-position-horizontal-relative:text;mso-position-vertical-relative:text" coordorigin="1540,1537" coordsize="9101,3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">
                <v:shape id="Text Box 45" o:spid="_x0000_s1065" type="#_x0000_t202" style="position:absolute;left:1540;top:1537;width:9101;height:2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XIxQAA&#10;ANsAAAAPAAAAZHJzL2Rvd25yZXYueG1sRI9Ba8JAFITvBf/D8gpeSt1og9XoKiK06E3T0l4f2WcS&#10;mn0bd9eY/vtuQfA4zMw3zHLdm0Z05HxtWcF4lIAgLqyuuVTw+fH2PAPhA7LGxjIp+CUP69XgYYmZ&#10;tlc+UpeHUkQI+wwVVCG0mZS+qMigH9mWOHon6wyGKF0ptcNrhJtGTpJkKg3WHBcqbGlbUfGTX4yC&#10;Wbrrvv3+5fBVTE/NPDy9du9np9Twsd8sQATqwz18a++0gj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pcjFAAAA2wAAAA8AAAAAAAAAAAAAAAAAlwIAAGRycy9k&#10;b3ducmV2LnhtbFBLBQYAAAAABAAEAPUAAACJAwAAAAA=&#10;">
                  <v:textbox>
                    <w:txbxContent>
                      <w:p w14:paraId="20B33EDF"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CalculatedMinuteVolumeMeas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statement</w:t>
                        </w:r>
                        <w:r w:rsidRPr="000F10EB">
                          <w:rPr>
                            <w:rFonts w:ascii="Courier New" w:hAnsi="Courier New" w:cs="Courier New"/>
                            <w:color w:val="000000"/>
                            <w:sz w:val="18"/>
                            <w:szCs w:val="18"/>
                          </w:rPr>
                          <w:t xml:space="preserve"> {</w:t>
                        </w:r>
                      </w:p>
                      <w:p w14:paraId="177FACF5"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(CalculatedMinuteVolume_KEY_ECID);</w:t>
                        </w:r>
                      </w:p>
                      <w:p w14:paraId="181AF27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PQ;</w:t>
                        </w:r>
                      </w:p>
                      <w:p w14:paraId="5CD4B9A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MethodDevice methodDevice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67E380F4"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ReferenceRangeNar referenceRangeNar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DD6F473"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modifier</w:t>
                        </w:r>
                        <w:r w:rsidRPr="000F10EB">
                          <w:rPr>
                            <w:rFonts w:ascii="Courier New" w:hAnsi="Courier New" w:cs="Courier New"/>
                            <w:color w:val="000000"/>
                            <w:sz w:val="18"/>
                            <w:szCs w:val="18"/>
                          </w:rPr>
                          <w:t xml:space="preserve"> Subject subject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5A6C9127" w14:textId="77777777" w:rsidR="00D946F6" w:rsidRPr="000F10EB" w:rsidRDefault="00D946F6" w:rsidP="00366487">
                        <w:pPr>
                          <w:autoSpaceDE w:val="0"/>
                          <w:autoSpaceDN w:val="0"/>
                          <w:adjustRightInd w:val="0"/>
                          <w:spacing w:after="0" w:line="240" w:lineRule="auto"/>
                          <w:rPr>
                            <w:rFonts w:ascii="Courier New" w:hAnsi="Courier New" w:cs="Courier New"/>
                            <w:color w:val="000000"/>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Observed observed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20979E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ab/>
                          <w:t>. . .</w:t>
                        </w:r>
                      </w:p>
                      <w:p w14:paraId="109692F9"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(SIVolumeUnits_VALUESET_ECID);</w:t>
                        </w:r>
                      </w:p>
                      <w:p w14:paraId="7B911E30" w14:textId="77777777" w:rsidR="00D946F6" w:rsidRPr="000F10EB" w:rsidRDefault="00D946F6" w:rsidP="00366487">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normal</w:t>
                        </w:r>
                        <w:r w:rsidRPr="000F10EB">
                          <w:rPr>
                            <w:rFonts w:ascii="Courier New" w:hAnsi="Courier New" w:cs="Courier New"/>
                            <w:color w:val="000000"/>
                            <w:sz w:val="18"/>
                            <w:szCs w:val="18"/>
                          </w:rPr>
                          <w:t xml:space="preserve"> (Liters_ECID);</w:t>
                        </w:r>
                      </w:p>
                      <w:p w14:paraId="09401F70" w14:textId="77777777" w:rsidR="00D946F6" w:rsidRPr="000F10EB" w:rsidRDefault="00D946F6" w:rsidP="00366487">
                        <w:pPr>
                          <w:rPr>
                            <w:sz w:val="18"/>
                            <w:szCs w:val="18"/>
                          </w:rPr>
                        </w:pPr>
                        <w:r w:rsidRPr="000F10EB">
                          <w:rPr>
                            <w:rFonts w:ascii="Courier New" w:hAnsi="Courier New" w:cs="Courier New"/>
                            <w:color w:val="000000"/>
                            <w:sz w:val="18"/>
                            <w:szCs w:val="18"/>
                          </w:rPr>
                          <w:t>}</w:t>
                        </w:r>
                      </w:p>
                      <w:p w14:paraId="7C02B2DF" w14:textId="77777777" w:rsidR="00D946F6" w:rsidRPr="000F10EB" w:rsidRDefault="00D946F6" w:rsidP="00366487">
                        <w:pPr>
                          <w:rPr>
                            <w:sz w:val="18"/>
                            <w:szCs w:val="18"/>
                          </w:rPr>
                        </w:pPr>
                      </w:p>
                    </w:txbxContent>
                  </v:textbox>
                </v:shape>
                <v:shape id="Text Box 46" o:spid="_x0000_s1066" type="#_x0000_t202" style="position:absolute;left:1540;top:4602;width:9101;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RdDxgAA&#10;ANsAAAAPAAAAZHJzL2Rvd25yZXYueG1sRI9BS8NAFITvgv9heYIXsRs1hpJ2W0pR0F6KsZfeHtnX&#10;bGr2bdjdtPHfu0Khx2FmvmHmy9F24kQ+tI4VPE0yEMS10y03Cnbf749TECEia+wck4JfCrBc3N7M&#10;sdTuzF90qmIjEoRDiQpMjH0pZagNWQwT1xMn7+C8xZikb6T2eE5w28nnLCukxZbTgsGe1obqn2qw&#10;Crb5fmsehsPbZpW/+M/dsC6OTaXU/d24moGINMZr+NL+0AryV/j/kn6AX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tRdDxgAAANsAAAAPAAAAAAAAAAAAAAAAAJcCAABkcnMv&#10;ZG93bnJldi54bWxQSwUGAAAAAAQABAD1AAAAigMAAAAA&#10;" stroked="f">
                  <v:textbox style="mso-fit-shape-to-text:t" inset="0,0,0,0">
                    <w:txbxContent>
                      <w:p w14:paraId="0858D0EF" w14:textId="77777777" w:rsidR="00D946F6" w:rsidRDefault="00D946F6" w:rsidP="00366487">
                        <w:pPr>
                          <w:pStyle w:val="Caption"/>
                          <w:jc w:val="center"/>
                          <w:rPr>
                            <w:noProof/>
                            <w:lang w:eastAsia="zh-TW"/>
                          </w:rPr>
                        </w:pPr>
                        <w:bookmarkStart w:id="151" w:name="_Ref327453320"/>
                        <w:r>
                          <w:t xml:space="preserve">Figure </w:t>
                        </w:r>
                        <w:r w:rsidR="00806B96">
                          <w:fldChar w:fldCharType="begin"/>
                        </w:r>
                        <w:r w:rsidR="00806B96">
                          <w:instrText xml:space="preserve"> SEQ Figure \* ARABIC </w:instrText>
                        </w:r>
                        <w:r w:rsidR="00806B96">
                          <w:fldChar w:fldCharType="separate"/>
                        </w:r>
                        <w:r>
                          <w:rPr>
                            <w:noProof/>
                          </w:rPr>
                          <w:t>18</w:t>
                        </w:r>
                        <w:r w:rsidR="00806B96">
                          <w:rPr>
                            <w:noProof/>
                          </w:rPr>
                          <w:fldChar w:fldCharType="end"/>
                        </w:r>
                        <w:bookmarkEnd w:id="151"/>
                        <w:r>
                          <w:t>. The CalculatedMinuteVolumeMeas model as an example of a calculated model.</w:t>
                        </w:r>
                      </w:p>
                    </w:txbxContent>
                  </v:textbox>
                </v:shape>
                <w10:wrap type="topAndBottom"/>
              </v:group>
            </w:pict>
          </mc:Fallback>
        </mc:AlternateContent>
      </w:r>
      <w:r w:rsidR="007166AE" w:rsidRPr="00C83F93">
        <w:t>Assertions</w:t>
      </w:r>
      <w:bookmarkEnd w:id="149"/>
    </w:p>
    <w:p w14:paraId="7C5C196B" w14:textId="6D8875C1" w:rsidR="007166AE" w:rsidRPr="002B183A" w:rsidRDefault="00806B96" w:rsidP="007166AE">
      <w:pPr>
        <w:rPr>
          <w:rFonts w:cs="Times New Roman"/>
        </w:rPr>
      </w:pPr>
      <w:r>
        <w:rPr>
          <w:noProof/>
        </w:rPr>
        <mc:AlternateContent>
          <mc:Choice Requires="wpg">
            <w:drawing>
              <wp:anchor distT="274320" distB="274320" distL="114300" distR="114300" simplePos="0" relativeHeight="251756544" behindDoc="0" locked="0" layoutInCell="1" allowOverlap="1" wp14:anchorId="42293E39" wp14:editId="49EEE9B4">
                <wp:simplePos x="0" y="0"/>
                <wp:positionH relativeFrom="column">
                  <wp:posOffset>63500</wp:posOffset>
                </wp:positionH>
                <wp:positionV relativeFrom="paragraph">
                  <wp:posOffset>88900</wp:posOffset>
                </wp:positionV>
                <wp:extent cx="5779135" cy="2054860"/>
                <wp:effectExtent l="0" t="0" r="37465" b="2540"/>
                <wp:wrapTopAndBottom/>
                <wp:docPr id="4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2054860"/>
                          <a:chOff x="1472" y="5194"/>
                          <a:chExt cx="9101" cy="3236"/>
                        </a:xfrm>
                      </wpg:grpSpPr>
                      <wps:wsp>
                        <wps:cNvPr id="41" name="Text Box 48"/>
                        <wps:cNvSpPr txBox="1">
                          <a:spLocks noChangeArrowheads="1"/>
                        </wps:cNvSpPr>
                        <wps:spPr bwMode="auto">
                          <a:xfrm>
                            <a:off x="1472" y="5194"/>
                            <a:ext cx="9101" cy="2726"/>
                          </a:xfrm>
                          <a:prstGeom prst="rect">
                            <a:avLst/>
                          </a:prstGeom>
                          <a:solidFill>
                            <a:srgbClr val="FFFFFF"/>
                          </a:solidFill>
                          <a:ln w="9525">
                            <a:solidFill>
                              <a:srgbClr val="000000"/>
                            </a:solidFill>
                            <a:miter lim="800000"/>
                            <a:headEnd/>
                            <a:tailEnd/>
                          </a:ln>
                        </wps:spPr>
                        <wps:txbx>
                          <w:txbxContent>
                            <w:p w14:paraId="013F2142"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RespiratoryRateSettingMeas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statement</w:t>
                              </w:r>
                              <w:r w:rsidRPr="000F10EB">
                                <w:rPr>
                                  <w:rFonts w:ascii="Courier New" w:hAnsi="Courier New" w:cs="Courier New"/>
                                  <w:color w:val="000000"/>
                                  <w:sz w:val="18"/>
                                  <w:szCs w:val="18"/>
                                </w:rPr>
                                <w:t xml:space="preserve"> {</w:t>
                              </w:r>
                            </w:p>
                            <w:p w14:paraId="6DEB8AA2"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(RespiratoryRateSetting_KEY_ECID);</w:t>
                              </w:r>
                            </w:p>
                            <w:p w14:paraId="003268C2"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PQ;</w:t>
                              </w:r>
                            </w:p>
                            <w:p w14:paraId="28E99BE4"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modifier</w:t>
                              </w:r>
                              <w:r w:rsidRPr="000F10EB">
                                <w:rPr>
                                  <w:rFonts w:ascii="Courier New" w:hAnsi="Courier New" w:cs="Courier New"/>
                                  <w:color w:val="000000"/>
                                  <w:sz w:val="18"/>
                                  <w:szCs w:val="18"/>
                                </w:rPr>
                                <w:t xml:space="preserve"> Subject subject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250E4343"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Observed observed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2F372381"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ReportedReceived reportedReceived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159CE3F"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Verified verified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D4A448B"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(NumberRateUnits_VALUESET_ECID);</w:t>
                              </w:r>
                            </w:p>
                            <w:p w14:paraId="45345380"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normal</w:t>
                              </w:r>
                              <w:r w:rsidRPr="000F10EB">
                                <w:rPr>
                                  <w:rFonts w:ascii="Courier New" w:hAnsi="Courier New" w:cs="Courier New"/>
                                  <w:color w:val="000000"/>
                                  <w:sz w:val="18"/>
                                  <w:szCs w:val="18"/>
                                </w:rPr>
                                <w:t xml:space="preserve"> (PerMinute_ECID);</w:t>
                              </w:r>
                            </w:p>
                            <w:p w14:paraId="03742886" w14:textId="77777777" w:rsidR="00D946F6" w:rsidRPr="000F10EB" w:rsidRDefault="00D946F6" w:rsidP="00302119">
                              <w:pPr>
                                <w:rPr>
                                  <w:sz w:val="18"/>
                                  <w:szCs w:val="18"/>
                                </w:rPr>
                              </w:pPr>
                              <w:r w:rsidRPr="000F10EB">
                                <w:rPr>
                                  <w:rFonts w:ascii="Courier New" w:hAnsi="Courier New" w:cs="Courier New"/>
                                  <w:color w:val="000000"/>
                                  <w:sz w:val="18"/>
                                  <w:szCs w:val="18"/>
                                </w:rPr>
                                <w:t>}</w:t>
                              </w:r>
                            </w:p>
                          </w:txbxContent>
                        </wps:txbx>
                        <wps:bodyPr rot="0" vert="horz" wrap="square" lIns="91440" tIns="45720" rIns="91440" bIns="45720" anchor="t" anchorCtr="0" upright="1">
                          <a:noAutofit/>
                        </wps:bodyPr>
                      </wps:wsp>
                      <wps:wsp>
                        <wps:cNvPr id="42" name="Text Box 49"/>
                        <wps:cNvSpPr txBox="1">
                          <a:spLocks noChangeArrowheads="1"/>
                        </wps:cNvSpPr>
                        <wps:spPr bwMode="auto">
                          <a:xfrm>
                            <a:off x="1472" y="8010"/>
                            <a:ext cx="910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24F22" w14:textId="77777777" w:rsidR="00D946F6" w:rsidRPr="003B18E8" w:rsidRDefault="00D946F6" w:rsidP="00302119">
                              <w:pPr>
                                <w:pStyle w:val="Caption"/>
                                <w:jc w:val="center"/>
                                <w:rPr>
                                  <w:rFonts w:cs="Times New Roman"/>
                                  <w:noProof/>
                                </w:rPr>
                              </w:pPr>
                              <w:bookmarkStart w:id="152" w:name="_Ref327453714"/>
                              <w:r>
                                <w:t xml:space="preserve">Figure </w:t>
                              </w:r>
                              <w:r w:rsidR="00806B96">
                                <w:fldChar w:fldCharType="begin"/>
                              </w:r>
                              <w:r w:rsidR="00806B96">
                                <w:instrText xml:space="preserve"> SEQ Figure \* ARABIC </w:instrText>
                              </w:r>
                              <w:r w:rsidR="00806B96">
                                <w:fldChar w:fldCharType="separate"/>
                              </w:r>
                              <w:r>
                                <w:rPr>
                                  <w:noProof/>
                                </w:rPr>
                                <w:t>19</w:t>
                              </w:r>
                              <w:r w:rsidR="00806B96">
                                <w:rPr>
                                  <w:noProof/>
                                </w:rPr>
                                <w:fldChar w:fldCharType="end"/>
                              </w:r>
                              <w:bookmarkEnd w:id="152"/>
                              <w:r>
                                <w:t>. The RespiratoryRateSettingMeas model as an example of a setting model.</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7" o:spid="_x0000_s1067" style="position:absolute;margin-left:5pt;margin-top:7pt;width:455.05pt;height:161.8pt;z-index:251756544;mso-wrap-distance-top:21.6pt;mso-wrap-distance-bottom:21.6pt;mso-position-horizontal-relative:text;mso-position-vertical-relative:text" coordorigin="1472,5194" coordsize="9101,32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">
                <v:shape id="Text Box 48" o:spid="_x0000_s1068" type="#_x0000_t202" style="position:absolute;left:1472;top:5194;width:9101;height:27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AZQxQAA&#10;ANsAAAAPAAAAZHJzL2Rvd25yZXYueG1sRI9Pa8JAFMTvQr/D8gpeRDda8U+ajRShxd6sFb0+ss8k&#10;NPs23V1j+u27hYLHYWZ+w2Sb3jSiI+drywqmkwQEcWF1zaWC4+freAXCB2SNjWVS8EMeNvnDIMNU&#10;2xt/UHcIpYgQ9ikqqEJoUyl9UZFBP7EtcfQu1hkMUbpSaoe3CDeNnCXJQhqsOS5U2NK2ouLrcDUK&#10;VvNdd/bvT/tTsbg06zBadm/fTqnhY//yDCJQH+7h//ZOK5hP4e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qIBlDFAAAA2wAAAA8AAAAAAAAAAAAAAAAAlwIAAGRycy9k&#10;b3ducmV2LnhtbFBLBQYAAAAABAAEAPUAAACJAwAAAAA=&#10;">
                  <v:textbox>
                    <w:txbxContent>
                      <w:p w14:paraId="013F2142"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RespiratoryRateSettingMeas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statement</w:t>
                        </w:r>
                        <w:r w:rsidRPr="000F10EB">
                          <w:rPr>
                            <w:rFonts w:ascii="Courier New" w:hAnsi="Courier New" w:cs="Courier New"/>
                            <w:color w:val="000000"/>
                            <w:sz w:val="18"/>
                            <w:szCs w:val="18"/>
                          </w:rPr>
                          <w:t xml:space="preserve"> {</w:t>
                        </w:r>
                      </w:p>
                      <w:p w14:paraId="6DEB8AA2"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(RespiratoryRateSetting_KEY_ECID);</w:t>
                        </w:r>
                      </w:p>
                      <w:p w14:paraId="003268C2"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PQ;</w:t>
                        </w:r>
                      </w:p>
                      <w:p w14:paraId="28E99BE4"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modifier</w:t>
                        </w:r>
                        <w:r w:rsidRPr="000F10EB">
                          <w:rPr>
                            <w:rFonts w:ascii="Courier New" w:hAnsi="Courier New" w:cs="Courier New"/>
                            <w:color w:val="000000"/>
                            <w:sz w:val="18"/>
                            <w:szCs w:val="18"/>
                          </w:rPr>
                          <w:t xml:space="preserve"> Subject subject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250E4343"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Observed observed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2F372381"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ReportedReceived reportedReceived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159CE3F"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Verified verified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D4A448B"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 xml:space="preserve"> (NumberRateUnits_VALUESET_ECID);</w:t>
                        </w:r>
                      </w:p>
                      <w:p w14:paraId="45345380" w14:textId="77777777" w:rsidR="00D946F6" w:rsidRPr="000F10EB" w:rsidRDefault="00D946F6" w:rsidP="00302119">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constraint</w:t>
                        </w:r>
                        <w:r w:rsidRPr="000F10EB">
                          <w:rPr>
                            <w:rFonts w:ascii="Courier New" w:hAnsi="Courier New" w:cs="Courier New"/>
                            <w:color w:val="000000"/>
                            <w:sz w:val="18"/>
                            <w:szCs w:val="18"/>
                          </w:rPr>
                          <w:t xml:space="preserve"> PQ.unit.</w:t>
                        </w:r>
                        <w:r w:rsidRPr="000F10EB">
                          <w:rPr>
                            <w:rFonts w:ascii="Courier New" w:hAnsi="Courier New" w:cs="Courier New"/>
                            <w:b/>
                            <w:bCs/>
                            <w:color w:val="7F0055"/>
                            <w:sz w:val="18"/>
                            <w:szCs w:val="18"/>
                          </w:rPr>
                          <w:t>normal</w:t>
                        </w:r>
                        <w:r w:rsidRPr="000F10EB">
                          <w:rPr>
                            <w:rFonts w:ascii="Courier New" w:hAnsi="Courier New" w:cs="Courier New"/>
                            <w:color w:val="000000"/>
                            <w:sz w:val="18"/>
                            <w:szCs w:val="18"/>
                          </w:rPr>
                          <w:t xml:space="preserve"> (PerMinute_ECID);</w:t>
                        </w:r>
                      </w:p>
                      <w:p w14:paraId="03742886" w14:textId="77777777" w:rsidR="00D946F6" w:rsidRPr="000F10EB" w:rsidRDefault="00D946F6" w:rsidP="00302119">
                        <w:pPr>
                          <w:rPr>
                            <w:sz w:val="18"/>
                            <w:szCs w:val="18"/>
                          </w:rPr>
                        </w:pPr>
                        <w:r w:rsidRPr="000F10EB">
                          <w:rPr>
                            <w:rFonts w:ascii="Courier New" w:hAnsi="Courier New" w:cs="Courier New"/>
                            <w:color w:val="000000"/>
                            <w:sz w:val="18"/>
                            <w:szCs w:val="18"/>
                          </w:rPr>
                          <w:t>}</w:t>
                        </w:r>
                      </w:p>
                    </w:txbxContent>
                  </v:textbox>
                </v:shape>
                <v:shape id="Text Box 49" o:spid="_x0000_s1069" type="#_x0000_t202" style="position:absolute;left:1472;top:8010;width:9101;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I83xQAA&#10;ANsAAAAPAAAAZHJzL2Rvd25yZXYueG1sRI9BawIxFITvQv9DeIVepGari5StUURaqL2Iq5feHpvn&#10;ZtvNy5JkdfvvG0HwOMzMN8xiNdhWnMmHxrGCl0kGgrhyuuFawfHw8fwKIkRkja1jUvBHAVbLh9EC&#10;C+0uvKdzGWuRIBwKVGBi7AopQ2XIYpi4jjh5J+ctxiR9LbXHS4LbVk6zbC4tNpwWDHa0MVT9lr1V&#10;sMu/d2bcn96/1vnMb4/9Zv5Tl0o9PQ7rNxCRhngP39qfWkE+heuX9APk8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cjzfFAAAA2wAAAA8AAAAAAAAAAAAAAAAAlwIAAGRycy9k&#10;b3ducmV2LnhtbFBLBQYAAAAABAAEAPUAAACJAwAAAAA=&#10;" stroked="f">
                  <v:textbox style="mso-fit-shape-to-text:t" inset="0,0,0,0">
                    <w:txbxContent>
                      <w:p w14:paraId="24E24F22" w14:textId="77777777" w:rsidR="00D946F6" w:rsidRPr="003B18E8" w:rsidRDefault="00D946F6" w:rsidP="00302119">
                        <w:pPr>
                          <w:pStyle w:val="Caption"/>
                          <w:jc w:val="center"/>
                          <w:rPr>
                            <w:rFonts w:cs="Times New Roman"/>
                            <w:noProof/>
                          </w:rPr>
                        </w:pPr>
                        <w:bookmarkStart w:id="153" w:name="_Ref327453714"/>
                        <w:r>
                          <w:t xml:space="preserve">Figure </w:t>
                        </w:r>
                        <w:r w:rsidR="00806B96">
                          <w:fldChar w:fldCharType="begin"/>
                        </w:r>
                        <w:r w:rsidR="00806B96">
                          <w:instrText xml:space="preserve"> SEQ Figure \* ARABIC </w:instrText>
                        </w:r>
                        <w:r w:rsidR="00806B96">
                          <w:fldChar w:fldCharType="separate"/>
                        </w:r>
                        <w:r>
                          <w:rPr>
                            <w:noProof/>
                          </w:rPr>
                          <w:t>19</w:t>
                        </w:r>
                        <w:r w:rsidR="00806B96">
                          <w:rPr>
                            <w:noProof/>
                          </w:rPr>
                          <w:fldChar w:fldCharType="end"/>
                        </w:r>
                        <w:bookmarkEnd w:id="153"/>
                        <w:r>
                          <w:t>. The RespiratoryRateSettingMeas model as an example of a setting model.</w:t>
                        </w:r>
                      </w:p>
                    </w:txbxContent>
                  </v:textbox>
                </v:shape>
                <w10:wrap type="topAndBottom"/>
              </v:group>
            </w:pict>
          </mc:Fallback>
        </mc:AlternateContent>
      </w:r>
      <w:r w:rsidR="007166AE" w:rsidRPr="002B183A">
        <w:rPr>
          <w:rFonts w:cs="Times New Roman"/>
        </w:rPr>
        <w:t>Assertions</w:t>
      </w:r>
      <w:r w:rsidR="00736901" w:rsidRPr="002B183A">
        <w:rPr>
          <w:rFonts w:cs="Times New Roman"/>
        </w:rPr>
        <w:t xml:space="preserve"> may:</w:t>
      </w:r>
    </w:p>
    <w:p w14:paraId="74482B55" w14:textId="77777777" w:rsidR="00AC2064" w:rsidRPr="002B183A" w:rsidRDefault="007166AE" w:rsidP="00BD46AA">
      <w:pPr>
        <w:pStyle w:val="ListParagraph"/>
        <w:numPr>
          <w:ilvl w:val="0"/>
          <w:numId w:val="9"/>
        </w:numPr>
        <w:rPr>
          <w:rFonts w:asciiTheme="minorHAnsi" w:hAnsiTheme="minorHAnsi"/>
        </w:rPr>
      </w:pPr>
      <w:r w:rsidRPr="002B183A">
        <w:rPr>
          <w:rFonts w:asciiTheme="minorHAnsi" w:hAnsiTheme="minorHAnsi"/>
        </w:rPr>
        <w:t>assert the presence (or absence) of a condition in a patient</w:t>
      </w:r>
      <w:r w:rsidR="00AC2064" w:rsidRPr="002B183A">
        <w:rPr>
          <w:rFonts w:asciiTheme="minorHAnsi" w:hAnsiTheme="minorHAnsi"/>
        </w:rPr>
        <w:t>, for example:</w:t>
      </w:r>
    </w:p>
    <w:p w14:paraId="0FB359B0" w14:textId="77777777" w:rsidR="00AC2064" w:rsidRPr="002B183A" w:rsidRDefault="00AC2064" w:rsidP="00BD46AA">
      <w:pPr>
        <w:pStyle w:val="ListParagraph"/>
        <w:numPr>
          <w:ilvl w:val="1"/>
          <w:numId w:val="9"/>
        </w:numPr>
        <w:rPr>
          <w:rFonts w:asciiTheme="minorHAnsi" w:hAnsiTheme="minorHAnsi"/>
        </w:rPr>
      </w:pPr>
      <w:r w:rsidRPr="002B183A">
        <w:rPr>
          <w:rFonts w:asciiTheme="minorHAnsi" w:hAnsiTheme="minorHAnsi"/>
        </w:rPr>
        <w:t>ChestPainAssert asserts the presence of chest pain</w:t>
      </w:r>
    </w:p>
    <w:p w14:paraId="6E846783" w14:textId="77777777" w:rsidR="00AC2064" w:rsidRPr="002B183A" w:rsidRDefault="0046654C" w:rsidP="00BD46AA">
      <w:pPr>
        <w:pStyle w:val="ListParagraph"/>
        <w:numPr>
          <w:ilvl w:val="1"/>
          <w:numId w:val="9"/>
        </w:numPr>
        <w:rPr>
          <w:rFonts w:asciiTheme="minorHAnsi" w:hAnsiTheme="minorHAnsi"/>
        </w:rPr>
      </w:pPr>
      <w:r>
        <w:rPr>
          <w:rFonts w:asciiTheme="minorHAnsi" w:hAnsiTheme="minorHAnsi"/>
        </w:rPr>
        <w:t>EdemaA</w:t>
      </w:r>
      <w:r w:rsidR="00AC2064" w:rsidRPr="002B183A">
        <w:rPr>
          <w:rFonts w:asciiTheme="minorHAnsi" w:hAnsiTheme="minorHAnsi"/>
        </w:rPr>
        <w:t>ssert</w:t>
      </w:r>
      <w:r>
        <w:rPr>
          <w:rFonts w:asciiTheme="minorHAnsi" w:hAnsiTheme="minorHAnsi"/>
        </w:rPr>
        <w:t xml:space="preserve"> asserts the presence of edema</w:t>
      </w:r>
    </w:p>
    <w:p w14:paraId="6883FDBB" w14:textId="77777777" w:rsidR="00AC2064" w:rsidRPr="002B183A" w:rsidRDefault="00AC2064" w:rsidP="00BD46AA">
      <w:pPr>
        <w:pStyle w:val="ListParagraph"/>
        <w:numPr>
          <w:ilvl w:val="0"/>
          <w:numId w:val="9"/>
        </w:numPr>
        <w:rPr>
          <w:rFonts w:asciiTheme="minorHAnsi" w:hAnsiTheme="minorHAnsi"/>
        </w:rPr>
      </w:pPr>
      <w:r w:rsidRPr="002B183A">
        <w:rPr>
          <w:rFonts w:asciiTheme="minorHAnsi" w:hAnsiTheme="minorHAnsi"/>
        </w:rPr>
        <w:t>assert the presence (or absence) of a</w:t>
      </w:r>
      <w:r w:rsidR="00E136B4">
        <w:rPr>
          <w:rFonts w:asciiTheme="minorHAnsi" w:hAnsiTheme="minorHAnsi"/>
        </w:rPr>
        <w:t>n</w:t>
      </w:r>
      <w:r w:rsidRPr="002B183A">
        <w:rPr>
          <w:rFonts w:asciiTheme="minorHAnsi" w:hAnsiTheme="minorHAnsi"/>
        </w:rPr>
        <w:t xml:space="preserve"> apparatus, for example:</w:t>
      </w:r>
    </w:p>
    <w:p w14:paraId="2AA9D390" w14:textId="77777777" w:rsidR="00AC2064" w:rsidRPr="002B183A" w:rsidRDefault="00AC2064" w:rsidP="00BD46AA">
      <w:pPr>
        <w:pStyle w:val="ListParagraph"/>
        <w:numPr>
          <w:ilvl w:val="1"/>
          <w:numId w:val="9"/>
        </w:numPr>
        <w:rPr>
          <w:rFonts w:asciiTheme="minorHAnsi" w:hAnsiTheme="minorHAnsi"/>
        </w:rPr>
      </w:pPr>
      <w:r w:rsidRPr="002B183A">
        <w:rPr>
          <w:rFonts w:asciiTheme="minorHAnsi" w:hAnsiTheme="minorHAnsi"/>
        </w:rPr>
        <w:t>a monitoring or administration device, such as an oximeter or an infusion pump</w:t>
      </w:r>
    </w:p>
    <w:p w14:paraId="502612FA" w14:textId="77777777" w:rsidR="00AC2064" w:rsidRPr="002B183A" w:rsidRDefault="00AC2064" w:rsidP="00BD46AA">
      <w:pPr>
        <w:pStyle w:val="ListParagraph"/>
        <w:numPr>
          <w:ilvl w:val="1"/>
          <w:numId w:val="9"/>
        </w:numPr>
        <w:rPr>
          <w:rFonts w:asciiTheme="minorHAnsi" w:hAnsiTheme="minorHAnsi"/>
        </w:rPr>
      </w:pPr>
      <w:r w:rsidRPr="002B183A">
        <w:rPr>
          <w:rFonts w:asciiTheme="minorHAnsi" w:hAnsiTheme="minorHAnsi"/>
        </w:rPr>
        <w:t>a therapeutic apparatus, such as compression stockings or a warm blanket</w:t>
      </w:r>
    </w:p>
    <w:p w14:paraId="5FB2EE97" w14:textId="77777777" w:rsidR="00736901" w:rsidRPr="002B183A" w:rsidRDefault="00736901" w:rsidP="00BD46AA">
      <w:pPr>
        <w:pStyle w:val="ListParagraph"/>
        <w:numPr>
          <w:ilvl w:val="0"/>
          <w:numId w:val="9"/>
        </w:numPr>
        <w:rPr>
          <w:rFonts w:asciiTheme="minorHAnsi" w:hAnsiTheme="minorHAnsi"/>
        </w:rPr>
      </w:pPr>
      <w:r w:rsidRPr="002B183A">
        <w:rPr>
          <w:rFonts w:asciiTheme="minorHAnsi" w:hAnsiTheme="minorHAnsi"/>
        </w:rPr>
        <w:t xml:space="preserve">assert the occurrence </w:t>
      </w:r>
      <w:r w:rsidR="00AC2064" w:rsidRPr="002B183A">
        <w:rPr>
          <w:rFonts w:asciiTheme="minorHAnsi" w:hAnsiTheme="minorHAnsi"/>
        </w:rPr>
        <w:t>(or non-occurrence) of an event</w:t>
      </w:r>
      <w:r w:rsidR="002B183A" w:rsidRPr="002B183A">
        <w:rPr>
          <w:rFonts w:asciiTheme="minorHAnsi" w:hAnsiTheme="minorHAnsi"/>
        </w:rPr>
        <w:t xml:space="preserve"> in which the patient was involved</w:t>
      </w:r>
      <w:r w:rsidR="00AC2064" w:rsidRPr="002B183A">
        <w:rPr>
          <w:rFonts w:asciiTheme="minorHAnsi" w:hAnsiTheme="minorHAnsi"/>
        </w:rPr>
        <w:t>, for e</w:t>
      </w:r>
      <w:r w:rsidR="002B183A" w:rsidRPr="002B183A">
        <w:rPr>
          <w:rFonts w:asciiTheme="minorHAnsi" w:hAnsiTheme="minorHAnsi"/>
        </w:rPr>
        <w:t>xample:</w:t>
      </w:r>
    </w:p>
    <w:p w14:paraId="6E77F4AA" w14:textId="77777777" w:rsidR="002B183A" w:rsidRPr="002B183A" w:rsidRDefault="002B183A" w:rsidP="00BD46AA">
      <w:pPr>
        <w:pStyle w:val="ListParagraph"/>
        <w:numPr>
          <w:ilvl w:val="1"/>
          <w:numId w:val="9"/>
        </w:numPr>
        <w:rPr>
          <w:rFonts w:asciiTheme="minorHAnsi" w:hAnsiTheme="minorHAnsi"/>
        </w:rPr>
      </w:pPr>
      <w:r w:rsidRPr="002B183A">
        <w:rPr>
          <w:rFonts w:asciiTheme="minorHAnsi" w:hAnsiTheme="minorHAnsi"/>
        </w:rPr>
        <w:t>an auto accident</w:t>
      </w:r>
    </w:p>
    <w:p w14:paraId="0AF2077C" w14:textId="1FF2F84C" w:rsidR="002B183A" w:rsidRPr="002B183A" w:rsidRDefault="00806B96" w:rsidP="00BD46AA">
      <w:pPr>
        <w:pStyle w:val="ListParagraph"/>
        <w:numPr>
          <w:ilvl w:val="1"/>
          <w:numId w:val="9"/>
        </w:numPr>
        <w:rPr>
          <w:rFonts w:asciiTheme="minorHAnsi" w:hAnsiTheme="minorHAnsi"/>
        </w:rPr>
      </w:pPr>
      <w:r>
        <w:rPr>
          <w:noProof/>
        </w:rPr>
        <w:lastRenderedPageBreak/>
        <mc:AlternateContent>
          <mc:Choice Requires="wpg">
            <w:drawing>
              <wp:anchor distT="274320" distB="274320" distL="114300" distR="114300" simplePos="0" relativeHeight="251706112" behindDoc="0" locked="0" layoutInCell="1" allowOverlap="1" wp14:anchorId="4344E0A8" wp14:editId="2E58CE66">
                <wp:simplePos x="0" y="0"/>
                <wp:positionH relativeFrom="column">
                  <wp:posOffset>34925</wp:posOffset>
                </wp:positionH>
                <wp:positionV relativeFrom="paragraph">
                  <wp:posOffset>40640</wp:posOffset>
                </wp:positionV>
                <wp:extent cx="5609590" cy="2743835"/>
                <wp:effectExtent l="0" t="0" r="29210" b="0"/>
                <wp:wrapTopAndBottom/>
                <wp:docPr id="3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9590" cy="2743835"/>
                          <a:chOff x="1539" y="8397"/>
                          <a:chExt cx="8834" cy="4321"/>
                        </a:xfrm>
                      </wpg:grpSpPr>
                      <wps:wsp>
                        <wps:cNvPr id="38" name="Text Box 18"/>
                        <wps:cNvSpPr txBox="1">
                          <a:spLocks noChangeArrowheads="1"/>
                        </wps:cNvSpPr>
                        <wps:spPr bwMode="auto">
                          <a:xfrm>
                            <a:off x="1539" y="8397"/>
                            <a:ext cx="8834" cy="3852"/>
                          </a:xfrm>
                          <a:prstGeom prst="rect">
                            <a:avLst/>
                          </a:prstGeom>
                          <a:solidFill>
                            <a:srgbClr val="FFFFFF"/>
                          </a:solidFill>
                          <a:ln w="9525">
                            <a:solidFill>
                              <a:srgbClr val="000000"/>
                            </a:solidFill>
                            <a:miter lim="800000"/>
                            <a:headEnd/>
                            <a:tailEnd/>
                          </a:ln>
                        </wps:spPr>
                        <wps:txbx>
                          <w:txbxContent>
                            <w:p w14:paraId="146E6726"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model </w:t>
                              </w:r>
                              <w:r w:rsidRPr="000F10EB">
                                <w:rPr>
                                  <w:rFonts w:ascii="Courier New" w:hAnsi="Courier New" w:cs="Courier New"/>
                                  <w:bCs/>
                                  <w:sz w:val="18"/>
                                  <w:szCs w:val="18"/>
                                </w:rPr>
                                <w:t>MuscleToneEval</w:t>
                              </w:r>
                              <w:r w:rsidRPr="000F10EB">
                                <w:rPr>
                                  <w:rFonts w:ascii="Courier New" w:hAnsi="Courier New" w:cs="Courier New"/>
                                  <w:b/>
                                  <w:bCs/>
                                  <w:color w:val="7F0055"/>
                                  <w:sz w:val="18"/>
                                  <w:szCs w:val="18"/>
                                </w:rPr>
                                <w:t xml:space="preserve"> is </w:t>
                              </w:r>
                              <w:r w:rsidRPr="000F10EB">
                                <w:rPr>
                                  <w:rFonts w:ascii="Courier New" w:hAnsi="Courier New" w:cs="Courier New"/>
                                  <w:b/>
                                  <w:bCs/>
                                  <w:color w:val="0000A0"/>
                                  <w:sz w:val="18"/>
                                  <w:szCs w:val="18"/>
                                </w:rPr>
                                <w:t>statement</w:t>
                              </w:r>
                              <w:r w:rsidRPr="000F10EB">
                                <w:rPr>
                                  <w:rFonts w:ascii="Courier New" w:hAnsi="Courier New" w:cs="Courier New"/>
                                  <w:b/>
                                  <w:bCs/>
                                  <w:color w:val="7F0055"/>
                                  <w:sz w:val="18"/>
                                  <w:szCs w:val="18"/>
                                </w:rPr>
                                <w:t xml:space="preserve"> </w:t>
                              </w:r>
                              <w:r w:rsidRPr="000F10EB">
                                <w:rPr>
                                  <w:rFonts w:ascii="Courier New" w:hAnsi="Courier New" w:cs="Courier New"/>
                                  <w:bCs/>
                                  <w:sz w:val="18"/>
                                  <w:szCs w:val="18"/>
                                </w:rPr>
                                <w:t>{</w:t>
                              </w:r>
                            </w:p>
                            <w:p w14:paraId="6A77E40F"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key code</w:t>
                              </w:r>
                              <w:r w:rsidRPr="000F10EB">
                                <w:rPr>
                                  <w:rFonts w:ascii="Courier New" w:hAnsi="Courier New" w:cs="Courier New"/>
                                  <w:bCs/>
                                  <w:sz w:val="18"/>
                                  <w:szCs w:val="18"/>
                                </w:rPr>
                                <w:t>(MuscleTone_KEY_ECID);</w:t>
                              </w:r>
                            </w:p>
                            <w:p w14:paraId="147509B0"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data </w:t>
                              </w:r>
                              <w:r w:rsidRPr="000F10EB">
                                <w:rPr>
                                  <w:rFonts w:ascii="Courier New" w:hAnsi="Courier New" w:cs="Courier New"/>
                                  <w:bCs/>
                                  <w:sz w:val="18"/>
                                  <w:szCs w:val="18"/>
                                </w:rPr>
                                <w:t>CD</w:t>
                              </w:r>
                              <w:r w:rsidRPr="000F10EB">
                                <w:rPr>
                                  <w:rFonts w:ascii="Courier New" w:hAnsi="Courier New" w:cs="Courier New"/>
                                  <w:b/>
                                  <w:bCs/>
                                  <w:color w:val="7F0055"/>
                                  <w:sz w:val="18"/>
                                  <w:szCs w:val="18"/>
                                </w:rPr>
                                <w:t xml:space="preserve"> code.card</w:t>
                              </w:r>
                              <w:r w:rsidRPr="000F10EB">
                                <w:rPr>
                                  <w:rFonts w:ascii="Courier New" w:hAnsi="Courier New" w:cs="Courier New"/>
                                  <w:bCs/>
                                  <w:sz w:val="18"/>
                                  <w:szCs w:val="18"/>
                                </w:rPr>
                                <w:t>(0..1)</w:t>
                              </w:r>
                              <w:r w:rsidRPr="000F10EB">
                                <w:rPr>
                                  <w:rFonts w:ascii="Courier New" w:hAnsi="Courier New" w:cs="Courier New"/>
                                  <w:b/>
                                  <w:bCs/>
                                  <w:color w:val="7F0055"/>
                                  <w:sz w:val="18"/>
                                  <w:szCs w:val="18"/>
                                </w:rPr>
                                <w:t xml:space="preserve"> code.domain</w:t>
                              </w:r>
                              <w:r w:rsidRPr="000F10EB">
                                <w:rPr>
                                  <w:rFonts w:ascii="Courier New" w:hAnsi="Courier New" w:cs="Courier New"/>
                                  <w:bCs/>
                                  <w:sz w:val="18"/>
                                  <w:szCs w:val="18"/>
                                </w:rPr>
                                <w:t>(MuscleTone_VALUESET_ECID);</w:t>
                              </w:r>
                            </w:p>
                            <w:p w14:paraId="6901708A"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BodyLocation bodyLocation</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77474289"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BodyPosition bodyPosition</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03D06AE6"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Aggregate aggregate</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6DA1A709"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RelativeTemporalContext relativeTemporalContext</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(0-M);</w:t>
                              </w:r>
                            </w:p>
                            <w:p w14:paraId="6D91E7EC"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PatientPrecondition patientPrecondition</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(0-M);</w:t>
                              </w:r>
                            </w:p>
                            <w:p w14:paraId="117B390E"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modifier </w:t>
                              </w:r>
                              <w:r w:rsidRPr="000F10EB">
                                <w:rPr>
                                  <w:rFonts w:ascii="Courier New" w:hAnsi="Courier New" w:cs="Courier New"/>
                                  <w:bCs/>
                                  <w:sz w:val="18"/>
                                  <w:szCs w:val="18"/>
                                </w:rPr>
                                <w:t>Subject subject</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3F488C5A"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attribution </w:t>
                              </w:r>
                              <w:r w:rsidRPr="000F10EB">
                                <w:rPr>
                                  <w:rFonts w:ascii="Courier New" w:hAnsi="Courier New" w:cs="Courier New"/>
                                  <w:bCs/>
                                  <w:sz w:val="18"/>
                                  <w:szCs w:val="18"/>
                                </w:rPr>
                                <w:t>Observed observed</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5D3D305C"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attribution </w:t>
                              </w:r>
                              <w:r w:rsidRPr="000F10EB">
                                <w:rPr>
                                  <w:rFonts w:ascii="Courier New" w:hAnsi="Courier New" w:cs="Courier New"/>
                                  <w:bCs/>
                                  <w:sz w:val="18"/>
                                  <w:szCs w:val="18"/>
                                </w:rPr>
                                <w:t>ReportedReceived reportedReceived</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0F752732"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attribution </w:t>
                              </w:r>
                              <w:r w:rsidRPr="000F10EB">
                                <w:rPr>
                                  <w:rFonts w:ascii="Courier New" w:hAnsi="Courier New" w:cs="Courier New"/>
                                  <w:bCs/>
                                  <w:sz w:val="18"/>
                                  <w:szCs w:val="18"/>
                                </w:rPr>
                                <w:t>Verified verified</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1C6D609D"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constraint </w:t>
                              </w:r>
                              <w:r w:rsidRPr="000F10EB">
                                <w:rPr>
                                  <w:rFonts w:ascii="Courier New" w:hAnsi="Courier New" w:cs="Courier New"/>
                                  <w:bCs/>
                                  <w:sz w:val="18"/>
                                  <w:szCs w:val="18"/>
                                </w:rPr>
                                <w:t>bodyLocation.CD.</w:t>
                              </w:r>
                              <w:r w:rsidRPr="000F10EB">
                                <w:rPr>
                                  <w:rFonts w:ascii="Courier New" w:hAnsi="Courier New" w:cs="Courier New"/>
                                  <w:b/>
                                  <w:bCs/>
                                  <w:color w:val="7F0055"/>
                                  <w:sz w:val="18"/>
                                  <w:szCs w:val="18"/>
                                </w:rPr>
                                <w:t xml:space="preserve">code.domain </w:t>
                              </w:r>
                            </w:p>
                            <w:p w14:paraId="2B202A66" w14:textId="77777777" w:rsidR="00D946F6" w:rsidRPr="000F10EB" w:rsidRDefault="00D946F6" w:rsidP="00A66C70">
                              <w:pPr>
                                <w:spacing w:after="0" w:line="240" w:lineRule="auto"/>
                                <w:rPr>
                                  <w:rFonts w:ascii="Courier New" w:hAnsi="Courier New" w:cs="Courier New"/>
                                  <w:bCs/>
                                  <w:sz w:val="18"/>
                                  <w:szCs w:val="18"/>
                                </w:rPr>
                              </w:pPr>
                              <w:r w:rsidRPr="000F10EB">
                                <w:rPr>
                                  <w:rFonts w:ascii="Courier New" w:hAnsi="Courier New" w:cs="Courier New"/>
                                  <w:b/>
                                  <w:bCs/>
                                  <w:color w:val="7F0055"/>
                                  <w:sz w:val="18"/>
                                  <w:szCs w:val="18"/>
                                </w:rPr>
                                <w:tab/>
                              </w:r>
                              <w:r w:rsidRPr="000F10EB">
                                <w:rPr>
                                  <w:rFonts w:ascii="Courier New" w:hAnsi="Courier New" w:cs="Courier New"/>
                                  <w:bCs/>
                                  <w:sz w:val="18"/>
                                  <w:szCs w:val="18"/>
                                </w:rPr>
                                <w:t>(MusculoskeletalBodyLocation_VALUESET_ECID);</w:t>
                              </w:r>
                            </w:p>
                            <w:p w14:paraId="0C0749D9" w14:textId="77777777" w:rsidR="00D946F6" w:rsidRPr="000F10EB" w:rsidRDefault="00D946F6" w:rsidP="00A66C70">
                              <w:pPr>
                                <w:spacing w:after="0" w:line="240" w:lineRule="auto"/>
                                <w:rPr>
                                  <w:sz w:val="18"/>
                                  <w:szCs w:val="18"/>
                                </w:rPr>
                              </w:pPr>
                              <w:r w:rsidRPr="000F10EB">
                                <w:rPr>
                                  <w:rFonts w:ascii="Courier New" w:hAnsi="Courier New" w:cs="Courier New"/>
                                  <w:bCs/>
                                  <w:sz w:val="18"/>
                                  <w:szCs w:val="18"/>
                                </w:rPr>
                                <w:t>}</w:t>
                              </w:r>
                            </w:p>
                          </w:txbxContent>
                        </wps:txbx>
                        <wps:bodyPr rot="0" vert="horz" wrap="square" lIns="91440" tIns="45720" rIns="91440" bIns="45720" anchor="t" anchorCtr="0" upright="1">
                          <a:noAutofit/>
                        </wps:bodyPr>
                      </wps:wsp>
                      <wps:wsp>
                        <wps:cNvPr id="39" name="Text Box 19"/>
                        <wps:cNvSpPr txBox="1">
                          <a:spLocks noChangeArrowheads="1"/>
                        </wps:cNvSpPr>
                        <wps:spPr bwMode="auto">
                          <a:xfrm>
                            <a:off x="1539" y="12298"/>
                            <a:ext cx="8834"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AF8324" w14:textId="77777777" w:rsidR="00D946F6" w:rsidRPr="006D34CB" w:rsidRDefault="00D946F6" w:rsidP="00804477">
                              <w:pPr>
                                <w:pStyle w:val="Caption"/>
                                <w:jc w:val="center"/>
                                <w:rPr>
                                  <w:noProof/>
                                </w:rPr>
                              </w:pPr>
                              <w:bookmarkStart w:id="154" w:name="_Ref327361108"/>
                              <w:r>
                                <w:t xml:space="preserve">Figure </w:t>
                              </w:r>
                              <w:r w:rsidR="00806B96">
                                <w:fldChar w:fldCharType="begin"/>
                              </w:r>
                              <w:r w:rsidR="00806B96">
                                <w:instrText xml:space="preserve"> SEQ Figure \* ARABIC </w:instrText>
                              </w:r>
                              <w:r w:rsidR="00806B96">
                                <w:fldChar w:fldCharType="separate"/>
                              </w:r>
                              <w:r>
                                <w:rPr>
                                  <w:noProof/>
                                </w:rPr>
                                <w:t>20</w:t>
                              </w:r>
                              <w:r w:rsidR="00806B96">
                                <w:rPr>
                                  <w:noProof/>
                                </w:rPr>
                                <w:fldChar w:fldCharType="end"/>
                              </w:r>
                              <w:bookmarkEnd w:id="154"/>
                              <w:r>
                                <w:t>. MuscleToneEval as an example of an Evaluation.</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7" o:spid="_x0000_s1070" style="position:absolute;left:0;text-align:left;margin-left:2.75pt;margin-top:3.2pt;width:441.7pt;height:216.05pt;z-index:251706112;mso-wrap-distance-top:21.6pt;mso-wrap-distance-bottom:21.6pt;mso-position-horizontal-relative:text;mso-position-vertical-relative:text" coordorigin="1539,8397" coordsize="8834,43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">
                <v:shape id="Text Box 18" o:spid="_x0000_s1071" type="#_x0000_t202" style="position:absolute;left:1539;top:8397;width:8834;height:38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NywwgAA&#10;ANsAAAAPAAAAZHJzL2Rvd25yZXYueG1sRE/LagIxFN0L/kO4QjfSyVjLqKNRSqHF7nyUdnuZ3Hng&#10;5GaapOP075uF4PJw3pvdYFrRk/ONZQWzJAVBXFjdcKXg8/z2uAThA7LG1jIp+CMPu+14tMFc2ysf&#10;qT+FSsQQ9jkqqEPocil9UZNBn9iOOHKldQZDhK6S2uE1hptWPqVpJg02HBtq7Oi1puJy+jUKls/7&#10;/tt/zA9fRVa2qzBd9O8/TqmHyfCyBhFoCHfxzb3XCuZxbPwSf4D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03LDCAAAA2wAAAA8AAAAAAAAAAAAAAAAAlwIAAGRycy9kb3du&#10;cmV2LnhtbFBLBQYAAAAABAAEAPUAAACGAwAAAAA=&#10;">
                  <v:textbox>
                    <w:txbxContent>
                      <w:p w14:paraId="146E6726"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model </w:t>
                        </w:r>
                        <w:r w:rsidRPr="000F10EB">
                          <w:rPr>
                            <w:rFonts w:ascii="Courier New" w:hAnsi="Courier New" w:cs="Courier New"/>
                            <w:bCs/>
                            <w:sz w:val="18"/>
                            <w:szCs w:val="18"/>
                          </w:rPr>
                          <w:t>MuscleToneEval</w:t>
                        </w:r>
                        <w:r w:rsidRPr="000F10EB">
                          <w:rPr>
                            <w:rFonts w:ascii="Courier New" w:hAnsi="Courier New" w:cs="Courier New"/>
                            <w:b/>
                            <w:bCs/>
                            <w:color w:val="7F0055"/>
                            <w:sz w:val="18"/>
                            <w:szCs w:val="18"/>
                          </w:rPr>
                          <w:t xml:space="preserve"> is </w:t>
                        </w:r>
                        <w:r w:rsidRPr="000F10EB">
                          <w:rPr>
                            <w:rFonts w:ascii="Courier New" w:hAnsi="Courier New" w:cs="Courier New"/>
                            <w:b/>
                            <w:bCs/>
                            <w:color w:val="0000A0"/>
                            <w:sz w:val="18"/>
                            <w:szCs w:val="18"/>
                          </w:rPr>
                          <w:t>statement</w:t>
                        </w:r>
                        <w:r w:rsidRPr="000F10EB">
                          <w:rPr>
                            <w:rFonts w:ascii="Courier New" w:hAnsi="Courier New" w:cs="Courier New"/>
                            <w:b/>
                            <w:bCs/>
                            <w:color w:val="7F0055"/>
                            <w:sz w:val="18"/>
                            <w:szCs w:val="18"/>
                          </w:rPr>
                          <w:t xml:space="preserve"> </w:t>
                        </w:r>
                        <w:r w:rsidRPr="000F10EB">
                          <w:rPr>
                            <w:rFonts w:ascii="Courier New" w:hAnsi="Courier New" w:cs="Courier New"/>
                            <w:bCs/>
                            <w:sz w:val="18"/>
                            <w:szCs w:val="18"/>
                          </w:rPr>
                          <w:t>{</w:t>
                        </w:r>
                      </w:p>
                      <w:p w14:paraId="6A77E40F"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key code</w:t>
                        </w:r>
                        <w:r w:rsidRPr="000F10EB">
                          <w:rPr>
                            <w:rFonts w:ascii="Courier New" w:hAnsi="Courier New" w:cs="Courier New"/>
                            <w:bCs/>
                            <w:sz w:val="18"/>
                            <w:szCs w:val="18"/>
                          </w:rPr>
                          <w:t>(MuscleTone_KEY_ECID);</w:t>
                        </w:r>
                      </w:p>
                      <w:p w14:paraId="147509B0"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data </w:t>
                        </w:r>
                        <w:r w:rsidRPr="000F10EB">
                          <w:rPr>
                            <w:rFonts w:ascii="Courier New" w:hAnsi="Courier New" w:cs="Courier New"/>
                            <w:bCs/>
                            <w:sz w:val="18"/>
                            <w:szCs w:val="18"/>
                          </w:rPr>
                          <w:t>CD</w:t>
                        </w:r>
                        <w:r w:rsidRPr="000F10EB">
                          <w:rPr>
                            <w:rFonts w:ascii="Courier New" w:hAnsi="Courier New" w:cs="Courier New"/>
                            <w:b/>
                            <w:bCs/>
                            <w:color w:val="7F0055"/>
                            <w:sz w:val="18"/>
                            <w:szCs w:val="18"/>
                          </w:rPr>
                          <w:t xml:space="preserve"> code.card</w:t>
                        </w:r>
                        <w:r w:rsidRPr="000F10EB">
                          <w:rPr>
                            <w:rFonts w:ascii="Courier New" w:hAnsi="Courier New" w:cs="Courier New"/>
                            <w:bCs/>
                            <w:sz w:val="18"/>
                            <w:szCs w:val="18"/>
                          </w:rPr>
                          <w:t>(0..1)</w:t>
                        </w:r>
                        <w:r w:rsidRPr="000F10EB">
                          <w:rPr>
                            <w:rFonts w:ascii="Courier New" w:hAnsi="Courier New" w:cs="Courier New"/>
                            <w:b/>
                            <w:bCs/>
                            <w:color w:val="7F0055"/>
                            <w:sz w:val="18"/>
                            <w:szCs w:val="18"/>
                          </w:rPr>
                          <w:t xml:space="preserve"> code.domain</w:t>
                        </w:r>
                        <w:r w:rsidRPr="000F10EB">
                          <w:rPr>
                            <w:rFonts w:ascii="Courier New" w:hAnsi="Courier New" w:cs="Courier New"/>
                            <w:bCs/>
                            <w:sz w:val="18"/>
                            <w:szCs w:val="18"/>
                          </w:rPr>
                          <w:t>(MuscleTone_VALUESET_ECID);</w:t>
                        </w:r>
                      </w:p>
                      <w:p w14:paraId="6901708A"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BodyLocation bodyLocation</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77474289"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BodyPosition bodyPosition</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03D06AE6"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Aggregate aggregate</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6DA1A709"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RelativeTemporalContext relativeTemporalContext</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(0-M);</w:t>
                        </w:r>
                      </w:p>
                      <w:p w14:paraId="6D91E7EC"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qualifier </w:t>
                        </w:r>
                        <w:r w:rsidRPr="000F10EB">
                          <w:rPr>
                            <w:rFonts w:ascii="Courier New" w:hAnsi="Courier New" w:cs="Courier New"/>
                            <w:bCs/>
                            <w:sz w:val="18"/>
                            <w:szCs w:val="18"/>
                          </w:rPr>
                          <w:t>PatientPrecondition patientPrecondition</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(0-M);</w:t>
                        </w:r>
                      </w:p>
                      <w:p w14:paraId="117B390E"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modifier </w:t>
                        </w:r>
                        <w:r w:rsidRPr="000F10EB">
                          <w:rPr>
                            <w:rFonts w:ascii="Courier New" w:hAnsi="Courier New" w:cs="Courier New"/>
                            <w:bCs/>
                            <w:sz w:val="18"/>
                            <w:szCs w:val="18"/>
                          </w:rPr>
                          <w:t>Subject subject</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3F488C5A"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attribution </w:t>
                        </w:r>
                        <w:r w:rsidRPr="000F10EB">
                          <w:rPr>
                            <w:rFonts w:ascii="Courier New" w:hAnsi="Courier New" w:cs="Courier New"/>
                            <w:bCs/>
                            <w:sz w:val="18"/>
                            <w:szCs w:val="18"/>
                          </w:rPr>
                          <w:t>Observed observed</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5D3D305C"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attribution </w:t>
                        </w:r>
                        <w:r w:rsidRPr="000F10EB">
                          <w:rPr>
                            <w:rFonts w:ascii="Courier New" w:hAnsi="Courier New" w:cs="Courier New"/>
                            <w:bCs/>
                            <w:sz w:val="18"/>
                            <w:szCs w:val="18"/>
                          </w:rPr>
                          <w:t>ReportedReceived reportedReceived</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0F752732"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attribution </w:t>
                        </w:r>
                        <w:r w:rsidRPr="000F10EB">
                          <w:rPr>
                            <w:rFonts w:ascii="Courier New" w:hAnsi="Courier New" w:cs="Courier New"/>
                            <w:bCs/>
                            <w:sz w:val="18"/>
                            <w:szCs w:val="18"/>
                          </w:rPr>
                          <w:t>Verified verified</w:t>
                        </w:r>
                        <w:r w:rsidRPr="000F10EB">
                          <w:rPr>
                            <w:rFonts w:ascii="Courier New" w:hAnsi="Courier New" w:cs="Courier New"/>
                            <w:b/>
                            <w:bCs/>
                            <w:color w:val="7F0055"/>
                            <w:sz w:val="18"/>
                            <w:szCs w:val="18"/>
                          </w:rPr>
                          <w:t xml:space="preserve"> card</w:t>
                        </w:r>
                        <w:r w:rsidRPr="000F10EB">
                          <w:rPr>
                            <w:rFonts w:ascii="Courier New" w:hAnsi="Courier New" w:cs="Courier New"/>
                            <w:bCs/>
                            <w:sz w:val="18"/>
                            <w:szCs w:val="18"/>
                          </w:rPr>
                          <w:t>(0..1);</w:t>
                        </w:r>
                      </w:p>
                      <w:p w14:paraId="1C6D609D" w14:textId="77777777" w:rsidR="00D946F6" w:rsidRPr="000F10EB" w:rsidRDefault="00D946F6" w:rsidP="00A66C70">
                        <w:pPr>
                          <w:spacing w:after="0" w:line="240" w:lineRule="auto"/>
                          <w:rPr>
                            <w:rFonts w:ascii="Courier New" w:hAnsi="Courier New" w:cs="Courier New"/>
                            <w:b/>
                            <w:bCs/>
                            <w:color w:val="7F0055"/>
                            <w:sz w:val="18"/>
                            <w:szCs w:val="18"/>
                          </w:rPr>
                        </w:pPr>
                        <w:r w:rsidRPr="000F10EB">
                          <w:rPr>
                            <w:rFonts w:ascii="Courier New" w:hAnsi="Courier New" w:cs="Courier New"/>
                            <w:b/>
                            <w:bCs/>
                            <w:color w:val="7F0055"/>
                            <w:sz w:val="18"/>
                            <w:szCs w:val="18"/>
                          </w:rPr>
                          <w:t xml:space="preserve">  constraint </w:t>
                        </w:r>
                        <w:r w:rsidRPr="000F10EB">
                          <w:rPr>
                            <w:rFonts w:ascii="Courier New" w:hAnsi="Courier New" w:cs="Courier New"/>
                            <w:bCs/>
                            <w:sz w:val="18"/>
                            <w:szCs w:val="18"/>
                          </w:rPr>
                          <w:t>bodyLocation.CD.</w:t>
                        </w:r>
                        <w:r w:rsidRPr="000F10EB">
                          <w:rPr>
                            <w:rFonts w:ascii="Courier New" w:hAnsi="Courier New" w:cs="Courier New"/>
                            <w:b/>
                            <w:bCs/>
                            <w:color w:val="7F0055"/>
                            <w:sz w:val="18"/>
                            <w:szCs w:val="18"/>
                          </w:rPr>
                          <w:t xml:space="preserve">code.domain </w:t>
                        </w:r>
                      </w:p>
                      <w:p w14:paraId="2B202A66" w14:textId="77777777" w:rsidR="00D946F6" w:rsidRPr="000F10EB" w:rsidRDefault="00D946F6" w:rsidP="00A66C70">
                        <w:pPr>
                          <w:spacing w:after="0" w:line="240" w:lineRule="auto"/>
                          <w:rPr>
                            <w:rFonts w:ascii="Courier New" w:hAnsi="Courier New" w:cs="Courier New"/>
                            <w:bCs/>
                            <w:sz w:val="18"/>
                            <w:szCs w:val="18"/>
                          </w:rPr>
                        </w:pPr>
                        <w:r w:rsidRPr="000F10EB">
                          <w:rPr>
                            <w:rFonts w:ascii="Courier New" w:hAnsi="Courier New" w:cs="Courier New"/>
                            <w:b/>
                            <w:bCs/>
                            <w:color w:val="7F0055"/>
                            <w:sz w:val="18"/>
                            <w:szCs w:val="18"/>
                          </w:rPr>
                          <w:tab/>
                        </w:r>
                        <w:r w:rsidRPr="000F10EB">
                          <w:rPr>
                            <w:rFonts w:ascii="Courier New" w:hAnsi="Courier New" w:cs="Courier New"/>
                            <w:bCs/>
                            <w:sz w:val="18"/>
                            <w:szCs w:val="18"/>
                          </w:rPr>
                          <w:t>(MusculoskeletalBodyLocation_VALUESET_ECID);</w:t>
                        </w:r>
                      </w:p>
                      <w:p w14:paraId="0C0749D9" w14:textId="77777777" w:rsidR="00D946F6" w:rsidRPr="000F10EB" w:rsidRDefault="00D946F6" w:rsidP="00A66C70">
                        <w:pPr>
                          <w:spacing w:after="0" w:line="240" w:lineRule="auto"/>
                          <w:rPr>
                            <w:sz w:val="18"/>
                            <w:szCs w:val="18"/>
                          </w:rPr>
                        </w:pPr>
                        <w:r w:rsidRPr="000F10EB">
                          <w:rPr>
                            <w:rFonts w:ascii="Courier New" w:hAnsi="Courier New" w:cs="Courier New"/>
                            <w:bCs/>
                            <w:sz w:val="18"/>
                            <w:szCs w:val="18"/>
                          </w:rPr>
                          <w:t>}</w:t>
                        </w:r>
                      </w:p>
                    </w:txbxContent>
                  </v:textbox>
                </v:shape>
                <v:shape id="Text Box 19" o:spid="_x0000_s1072" type="#_x0000_t202" style="position:absolute;left:1539;top:12298;width:8834;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m47xgAA&#10;ANsAAAAPAAAAZHJzL2Rvd25yZXYueG1sRI9BawIxFITvQv9DeIVeRLOtInU1ikgF24t068XbY/Pc&#10;rG5eliSr23/fFAo9DjPzDbNc97YRN/KhdqzgeZyBIC6drrlScPzajV5BhIissXFMCr4pwHr1MFhi&#10;rt2dP+lWxEokCIccFZgY21zKUBqyGMauJU7e2XmLMUlfSe3xnuC2kS9ZNpMWa04LBlvaGiqvRWcV&#10;HKangxl257ePzXTi34/ddnapCqWeHvvNAkSkPv6H/9p7rWAyh98v6Qf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m47xgAAANsAAAAPAAAAAAAAAAAAAAAAAJcCAABkcnMv&#10;ZG93bnJldi54bWxQSwUGAAAAAAQABAD1AAAAigMAAAAA&#10;" stroked="f">
                  <v:textbox style="mso-fit-shape-to-text:t" inset="0,0,0,0">
                    <w:txbxContent>
                      <w:p w14:paraId="7BAF8324" w14:textId="77777777" w:rsidR="00D946F6" w:rsidRPr="006D34CB" w:rsidRDefault="00D946F6" w:rsidP="00804477">
                        <w:pPr>
                          <w:pStyle w:val="Caption"/>
                          <w:jc w:val="center"/>
                          <w:rPr>
                            <w:noProof/>
                          </w:rPr>
                        </w:pPr>
                        <w:bookmarkStart w:id="155" w:name="_Ref327361108"/>
                        <w:r>
                          <w:t xml:space="preserve">Figure </w:t>
                        </w:r>
                        <w:r w:rsidR="00806B96">
                          <w:fldChar w:fldCharType="begin"/>
                        </w:r>
                        <w:r w:rsidR="00806B96">
                          <w:instrText xml:space="preserve"> SEQ Figure \* ARABIC </w:instrText>
                        </w:r>
                        <w:r w:rsidR="00806B96">
                          <w:fldChar w:fldCharType="separate"/>
                        </w:r>
                        <w:r>
                          <w:rPr>
                            <w:noProof/>
                          </w:rPr>
                          <w:t>20</w:t>
                        </w:r>
                        <w:r w:rsidR="00806B96">
                          <w:rPr>
                            <w:noProof/>
                          </w:rPr>
                          <w:fldChar w:fldCharType="end"/>
                        </w:r>
                        <w:bookmarkEnd w:id="155"/>
                        <w:r>
                          <w:t>. MuscleToneEval as an example of an Evaluation.</w:t>
                        </w:r>
                      </w:p>
                    </w:txbxContent>
                  </v:textbox>
                </v:shape>
                <w10:wrap type="topAndBottom"/>
              </v:group>
            </w:pict>
          </mc:Fallback>
        </mc:AlternateContent>
      </w:r>
      <w:r w:rsidR="002B183A" w:rsidRPr="002B183A">
        <w:rPr>
          <w:rFonts w:asciiTheme="minorHAnsi" w:hAnsiTheme="minorHAnsi"/>
        </w:rPr>
        <w:t>a natural disaster</w:t>
      </w:r>
    </w:p>
    <w:p w14:paraId="0215DEEA" w14:textId="77777777" w:rsidR="002B183A" w:rsidRDefault="002B183A" w:rsidP="002B183A">
      <w:pPr>
        <w:spacing w:after="0" w:line="240" w:lineRule="auto"/>
        <w:rPr>
          <w:rFonts w:cs="Times New Roman"/>
        </w:rPr>
      </w:pPr>
    </w:p>
    <w:p w14:paraId="1C1579B2" w14:textId="77777777" w:rsidR="0046654C" w:rsidRPr="002B183A" w:rsidRDefault="0046654C" w:rsidP="00226253">
      <w:pPr>
        <w:rPr>
          <w:rFonts w:cs="Times New Roman"/>
        </w:rPr>
      </w:pPr>
      <w:r>
        <w:rPr>
          <w:rFonts w:cs="Times New Roman"/>
        </w:rPr>
        <w:t xml:space="preserve">The pattern followed for assertions is </w:t>
      </w:r>
    </w:p>
    <w:p w14:paraId="7EEA6E77" w14:textId="77777777" w:rsidR="007166AE" w:rsidRDefault="0046654C" w:rsidP="00B73061">
      <w:pPr>
        <w:pStyle w:val="ListParagraph"/>
        <w:numPr>
          <w:ilvl w:val="0"/>
          <w:numId w:val="20"/>
        </w:numPr>
      </w:pPr>
      <w:r>
        <w:t>Include the term “Assert”</w:t>
      </w:r>
      <w:r w:rsidR="007166AE" w:rsidRPr="002B183A">
        <w:t xml:space="preserve"> a</w:t>
      </w:r>
      <w:r>
        <w:t>t the end of the CE type name.</w:t>
      </w:r>
    </w:p>
    <w:p w14:paraId="029CC30B" w14:textId="77777777" w:rsidR="0046654C" w:rsidRDefault="0046654C" w:rsidP="00B73061">
      <w:pPr>
        <w:pStyle w:val="ListParagraph"/>
        <w:numPr>
          <w:ilvl w:val="0"/>
          <w:numId w:val="20"/>
        </w:numPr>
      </w:pPr>
      <w:r>
        <w:t>The Key is set to “Assertion_KEY_ECID”.</w:t>
      </w:r>
    </w:p>
    <w:p w14:paraId="52F3418E" w14:textId="77777777" w:rsidR="0046654C" w:rsidRDefault="0046654C" w:rsidP="00B73061">
      <w:pPr>
        <w:pStyle w:val="ListParagraph"/>
        <w:numPr>
          <w:ilvl w:val="0"/>
          <w:numId w:val="20"/>
        </w:numPr>
      </w:pPr>
      <w:r>
        <w:t>The Data is a CD, set to a code representing the condition/event being asserted as existing or occurring.</w:t>
      </w:r>
    </w:p>
    <w:p w14:paraId="5926C625" w14:textId="77777777" w:rsidR="004824DE" w:rsidRDefault="004824DE" w:rsidP="004824DE"/>
    <w:p w14:paraId="3F8C56F4" w14:textId="77777777" w:rsidR="006E4CCE" w:rsidRDefault="006E4CCE" w:rsidP="004824DE">
      <w:r>
        <w:t xml:space="preserve">An Assertion CDL template exists, which contains the common qualifiers, modifiers, and attributions desired in an assertion model.  The modeler can </w:t>
      </w:r>
      <w:r w:rsidR="00FF5529">
        <w:t>open</w:t>
      </w:r>
      <w:r>
        <w:t xml:space="preserve"> this template, modify it as necessary, and save the result as a new model.</w:t>
      </w:r>
    </w:p>
    <w:p w14:paraId="05F09C7F" w14:textId="77777777" w:rsidR="00364866" w:rsidRDefault="00FE0DC2" w:rsidP="00A01316">
      <w:r>
        <w:t xml:space="preserve">See </w:t>
      </w:r>
      <w:r w:rsidR="00B317E5">
        <w:fldChar w:fldCharType="begin"/>
      </w:r>
      <w:r w:rsidR="00A01316">
        <w:instrText xml:space="preserve"> REF _Ref332802036 \h </w:instrText>
      </w:r>
      <w:r w:rsidR="00B317E5">
        <w:fldChar w:fldCharType="separate"/>
      </w:r>
      <w:r w:rsidR="00A01316">
        <w:t>Appendix B – Rationale for Assertion pattern</w:t>
      </w:r>
      <w:r w:rsidR="00B317E5">
        <w:fldChar w:fldCharType="end"/>
      </w:r>
      <w:r w:rsidR="00A01316">
        <w:t xml:space="preserve"> </w:t>
      </w:r>
      <w:r>
        <w:t>for a discussion of the rationale.</w:t>
      </w:r>
    </w:p>
    <w:p w14:paraId="7AB05D0B" w14:textId="77777777" w:rsidR="00231AAA" w:rsidRDefault="008E53F9" w:rsidP="00591DD2">
      <w:pPr>
        <w:pStyle w:val="Heading5"/>
      </w:pPr>
      <w:r>
        <w:t>Clinical Assertions</w:t>
      </w:r>
    </w:p>
    <w:p w14:paraId="5AEE75F1" w14:textId="77777777" w:rsidR="007166AE" w:rsidRDefault="008E53F9" w:rsidP="007166AE">
      <w:r>
        <w:t>Clinical Assertions</w:t>
      </w:r>
      <w:r w:rsidR="007166AE">
        <w:t xml:space="preserve"> </w:t>
      </w:r>
      <w:r>
        <w:t xml:space="preserve">assert the existence of </w:t>
      </w:r>
      <w:r w:rsidR="007166AE" w:rsidRPr="009458BC">
        <w:t>clinical conditions, diseases, etc</w:t>
      </w:r>
      <w:r>
        <w:t>.</w:t>
      </w:r>
      <w:r w:rsidR="007166AE">
        <w:t xml:space="preserve"> </w:t>
      </w:r>
      <w:r w:rsidR="007166AE" w:rsidRPr="009458BC">
        <w:t>in the patient</w:t>
      </w:r>
      <w:r>
        <w:t xml:space="preserve">.  The partial model ClinicalAssert (whose key is “Assertion”) is used as the parent.  A specific Clinical Assertion extends ClinicalAssert with any additional qualifiers necessary for the specific data element.  It also </w:t>
      </w:r>
      <w:r w:rsidR="002A4BE3">
        <w:t xml:space="preserve">constrains </w:t>
      </w:r>
      <w:r>
        <w:t>the data code of ClinicalAssert to a code representing the condition or disease being</w:t>
      </w:r>
      <w:r w:rsidR="007166AE" w:rsidRPr="009458BC">
        <w:t xml:space="preserve"> asserted</w:t>
      </w:r>
      <w:r w:rsidR="007166AE">
        <w:t xml:space="preserve">.  </w:t>
      </w:r>
    </w:p>
    <w:p w14:paraId="092F7DA3" w14:textId="77777777" w:rsidR="007166AE" w:rsidRDefault="00B317E5" w:rsidP="008E53F9">
      <w:pPr>
        <w:spacing w:after="0" w:line="240" w:lineRule="auto"/>
      </w:pPr>
      <w:r>
        <w:fldChar w:fldCharType="begin"/>
      </w:r>
      <w:r w:rsidR="0012080E">
        <w:instrText xml:space="preserve"> REF _Ref320539392 \h </w:instrText>
      </w:r>
      <w:r>
        <w:fldChar w:fldCharType="separate"/>
      </w:r>
      <w:r w:rsidR="004D5D1C">
        <w:t xml:space="preserve">Figure </w:t>
      </w:r>
      <w:r w:rsidR="004D5D1C">
        <w:rPr>
          <w:noProof/>
        </w:rPr>
        <w:t>21</w:t>
      </w:r>
      <w:r>
        <w:fldChar w:fldCharType="end"/>
      </w:r>
      <w:r w:rsidR="0012080E">
        <w:t xml:space="preserve"> </w:t>
      </w:r>
      <w:r w:rsidR="008E53F9">
        <w:t xml:space="preserve">shows the example of PainAssert.  Other examples are </w:t>
      </w:r>
      <w:r w:rsidR="007166AE">
        <w:rPr>
          <w:rFonts w:ascii="Calibri" w:hAnsi="Calibri"/>
        </w:rPr>
        <w:t>CoughAssert</w:t>
      </w:r>
      <w:r w:rsidR="008E53F9">
        <w:rPr>
          <w:rFonts w:ascii="Calibri" w:hAnsi="Calibri"/>
        </w:rPr>
        <w:t xml:space="preserve">, </w:t>
      </w:r>
      <w:r w:rsidR="007166AE">
        <w:t>NauseaAssert</w:t>
      </w:r>
      <w:r w:rsidR="008E53F9">
        <w:t>, and DiabetesMellitusTypeOneAssert.</w:t>
      </w:r>
    </w:p>
    <w:p w14:paraId="7DF39CF2" w14:textId="77777777" w:rsidR="007166AE" w:rsidRDefault="008E53F9" w:rsidP="00591DD2">
      <w:pPr>
        <w:pStyle w:val="Heading5"/>
      </w:pPr>
      <w:r>
        <w:t>Event Assertions</w:t>
      </w:r>
    </w:p>
    <w:p w14:paraId="05D8DBBD" w14:textId="77777777" w:rsidR="007166AE" w:rsidRDefault="008E53F9" w:rsidP="007166AE">
      <w:r>
        <w:t>Event Assertions are used to assert that an event involving the patient occurred</w:t>
      </w:r>
      <w:r w:rsidR="007166AE" w:rsidRPr="009458BC">
        <w:t>, e.g., auto accident, poisoning, burns, etc</w:t>
      </w:r>
      <w:r w:rsidR="007166AE">
        <w:t xml:space="preserve">.  </w:t>
      </w:r>
      <w:r w:rsidR="007166AE" w:rsidRPr="009458BC">
        <w:t xml:space="preserve">It is expected that </w:t>
      </w:r>
      <w:r w:rsidR="007166AE">
        <w:t>the concepts used to populate “data” would</w:t>
      </w:r>
      <w:r w:rsidR="007166AE" w:rsidRPr="009458BC">
        <w:t xml:space="preserve"> be </w:t>
      </w:r>
      <w:r w:rsidR="007166AE">
        <w:t>mappa</w:t>
      </w:r>
      <w:r w:rsidR="007B709B">
        <w:t>b</w:t>
      </w:r>
      <w:r w:rsidR="007166AE">
        <w:t>e to</w:t>
      </w:r>
      <w:r w:rsidR="007166AE" w:rsidRPr="009458BC">
        <w:t xml:space="preserve"> concepts in the SNOMED event domain</w:t>
      </w:r>
      <w:r w:rsidR="00A5171C">
        <w:t>.</w:t>
      </w:r>
    </w:p>
    <w:p w14:paraId="6B72A3D2" w14:textId="77777777" w:rsidR="00A5171C" w:rsidRDefault="00E136B4" w:rsidP="007166AE">
      <w:r>
        <w:lastRenderedPageBreak/>
        <w:t>It might be noted that p</w:t>
      </w:r>
      <w:r w:rsidR="00A5171C">
        <w:t xml:space="preserve">rocedure models also represent events (ventilator setup, wound dressing change, IV placement, etc.)  </w:t>
      </w:r>
      <w:r>
        <w:t xml:space="preserve">The difference is that Procedures represent some healthcare intervention performed during the management of care.  Consequently, a </w:t>
      </w:r>
      <w:r w:rsidR="00A5171C">
        <w:t>“performer” of the procedure is commonly captured.  In contrast, events modeled by Event Assertions</w:t>
      </w:r>
      <w:r>
        <w:t xml:space="preserve"> happened to the patient outside the care of the patient (in fact, they are often what caused the patient to require care)</w:t>
      </w:r>
      <w:r w:rsidR="00A5171C">
        <w:t xml:space="preserve">, </w:t>
      </w:r>
      <w:r>
        <w:t>and</w:t>
      </w:r>
      <w:r w:rsidR="00A5171C">
        <w:t xml:space="preserve"> </w:t>
      </w:r>
      <w:r>
        <w:t xml:space="preserve">there is </w:t>
      </w:r>
      <w:r w:rsidR="00A5171C">
        <w:t>no performer or the performe</w:t>
      </w:r>
      <w:r>
        <w:t>r is not pertinent information.</w:t>
      </w:r>
    </w:p>
    <w:p w14:paraId="2803980A" w14:textId="77777777" w:rsidR="006A2376" w:rsidRDefault="006A2376" w:rsidP="007166AE">
      <w:r>
        <w:t xml:space="preserve">A specific Event Assertion extends EventAssert with any additional qualifiers necessary for the specific data element.  It also </w:t>
      </w:r>
      <w:r w:rsidR="002A4BE3">
        <w:t xml:space="preserve">constrains </w:t>
      </w:r>
      <w:r>
        <w:t>the data code of EventAssert to a code representing the kind of event being</w:t>
      </w:r>
      <w:r w:rsidRPr="009458BC">
        <w:t xml:space="preserve"> asserted</w:t>
      </w:r>
      <w:r>
        <w:t>.</w:t>
      </w:r>
    </w:p>
    <w:p w14:paraId="2CEC8F13" w14:textId="77777777" w:rsidR="0012080E" w:rsidRDefault="00B317E5" w:rsidP="007166AE">
      <w:r>
        <w:fldChar w:fldCharType="begin"/>
      </w:r>
      <w:r w:rsidR="0012080E">
        <w:instrText xml:space="preserve"> REF _Ref320539530 \h </w:instrText>
      </w:r>
      <w:r>
        <w:fldChar w:fldCharType="separate"/>
      </w:r>
      <w:r w:rsidR="005146D5">
        <w:t xml:space="preserve">Figure </w:t>
      </w:r>
      <w:r w:rsidR="005146D5">
        <w:rPr>
          <w:noProof/>
        </w:rPr>
        <w:t>23</w:t>
      </w:r>
      <w:r>
        <w:fldChar w:fldCharType="end"/>
      </w:r>
      <w:r w:rsidR="0012080E">
        <w:t xml:space="preserve"> shows MotorVehicleCrashAssert as an example of an Event Assertion.</w:t>
      </w:r>
    </w:p>
    <w:p w14:paraId="0A39A4C5" w14:textId="77777777" w:rsidR="006A2376" w:rsidRDefault="00E136B4" w:rsidP="00591DD2">
      <w:pPr>
        <w:pStyle w:val="Heading5"/>
      </w:pPr>
      <w:r>
        <w:t>Observation</w:t>
      </w:r>
      <w:r w:rsidR="00B7010A">
        <w:t xml:space="preserve"> Assertions</w:t>
      </w:r>
    </w:p>
    <w:p w14:paraId="6072DD60" w14:textId="5236B9D4" w:rsidR="00B7010A" w:rsidRDefault="00806B96" w:rsidP="00B7010A">
      <w:r>
        <w:rPr>
          <w:noProof/>
        </w:rPr>
        <mc:AlternateContent>
          <mc:Choice Requires="wps">
            <w:drawing>
              <wp:anchor distT="0" distB="0" distL="114300" distR="114300" simplePos="0" relativeHeight="251855872" behindDoc="0" locked="0" layoutInCell="1" allowOverlap="1" wp14:anchorId="446B5F9A" wp14:editId="6F34A8A5">
                <wp:simplePos x="0" y="0"/>
                <wp:positionH relativeFrom="column">
                  <wp:posOffset>228600</wp:posOffset>
                </wp:positionH>
                <wp:positionV relativeFrom="paragraph">
                  <wp:posOffset>2435225</wp:posOffset>
                </wp:positionV>
                <wp:extent cx="5356225" cy="266700"/>
                <wp:effectExtent l="0" t="0" r="3175" b="12700"/>
                <wp:wrapTopAndBottom/>
                <wp:docPr id="3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61C86" w14:textId="77777777" w:rsidR="00D946F6" w:rsidRPr="00A75648" w:rsidRDefault="00D946F6" w:rsidP="0012080E">
                            <w:pPr>
                              <w:pStyle w:val="Caption"/>
                              <w:jc w:val="center"/>
                              <w:rPr>
                                <w:noProof/>
                                <w:lang w:eastAsia="zh-TW"/>
                              </w:rPr>
                            </w:pPr>
                            <w:bookmarkStart w:id="156" w:name="_Ref320539392"/>
                            <w:r>
                              <w:t xml:space="preserve">Figure </w:t>
                            </w:r>
                            <w:r w:rsidR="00806B96">
                              <w:fldChar w:fldCharType="begin"/>
                            </w:r>
                            <w:r w:rsidR="00806B96">
                              <w:instrText xml:space="preserve"> SEQ Figure \* ARABIC </w:instrText>
                            </w:r>
                            <w:r w:rsidR="00806B96">
                              <w:fldChar w:fldCharType="separate"/>
                            </w:r>
                            <w:r>
                              <w:rPr>
                                <w:noProof/>
                              </w:rPr>
                              <w:t>21</w:t>
                            </w:r>
                            <w:r w:rsidR="00806B96">
                              <w:rPr>
                                <w:noProof/>
                              </w:rPr>
                              <w:fldChar w:fldCharType="end"/>
                            </w:r>
                            <w:bookmarkEnd w:id="156"/>
                            <w:r>
                              <w:t>. The ClinicalAssert and the PainAssert CEMs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73" type="#_x0000_t202" style="position:absolute;margin-left:18pt;margin-top:191.75pt;width:421.75pt;height:2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" stroked="f">
                <v:textbox style="mso-fit-shape-to-text:t" inset="0,0,0,0">
                  <w:txbxContent>
                    <w:p w14:paraId="1A461C86" w14:textId="77777777" w:rsidR="00D946F6" w:rsidRPr="00A75648" w:rsidRDefault="00D946F6" w:rsidP="0012080E">
                      <w:pPr>
                        <w:pStyle w:val="Caption"/>
                        <w:jc w:val="center"/>
                        <w:rPr>
                          <w:noProof/>
                          <w:lang w:eastAsia="zh-TW"/>
                        </w:rPr>
                      </w:pPr>
                      <w:bookmarkStart w:id="157" w:name="_Ref320539392"/>
                      <w:r>
                        <w:t xml:space="preserve">Figure </w:t>
                      </w:r>
                      <w:r w:rsidR="00806B96">
                        <w:fldChar w:fldCharType="begin"/>
                      </w:r>
                      <w:r w:rsidR="00806B96">
                        <w:instrText xml:space="preserve"> SEQ Figure \* ARABIC </w:instrText>
                      </w:r>
                      <w:r w:rsidR="00806B96">
                        <w:fldChar w:fldCharType="separate"/>
                      </w:r>
                      <w:r>
                        <w:rPr>
                          <w:noProof/>
                        </w:rPr>
                        <w:t>21</w:t>
                      </w:r>
                      <w:r w:rsidR="00806B96">
                        <w:rPr>
                          <w:noProof/>
                        </w:rPr>
                        <w:fldChar w:fldCharType="end"/>
                      </w:r>
                      <w:bookmarkEnd w:id="157"/>
                      <w:r>
                        <w:t>. The ClinicalAssert and the PainAssert CEMs</w:t>
                      </w:r>
                    </w:p>
                  </w:txbxContent>
                </v:textbox>
                <w10:wrap type="topAndBottom"/>
              </v:shape>
            </w:pict>
          </mc:Fallback>
        </mc:AlternateContent>
      </w:r>
      <w:r>
        <w:rPr>
          <w:noProof/>
        </w:rPr>
        <mc:AlternateContent>
          <mc:Choice Requires="wps">
            <w:drawing>
              <wp:anchor distT="0" distB="0" distL="114300" distR="114300" simplePos="0" relativeHeight="251854848" behindDoc="0" locked="0" layoutInCell="1" allowOverlap="1" wp14:anchorId="663F773A" wp14:editId="2EB1BB27">
                <wp:simplePos x="0" y="0"/>
                <wp:positionH relativeFrom="column">
                  <wp:posOffset>228600</wp:posOffset>
                </wp:positionH>
                <wp:positionV relativeFrom="paragraph">
                  <wp:posOffset>579755</wp:posOffset>
                </wp:positionV>
                <wp:extent cx="5356225" cy="1654810"/>
                <wp:effectExtent l="0" t="0" r="28575" b="22225"/>
                <wp:wrapTopAndBottom/>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1654810"/>
                        </a:xfrm>
                        <a:prstGeom prst="rect">
                          <a:avLst/>
                        </a:prstGeom>
                        <a:solidFill>
                          <a:srgbClr val="FFFFFF"/>
                        </a:solidFill>
                        <a:ln w="9525">
                          <a:solidFill>
                            <a:srgbClr val="000000"/>
                          </a:solidFill>
                          <a:miter lim="800000"/>
                          <a:headEnd/>
                          <a:tailEnd/>
                        </a:ln>
                      </wps:spPr>
                      <wps:txbx>
                        <w:txbxContent>
                          <w:p w14:paraId="1F8264BE"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partial model ClinicalAssert is statement {</w:t>
                            </w:r>
                          </w:p>
                          <w:p w14:paraId="685F9627"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code(Assertion_KEY_ECID);</w:t>
                            </w:r>
                          </w:p>
                          <w:p w14:paraId="36103ACC"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CD code.card(0..1) code.domain(ClinicalAssertion_VALUESET_ECID);</w:t>
                            </w:r>
                          </w:p>
                          <w:p w14:paraId="27AC7BC7"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DateOfOnset dateOfOnset card(0..1);</w:t>
                            </w:r>
                          </w:p>
                          <w:p w14:paraId="1F1548B4"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Aggregate aggregate card(0..1);</w:t>
                            </w:r>
                          </w:p>
                          <w:p w14:paraId="0E92D8D7"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32957378"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2A7B8163" w14:textId="77777777" w:rsidR="00D946F6" w:rsidRPr="000F10EB" w:rsidRDefault="00D946F6" w:rsidP="00231AAA">
                            <w:pPr>
                              <w:spacing w:after="0" w:line="240" w:lineRule="auto"/>
                              <w:rPr>
                                <w:rFonts w:ascii="Courier New" w:hAnsi="Courier New" w:cs="Courier New"/>
                                <w:sz w:val="18"/>
                                <w:szCs w:val="18"/>
                              </w:rPr>
                            </w:pPr>
                          </w:p>
                          <w:p w14:paraId="5F1F6EAE"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model PainAssert is statement extends ClinicalAssert {</w:t>
                            </w:r>
                          </w:p>
                          <w:p w14:paraId="53E6007F"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CD.code.code(Pain_ECID);</w:t>
                            </w:r>
                          </w:p>
                          <w:p w14:paraId="39ADE892"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5FBFFA1C"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74" type="#_x0000_t202" style="position:absolute;margin-left:18pt;margin-top:45.65pt;width:421.75pt;height:130.3pt;z-index:251854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">
                <v:textbox style="mso-fit-shape-to-text:t">
                  <w:txbxContent>
                    <w:p w14:paraId="1F8264BE"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partial model ClinicalAssert is statement {</w:t>
                      </w:r>
                    </w:p>
                    <w:p w14:paraId="685F9627"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code(Assertion_KEY_ECID);</w:t>
                      </w:r>
                    </w:p>
                    <w:p w14:paraId="36103ACC"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CD code.card(0..1) code.domain(ClinicalAssertion_VALUESET_ECID);</w:t>
                      </w:r>
                    </w:p>
                    <w:p w14:paraId="27AC7BC7"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DateOfOnset dateOfOnset card(0..1);</w:t>
                      </w:r>
                    </w:p>
                    <w:p w14:paraId="1F1548B4"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Aggregate aggregate card(0..1);</w:t>
                      </w:r>
                    </w:p>
                    <w:p w14:paraId="0E92D8D7"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32957378"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2A7B8163" w14:textId="77777777" w:rsidR="00D946F6" w:rsidRPr="000F10EB" w:rsidRDefault="00D946F6" w:rsidP="00231AAA">
                      <w:pPr>
                        <w:spacing w:after="0" w:line="240" w:lineRule="auto"/>
                        <w:rPr>
                          <w:rFonts w:ascii="Courier New" w:hAnsi="Courier New" w:cs="Courier New"/>
                          <w:sz w:val="18"/>
                          <w:szCs w:val="18"/>
                        </w:rPr>
                      </w:pPr>
                    </w:p>
                    <w:p w14:paraId="5F1F6EAE"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model PainAssert is statement extends ClinicalAssert {</w:t>
                      </w:r>
                    </w:p>
                    <w:p w14:paraId="53E6007F"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CD.code.code(Pain_ECID);</w:t>
                      </w:r>
                    </w:p>
                    <w:p w14:paraId="39ADE892"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5FBFFA1C" w14:textId="77777777" w:rsidR="00D946F6" w:rsidRPr="000F10EB" w:rsidRDefault="00D946F6" w:rsidP="00231AAA">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v:textbox>
                <w10:wrap type="topAndBottom"/>
              </v:shape>
            </w:pict>
          </mc:Fallback>
        </mc:AlternateContent>
      </w:r>
      <w:r w:rsidR="00E136B4">
        <w:t xml:space="preserve">Observation </w:t>
      </w:r>
      <w:r w:rsidR="00B7010A">
        <w:t xml:space="preserve">Assertions are used to assert </w:t>
      </w:r>
      <w:r w:rsidR="00687AA1">
        <w:t xml:space="preserve">the presence of </w:t>
      </w:r>
      <w:r w:rsidR="00B7010A">
        <w:t>an apparatus or piece of equipment relative to th</w:t>
      </w:r>
      <w:r w:rsidR="00687AA1">
        <w:t>e care of the patient (</w:t>
      </w:r>
      <w:r w:rsidR="00B7010A" w:rsidRPr="009458BC">
        <w:t xml:space="preserve">e.g., </w:t>
      </w:r>
      <w:r w:rsidR="00B7010A">
        <w:t>warm blanket, IV pump, compression hose</w:t>
      </w:r>
      <w:r w:rsidR="00B7010A" w:rsidRPr="009458BC">
        <w:t>, etc</w:t>
      </w:r>
      <w:r w:rsidR="00B7010A">
        <w:t>.</w:t>
      </w:r>
      <w:r w:rsidR="00687AA1">
        <w:t>) or a condition of such apparatus or equipment (e.g., tube leak, ventilator piston cen</w:t>
      </w:r>
      <w:r w:rsidR="00E136B4">
        <w:t>tered, chest tube patent, etc.)</w:t>
      </w:r>
      <w:r w:rsidR="00687AA1">
        <w:t xml:space="preserve">.  </w:t>
      </w:r>
      <w:r w:rsidR="00B7010A">
        <w:t xml:space="preserve">A specific </w:t>
      </w:r>
      <w:r w:rsidR="00E136B4">
        <w:t>Observation</w:t>
      </w:r>
      <w:r w:rsidR="00B7010A">
        <w:t xml:space="preserve"> Assertion extends </w:t>
      </w:r>
      <w:r w:rsidR="00687AA1">
        <w:t>Observation</w:t>
      </w:r>
      <w:r w:rsidR="00B7010A">
        <w:t xml:space="preserve">Assert with any additional qualifiers necessary for the specific data element.  It also </w:t>
      </w:r>
      <w:r w:rsidR="002A4BE3">
        <w:t xml:space="preserve">constrains </w:t>
      </w:r>
      <w:r w:rsidR="00B7010A">
        <w:t xml:space="preserve">the data code of </w:t>
      </w:r>
      <w:r w:rsidR="00687AA1">
        <w:t>Observation</w:t>
      </w:r>
      <w:r w:rsidR="00B7010A">
        <w:t xml:space="preserve">Assert to a code representing the </w:t>
      </w:r>
      <w:r w:rsidR="00687AA1">
        <w:t>apparatus or equipment</w:t>
      </w:r>
      <w:r w:rsidR="00B7010A">
        <w:t xml:space="preserve"> </w:t>
      </w:r>
      <w:r w:rsidR="00687AA1">
        <w:t>observed to be present</w:t>
      </w:r>
      <w:r w:rsidR="00B7010A">
        <w:t>.</w:t>
      </w:r>
    </w:p>
    <w:p w14:paraId="31A3947A" w14:textId="68AE83C2" w:rsidR="00DB37E6" w:rsidRDefault="00806B96" w:rsidP="00B7010A">
      <w:r>
        <w:rPr>
          <w:noProof/>
        </w:rPr>
        <w:lastRenderedPageBreak/>
        <mc:AlternateContent>
          <mc:Choice Requires="wps">
            <w:drawing>
              <wp:anchor distT="0" distB="0" distL="114300" distR="114300" simplePos="0" relativeHeight="251856896" behindDoc="0" locked="0" layoutInCell="1" allowOverlap="1" wp14:anchorId="2BCDD592" wp14:editId="08601266">
                <wp:simplePos x="0" y="0"/>
                <wp:positionH relativeFrom="column">
                  <wp:posOffset>242570</wp:posOffset>
                </wp:positionH>
                <wp:positionV relativeFrom="paragraph">
                  <wp:posOffset>-781685</wp:posOffset>
                </wp:positionV>
                <wp:extent cx="5356225" cy="1791335"/>
                <wp:effectExtent l="0" t="0" r="28575" b="37465"/>
                <wp:wrapTopAndBottom/>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1791335"/>
                        </a:xfrm>
                        <a:prstGeom prst="rect">
                          <a:avLst/>
                        </a:prstGeom>
                        <a:solidFill>
                          <a:srgbClr val="FFFFFF"/>
                        </a:solidFill>
                        <a:ln w="9525">
                          <a:solidFill>
                            <a:srgbClr val="000000"/>
                          </a:solidFill>
                          <a:miter lim="800000"/>
                          <a:headEnd/>
                          <a:tailEnd/>
                        </a:ln>
                      </wps:spPr>
                      <wps:txbx>
                        <w:txbxContent>
                          <w:p w14:paraId="6A678753"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partial model EventAssert is statement {</w:t>
                            </w:r>
                          </w:p>
                          <w:p w14:paraId="20BF6A46"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code(Assertion_KEY_ECID);</w:t>
                            </w:r>
                          </w:p>
                          <w:p w14:paraId="6A5CC137"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CD code.card(0..1) code.domain(EventAssertion_VALUESET_ECID);</w:t>
                            </w:r>
                          </w:p>
                          <w:p w14:paraId="036D4742"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DateOfOnset dateOfOnset card(0..1);</w:t>
                            </w:r>
                          </w:p>
                          <w:p w14:paraId="12534E26"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20E9D0DD"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44FE6595" w14:textId="77777777" w:rsidR="00D946F6" w:rsidRPr="000F10EB" w:rsidRDefault="00D946F6" w:rsidP="007B709B">
                            <w:pPr>
                              <w:spacing w:after="0" w:line="240" w:lineRule="auto"/>
                              <w:rPr>
                                <w:rFonts w:ascii="Courier New" w:hAnsi="Courier New" w:cs="Courier New"/>
                                <w:sz w:val="18"/>
                                <w:szCs w:val="18"/>
                              </w:rPr>
                            </w:pPr>
                          </w:p>
                          <w:p w14:paraId="6E8BE0EA"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model MotorVehicleCrashAssert is statement extends EventAssert {</w:t>
                            </w:r>
                          </w:p>
                          <w:p w14:paraId="07405E68"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CD.code.code(MotorVehicleCrash_ECID);</w:t>
                            </w:r>
                          </w:p>
                          <w:p w14:paraId="4B7276C0"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MotorVehicleRestraintUsed motorVehicleRestraintUsed card(0..1);</w:t>
                            </w:r>
                          </w:p>
                          <w:p w14:paraId="01427BB8"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AirbagDeployed airbagDeployed card(0..1);</w:t>
                            </w:r>
                          </w:p>
                          <w:p w14:paraId="6E90FEC2"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75" type="#_x0000_t202" style="position:absolute;margin-left:19.1pt;margin-top:-61.5pt;width:421.75pt;height:141.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">
                <v:textbox>
                  <w:txbxContent>
                    <w:p w14:paraId="6A678753"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partial model EventAssert is statement {</w:t>
                      </w:r>
                    </w:p>
                    <w:p w14:paraId="20BF6A46"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code(Assertion_KEY_ECID);</w:t>
                      </w:r>
                    </w:p>
                    <w:p w14:paraId="6A5CC137"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CD code.card(0..1) code.domain(EventAssertion_VALUESET_ECID);</w:t>
                      </w:r>
                    </w:p>
                    <w:p w14:paraId="036D4742"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DateOfOnset dateOfOnset card(0..1);</w:t>
                      </w:r>
                    </w:p>
                    <w:p w14:paraId="12534E26"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20E9D0DD" w14:textId="77777777" w:rsidR="00D946F6" w:rsidRPr="000F10EB" w:rsidRDefault="00D946F6" w:rsidP="007B709B">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44FE6595" w14:textId="77777777" w:rsidR="00D946F6" w:rsidRPr="000F10EB" w:rsidRDefault="00D946F6" w:rsidP="007B709B">
                      <w:pPr>
                        <w:spacing w:after="0" w:line="240" w:lineRule="auto"/>
                        <w:rPr>
                          <w:rFonts w:ascii="Courier New" w:hAnsi="Courier New" w:cs="Courier New"/>
                          <w:sz w:val="18"/>
                          <w:szCs w:val="18"/>
                        </w:rPr>
                      </w:pPr>
                    </w:p>
                    <w:p w14:paraId="6E8BE0EA"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model MotorVehicleCrashAssert is statement extends EventAssert {</w:t>
                      </w:r>
                    </w:p>
                    <w:p w14:paraId="07405E68"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CD.code.code(MotorVehicleCrash_ECID);</w:t>
                      </w:r>
                    </w:p>
                    <w:p w14:paraId="4B7276C0"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MotorVehicleRestraintUsed motorVehicleRestraintUsed card(0..1);</w:t>
                      </w:r>
                    </w:p>
                    <w:p w14:paraId="01427BB8"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AirbagDeployed airbagDeployed card(0..1);</w:t>
                      </w:r>
                    </w:p>
                    <w:p w14:paraId="6E90FEC2" w14:textId="77777777" w:rsidR="00D946F6" w:rsidRPr="000F10EB" w:rsidRDefault="00D946F6" w:rsidP="006A2376">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v:textbox>
                <w10:wrap type="topAndBottom"/>
              </v:shape>
            </w:pict>
          </mc:Fallback>
        </mc:AlternateContent>
      </w:r>
      <w:r>
        <w:rPr>
          <w:noProof/>
        </w:rPr>
        <mc:AlternateContent>
          <mc:Choice Requires="wps">
            <w:drawing>
              <wp:anchor distT="0" distB="0" distL="114300" distR="114300" simplePos="0" relativeHeight="251857920" behindDoc="0" locked="0" layoutInCell="1" allowOverlap="1" wp14:anchorId="1287124A" wp14:editId="252D8769">
                <wp:simplePos x="0" y="0"/>
                <wp:positionH relativeFrom="column">
                  <wp:posOffset>237490</wp:posOffset>
                </wp:positionH>
                <wp:positionV relativeFrom="paragraph">
                  <wp:posOffset>1146175</wp:posOffset>
                </wp:positionV>
                <wp:extent cx="5356225" cy="266700"/>
                <wp:effectExtent l="0" t="0" r="3175" b="12700"/>
                <wp:wrapTopAndBottom/>
                <wp:docPr id="3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8DE06" w14:textId="77777777" w:rsidR="00D946F6" w:rsidRPr="00C2637D" w:rsidRDefault="00D946F6" w:rsidP="0012080E">
                            <w:pPr>
                              <w:pStyle w:val="Caption"/>
                              <w:jc w:val="center"/>
                              <w:rPr>
                                <w:noProof/>
                              </w:rPr>
                            </w:pPr>
                            <w:bookmarkStart w:id="158" w:name="_Ref320539530"/>
                            <w:r>
                              <w:t xml:space="preserve">Figure </w:t>
                            </w:r>
                            <w:r w:rsidR="00806B96">
                              <w:fldChar w:fldCharType="begin"/>
                            </w:r>
                            <w:r w:rsidR="00806B96">
                              <w:instrText xml:space="preserve"> SEQ Figure \* ARABIC </w:instrText>
                            </w:r>
                            <w:r w:rsidR="00806B96">
                              <w:fldChar w:fldCharType="separate"/>
                            </w:r>
                            <w:r>
                              <w:rPr>
                                <w:noProof/>
                              </w:rPr>
                              <w:t>22</w:t>
                            </w:r>
                            <w:r w:rsidR="00806B96">
                              <w:rPr>
                                <w:noProof/>
                              </w:rPr>
                              <w:fldChar w:fldCharType="end"/>
                            </w:r>
                            <w:bookmarkEnd w:id="158"/>
                            <w:r>
                              <w:t>.  The EventAssert and the MotorVehicleCrashAssert CEMs.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76" type="#_x0000_t202" style="position:absolute;margin-left:18.7pt;margin-top:90.25pt;width:421.75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" stroked="f">
                <v:textbox style="mso-fit-shape-to-text:t" inset="0,0,0,0">
                  <w:txbxContent>
                    <w:p w14:paraId="1398DE06" w14:textId="77777777" w:rsidR="00D946F6" w:rsidRPr="00C2637D" w:rsidRDefault="00D946F6" w:rsidP="0012080E">
                      <w:pPr>
                        <w:pStyle w:val="Caption"/>
                        <w:jc w:val="center"/>
                        <w:rPr>
                          <w:noProof/>
                        </w:rPr>
                      </w:pPr>
                      <w:bookmarkStart w:id="159" w:name="_Ref320539530"/>
                      <w:r>
                        <w:t xml:space="preserve">Figure </w:t>
                      </w:r>
                      <w:r w:rsidR="00806B96">
                        <w:fldChar w:fldCharType="begin"/>
                      </w:r>
                      <w:r w:rsidR="00806B96">
                        <w:instrText xml:space="preserve"> SEQ Figure \* ARABIC </w:instrText>
                      </w:r>
                      <w:r w:rsidR="00806B96">
                        <w:fldChar w:fldCharType="separate"/>
                      </w:r>
                      <w:r>
                        <w:rPr>
                          <w:noProof/>
                        </w:rPr>
                        <w:t>22</w:t>
                      </w:r>
                      <w:r w:rsidR="00806B96">
                        <w:rPr>
                          <w:noProof/>
                        </w:rPr>
                        <w:fldChar w:fldCharType="end"/>
                      </w:r>
                      <w:bookmarkEnd w:id="159"/>
                      <w:r>
                        <w:t>.  The EventAssert and the MotorVehicleCrashAssert CEMs.</w:t>
                      </w:r>
                    </w:p>
                  </w:txbxContent>
                </v:textbox>
                <w10:wrap type="topAndBottom"/>
              </v:shape>
            </w:pict>
          </mc:Fallback>
        </mc:AlternateContent>
      </w:r>
      <w:r w:rsidR="00B317E5">
        <w:fldChar w:fldCharType="begin"/>
      </w:r>
      <w:r w:rsidR="00DB37E6">
        <w:instrText xml:space="preserve"> REF _Ref327361909 \h </w:instrText>
      </w:r>
      <w:r w:rsidR="00B317E5">
        <w:fldChar w:fldCharType="separate"/>
      </w:r>
      <w:r w:rsidR="005146D5">
        <w:t xml:space="preserve">Figure </w:t>
      </w:r>
      <w:r w:rsidR="005146D5">
        <w:rPr>
          <w:noProof/>
        </w:rPr>
        <w:t>23</w:t>
      </w:r>
      <w:r w:rsidR="00B317E5">
        <w:fldChar w:fldCharType="end"/>
      </w:r>
      <w:r w:rsidR="00DB37E6">
        <w:t xml:space="preserve"> shows the ObservationAssert model and the ChestTubePatentAssert model as an example of a CEM that extends the ObservationAssert model.</w:t>
      </w:r>
    </w:p>
    <w:p w14:paraId="6B83D5AC" w14:textId="77777777" w:rsidR="007166AE" w:rsidRPr="00C83F93" w:rsidRDefault="00F56F10" w:rsidP="00F56F10">
      <w:r>
        <w:t>A summary of guidelines for using assertions follows:</w:t>
      </w:r>
    </w:p>
    <w:p w14:paraId="3BA92105" w14:textId="77777777" w:rsidR="007166AE" w:rsidRPr="00C83F93" w:rsidRDefault="007166AE" w:rsidP="00BD46AA">
      <w:pPr>
        <w:pStyle w:val="ListParagraph"/>
        <w:numPr>
          <w:ilvl w:val="0"/>
          <w:numId w:val="8"/>
        </w:numPr>
      </w:pPr>
      <w:r w:rsidRPr="00C83F93">
        <w:t xml:space="preserve">Don't create assertion models for any </w:t>
      </w:r>
      <w:r>
        <w:t>“</w:t>
      </w:r>
      <w:r w:rsidRPr="00C83F93">
        <w:t>normal</w:t>
      </w:r>
      <w:r>
        <w:t>” statements</w:t>
      </w:r>
      <w:r w:rsidRPr="00C83F93">
        <w:t xml:space="preserve"> </w:t>
      </w:r>
      <w:r>
        <w:t xml:space="preserve">(e.g., “Normal heart rhythym”, “Normal breath sounds”, “Normal reflexes”, etc.) </w:t>
      </w:r>
      <w:r w:rsidRPr="00C83F93">
        <w:t>unless we have a use case/request</w:t>
      </w:r>
      <w:r>
        <w:t xml:space="preserve">.  </w:t>
      </w:r>
    </w:p>
    <w:p w14:paraId="62648844" w14:textId="77777777" w:rsidR="0036073F" w:rsidRDefault="00E07B15" w:rsidP="00BD46AA">
      <w:pPr>
        <w:pStyle w:val="ListParagraph"/>
        <w:numPr>
          <w:ilvl w:val="0"/>
          <w:numId w:val="8"/>
        </w:numPr>
      </w:pPr>
      <w:r>
        <w:t>Disorders/c</w:t>
      </w:r>
      <w:r w:rsidR="00530D88">
        <w:t xml:space="preserve">onditions/findings that exist </w:t>
      </w:r>
      <w:r w:rsidR="007166AE" w:rsidRPr="00C83F93">
        <w:t xml:space="preserve">in a patient </w:t>
      </w:r>
      <w:r w:rsidR="007166AE">
        <w:t>fall</w:t>
      </w:r>
      <w:r w:rsidR="007166AE" w:rsidRPr="00C83F93">
        <w:t xml:space="preserve"> into </w:t>
      </w:r>
      <w:r w:rsidR="002A4BE3">
        <w:t xml:space="preserve">the </w:t>
      </w:r>
      <w:r w:rsidR="007166AE" w:rsidRPr="00C83F93">
        <w:t>assertion pattern</w:t>
      </w:r>
      <w:r w:rsidR="007166AE">
        <w:t>.</w:t>
      </w:r>
    </w:p>
    <w:p w14:paraId="45CC9589" w14:textId="77777777" w:rsidR="007166AE" w:rsidRPr="00C83F93" w:rsidRDefault="0036073F" w:rsidP="00BD46AA">
      <w:pPr>
        <w:pStyle w:val="ListParagraph"/>
        <w:numPr>
          <w:ilvl w:val="0"/>
          <w:numId w:val="8"/>
        </w:numPr>
      </w:pPr>
      <w:r>
        <w:t>I</w:t>
      </w:r>
      <w:r w:rsidR="007166AE" w:rsidRPr="00C83F93">
        <w:t xml:space="preserve">nclude </w:t>
      </w:r>
      <w:r w:rsidR="007166AE">
        <w:t>“</w:t>
      </w:r>
      <w:r w:rsidR="007166AE" w:rsidRPr="00C83F93">
        <w:t>Assert</w:t>
      </w:r>
      <w:r w:rsidR="007166AE">
        <w:t>”</w:t>
      </w:r>
      <w:r w:rsidR="007166AE" w:rsidRPr="00C83F93">
        <w:t xml:space="preserve"> at the end of the </w:t>
      </w:r>
      <w:r>
        <w:t>model</w:t>
      </w:r>
      <w:r w:rsidR="007166AE" w:rsidRPr="00C83F93">
        <w:t xml:space="preserve"> name for assertions</w:t>
      </w:r>
      <w:r>
        <w:t>.</w:t>
      </w:r>
    </w:p>
    <w:p w14:paraId="549173C6" w14:textId="4571D6F8" w:rsidR="007166AE" w:rsidRDefault="00806B96" w:rsidP="00BD46AA">
      <w:pPr>
        <w:pStyle w:val="ListParagraph"/>
        <w:numPr>
          <w:ilvl w:val="0"/>
          <w:numId w:val="8"/>
        </w:numPr>
      </w:pPr>
      <w:r>
        <w:rPr>
          <w:noProof/>
        </w:rPr>
        <mc:AlternateContent>
          <mc:Choice Requires="wps">
            <w:drawing>
              <wp:anchor distT="0" distB="274320" distL="114300" distR="114300" simplePos="0" relativeHeight="251853824" behindDoc="0" locked="0" layoutInCell="1" allowOverlap="1" wp14:anchorId="62D568F6" wp14:editId="01842451">
                <wp:simplePos x="0" y="0"/>
                <wp:positionH relativeFrom="column">
                  <wp:posOffset>312420</wp:posOffset>
                </wp:positionH>
                <wp:positionV relativeFrom="paragraph">
                  <wp:posOffset>2788920</wp:posOffset>
                </wp:positionV>
                <wp:extent cx="5356225" cy="266700"/>
                <wp:effectExtent l="0" t="0" r="3175" b="12700"/>
                <wp:wrapTopAndBottom/>
                <wp:docPr id="3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6484C" w14:textId="77777777" w:rsidR="00D946F6" w:rsidRPr="006101D4" w:rsidRDefault="00D946F6" w:rsidP="00DB37E6">
                            <w:pPr>
                              <w:pStyle w:val="Caption"/>
                              <w:jc w:val="center"/>
                              <w:rPr>
                                <w:noProof/>
                              </w:rPr>
                            </w:pPr>
                            <w:bookmarkStart w:id="160" w:name="_Ref327361909"/>
                            <w:r>
                              <w:t xml:space="preserve">Figure </w:t>
                            </w:r>
                            <w:r w:rsidR="00806B96">
                              <w:fldChar w:fldCharType="begin"/>
                            </w:r>
                            <w:r w:rsidR="00806B96">
                              <w:instrText xml:space="preserve"> SEQ Figure \* ARABIC </w:instrText>
                            </w:r>
                            <w:r w:rsidR="00806B96">
                              <w:fldChar w:fldCharType="separate"/>
                            </w:r>
                            <w:r>
                              <w:rPr>
                                <w:noProof/>
                              </w:rPr>
                              <w:t>23</w:t>
                            </w:r>
                            <w:r w:rsidR="00806B96">
                              <w:rPr>
                                <w:noProof/>
                              </w:rPr>
                              <w:fldChar w:fldCharType="end"/>
                            </w:r>
                            <w:bookmarkEnd w:id="160"/>
                            <w:r>
                              <w:t>. The ObservationAssert and the ChestTubePatentAssert CEMs.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77" type="#_x0000_t202" style="position:absolute;left:0;text-align:left;margin-left:24.6pt;margin-top:219.6pt;width:421.75pt;height:21pt;z-index:251853824;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" stroked="f">
                <v:textbox style="mso-fit-shape-to-text:t" inset="0,0,0,0">
                  <w:txbxContent>
                    <w:p w14:paraId="5426484C" w14:textId="77777777" w:rsidR="00D946F6" w:rsidRPr="006101D4" w:rsidRDefault="00D946F6" w:rsidP="00DB37E6">
                      <w:pPr>
                        <w:pStyle w:val="Caption"/>
                        <w:jc w:val="center"/>
                        <w:rPr>
                          <w:noProof/>
                        </w:rPr>
                      </w:pPr>
                      <w:bookmarkStart w:id="161" w:name="_Ref327361909"/>
                      <w:r>
                        <w:t xml:space="preserve">Figure </w:t>
                      </w:r>
                      <w:r w:rsidR="00806B96">
                        <w:fldChar w:fldCharType="begin"/>
                      </w:r>
                      <w:r w:rsidR="00806B96">
                        <w:instrText xml:space="preserve"> SEQ Figure \* ARABIC </w:instrText>
                      </w:r>
                      <w:r w:rsidR="00806B96">
                        <w:fldChar w:fldCharType="separate"/>
                      </w:r>
                      <w:r>
                        <w:rPr>
                          <w:noProof/>
                        </w:rPr>
                        <w:t>23</w:t>
                      </w:r>
                      <w:r w:rsidR="00806B96">
                        <w:rPr>
                          <w:noProof/>
                        </w:rPr>
                        <w:fldChar w:fldCharType="end"/>
                      </w:r>
                      <w:bookmarkEnd w:id="161"/>
                      <w:r>
                        <w:t>. The ObservationAssert and the ChestTubePatentAssert CEMs.</w:t>
                      </w:r>
                    </w:p>
                  </w:txbxContent>
                </v:textbox>
                <w10:wrap type="topAndBottom"/>
              </v:shape>
            </w:pict>
          </mc:Fallback>
        </mc:AlternateContent>
      </w:r>
      <w:r>
        <w:rPr>
          <w:noProof/>
        </w:rPr>
        <mc:AlternateContent>
          <mc:Choice Requires="wps">
            <w:drawing>
              <wp:anchor distT="274320" distB="0" distL="114300" distR="114300" simplePos="0" relativeHeight="251852800" behindDoc="0" locked="0" layoutInCell="1" allowOverlap="1" wp14:anchorId="30289B88" wp14:editId="36E18D0A">
                <wp:simplePos x="0" y="0"/>
                <wp:positionH relativeFrom="column">
                  <wp:posOffset>312420</wp:posOffset>
                </wp:positionH>
                <wp:positionV relativeFrom="paragraph">
                  <wp:posOffset>797560</wp:posOffset>
                </wp:positionV>
                <wp:extent cx="5356225" cy="1812925"/>
                <wp:effectExtent l="0" t="0" r="28575" b="15875"/>
                <wp:wrapTopAndBottom/>
                <wp:docPr id="3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1812925"/>
                        </a:xfrm>
                        <a:prstGeom prst="rect">
                          <a:avLst/>
                        </a:prstGeom>
                        <a:solidFill>
                          <a:srgbClr val="FFFFFF"/>
                        </a:solidFill>
                        <a:ln w="9525">
                          <a:solidFill>
                            <a:srgbClr val="000000"/>
                          </a:solidFill>
                          <a:miter lim="800000"/>
                          <a:headEnd/>
                          <a:tailEnd/>
                        </a:ln>
                      </wps:spPr>
                      <wps:txbx>
                        <w:txbxContent>
                          <w:p w14:paraId="1BDFBF8B"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partial model ObservationAssert is statement {</w:t>
                            </w:r>
                          </w:p>
                          <w:p w14:paraId="71C3F708"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code(Assertion_KEY_ECID);</w:t>
                            </w:r>
                          </w:p>
                          <w:p w14:paraId="05E8EF50"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CD code.card(0..1) code.domain(ObservationAssertion_VALUESET_ECID);</w:t>
                            </w:r>
                          </w:p>
                          <w:p w14:paraId="543177D9"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StartTime startTime card(0..1);</w:t>
                            </w:r>
                          </w:p>
                          <w:p w14:paraId="08CFAAFC"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21DF2F49"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0A25BDAB" w14:textId="77777777" w:rsidR="00D946F6" w:rsidRPr="000F10EB" w:rsidRDefault="00D946F6" w:rsidP="008467AA">
                            <w:pPr>
                              <w:spacing w:after="0" w:line="240" w:lineRule="auto"/>
                              <w:rPr>
                                <w:rFonts w:ascii="Courier New" w:hAnsi="Courier New" w:cs="Courier New"/>
                                <w:sz w:val="18"/>
                                <w:szCs w:val="18"/>
                              </w:rPr>
                            </w:pPr>
                          </w:p>
                          <w:p w14:paraId="64E9FACC"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model ChestTubePatentAssert is statement extends ObservationAssert {</w:t>
                            </w:r>
                          </w:p>
                          <w:p w14:paraId="7F474E5B"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CD.code.code(ChestTubePatent_ECID);</w:t>
                            </w:r>
                          </w:p>
                          <w:p w14:paraId="6D95E8A0"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BodyLocationPrecoord bodyLocationPrecoord card(0..1);</w:t>
                            </w:r>
                          </w:p>
                          <w:p w14:paraId="2B0A2DCC"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408BC5B3"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78" type="#_x0000_t202" style="position:absolute;left:0;text-align:left;margin-left:24.6pt;margin-top:62.8pt;width:421.75pt;height:142.75pt;z-index:251852800;visibility:visible;mso-wrap-style:square;mso-width-percent:0;mso-height-percent:0;mso-wrap-distance-left:9pt;mso-wrap-distance-top:21.6pt;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">
                <v:textbox>
                  <w:txbxContent>
                    <w:p w14:paraId="1BDFBF8B"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partial model ObservationAssert is statement {</w:t>
                      </w:r>
                    </w:p>
                    <w:p w14:paraId="71C3F708"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code(Assertion_KEY_ECID);</w:t>
                      </w:r>
                    </w:p>
                    <w:p w14:paraId="05E8EF50"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CD code.card(0..1) code.domain(ObservationAssertion_VALUESET_ECID);</w:t>
                      </w:r>
                    </w:p>
                    <w:p w14:paraId="543177D9"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StartTime startTime card(0..1);</w:t>
                      </w:r>
                    </w:p>
                    <w:p w14:paraId="08CFAAFC"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21DF2F49" w14:textId="77777777" w:rsidR="00D946F6" w:rsidRPr="000F10EB" w:rsidRDefault="00D946F6" w:rsidP="008467AA">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0A25BDAB" w14:textId="77777777" w:rsidR="00D946F6" w:rsidRPr="000F10EB" w:rsidRDefault="00D946F6" w:rsidP="008467AA">
                      <w:pPr>
                        <w:spacing w:after="0" w:line="240" w:lineRule="auto"/>
                        <w:rPr>
                          <w:rFonts w:ascii="Courier New" w:hAnsi="Courier New" w:cs="Courier New"/>
                          <w:sz w:val="18"/>
                          <w:szCs w:val="18"/>
                        </w:rPr>
                      </w:pPr>
                    </w:p>
                    <w:p w14:paraId="64E9FACC"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model ChestTubePatentAssert is statement extends ObservationAssert {</w:t>
                      </w:r>
                    </w:p>
                    <w:p w14:paraId="7F474E5B"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CD.code.code(ChestTubePatent_ECID);</w:t>
                      </w:r>
                    </w:p>
                    <w:p w14:paraId="6D95E8A0"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BodyLocationPrecoord bodyLocationPrecoord card(0..1);</w:t>
                      </w:r>
                    </w:p>
                    <w:p w14:paraId="2B0A2DCC"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408BC5B3" w14:textId="77777777" w:rsidR="00D946F6" w:rsidRPr="000F10EB" w:rsidRDefault="00D946F6" w:rsidP="00687AA1">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v:textbox>
                <w10:wrap type="topAndBottom"/>
              </v:shape>
            </w:pict>
          </mc:Fallback>
        </mc:AlternateContent>
      </w:r>
      <w:r w:rsidR="007166AE" w:rsidRPr="00C83F93">
        <w:t>The Type code will be the condition with the suffix - Assert, eg., EdemaAssert.  The Key code will be Assertion_Key_ECID</w:t>
      </w:r>
      <w:r w:rsidR="009F55FC">
        <w:t>.</w:t>
      </w:r>
    </w:p>
    <w:p w14:paraId="6B1345F3" w14:textId="77777777" w:rsidR="007166AE" w:rsidRDefault="007166AE" w:rsidP="00BD46AA">
      <w:pPr>
        <w:pStyle w:val="ListParagraph"/>
        <w:numPr>
          <w:ilvl w:val="0"/>
          <w:numId w:val="8"/>
        </w:numPr>
      </w:pPr>
      <w:r>
        <w:t xml:space="preserve">Population of the negation indicator (“NegationInd”) in an instance of an Assertion model negates the thing being asserted, e.g., the meaning of an instance of “CoughAssert” where “NegationInd” is TRUE is “The Patient does not have a cough”.  (See </w:t>
      </w:r>
      <w:r w:rsidR="00B317E5">
        <w:fldChar w:fldCharType="begin"/>
      </w:r>
      <w:r w:rsidR="009F55FC">
        <w:instrText xml:space="preserve"> REF _Ref327362229 \h </w:instrText>
      </w:r>
      <w:r w:rsidR="00B317E5">
        <w:fldChar w:fldCharType="separate"/>
      </w:r>
      <w:r w:rsidR="009F55FC">
        <w:t>Negation Indicator Modifier</w:t>
      </w:r>
      <w:r w:rsidR="00B317E5">
        <w:fldChar w:fldCharType="end"/>
      </w:r>
      <w:r>
        <w:t xml:space="preserve">.) </w:t>
      </w:r>
    </w:p>
    <w:p w14:paraId="5D6F5F01" w14:textId="77777777" w:rsidR="007166AE" w:rsidRDefault="007166AE" w:rsidP="007166AE"/>
    <w:p w14:paraId="149CA094" w14:textId="77777777" w:rsidR="00F56F10" w:rsidRDefault="00F56F10" w:rsidP="00F56F10">
      <w:pPr>
        <w:pStyle w:val="Heading5"/>
      </w:pPr>
      <w:r>
        <w:t xml:space="preserve">Guideline: </w:t>
      </w:r>
      <w:bookmarkStart w:id="162" w:name="_Ref331595942"/>
      <w:r>
        <w:t>Evaluation Versus  Assertion</w:t>
      </w:r>
      <w:bookmarkEnd w:id="162"/>
    </w:p>
    <w:p w14:paraId="57C900DE" w14:textId="77777777" w:rsidR="00F56F10" w:rsidRDefault="00F56F10" w:rsidP="00F56F10">
      <w:pPr>
        <w:rPr>
          <w:rFonts w:cs="Times New Roman"/>
        </w:rPr>
      </w:pPr>
      <w:r>
        <w:rPr>
          <w:rFonts w:cs="Times New Roman"/>
        </w:rPr>
        <w:t xml:space="preserve">In many cases, the decision between using the evaluation template and the assertion template is intuitive and straight forward.  “Urine color”, for example, is clearly best modeled as an evaluation – the property being evaluated is the color of the patient’s urine, and the value (data) of the </w:t>
      </w:r>
      <w:r w:rsidR="002A4BE3">
        <w:rPr>
          <w:rFonts w:cs="Times New Roman"/>
        </w:rPr>
        <w:t>evaluation</w:t>
      </w:r>
      <w:r>
        <w:rPr>
          <w:rFonts w:cs="Times New Roman"/>
        </w:rPr>
        <w:t xml:space="preserve"> is the </w:t>
      </w:r>
      <w:r>
        <w:rPr>
          <w:rFonts w:cs="Times New Roman"/>
        </w:rPr>
        <w:lastRenderedPageBreak/>
        <w:t>set of codes representing the colors that will be observed.   To model urine color as an assertion would require the creation of unnatural precoordinated concepts – the key would be “assertion”, and data would be populated by a set of codes such as “amber urine” (meaning “the patient has amber urine”), “clear urine”, etc.</w:t>
      </w:r>
    </w:p>
    <w:p w14:paraId="553319D7" w14:textId="77777777" w:rsidR="00F56F10" w:rsidRDefault="00F56F10" w:rsidP="00F56F10">
      <w:pPr>
        <w:rPr>
          <w:rFonts w:cs="Times New Roman"/>
        </w:rPr>
      </w:pPr>
      <w:r>
        <w:rPr>
          <w:rFonts w:cs="Times New Roman"/>
        </w:rPr>
        <w:t>However, this highlights the fact that any evaluation model may be transformed into an assertion model.  (Conversely, any assertion model may be transformed into an evaluation model.)  In the case of urine color, the decision is intuitive.  But in other cases, the decision is less clear.</w:t>
      </w:r>
    </w:p>
    <w:p w14:paraId="24733B1A" w14:textId="77777777" w:rsidR="00F56F10" w:rsidRDefault="00F56F10" w:rsidP="00F56F10">
      <w:pPr>
        <w:rPr>
          <w:rFonts w:cs="Times New Roman"/>
        </w:rPr>
      </w:pPr>
      <w:r>
        <w:rPr>
          <w:rFonts w:cs="Times New Roman"/>
        </w:rPr>
        <w:t>For example, “heart rhythyms” (bradycardic, tachycardic, etc.) may be modeled as multiple assertion models (bradycardia, tachycardia, etc.) or as a “heart rhythyms” evaluation model whose data is constrained to a value set (containing “bradycardic”, “tachycardic”, etc.).</w:t>
      </w:r>
    </w:p>
    <w:p w14:paraId="73AF20CB" w14:textId="77777777" w:rsidR="00F56F10" w:rsidRDefault="00F56F10" w:rsidP="00F56F10">
      <w:pPr>
        <w:rPr>
          <w:rFonts w:cs="Times New Roman"/>
        </w:rPr>
      </w:pPr>
      <w:r>
        <w:rPr>
          <w:rFonts w:cs="Times New Roman"/>
        </w:rPr>
        <w:t>The general guideline is if it’s most natural to think of the data element as a noun – as a condition or state that exists in the patient – model as an assertion or set of assertions.  If the statement about the patient is most naturally thought of as a name/value pair (i.e., a noun representing the property and an adjective representing the value), such as “hair color” = (“black”, “brown”, “blonde”), then model it as an evaluation.</w:t>
      </w:r>
    </w:p>
    <w:p w14:paraId="208A0F79" w14:textId="77777777" w:rsidR="00F56F10" w:rsidRDefault="00F56F10" w:rsidP="00F56F10">
      <w:pPr>
        <w:rPr>
          <w:rFonts w:cs="Times New Roman"/>
        </w:rPr>
      </w:pPr>
      <w:r>
        <w:rPr>
          <w:rFonts w:cs="Times New Roman"/>
        </w:rPr>
        <w:t xml:space="preserve">Another hint is if the desire is to represent an abnormal condition in the patient, use an assertion model.  Evaluations are most often used to capture descriptions of a patient property where some or all of the valid values are perfectly normal in a healthy patient.  </w:t>
      </w:r>
      <w:r w:rsidRPr="00364866">
        <w:rPr>
          <w:rFonts w:cs="Times New Roman"/>
        </w:rPr>
        <w:t>For example</w:t>
      </w:r>
      <w:r>
        <w:rPr>
          <w:rFonts w:cs="Times New Roman"/>
        </w:rPr>
        <w:t>,</w:t>
      </w:r>
      <w:r w:rsidRPr="00364866">
        <w:rPr>
          <w:rFonts w:cs="Times New Roman"/>
        </w:rPr>
        <w:t xml:space="preserve"> if the skin is being evaluated for warmth, color and moisture level the model will be </w:t>
      </w:r>
      <w:r w:rsidRPr="00AF3D61">
        <w:rPr>
          <w:rFonts w:cs="Times New Roman"/>
        </w:rPr>
        <w:t>SkinCharacteristicsEval.</w:t>
      </w:r>
    </w:p>
    <w:p w14:paraId="6B805505" w14:textId="77777777" w:rsidR="00F56F10" w:rsidRDefault="00F56F10" w:rsidP="00F56F10">
      <w:pPr>
        <w:rPr>
          <w:rFonts w:cs="Times New Roman"/>
        </w:rPr>
      </w:pPr>
      <w:r>
        <w:rPr>
          <w:rFonts w:cs="Times New Roman"/>
        </w:rPr>
        <w:t xml:space="preserve">This </w:t>
      </w:r>
      <w:r w:rsidR="002A4BE3">
        <w:rPr>
          <w:rFonts w:cs="Times New Roman"/>
        </w:rPr>
        <w:t>discussion</w:t>
      </w:r>
      <w:r>
        <w:rPr>
          <w:rFonts w:cs="Times New Roman"/>
        </w:rPr>
        <w:t xml:space="preserve"> highlights the importance of isosemantic models.  (See the discussion in the section </w:t>
      </w:r>
      <w:r w:rsidR="00B317E5">
        <w:rPr>
          <w:rFonts w:cs="Times New Roman"/>
        </w:rPr>
        <w:fldChar w:fldCharType="begin"/>
      </w:r>
      <w:r>
        <w:rPr>
          <w:rFonts w:cs="Times New Roman"/>
        </w:rPr>
        <w:instrText xml:space="preserve"> REF _Ref332802497 \h </w:instrText>
      </w:r>
      <w:r w:rsidR="00B317E5">
        <w:rPr>
          <w:rFonts w:cs="Times New Roman"/>
        </w:rPr>
      </w:r>
      <w:r w:rsidR="00B317E5">
        <w:rPr>
          <w:rFonts w:cs="Times New Roman"/>
        </w:rPr>
        <w:fldChar w:fldCharType="separate"/>
      </w:r>
      <w:r>
        <w:t>Isosemantic models</w:t>
      </w:r>
      <w:r w:rsidR="00B317E5">
        <w:rPr>
          <w:rFonts w:cs="Times New Roman"/>
        </w:rPr>
        <w:fldChar w:fldCharType="end"/>
      </w:r>
      <w:r>
        <w:rPr>
          <w:rFonts w:cs="Times New Roman"/>
        </w:rPr>
        <w:t>.)  Even if one model or set of models can be agreed upon for the storage model (e.g., assertion models for “bradycardia” and “tachycardia” instead of an evaluation model with “bradycardic” and “tachycardic” as values), inevitably there will be use cases (data entry, messaging, reporting, etc.) for the other model.  An essential (as of now unfulfilled) requirement is for a mechanism of identifying isosemantic models, managing isosemantic groups, and transforming between them.</w:t>
      </w:r>
    </w:p>
    <w:p w14:paraId="354A8645" w14:textId="77777777" w:rsidR="00F81206" w:rsidRDefault="00F81206" w:rsidP="00F56F10">
      <w:pPr>
        <w:rPr>
          <w:rFonts w:cs="Times New Roman"/>
        </w:rPr>
      </w:pPr>
      <w:r>
        <w:rPr>
          <w:rFonts w:cs="Times New Roman"/>
        </w:rPr>
        <w:t>Another variation of this issue can be illustrated by the example of modeling “cause of death”.</w:t>
      </w:r>
    </w:p>
    <w:p w14:paraId="070DDCD0" w14:textId="77777777" w:rsidR="00F81206" w:rsidRDefault="00F81206" w:rsidP="00F81206">
      <w:pPr>
        <w:pStyle w:val="ListParagraph"/>
        <w:ind w:left="360"/>
      </w:pPr>
      <w:r>
        <w:t>Options for modeling “Cause of death”:</w:t>
      </w:r>
    </w:p>
    <w:p w14:paraId="39DCBF93" w14:textId="77777777" w:rsidR="00F81206" w:rsidRDefault="00F81206" w:rsidP="00F81206">
      <w:pPr>
        <w:pStyle w:val="ListParagraph"/>
        <w:numPr>
          <w:ilvl w:val="1"/>
          <w:numId w:val="53"/>
        </w:numPr>
      </w:pPr>
      <w:r>
        <w:t xml:space="preserve">A “cause of death” model instance (where </w:t>
      </w:r>
      <w:r w:rsidR="007667AB">
        <w:t xml:space="preserve">“cause of death” follows the “evaluation” pattern, with </w:t>
      </w:r>
      <w:r>
        <w:t>“data” drawn from a value set of possible causes of death) owned by a patient</w:t>
      </w:r>
    </w:p>
    <w:p w14:paraId="64AE4417" w14:textId="77777777" w:rsidR="00F81206" w:rsidRDefault="00F81206" w:rsidP="00F81206">
      <w:pPr>
        <w:pStyle w:val="ListParagraph"/>
        <w:numPr>
          <w:ilvl w:val="1"/>
          <w:numId w:val="53"/>
        </w:numPr>
      </w:pPr>
      <w:r>
        <w:t xml:space="preserve">A statement </w:t>
      </w:r>
      <w:r w:rsidR="007667AB">
        <w:t>(assertion)</w:t>
      </w:r>
      <w:r>
        <w:t>model instance for “drowning”, “myocardial infarction”, etc., semantically linked to a patient, with a link type of “cause of death”</w:t>
      </w:r>
    </w:p>
    <w:p w14:paraId="0C771075" w14:textId="77777777" w:rsidR="00F81206" w:rsidRDefault="00F81206" w:rsidP="00F81206">
      <w:pPr>
        <w:pStyle w:val="ListParagraph"/>
        <w:ind w:left="1440"/>
      </w:pPr>
    </w:p>
    <w:p w14:paraId="4EBF13C6" w14:textId="77777777" w:rsidR="00F81206" w:rsidRPr="00452AB4" w:rsidRDefault="00F81206" w:rsidP="00F81206">
      <w:pPr>
        <w:pStyle w:val="ListParagraph"/>
        <w:ind w:left="0"/>
      </w:pPr>
      <w:r>
        <w:t>NEEDS COMPLETION</w:t>
      </w:r>
    </w:p>
    <w:p w14:paraId="13666069" w14:textId="77777777" w:rsidR="00F81206" w:rsidRDefault="00F81206" w:rsidP="00F56F10"/>
    <w:p w14:paraId="598D4893" w14:textId="77777777" w:rsidR="007166AE" w:rsidRDefault="007166AE" w:rsidP="00591DD2">
      <w:pPr>
        <w:pStyle w:val="Heading4"/>
      </w:pPr>
      <w:r w:rsidRPr="009458BC">
        <w:t>AssertionGroup</w:t>
      </w:r>
    </w:p>
    <w:p w14:paraId="1C262498" w14:textId="77777777" w:rsidR="00FD33D1" w:rsidRDefault="0036073F" w:rsidP="007166AE">
      <w:pPr>
        <w:autoSpaceDE w:val="0"/>
        <w:autoSpaceDN w:val="0"/>
        <w:adjustRightInd w:val="0"/>
        <w:spacing w:after="0" w:line="240" w:lineRule="auto"/>
        <w:rPr>
          <w:rFonts w:cs="Courier New"/>
          <w:color w:val="000000"/>
        </w:rPr>
      </w:pPr>
      <w:r>
        <w:rPr>
          <w:rFonts w:cs="Courier New"/>
          <w:color w:val="000000"/>
        </w:rPr>
        <w:t>At times, patient disorders or conditions are naturally grouped together.  Notable examples are breath sounds (rales, rhonchi, wheeze, etc.) and heart sounds (murmur, click, rub, etc.).  It is tempting to model such groups as “evaluations”</w:t>
      </w:r>
      <w:r w:rsidR="00611210">
        <w:rPr>
          <w:rFonts w:cs="Courier New"/>
          <w:color w:val="000000"/>
        </w:rPr>
        <w:t xml:space="preserve"> (see </w:t>
      </w:r>
      <w:r w:rsidR="00B317E5">
        <w:rPr>
          <w:rFonts w:cs="Courier New"/>
          <w:color w:val="000000"/>
        </w:rPr>
        <w:fldChar w:fldCharType="begin"/>
      </w:r>
      <w:r w:rsidR="00611210">
        <w:rPr>
          <w:rFonts w:cs="Courier New"/>
          <w:color w:val="000000"/>
        </w:rPr>
        <w:instrText xml:space="preserve"> REF _Ref321298883 \h </w:instrText>
      </w:r>
      <w:r w:rsidR="00B317E5">
        <w:rPr>
          <w:rFonts w:cs="Courier New"/>
          <w:color w:val="000000"/>
        </w:rPr>
      </w:r>
      <w:r w:rsidR="00B317E5">
        <w:rPr>
          <w:rFonts w:cs="Courier New"/>
          <w:color w:val="000000"/>
        </w:rPr>
        <w:fldChar w:fldCharType="separate"/>
      </w:r>
      <w:r w:rsidR="00DC4A8C" w:rsidRPr="009C2E50">
        <w:t>Evaluation</w:t>
      </w:r>
      <w:r w:rsidR="00DC4A8C">
        <w:t>s</w:t>
      </w:r>
      <w:r w:rsidR="00B317E5">
        <w:rPr>
          <w:rFonts w:cs="Courier New"/>
          <w:color w:val="000000"/>
        </w:rPr>
        <w:fldChar w:fldCharType="end"/>
      </w:r>
      <w:r w:rsidR="00611210">
        <w:rPr>
          <w:rFonts w:cs="Courier New"/>
          <w:color w:val="000000"/>
        </w:rPr>
        <w:t xml:space="preserve"> section)</w:t>
      </w:r>
      <w:r>
        <w:rPr>
          <w:rFonts w:cs="Courier New"/>
          <w:color w:val="000000"/>
        </w:rPr>
        <w:t xml:space="preserve">, e.g., a “breath sounds” evaluation with values </w:t>
      </w:r>
      <w:r>
        <w:rPr>
          <w:rFonts w:cs="Courier New"/>
          <w:color w:val="000000"/>
        </w:rPr>
        <w:lastRenderedPageBreak/>
        <w:t>“rales”, “rhonchi”, and “wheeze”, or a “heart sounds” evaluation with values “murmur”, “click”, and “rub”.</w:t>
      </w:r>
      <w:r w:rsidR="006054D5">
        <w:rPr>
          <w:rFonts w:cs="Courier New"/>
          <w:color w:val="000000"/>
        </w:rPr>
        <w:t xml:space="preserve">  In this view, “rales”</w:t>
      </w:r>
      <w:r w:rsidR="00E07B15">
        <w:rPr>
          <w:rFonts w:cs="Courier New"/>
          <w:color w:val="000000"/>
        </w:rPr>
        <w:t xml:space="preserve"> would be a</w:t>
      </w:r>
      <w:r w:rsidR="006054D5" w:rsidRPr="006054D5">
        <w:rPr>
          <w:rFonts w:cs="Courier New"/>
          <w:i/>
          <w:color w:val="000000"/>
        </w:rPr>
        <w:t xml:space="preserve"> description </w:t>
      </w:r>
      <w:r w:rsidR="00E07B15">
        <w:rPr>
          <w:rFonts w:cs="Courier New"/>
          <w:color w:val="000000"/>
        </w:rPr>
        <w:t>of t</w:t>
      </w:r>
      <w:r w:rsidR="006054D5">
        <w:rPr>
          <w:rFonts w:cs="Courier New"/>
          <w:color w:val="000000"/>
        </w:rPr>
        <w:t>he patient’s breath sounds.</w:t>
      </w:r>
    </w:p>
    <w:p w14:paraId="7E5691FD" w14:textId="77777777" w:rsidR="00FD33D1" w:rsidRDefault="00FD33D1" w:rsidP="007166AE">
      <w:pPr>
        <w:autoSpaceDE w:val="0"/>
        <w:autoSpaceDN w:val="0"/>
        <w:adjustRightInd w:val="0"/>
        <w:spacing w:after="0" w:line="240" w:lineRule="auto"/>
        <w:rPr>
          <w:rFonts w:cs="Courier New"/>
          <w:color w:val="000000"/>
        </w:rPr>
      </w:pPr>
    </w:p>
    <w:p w14:paraId="5A2B8EA5" w14:textId="77777777" w:rsidR="006054D5" w:rsidRDefault="00D339E3" w:rsidP="007166AE">
      <w:pPr>
        <w:autoSpaceDE w:val="0"/>
        <w:autoSpaceDN w:val="0"/>
        <w:adjustRightInd w:val="0"/>
        <w:spacing w:after="0" w:line="240" w:lineRule="auto"/>
        <w:rPr>
          <w:rFonts w:cs="Courier New"/>
          <w:color w:val="000000"/>
        </w:rPr>
      </w:pPr>
      <w:r>
        <w:rPr>
          <w:rFonts w:cs="Courier New"/>
          <w:color w:val="000000"/>
        </w:rPr>
        <w:t>T</w:t>
      </w:r>
      <w:r w:rsidR="00611210">
        <w:rPr>
          <w:rFonts w:cs="Courier New"/>
          <w:color w:val="000000"/>
        </w:rPr>
        <w:t xml:space="preserve">he other way to view such situations is that </w:t>
      </w:r>
      <w:r w:rsidR="00043855">
        <w:rPr>
          <w:rFonts w:cs="Courier New"/>
          <w:color w:val="000000"/>
        </w:rPr>
        <w:t>“</w:t>
      </w:r>
      <w:r w:rsidR="00FD33D1">
        <w:rPr>
          <w:rFonts w:cs="Courier New"/>
          <w:color w:val="000000"/>
        </w:rPr>
        <w:t>rales</w:t>
      </w:r>
      <w:r w:rsidR="00043855">
        <w:rPr>
          <w:rFonts w:cs="Courier New"/>
          <w:color w:val="000000"/>
        </w:rPr>
        <w:t>”</w:t>
      </w:r>
      <w:r w:rsidR="00FD33D1">
        <w:rPr>
          <w:rFonts w:cs="Courier New"/>
          <w:color w:val="000000"/>
        </w:rPr>
        <w:t xml:space="preserve">, </w:t>
      </w:r>
      <w:r w:rsidR="00043855">
        <w:rPr>
          <w:rFonts w:cs="Courier New"/>
          <w:color w:val="000000"/>
        </w:rPr>
        <w:t>“</w:t>
      </w:r>
      <w:r w:rsidR="00FD33D1">
        <w:rPr>
          <w:rFonts w:cs="Courier New"/>
          <w:color w:val="000000"/>
        </w:rPr>
        <w:t>wheeze</w:t>
      </w:r>
      <w:r w:rsidR="00043855">
        <w:rPr>
          <w:rFonts w:cs="Courier New"/>
          <w:color w:val="000000"/>
        </w:rPr>
        <w:t>”</w:t>
      </w:r>
      <w:r w:rsidR="00FD33D1">
        <w:rPr>
          <w:rFonts w:cs="Courier New"/>
          <w:color w:val="000000"/>
        </w:rPr>
        <w:t xml:space="preserve">, and </w:t>
      </w:r>
      <w:r w:rsidR="00043855">
        <w:rPr>
          <w:rFonts w:cs="Courier New"/>
          <w:color w:val="000000"/>
        </w:rPr>
        <w:t>“</w:t>
      </w:r>
      <w:r w:rsidR="00FD33D1">
        <w:rPr>
          <w:rFonts w:cs="Courier New"/>
          <w:color w:val="000000"/>
        </w:rPr>
        <w:t>rhonchi</w:t>
      </w:r>
      <w:r w:rsidR="00043855">
        <w:rPr>
          <w:rFonts w:cs="Courier New"/>
          <w:color w:val="000000"/>
        </w:rPr>
        <w:t>”</w:t>
      </w:r>
      <w:r w:rsidR="00FD33D1">
        <w:rPr>
          <w:rFonts w:cs="Courier New"/>
          <w:color w:val="000000"/>
        </w:rPr>
        <w:t xml:space="preserve"> </w:t>
      </w:r>
      <w:r w:rsidR="00611210">
        <w:rPr>
          <w:rFonts w:cs="Courier New"/>
          <w:color w:val="000000"/>
        </w:rPr>
        <w:t xml:space="preserve">are </w:t>
      </w:r>
      <w:r w:rsidR="00FD33D1">
        <w:rPr>
          <w:rFonts w:cs="Courier New"/>
          <w:color w:val="000000"/>
        </w:rPr>
        <w:t>patient conditions</w:t>
      </w:r>
      <w:r w:rsidR="00611210">
        <w:rPr>
          <w:rFonts w:cs="Courier New"/>
          <w:color w:val="000000"/>
        </w:rPr>
        <w:t>, essentially</w:t>
      </w:r>
      <w:r w:rsidR="00FD33D1">
        <w:rPr>
          <w:rFonts w:cs="Courier New"/>
          <w:color w:val="000000"/>
        </w:rPr>
        <w:t xml:space="preserve"> no different from “diabetes </w:t>
      </w:r>
      <w:r w:rsidR="005C6CD9">
        <w:rPr>
          <w:rFonts w:cs="Courier New"/>
          <w:color w:val="000000"/>
        </w:rPr>
        <w:t>mellitus</w:t>
      </w:r>
      <w:r w:rsidR="00FD33D1">
        <w:rPr>
          <w:rFonts w:cs="Courier New"/>
          <w:color w:val="000000"/>
        </w:rPr>
        <w:t xml:space="preserve"> type 1”, “myocardial infarction”, </w:t>
      </w:r>
      <w:r w:rsidR="00330BBA">
        <w:rPr>
          <w:rFonts w:cs="Courier New"/>
          <w:color w:val="000000"/>
        </w:rPr>
        <w:t xml:space="preserve">and “anxiety”, </w:t>
      </w:r>
      <w:r w:rsidR="00FD33D1">
        <w:rPr>
          <w:rFonts w:cs="Courier New"/>
          <w:color w:val="000000"/>
        </w:rPr>
        <w:t>meriting separate assertion models</w:t>
      </w:r>
      <w:r w:rsidR="00E07B15">
        <w:rPr>
          <w:rFonts w:cs="Courier New"/>
          <w:color w:val="000000"/>
        </w:rPr>
        <w:t>.  I</w:t>
      </w:r>
      <w:r w:rsidR="00330BBA">
        <w:rPr>
          <w:rFonts w:cs="Courier New"/>
          <w:color w:val="000000"/>
        </w:rPr>
        <w:t>n</w:t>
      </w:r>
      <w:r w:rsidR="00E07B15">
        <w:rPr>
          <w:rFonts w:cs="Courier New"/>
          <w:color w:val="000000"/>
        </w:rPr>
        <w:t xml:space="preserve"> this view,</w:t>
      </w:r>
      <w:r w:rsidR="00330BBA">
        <w:rPr>
          <w:rFonts w:cs="Courier New"/>
          <w:color w:val="000000"/>
        </w:rPr>
        <w:t xml:space="preserve"> “breat</w:t>
      </w:r>
      <w:r w:rsidR="006054D5">
        <w:rPr>
          <w:rFonts w:cs="Courier New"/>
          <w:color w:val="000000"/>
        </w:rPr>
        <w:t>h</w:t>
      </w:r>
      <w:r w:rsidR="00330BBA">
        <w:rPr>
          <w:rFonts w:cs="Courier New"/>
          <w:color w:val="000000"/>
        </w:rPr>
        <w:t xml:space="preserve"> sounds” </w:t>
      </w:r>
      <w:r w:rsidR="00E07B15">
        <w:rPr>
          <w:rFonts w:cs="Courier New"/>
          <w:color w:val="000000"/>
        </w:rPr>
        <w:t xml:space="preserve">is not a patient property being described, but </w:t>
      </w:r>
      <w:r w:rsidR="00330BBA">
        <w:rPr>
          <w:rFonts w:cs="Courier New"/>
          <w:color w:val="000000"/>
        </w:rPr>
        <w:t xml:space="preserve">just a convenient IS-A parent, or </w:t>
      </w:r>
      <w:r w:rsidR="00E07B15">
        <w:rPr>
          <w:rFonts w:cs="Courier New"/>
          <w:color w:val="000000"/>
        </w:rPr>
        <w:t xml:space="preserve">“classifier”, or </w:t>
      </w:r>
      <w:r w:rsidR="00330BBA">
        <w:rPr>
          <w:rFonts w:cs="Courier New"/>
          <w:color w:val="000000"/>
        </w:rPr>
        <w:t>“grouper”</w:t>
      </w:r>
      <w:r w:rsidR="00611210">
        <w:rPr>
          <w:rFonts w:cs="Courier New"/>
          <w:color w:val="000000"/>
        </w:rPr>
        <w:t xml:space="preserve">.  </w:t>
      </w:r>
      <w:r w:rsidR="006054D5">
        <w:rPr>
          <w:rFonts w:cs="Courier New"/>
          <w:color w:val="000000"/>
        </w:rPr>
        <w:t>In this view, “rales”</w:t>
      </w:r>
      <w:r w:rsidR="00E07B15">
        <w:rPr>
          <w:rFonts w:cs="Courier New"/>
          <w:color w:val="000000"/>
        </w:rPr>
        <w:t xml:space="preserve"> is not a </w:t>
      </w:r>
      <w:r w:rsidR="00E07B15" w:rsidRPr="00E07B15">
        <w:rPr>
          <w:rFonts w:cs="Courier New"/>
          <w:i/>
          <w:color w:val="000000"/>
        </w:rPr>
        <w:t>description</w:t>
      </w:r>
      <w:r w:rsidR="00E07B15">
        <w:rPr>
          <w:rFonts w:cs="Courier New"/>
          <w:color w:val="000000"/>
        </w:rPr>
        <w:t xml:space="preserve"> of breath sounds, but instead</w:t>
      </w:r>
      <w:r w:rsidR="006054D5">
        <w:rPr>
          <w:rFonts w:cs="Courier New"/>
          <w:color w:val="000000"/>
        </w:rPr>
        <w:t xml:space="preserve"> </w:t>
      </w:r>
      <w:r w:rsidR="006054D5" w:rsidRPr="006054D5">
        <w:rPr>
          <w:rFonts w:cs="Courier New"/>
          <w:i/>
          <w:color w:val="000000"/>
        </w:rPr>
        <w:t>is a type of</w:t>
      </w:r>
      <w:r w:rsidR="006054D5">
        <w:rPr>
          <w:rFonts w:cs="Courier New"/>
          <w:color w:val="000000"/>
        </w:rPr>
        <w:t xml:space="preserve"> breath sound.</w:t>
      </w:r>
    </w:p>
    <w:p w14:paraId="540C33F8" w14:textId="77777777" w:rsidR="006054D5" w:rsidRDefault="006054D5" w:rsidP="007166AE">
      <w:pPr>
        <w:autoSpaceDE w:val="0"/>
        <w:autoSpaceDN w:val="0"/>
        <w:adjustRightInd w:val="0"/>
        <w:spacing w:after="0" w:line="240" w:lineRule="auto"/>
        <w:rPr>
          <w:rFonts w:cs="Courier New"/>
          <w:color w:val="000000"/>
        </w:rPr>
      </w:pPr>
    </w:p>
    <w:p w14:paraId="73329DBD" w14:textId="77777777" w:rsidR="0036073F" w:rsidRDefault="00611210" w:rsidP="004F67B6">
      <w:pPr>
        <w:rPr>
          <w:rFonts w:cs="Courier New"/>
          <w:color w:val="000000"/>
        </w:rPr>
      </w:pPr>
      <w:r>
        <w:rPr>
          <w:rFonts w:cs="Courier New"/>
          <w:color w:val="000000"/>
        </w:rPr>
        <w:t>This latter view is favored, to the end that all patient conditions/disorders are modeled as assertions.</w:t>
      </w:r>
    </w:p>
    <w:p w14:paraId="77DA4408" w14:textId="77777777" w:rsidR="006054D5" w:rsidRDefault="006054D5" w:rsidP="007166AE">
      <w:pPr>
        <w:autoSpaceDE w:val="0"/>
        <w:autoSpaceDN w:val="0"/>
        <w:adjustRightInd w:val="0"/>
        <w:spacing w:after="0" w:line="240" w:lineRule="auto"/>
        <w:rPr>
          <w:rFonts w:cs="Courier New"/>
          <w:color w:val="000000"/>
        </w:rPr>
      </w:pPr>
      <w:r>
        <w:rPr>
          <w:rFonts w:cs="Courier New"/>
          <w:color w:val="000000"/>
        </w:rPr>
        <w:t xml:space="preserve">The fact that “rales” </w:t>
      </w:r>
      <w:r w:rsidRPr="006054D5">
        <w:rPr>
          <w:rFonts w:cs="Courier New"/>
          <w:i/>
          <w:color w:val="000000"/>
        </w:rPr>
        <w:t>is a type of</w:t>
      </w:r>
      <w:r>
        <w:rPr>
          <w:rFonts w:cs="Courier New"/>
          <w:color w:val="000000"/>
        </w:rPr>
        <w:t xml:space="preserve"> breath sound can be leveraged to </w:t>
      </w:r>
      <w:r w:rsidR="0084367E">
        <w:rPr>
          <w:rFonts w:cs="Courier New"/>
          <w:color w:val="000000"/>
        </w:rPr>
        <w:t>allow creation of a single, compact model for “breath sounds” (instead of separate models for “rales”, “ronchi”, “wheeze”, etc.), with a value set for “data”, including “rales”, “ronchi”, “wheeze”, etc.  This is possible only if the model’s structure (i.e., its valid data type and its valid qualifiers, modifiers, attributions, and items) is the same for any value in the value set</w:t>
      </w:r>
      <w:r w:rsidR="0084367E">
        <w:rPr>
          <w:rStyle w:val="FootnoteReference"/>
          <w:rFonts w:cs="Courier New"/>
          <w:color w:val="000000"/>
        </w:rPr>
        <w:footnoteReference w:id="59"/>
      </w:r>
      <w:r w:rsidR="0084367E">
        <w:rPr>
          <w:rFonts w:cs="Courier New"/>
          <w:color w:val="000000"/>
        </w:rPr>
        <w:t>.  If they differ for some value, that value needs its own assertion model.</w:t>
      </w:r>
    </w:p>
    <w:p w14:paraId="0B70E829" w14:textId="77777777" w:rsidR="00F4038B" w:rsidRDefault="00F4038B" w:rsidP="007166AE">
      <w:pPr>
        <w:autoSpaceDE w:val="0"/>
        <w:autoSpaceDN w:val="0"/>
        <w:adjustRightInd w:val="0"/>
        <w:spacing w:after="0" w:line="240" w:lineRule="auto"/>
        <w:rPr>
          <w:rFonts w:cs="Courier New"/>
          <w:color w:val="000000"/>
        </w:rPr>
      </w:pPr>
    </w:p>
    <w:p w14:paraId="05872D1D" w14:textId="77777777" w:rsidR="00F4038B" w:rsidRDefault="00F4038B" w:rsidP="004F67B6">
      <w:pPr>
        <w:rPr>
          <w:rFonts w:cs="Courier New"/>
          <w:color w:val="000000"/>
        </w:rPr>
      </w:pPr>
      <w:r>
        <w:rPr>
          <w:rFonts w:cs="Courier New"/>
          <w:color w:val="000000"/>
        </w:rPr>
        <w:t xml:space="preserve">The BreathSoundsAssert model is shown in </w:t>
      </w:r>
      <w:r w:rsidR="00B317E5">
        <w:rPr>
          <w:rFonts w:cs="Courier New"/>
          <w:color w:val="000000"/>
        </w:rPr>
        <w:fldChar w:fldCharType="begin"/>
      </w:r>
      <w:r>
        <w:rPr>
          <w:rFonts w:cs="Courier New"/>
          <w:color w:val="000000"/>
        </w:rPr>
        <w:instrText xml:space="preserve"> REF _Ref321758692 \h </w:instrText>
      </w:r>
      <w:r w:rsidR="00B317E5">
        <w:rPr>
          <w:rFonts w:cs="Courier New"/>
          <w:color w:val="000000"/>
        </w:rPr>
      </w:r>
      <w:r w:rsidR="00B317E5">
        <w:rPr>
          <w:rFonts w:cs="Courier New"/>
          <w:color w:val="000000"/>
        </w:rPr>
        <w:fldChar w:fldCharType="separate"/>
      </w:r>
      <w:r w:rsidR="00C4714C">
        <w:t xml:space="preserve">Figure </w:t>
      </w:r>
      <w:r w:rsidR="00C4714C">
        <w:rPr>
          <w:noProof/>
        </w:rPr>
        <w:t>24</w:t>
      </w:r>
      <w:r w:rsidR="00B317E5">
        <w:rPr>
          <w:rFonts w:cs="Courier New"/>
          <w:color w:val="000000"/>
        </w:rPr>
        <w:fldChar w:fldCharType="end"/>
      </w:r>
      <w:r>
        <w:rPr>
          <w:rFonts w:cs="Courier New"/>
          <w:color w:val="000000"/>
        </w:rPr>
        <w:t>.</w:t>
      </w:r>
    </w:p>
    <w:p w14:paraId="2DDA5833" w14:textId="77777777" w:rsidR="00611210" w:rsidRDefault="00611210" w:rsidP="007166AE">
      <w:pPr>
        <w:autoSpaceDE w:val="0"/>
        <w:autoSpaceDN w:val="0"/>
        <w:adjustRightInd w:val="0"/>
        <w:spacing w:after="0" w:line="240" w:lineRule="auto"/>
        <w:rPr>
          <w:rFonts w:cs="Courier New"/>
          <w:color w:val="000000"/>
        </w:rPr>
      </w:pPr>
    </w:p>
    <w:p w14:paraId="2C766BE1" w14:textId="77777777" w:rsidR="00F47C11" w:rsidRDefault="00F47C11" w:rsidP="002B183A">
      <w:pPr>
        <w:rPr>
          <w:rFonts w:cs="Times New Roman"/>
        </w:rPr>
      </w:pPr>
    </w:p>
    <w:p w14:paraId="561557ED" w14:textId="65E9E66F" w:rsidR="00452AB4" w:rsidRDefault="00806B96" w:rsidP="00591DD2">
      <w:pPr>
        <w:pStyle w:val="Heading5"/>
      </w:pPr>
      <w:r>
        <w:rPr>
          <w:rFonts w:cs="Courier New"/>
          <w:noProof/>
          <w:color w:val="000000"/>
        </w:rPr>
        <mc:AlternateContent>
          <mc:Choice Requires="wps">
            <w:drawing>
              <wp:anchor distT="0" distB="274320" distL="114300" distR="114300" simplePos="0" relativeHeight="251867136" behindDoc="0" locked="0" layoutInCell="1" allowOverlap="1" wp14:anchorId="20E3750B" wp14:editId="099CF82F">
                <wp:simplePos x="0" y="0"/>
                <wp:positionH relativeFrom="column">
                  <wp:posOffset>208280</wp:posOffset>
                </wp:positionH>
                <wp:positionV relativeFrom="paragraph">
                  <wp:posOffset>798195</wp:posOffset>
                </wp:positionV>
                <wp:extent cx="5581015" cy="266700"/>
                <wp:effectExtent l="0" t="0" r="6985" b="12700"/>
                <wp:wrapTopAndBottom/>
                <wp:docPr id="3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6B993" w14:textId="77777777" w:rsidR="00D946F6" w:rsidRPr="00193EC4" w:rsidRDefault="00D946F6" w:rsidP="00BC2BBE">
                            <w:pPr>
                              <w:pStyle w:val="Caption"/>
                              <w:jc w:val="center"/>
                              <w:rPr>
                                <w:rFonts w:cs="Courier New"/>
                                <w:noProof/>
                                <w:color w:val="000000"/>
                                <w:lang w:eastAsia="zh-TW"/>
                              </w:rPr>
                            </w:pPr>
                            <w:bookmarkStart w:id="163" w:name="_Ref321758692"/>
                            <w:r>
                              <w:t xml:space="preserve">Figure </w:t>
                            </w:r>
                            <w:r w:rsidR="00806B96">
                              <w:fldChar w:fldCharType="begin"/>
                            </w:r>
                            <w:r w:rsidR="00806B96">
                              <w:instrText xml:space="preserve"> SEQ Figure \* ARABIC </w:instrText>
                            </w:r>
                            <w:r w:rsidR="00806B96">
                              <w:fldChar w:fldCharType="separate"/>
                            </w:r>
                            <w:r>
                              <w:rPr>
                                <w:noProof/>
                              </w:rPr>
                              <w:t>24</w:t>
                            </w:r>
                            <w:r w:rsidR="00806B96">
                              <w:rPr>
                                <w:noProof/>
                              </w:rPr>
                              <w:fldChar w:fldCharType="end"/>
                            </w:r>
                            <w:bookmarkEnd w:id="163"/>
                            <w:r>
                              <w:t>. The BreathSoundsAssert CEM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79" type="#_x0000_t202" style="position:absolute;margin-left:16.4pt;margin-top:62.85pt;width:439.45pt;height:21pt;z-index:251867136;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" stroked="f">
                <v:textbox style="mso-fit-shape-to-text:t" inset="0,0,0,0">
                  <w:txbxContent>
                    <w:p w14:paraId="3306B993" w14:textId="77777777" w:rsidR="00D946F6" w:rsidRPr="00193EC4" w:rsidRDefault="00D946F6" w:rsidP="00BC2BBE">
                      <w:pPr>
                        <w:pStyle w:val="Caption"/>
                        <w:jc w:val="center"/>
                        <w:rPr>
                          <w:rFonts w:cs="Courier New"/>
                          <w:noProof/>
                          <w:color w:val="000000"/>
                          <w:lang w:eastAsia="zh-TW"/>
                        </w:rPr>
                      </w:pPr>
                      <w:bookmarkStart w:id="164" w:name="_Ref321758692"/>
                      <w:r>
                        <w:t xml:space="preserve">Figure </w:t>
                      </w:r>
                      <w:r w:rsidR="00806B96">
                        <w:fldChar w:fldCharType="begin"/>
                      </w:r>
                      <w:r w:rsidR="00806B96">
                        <w:instrText xml:space="preserve"> SEQ Figure \* ARABIC </w:instrText>
                      </w:r>
                      <w:r w:rsidR="00806B96">
                        <w:fldChar w:fldCharType="separate"/>
                      </w:r>
                      <w:r>
                        <w:rPr>
                          <w:noProof/>
                        </w:rPr>
                        <w:t>24</w:t>
                      </w:r>
                      <w:r w:rsidR="00806B96">
                        <w:rPr>
                          <w:noProof/>
                        </w:rPr>
                        <w:fldChar w:fldCharType="end"/>
                      </w:r>
                      <w:bookmarkEnd w:id="164"/>
                      <w:r>
                        <w:t>. The BreathSoundsAssert CEM</w:t>
                      </w:r>
                    </w:p>
                  </w:txbxContent>
                </v:textbox>
                <w10:wrap type="topAndBottom"/>
              </v:shape>
            </w:pict>
          </mc:Fallback>
        </mc:AlternateContent>
      </w:r>
      <w:r>
        <w:rPr>
          <w:rFonts w:cs="Courier New"/>
          <w:noProof/>
          <w:color w:val="000000"/>
        </w:rPr>
        <mc:AlternateContent>
          <mc:Choice Requires="wps">
            <w:drawing>
              <wp:anchor distT="0" distB="0" distL="114300" distR="114300" simplePos="0" relativeHeight="251866112" behindDoc="0" locked="0" layoutInCell="1" allowOverlap="1" wp14:anchorId="510DE928" wp14:editId="46B41975">
                <wp:simplePos x="0" y="0"/>
                <wp:positionH relativeFrom="column">
                  <wp:posOffset>202565</wp:posOffset>
                </wp:positionH>
                <wp:positionV relativeFrom="paragraph">
                  <wp:posOffset>-457200</wp:posOffset>
                </wp:positionV>
                <wp:extent cx="5581015" cy="1136650"/>
                <wp:effectExtent l="0" t="0" r="32385" b="32385"/>
                <wp:wrapTopAndBottom/>
                <wp:docPr id="2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1136650"/>
                        </a:xfrm>
                        <a:prstGeom prst="rect">
                          <a:avLst/>
                        </a:prstGeom>
                        <a:solidFill>
                          <a:srgbClr val="FFFFFF"/>
                        </a:solidFill>
                        <a:ln w="9525">
                          <a:solidFill>
                            <a:srgbClr val="000000"/>
                          </a:solidFill>
                          <a:miter lim="800000"/>
                          <a:headEnd/>
                          <a:tailEnd/>
                        </a:ln>
                      </wps:spPr>
                      <wps:txbx>
                        <w:txbxContent>
                          <w:p w14:paraId="30D647C7"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model BreathSoundsAssert is statement extends ClinicalAssert {</w:t>
                            </w:r>
                          </w:p>
                          <w:p w14:paraId="278C5B09"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CD.code.domain(BreathSounds_VALUESET_ECID);</w:t>
                            </w:r>
                          </w:p>
                          <w:p w14:paraId="4E8D3585"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MethodDevice methodDevice card(0..1);</w:t>
                            </w:r>
                          </w:p>
                          <w:p w14:paraId="1A4B1393"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BodyLocation bodyLocation card(0..1);</w:t>
                            </w:r>
                          </w:p>
                          <w:p w14:paraId="4D3AA33A"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AlleviatingFactor alleviatingFactor card(0..1);</w:t>
                            </w:r>
                          </w:p>
                          <w:p w14:paraId="5D94C415"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ExacerbatingFactor exacerbatingFactor card(0..1);</w:t>
                            </w:r>
                          </w:p>
                          <w:p w14:paraId="2F333591"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5A9AD0A5"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3" o:spid="_x0000_s1080" type="#_x0000_t202" style="position:absolute;margin-left:15.95pt;margin-top:-35.95pt;width:439.45pt;height:89.5pt;z-index:251866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">
                <v:textbox style="mso-fit-shape-to-text:t">
                  <w:txbxContent>
                    <w:p w14:paraId="30D647C7"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model BreathSoundsAssert is statement extends ClinicalAssert {</w:t>
                      </w:r>
                    </w:p>
                    <w:p w14:paraId="278C5B09"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constraint CD.code.domain(BreathSounds_VALUESET_ECID);</w:t>
                      </w:r>
                    </w:p>
                    <w:p w14:paraId="4E8D3585"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MethodDevice methodDevice card(0..1);</w:t>
                      </w:r>
                    </w:p>
                    <w:p w14:paraId="1A4B1393"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BodyLocation bodyLocation card(0..1);</w:t>
                      </w:r>
                    </w:p>
                    <w:p w14:paraId="4D3AA33A"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AlleviatingFactor alleviatingFactor card(0..1);</w:t>
                      </w:r>
                    </w:p>
                    <w:p w14:paraId="5D94C415"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ExacerbatingFactor exacerbatingFactor card(0..1);</w:t>
                      </w:r>
                    </w:p>
                    <w:p w14:paraId="2F333591"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5A9AD0A5" w14:textId="77777777" w:rsidR="00D946F6" w:rsidRPr="000F10EB" w:rsidRDefault="00D946F6" w:rsidP="00BC2BBE">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v:textbox>
                <w10:wrap type="topAndBottom"/>
              </v:shape>
            </w:pict>
          </mc:Fallback>
        </mc:AlternateContent>
      </w:r>
      <w:r w:rsidR="00F81206">
        <w:t xml:space="preserve">Guideline: </w:t>
      </w:r>
      <w:r w:rsidR="00452AB4">
        <w:t>Noun versus Noun (Statement versus Code)</w:t>
      </w:r>
    </w:p>
    <w:p w14:paraId="0BDAF9FD" w14:textId="77777777" w:rsidR="007166AE" w:rsidRDefault="007166AE" w:rsidP="007166AE"/>
    <w:p w14:paraId="6AB51F0C" w14:textId="77777777" w:rsidR="00BC2BBE" w:rsidRDefault="00BC2BBE" w:rsidP="00591DD2">
      <w:pPr>
        <w:pStyle w:val="Heading3"/>
      </w:pPr>
      <w:bookmarkStart w:id="165" w:name="_Ref332359051"/>
      <w:bookmarkStart w:id="166" w:name="_Toc333001803"/>
      <w:bookmarkStart w:id="167" w:name="_Ref331588758"/>
      <w:r>
        <w:t>Procedure</w:t>
      </w:r>
      <w:bookmarkEnd w:id="165"/>
      <w:r w:rsidR="006413CD">
        <w:t>s</w:t>
      </w:r>
      <w:bookmarkEnd w:id="166"/>
    </w:p>
    <w:p w14:paraId="4174FBC8" w14:textId="77777777" w:rsidR="006413CD" w:rsidRDefault="006413CD" w:rsidP="00BC2BBE">
      <w:r>
        <w:t>Procedure models are created by extending the generic “Procedure” CEM.  Procedure models are</w:t>
      </w:r>
      <w:r w:rsidR="00BC2BBE" w:rsidRPr="00BC2BBE">
        <w:t xml:space="preserve"> used for </w:t>
      </w:r>
      <w:r w:rsidR="00C4714C">
        <w:t xml:space="preserve">actions taken related to </w:t>
      </w:r>
      <w:r>
        <w:t>the care of a patient</w:t>
      </w:r>
      <w:r w:rsidR="00C4714C">
        <w:t>.</w:t>
      </w:r>
      <w:r>
        <w:t xml:space="preserve">  The actions represented are not necessarily </w:t>
      </w:r>
      <w:r w:rsidRPr="006413CD">
        <w:rPr>
          <w:i/>
        </w:rPr>
        <w:t>surgical</w:t>
      </w:r>
      <w:r>
        <w:t xml:space="preserve"> procedures.  (It is expected that one procedure model, yet to be created, will be a “surgical procedure” model, which can be further extended or constrained and which will contain the common attributes of a surgical procedure.)  The actions might be any patient care-related actions, </w:t>
      </w:r>
      <w:r w:rsidR="00BC2BBE" w:rsidRPr="00BC2BBE">
        <w:t xml:space="preserve">e.g.  peripheral IV placement, </w:t>
      </w:r>
      <w:r>
        <w:t xml:space="preserve">delivery of a </w:t>
      </w:r>
      <w:r w:rsidR="00BC2BBE" w:rsidRPr="00BC2BBE">
        <w:t xml:space="preserve">warm blanket, </w:t>
      </w:r>
      <w:r>
        <w:t>dressing change, ambulation, patient education, etc.</w:t>
      </w:r>
    </w:p>
    <w:p w14:paraId="3FEBFB20" w14:textId="77777777" w:rsidR="00030635" w:rsidRDefault="00030635" w:rsidP="00BC2BBE">
      <w:r>
        <w:lastRenderedPageBreak/>
        <w:t xml:space="preserve">It is acknowledged that attributions (see the </w:t>
      </w:r>
      <w:r w:rsidR="00B317E5">
        <w:fldChar w:fldCharType="begin"/>
      </w:r>
      <w:r>
        <w:instrText xml:space="preserve"> REF _Ref332810043 \h </w:instrText>
      </w:r>
      <w:r w:rsidR="00B317E5">
        <w:fldChar w:fldCharType="separate"/>
      </w:r>
      <w:r w:rsidRPr="00C83F93">
        <w:t>Attribution</w:t>
      </w:r>
      <w:r>
        <w:t>s</w:t>
      </w:r>
      <w:r w:rsidR="00B317E5">
        <w:fldChar w:fldCharType="end"/>
      </w:r>
      <w:r>
        <w:t xml:space="preserve"> section) also represent actions.  The difference is that Procedures represent “focal” actions (actions that are the focus of entries in the patient record), whereas Attributions are subordinate actions performed relative to patient data (e.g., a documentation action or an observation action that results in or that generates the data).</w:t>
      </w:r>
    </w:p>
    <w:p w14:paraId="5B0DE1CD" w14:textId="77777777" w:rsidR="00BC2BBE" w:rsidRDefault="006413CD" w:rsidP="00BC2BBE">
      <w:r>
        <w:t xml:space="preserve">An example of a procedure model is shown in </w:t>
      </w:r>
      <w:r w:rsidR="00B317E5">
        <w:fldChar w:fldCharType="begin"/>
      </w:r>
      <w:r w:rsidR="00030635">
        <w:instrText xml:space="preserve"> REF _Ref332809864 \h </w:instrText>
      </w:r>
      <w:r w:rsidR="00B317E5">
        <w:fldChar w:fldCharType="separate"/>
      </w:r>
      <w:r w:rsidR="00030635">
        <w:t xml:space="preserve">Figure </w:t>
      </w:r>
      <w:r w:rsidR="00030635">
        <w:rPr>
          <w:noProof/>
        </w:rPr>
        <w:t>25</w:t>
      </w:r>
      <w:r w:rsidR="00B317E5">
        <w:fldChar w:fldCharType="end"/>
      </w:r>
      <w:r>
        <w:t>.</w:t>
      </w:r>
      <w:r w:rsidR="00030635">
        <w:t xml:space="preserve">  In the top of the figure, part of the Procedure model is shown.  Note that its pattern is similar to the Assertion model.  (See the </w:t>
      </w:r>
      <w:r w:rsidR="00B317E5">
        <w:fldChar w:fldCharType="begin"/>
      </w:r>
      <w:r w:rsidR="00030635">
        <w:instrText xml:space="preserve"> REF _Ref321298885 \h </w:instrText>
      </w:r>
      <w:r w:rsidR="00B317E5">
        <w:fldChar w:fldCharType="separate"/>
      </w:r>
      <w:r w:rsidR="00030635" w:rsidRPr="00C83F93">
        <w:t>Assertions</w:t>
      </w:r>
      <w:r w:rsidR="00B317E5">
        <w:fldChar w:fldCharType="end"/>
      </w:r>
      <w:r w:rsidR="00030635">
        <w:t xml:space="preserve"> section.)  T</w:t>
      </w:r>
      <w:r w:rsidR="00BC2BBE" w:rsidRPr="00BC2BBE">
        <w:t xml:space="preserve">he key </w:t>
      </w:r>
      <w:r w:rsidR="00030635">
        <w:t xml:space="preserve">is </w:t>
      </w:r>
      <w:r w:rsidR="00BC2BBE" w:rsidRPr="00BC2BBE">
        <w:t xml:space="preserve">"Procedure", and the data </w:t>
      </w:r>
      <w:r w:rsidR="00030635">
        <w:t>represents</w:t>
      </w:r>
      <w:r w:rsidR="00BC2BBE" w:rsidRPr="00BC2BBE">
        <w:t xml:space="preserve"> the action performed.  </w:t>
      </w:r>
      <w:r w:rsidR="009F69A2">
        <w:t>The Procedure model has minimal qualifiers, modifiers, and attributions commonly applicable to a Procedure.</w:t>
      </w:r>
    </w:p>
    <w:p w14:paraId="3E9C53E2" w14:textId="77777777" w:rsidR="009F69A2" w:rsidRDefault="009F69A2" w:rsidP="00BC2BBE">
      <w:r>
        <w:t>At the bottom of the figure is a model representing a central line insertion.  It extends the partial Procedure model with a qualifier and modifier applicable to a central line insertion.</w:t>
      </w:r>
    </w:p>
    <w:p w14:paraId="0E4AD9D9" w14:textId="77777777" w:rsidR="000C1ECB" w:rsidRPr="00BC2BBE" w:rsidRDefault="000C1ECB" w:rsidP="00BC2BBE">
      <w:r>
        <w:t>Note that the Procedure model contains an “obse</w:t>
      </w:r>
      <w:r w:rsidR="005B7956">
        <w:t>rved” attribution; this supports situations in which there is an observer of the procedure as well as a performer.</w:t>
      </w:r>
    </w:p>
    <w:p w14:paraId="68941E04" w14:textId="77777777" w:rsidR="00C51B16" w:rsidRDefault="00C51B16" w:rsidP="00C51B16">
      <w:pPr>
        <w:spacing w:line="240" w:lineRule="auto"/>
        <w:contextualSpacing/>
      </w:pPr>
      <w:r>
        <w:t xml:space="preserve">The negationInd is utilized if one wishes to record a procedure as not being done.  </w:t>
      </w:r>
    </w:p>
    <w:p w14:paraId="15506489" w14:textId="15EF09E7" w:rsidR="00BC2BBE" w:rsidRPr="00C83F93" w:rsidRDefault="00806B96" w:rsidP="006E4CCE">
      <w:pPr>
        <w:rPr>
          <w:b/>
        </w:rPr>
      </w:pPr>
      <w:r>
        <w:rPr>
          <w:noProof/>
        </w:rPr>
        <mc:AlternateContent>
          <mc:Choice Requires="wps">
            <w:drawing>
              <wp:anchor distT="0" distB="0" distL="114300" distR="114300" simplePos="0" relativeHeight="251869184" behindDoc="0" locked="0" layoutInCell="1" allowOverlap="1" wp14:anchorId="1DB68C49" wp14:editId="5769EE7D">
                <wp:simplePos x="0" y="0"/>
                <wp:positionH relativeFrom="column">
                  <wp:posOffset>394970</wp:posOffset>
                </wp:positionH>
                <wp:positionV relativeFrom="paragraph">
                  <wp:posOffset>3405505</wp:posOffset>
                </wp:positionV>
                <wp:extent cx="5356225" cy="266700"/>
                <wp:effectExtent l="0" t="0" r="3175" b="12700"/>
                <wp:wrapTopAndBottom/>
                <wp:docPr id="28"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A3C29F" w14:textId="77777777" w:rsidR="00D946F6" w:rsidRPr="00BB63AD" w:rsidRDefault="00D946F6" w:rsidP="006413CD">
                            <w:pPr>
                              <w:pStyle w:val="Caption"/>
                              <w:jc w:val="center"/>
                              <w:rPr>
                                <w:noProof/>
                              </w:rPr>
                            </w:pPr>
                            <w:bookmarkStart w:id="168" w:name="_Ref332809864"/>
                            <w:bookmarkStart w:id="169" w:name="_Ref332809851"/>
                            <w:r>
                              <w:t xml:space="preserve">Figure </w:t>
                            </w:r>
                            <w:r w:rsidR="00806B96">
                              <w:fldChar w:fldCharType="begin"/>
                            </w:r>
                            <w:r w:rsidR="00806B96">
                              <w:instrText xml:space="preserve"> SEQ Figure \* ARABIC </w:instrText>
                            </w:r>
                            <w:r w:rsidR="00806B96">
                              <w:fldChar w:fldCharType="separate"/>
                            </w:r>
                            <w:r>
                              <w:rPr>
                                <w:noProof/>
                              </w:rPr>
                              <w:t>25</w:t>
                            </w:r>
                            <w:r w:rsidR="00806B96">
                              <w:rPr>
                                <w:noProof/>
                              </w:rPr>
                              <w:fldChar w:fldCharType="end"/>
                            </w:r>
                            <w:bookmarkEnd w:id="168"/>
                            <w:r>
                              <w:t>. An example procedure model.</w:t>
                            </w:r>
                            <w:bookmarkEnd w:id="16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0" o:spid="_x0000_s1081" type="#_x0000_t202" style="position:absolute;margin-left:31.1pt;margin-top:268.15pt;width:421.75pt;height:2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" stroked="f">
                <v:textbox style="mso-fit-shape-to-text:t" inset="0,0,0,0">
                  <w:txbxContent>
                    <w:p w14:paraId="2AA3C29F" w14:textId="77777777" w:rsidR="00D946F6" w:rsidRPr="00BB63AD" w:rsidRDefault="00D946F6" w:rsidP="006413CD">
                      <w:pPr>
                        <w:pStyle w:val="Caption"/>
                        <w:jc w:val="center"/>
                        <w:rPr>
                          <w:noProof/>
                        </w:rPr>
                      </w:pPr>
                      <w:bookmarkStart w:id="170" w:name="_Ref332809864"/>
                      <w:bookmarkStart w:id="171" w:name="_Ref332809851"/>
                      <w:r>
                        <w:t xml:space="preserve">Figure </w:t>
                      </w:r>
                      <w:r w:rsidR="00806B96">
                        <w:fldChar w:fldCharType="begin"/>
                      </w:r>
                      <w:r w:rsidR="00806B96">
                        <w:instrText xml:space="preserve"> SEQ Figure \* ARABIC </w:instrText>
                      </w:r>
                      <w:r w:rsidR="00806B96">
                        <w:fldChar w:fldCharType="separate"/>
                      </w:r>
                      <w:r>
                        <w:rPr>
                          <w:noProof/>
                        </w:rPr>
                        <w:t>25</w:t>
                      </w:r>
                      <w:r w:rsidR="00806B96">
                        <w:rPr>
                          <w:noProof/>
                        </w:rPr>
                        <w:fldChar w:fldCharType="end"/>
                      </w:r>
                      <w:bookmarkEnd w:id="170"/>
                      <w:r>
                        <w:t>. An example procedure model.</w:t>
                      </w:r>
                      <w:bookmarkEnd w:id="171"/>
                    </w:p>
                  </w:txbxContent>
                </v:textbox>
                <w10:wrap type="topAndBottom"/>
              </v:shape>
            </w:pict>
          </mc:Fallback>
        </mc:AlternateContent>
      </w:r>
      <w:r>
        <w:rPr>
          <w:noProof/>
        </w:rPr>
        <mc:AlternateContent>
          <mc:Choice Requires="wps">
            <w:drawing>
              <wp:anchor distT="0" distB="0" distL="114300" distR="114300" simplePos="0" relativeHeight="251865088" behindDoc="0" locked="0" layoutInCell="1" allowOverlap="1" wp14:anchorId="7F307D72" wp14:editId="5FAF6939">
                <wp:simplePos x="0" y="0"/>
                <wp:positionH relativeFrom="column">
                  <wp:posOffset>394970</wp:posOffset>
                </wp:positionH>
                <wp:positionV relativeFrom="paragraph">
                  <wp:posOffset>414655</wp:posOffset>
                </wp:positionV>
                <wp:extent cx="5356225" cy="2933700"/>
                <wp:effectExtent l="0" t="0" r="28575" b="38100"/>
                <wp:wrapTopAndBottom/>
                <wp:docPr id="2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2933700"/>
                        </a:xfrm>
                        <a:prstGeom prst="rect">
                          <a:avLst/>
                        </a:prstGeom>
                        <a:solidFill>
                          <a:srgbClr val="FFFFFF"/>
                        </a:solidFill>
                        <a:ln w="9525">
                          <a:solidFill>
                            <a:srgbClr val="000000"/>
                          </a:solidFill>
                          <a:miter lim="800000"/>
                          <a:headEnd/>
                          <a:tailEnd/>
                        </a:ln>
                      </wps:spPr>
                      <wps:txbx>
                        <w:txbxContent>
                          <w:p w14:paraId="084E1ADE"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b/>
                                <w:bCs/>
                                <w:color w:val="7F0055"/>
                                <w:sz w:val="18"/>
                                <w:szCs w:val="18"/>
                              </w:rPr>
                              <w:t>partial</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model</w:t>
                            </w:r>
                            <w:r w:rsidRPr="000C1ECB">
                              <w:rPr>
                                <w:rFonts w:ascii="Courier New" w:hAnsi="Courier New" w:cs="Courier New"/>
                                <w:color w:val="000000"/>
                                <w:sz w:val="18"/>
                                <w:szCs w:val="18"/>
                              </w:rPr>
                              <w:t xml:space="preserve"> Procedure </w:t>
                            </w:r>
                            <w:r w:rsidRPr="000C1ECB">
                              <w:rPr>
                                <w:rFonts w:ascii="Courier New" w:hAnsi="Courier New" w:cs="Courier New"/>
                                <w:b/>
                                <w:bCs/>
                                <w:color w:val="7F0055"/>
                                <w:sz w:val="18"/>
                                <w:szCs w:val="18"/>
                              </w:rPr>
                              <w:t>is</w:t>
                            </w: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statement</w:t>
                            </w:r>
                            <w:r w:rsidRPr="000C1ECB">
                              <w:rPr>
                                <w:rFonts w:ascii="Courier New" w:hAnsi="Courier New" w:cs="Courier New"/>
                                <w:color w:val="000000"/>
                                <w:sz w:val="18"/>
                                <w:szCs w:val="18"/>
                              </w:rPr>
                              <w:t xml:space="preserve"> {</w:t>
                            </w:r>
                          </w:p>
                          <w:p w14:paraId="37697A76"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key</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(Procedure_KEY_ECID);</w:t>
                            </w:r>
                          </w:p>
                          <w:p w14:paraId="648BC31A"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data</w:t>
                            </w:r>
                            <w:r w:rsidRPr="000C1ECB">
                              <w:rPr>
                                <w:rFonts w:ascii="Courier New" w:hAnsi="Courier New" w:cs="Courier New"/>
                                <w:color w:val="000000"/>
                                <w:sz w:val="18"/>
                                <w:szCs w:val="18"/>
                              </w:rPr>
                              <w:t xml:space="preserve"> CD </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w:t>
                            </w:r>
                            <w:r w:rsidRPr="000C1ECB">
                              <w:rPr>
                                <w:rFonts w:ascii="Courier New" w:hAnsi="Courier New" w:cs="Courier New"/>
                                <w:b/>
                                <w:bCs/>
                                <w:color w:val="7F0055"/>
                                <w:sz w:val="18"/>
                                <w:szCs w:val="18"/>
                              </w:rPr>
                              <w:t>domain</w:t>
                            </w:r>
                            <w:r w:rsidRPr="000C1ECB">
                              <w:rPr>
                                <w:rFonts w:ascii="Courier New" w:hAnsi="Courier New" w:cs="Courier New"/>
                                <w:color w:val="000000"/>
                                <w:sz w:val="18"/>
                                <w:szCs w:val="18"/>
                              </w:rPr>
                              <w:t>(Procedure_VALUESET_ECID);</w:t>
                            </w:r>
                          </w:p>
                          <w:p w14:paraId="60C8AC29"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qualifier</w:t>
                            </w:r>
                            <w:r w:rsidRPr="000C1ECB">
                              <w:rPr>
                                <w:rFonts w:ascii="Courier New" w:hAnsi="Courier New" w:cs="Courier New"/>
                                <w:color w:val="000000"/>
                                <w:sz w:val="18"/>
                                <w:szCs w:val="18"/>
                              </w:rPr>
                              <w:t xml:space="preserve"> StartTime startTime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0D819A6E" w14:textId="77777777" w:rsidR="00D946F6" w:rsidRPr="000C1ECB" w:rsidRDefault="00D946F6" w:rsidP="006413CD">
                            <w:pPr>
                              <w:autoSpaceDE w:val="0"/>
                              <w:autoSpaceDN w:val="0"/>
                              <w:adjustRightInd w:val="0"/>
                              <w:spacing w:after="0" w:line="240" w:lineRule="auto"/>
                              <w:rPr>
                                <w:rFonts w:ascii="Courier New" w:hAnsi="Courier New" w:cs="Courier New"/>
                                <w:color w:val="000000"/>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qualifier</w:t>
                            </w:r>
                            <w:r w:rsidRPr="000C1ECB">
                              <w:rPr>
                                <w:rFonts w:ascii="Courier New" w:hAnsi="Courier New" w:cs="Courier New"/>
                                <w:color w:val="000000"/>
                                <w:sz w:val="18"/>
                                <w:szCs w:val="18"/>
                              </w:rPr>
                              <w:t xml:space="preserve"> EndTime endTime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400E3944"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ab/>
                              <w:t>. . .</w:t>
                            </w:r>
                          </w:p>
                          <w:p w14:paraId="7CB7AE3B"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Observed observed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2DA4070B"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Scheduled scheduled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08AF0359"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Performed performed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3D201259"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ReportedReceived reportedReceived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126CAFD6"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Verified verified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6EA24D80" w14:textId="77777777" w:rsidR="00D946F6" w:rsidRPr="000C1ECB" w:rsidRDefault="00D946F6" w:rsidP="006413CD">
                            <w:pPr>
                              <w:spacing w:after="0" w:line="240" w:lineRule="auto"/>
                              <w:rPr>
                                <w:rFonts w:ascii="Courier New" w:hAnsi="Courier New" w:cs="Courier New"/>
                                <w:sz w:val="18"/>
                                <w:szCs w:val="18"/>
                              </w:rPr>
                            </w:pPr>
                            <w:r w:rsidRPr="000C1ECB">
                              <w:rPr>
                                <w:rFonts w:ascii="Courier New" w:hAnsi="Courier New" w:cs="Courier New"/>
                                <w:color w:val="000000"/>
                                <w:sz w:val="18"/>
                                <w:szCs w:val="18"/>
                              </w:rPr>
                              <w:t>}</w:t>
                            </w:r>
                          </w:p>
                          <w:p w14:paraId="63842082" w14:textId="77777777" w:rsidR="00D946F6" w:rsidRPr="000C1ECB" w:rsidRDefault="00D946F6" w:rsidP="00C4714C">
                            <w:pPr>
                              <w:spacing w:after="0" w:line="240" w:lineRule="auto"/>
                              <w:rPr>
                                <w:rFonts w:ascii="Courier New" w:hAnsi="Courier New" w:cs="Courier New"/>
                                <w:sz w:val="18"/>
                                <w:szCs w:val="18"/>
                              </w:rPr>
                            </w:pPr>
                          </w:p>
                          <w:p w14:paraId="5EE0028D" w14:textId="77777777" w:rsidR="00D946F6" w:rsidRPr="000C1ECB" w:rsidRDefault="00D946F6" w:rsidP="00C4714C">
                            <w:pPr>
                              <w:spacing w:after="0" w:line="240" w:lineRule="auto"/>
                              <w:rPr>
                                <w:rFonts w:ascii="Courier New" w:hAnsi="Courier New" w:cs="Courier New"/>
                                <w:sz w:val="18"/>
                                <w:szCs w:val="18"/>
                              </w:rPr>
                            </w:pPr>
                          </w:p>
                          <w:p w14:paraId="52CEC791"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b/>
                                <w:bCs/>
                                <w:color w:val="7F0055"/>
                                <w:sz w:val="18"/>
                                <w:szCs w:val="18"/>
                              </w:rPr>
                              <w:t>model</w:t>
                            </w:r>
                            <w:r w:rsidRPr="000C1ECB">
                              <w:rPr>
                                <w:rFonts w:ascii="Courier New" w:hAnsi="Courier New" w:cs="Courier New"/>
                                <w:color w:val="000000"/>
                                <w:sz w:val="18"/>
                                <w:szCs w:val="18"/>
                              </w:rPr>
                              <w:t xml:space="preserve"> CentralLineInsertionProc </w:t>
                            </w:r>
                            <w:r w:rsidRPr="000C1ECB">
                              <w:rPr>
                                <w:rFonts w:ascii="Courier New" w:hAnsi="Courier New" w:cs="Courier New"/>
                                <w:b/>
                                <w:bCs/>
                                <w:color w:val="7F0055"/>
                                <w:sz w:val="18"/>
                                <w:szCs w:val="18"/>
                              </w:rPr>
                              <w:t>is</w:t>
                            </w: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statement</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extends</w:t>
                            </w:r>
                            <w:r w:rsidRPr="000C1ECB">
                              <w:rPr>
                                <w:rFonts w:ascii="Courier New" w:hAnsi="Courier New" w:cs="Courier New"/>
                                <w:color w:val="000000"/>
                                <w:sz w:val="18"/>
                                <w:szCs w:val="18"/>
                              </w:rPr>
                              <w:t xml:space="preserve"> Procedure {</w:t>
                            </w:r>
                          </w:p>
                          <w:p w14:paraId="61CAF88A"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constraint</w:t>
                            </w:r>
                            <w:r w:rsidRPr="000C1ECB">
                              <w:rPr>
                                <w:rFonts w:ascii="Courier New" w:hAnsi="Courier New" w:cs="Courier New"/>
                                <w:color w:val="000000"/>
                                <w:sz w:val="18"/>
                                <w:szCs w:val="18"/>
                              </w:rPr>
                              <w:t xml:space="preserve"> CD.</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(CentralLineInsertion_ECID);</w:t>
                            </w:r>
                          </w:p>
                          <w:p w14:paraId="42ADB16E"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qualifier</w:t>
                            </w:r>
                            <w:r w:rsidRPr="000C1ECB">
                              <w:rPr>
                                <w:rFonts w:ascii="Courier New" w:hAnsi="Courier New" w:cs="Courier New"/>
                                <w:color w:val="000000"/>
                                <w:sz w:val="18"/>
                                <w:szCs w:val="18"/>
                              </w:rPr>
                              <w:t xml:space="preserve"> SourceIdentifier sourceIdentifier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1C7CA700" w14:textId="77777777" w:rsidR="00D946F6" w:rsidRPr="006413CD"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modifier</w:t>
                            </w:r>
                            <w:r w:rsidRPr="000C1ECB">
                              <w:rPr>
                                <w:rFonts w:ascii="Courier New" w:hAnsi="Courier New" w:cs="Courier New"/>
                                <w:color w:val="000000"/>
                                <w:sz w:val="18"/>
                                <w:szCs w:val="18"/>
                              </w:rPr>
                              <w:t xml:space="preserve"> Subject subject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751F5CE6" w14:textId="77777777" w:rsidR="00D946F6" w:rsidRPr="006413CD" w:rsidRDefault="00D946F6" w:rsidP="006413CD">
                            <w:pPr>
                              <w:spacing w:after="0" w:line="240" w:lineRule="auto"/>
                              <w:rPr>
                                <w:rFonts w:ascii="Courier New" w:hAnsi="Courier New" w:cs="Courier New"/>
                                <w:sz w:val="18"/>
                                <w:szCs w:val="18"/>
                              </w:rPr>
                            </w:pPr>
                            <w:r w:rsidRPr="006413CD">
                              <w:rPr>
                                <w:rFonts w:ascii="Courier New" w:hAnsi="Courier New" w:cs="Courier New"/>
                                <w:color w:val="000000"/>
                                <w:sz w:val="18"/>
                                <w:szCs w:val="18"/>
                              </w:rPr>
                              <w:t>}</w:t>
                            </w:r>
                          </w:p>
                        </w:txbxContent>
                      </wps:txbx>
                      <wps:bodyPr rot="0" vert="horz" wrap="square" lIns="91440" tIns="228600" rIns="9144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9" o:spid="_x0000_s1082" type="#_x0000_t202" style="position:absolute;margin-left:31.1pt;margin-top:32.65pt;width:421.75pt;height:231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">
                <v:textbox inset=",18pt,,18pt">
                  <w:txbxContent>
                    <w:p w14:paraId="084E1ADE"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b/>
                          <w:bCs/>
                          <w:color w:val="7F0055"/>
                          <w:sz w:val="18"/>
                          <w:szCs w:val="18"/>
                        </w:rPr>
                        <w:t>partial</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model</w:t>
                      </w:r>
                      <w:r w:rsidRPr="000C1ECB">
                        <w:rPr>
                          <w:rFonts w:ascii="Courier New" w:hAnsi="Courier New" w:cs="Courier New"/>
                          <w:color w:val="000000"/>
                          <w:sz w:val="18"/>
                          <w:szCs w:val="18"/>
                        </w:rPr>
                        <w:t xml:space="preserve"> Procedure </w:t>
                      </w:r>
                      <w:r w:rsidRPr="000C1ECB">
                        <w:rPr>
                          <w:rFonts w:ascii="Courier New" w:hAnsi="Courier New" w:cs="Courier New"/>
                          <w:b/>
                          <w:bCs/>
                          <w:color w:val="7F0055"/>
                          <w:sz w:val="18"/>
                          <w:szCs w:val="18"/>
                        </w:rPr>
                        <w:t>is</w:t>
                      </w: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statement</w:t>
                      </w:r>
                      <w:r w:rsidRPr="000C1ECB">
                        <w:rPr>
                          <w:rFonts w:ascii="Courier New" w:hAnsi="Courier New" w:cs="Courier New"/>
                          <w:color w:val="000000"/>
                          <w:sz w:val="18"/>
                          <w:szCs w:val="18"/>
                        </w:rPr>
                        <w:t xml:space="preserve"> {</w:t>
                      </w:r>
                    </w:p>
                    <w:p w14:paraId="37697A76"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key</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(Procedure_KEY_ECID);</w:t>
                      </w:r>
                    </w:p>
                    <w:p w14:paraId="648BC31A"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data</w:t>
                      </w:r>
                      <w:r w:rsidRPr="000C1ECB">
                        <w:rPr>
                          <w:rFonts w:ascii="Courier New" w:hAnsi="Courier New" w:cs="Courier New"/>
                          <w:color w:val="000000"/>
                          <w:sz w:val="18"/>
                          <w:szCs w:val="18"/>
                        </w:rPr>
                        <w:t xml:space="preserve"> CD </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w:t>
                      </w:r>
                      <w:r w:rsidRPr="000C1ECB">
                        <w:rPr>
                          <w:rFonts w:ascii="Courier New" w:hAnsi="Courier New" w:cs="Courier New"/>
                          <w:b/>
                          <w:bCs/>
                          <w:color w:val="7F0055"/>
                          <w:sz w:val="18"/>
                          <w:szCs w:val="18"/>
                        </w:rPr>
                        <w:t>domain</w:t>
                      </w:r>
                      <w:r w:rsidRPr="000C1ECB">
                        <w:rPr>
                          <w:rFonts w:ascii="Courier New" w:hAnsi="Courier New" w:cs="Courier New"/>
                          <w:color w:val="000000"/>
                          <w:sz w:val="18"/>
                          <w:szCs w:val="18"/>
                        </w:rPr>
                        <w:t>(Procedure_VALUESET_ECID);</w:t>
                      </w:r>
                    </w:p>
                    <w:p w14:paraId="60C8AC29"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qualifier</w:t>
                      </w:r>
                      <w:r w:rsidRPr="000C1ECB">
                        <w:rPr>
                          <w:rFonts w:ascii="Courier New" w:hAnsi="Courier New" w:cs="Courier New"/>
                          <w:color w:val="000000"/>
                          <w:sz w:val="18"/>
                          <w:szCs w:val="18"/>
                        </w:rPr>
                        <w:t xml:space="preserve"> StartTime startTime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0D819A6E" w14:textId="77777777" w:rsidR="00D946F6" w:rsidRPr="000C1ECB" w:rsidRDefault="00D946F6" w:rsidP="006413CD">
                      <w:pPr>
                        <w:autoSpaceDE w:val="0"/>
                        <w:autoSpaceDN w:val="0"/>
                        <w:adjustRightInd w:val="0"/>
                        <w:spacing w:after="0" w:line="240" w:lineRule="auto"/>
                        <w:rPr>
                          <w:rFonts w:ascii="Courier New" w:hAnsi="Courier New" w:cs="Courier New"/>
                          <w:color w:val="000000"/>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qualifier</w:t>
                      </w:r>
                      <w:r w:rsidRPr="000C1ECB">
                        <w:rPr>
                          <w:rFonts w:ascii="Courier New" w:hAnsi="Courier New" w:cs="Courier New"/>
                          <w:color w:val="000000"/>
                          <w:sz w:val="18"/>
                          <w:szCs w:val="18"/>
                        </w:rPr>
                        <w:t xml:space="preserve"> EndTime endTime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400E3944"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ab/>
                        <w:t>. . .</w:t>
                      </w:r>
                    </w:p>
                    <w:p w14:paraId="7CB7AE3B"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Observed observed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2DA4070B"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Scheduled scheduled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08AF0359"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Performed performed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3D201259"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ReportedReceived reportedReceived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126CAFD6"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attribution</w:t>
                      </w:r>
                      <w:r w:rsidRPr="000C1ECB">
                        <w:rPr>
                          <w:rFonts w:ascii="Courier New" w:hAnsi="Courier New" w:cs="Courier New"/>
                          <w:color w:val="000000"/>
                          <w:sz w:val="18"/>
                          <w:szCs w:val="18"/>
                        </w:rPr>
                        <w:t xml:space="preserve"> Verified verified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6EA24D80" w14:textId="77777777" w:rsidR="00D946F6" w:rsidRPr="000C1ECB" w:rsidRDefault="00D946F6" w:rsidP="006413CD">
                      <w:pPr>
                        <w:spacing w:after="0" w:line="240" w:lineRule="auto"/>
                        <w:rPr>
                          <w:rFonts w:ascii="Courier New" w:hAnsi="Courier New" w:cs="Courier New"/>
                          <w:sz w:val="18"/>
                          <w:szCs w:val="18"/>
                        </w:rPr>
                      </w:pPr>
                      <w:r w:rsidRPr="000C1ECB">
                        <w:rPr>
                          <w:rFonts w:ascii="Courier New" w:hAnsi="Courier New" w:cs="Courier New"/>
                          <w:color w:val="000000"/>
                          <w:sz w:val="18"/>
                          <w:szCs w:val="18"/>
                        </w:rPr>
                        <w:t>}</w:t>
                      </w:r>
                    </w:p>
                    <w:p w14:paraId="63842082" w14:textId="77777777" w:rsidR="00D946F6" w:rsidRPr="000C1ECB" w:rsidRDefault="00D946F6" w:rsidP="00C4714C">
                      <w:pPr>
                        <w:spacing w:after="0" w:line="240" w:lineRule="auto"/>
                        <w:rPr>
                          <w:rFonts w:ascii="Courier New" w:hAnsi="Courier New" w:cs="Courier New"/>
                          <w:sz w:val="18"/>
                          <w:szCs w:val="18"/>
                        </w:rPr>
                      </w:pPr>
                    </w:p>
                    <w:p w14:paraId="5EE0028D" w14:textId="77777777" w:rsidR="00D946F6" w:rsidRPr="000C1ECB" w:rsidRDefault="00D946F6" w:rsidP="00C4714C">
                      <w:pPr>
                        <w:spacing w:after="0" w:line="240" w:lineRule="auto"/>
                        <w:rPr>
                          <w:rFonts w:ascii="Courier New" w:hAnsi="Courier New" w:cs="Courier New"/>
                          <w:sz w:val="18"/>
                          <w:szCs w:val="18"/>
                        </w:rPr>
                      </w:pPr>
                    </w:p>
                    <w:p w14:paraId="52CEC791"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b/>
                          <w:bCs/>
                          <w:color w:val="7F0055"/>
                          <w:sz w:val="18"/>
                          <w:szCs w:val="18"/>
                        </w:rPr>
                        <w:t>model</w:t>
                      </w:r>
                      <w:r w:rsidRPr="000C1ECB">
                        <w:rPr>
                          <w:rFonts w:ascii="Courier New" w:hAnsi="Courier New" w:cs="Courier New"/>
                          <w:color w:val="000000"/>
                          <w:sz w:val="18"/>
                          <w:szCs w:val="18"/>
                        </w:rPr>
                        <w:t xml:space="preserve"> CentralLineInsertionProc </w:t>
                      </w:r>
                      <w:r w:rsidRPr="000C1ECB">
                        <w:rPr>
                          <w:rFonts w:ascii="Courier New" w:hAnsi="Courier New" w:cs="Courier New"/>
                          <w:b/>
                          <w:bCs/>
                          <w:color w:val="7F0055"/>
                          <w:sz w:val="18"/>
                          <w:szCs w:val="18"/>
                        </w:rPr>
                        <w:t>is</w:t>
                      </w: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statement</w:t>
                      </w: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extends</w:t>
                      </w:r>
                      <w:r w:rsidRPr="000C1ECB">
                        <w:rPr>
                          <w:rFonts w:ascii="Courier New" w:hAnsi="Courier New" w:cs="Courier New"/>
                          <w:color w:val="000000"/>
                          <w:sz w:val="18"/>
                          <w:szCs w:val="18"/>
                        </w:rPr>
                        <w:t xml:space="preserve"> Procedure {</w:t>
                      </w:r>
                    </w:p>
                    <w:p w14:paraId="61CAF88A"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7F0055"/>
                          <w:sz w:val="18"/>
                          <w:szCs w:val="18"/>
                        </w:rPr>
                        <w:t>constraint</w:t>
                      </w:r>
                      <w:r w:rsidRPr="000C1ECB">
                        <w:rPr>
                          <w:rFonts w:ascii="Courier New" w:hAnsi="Courier New" w:cs="Courier New"/>
                          <w:color w:val="000000"/>
                          <w:sz w:val="18"/>
                          <w:szCs w:val="18"/>
                        </w:rPr>
                        <w:t xml:space="preserve"> CD.</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w:t>
                      </w:r>
                      <w:r w:rsidRPr="000C1ECB">
                        <w:rPr>
                          <w:rFonts w:ascii="Courier New" w:hAnsi="Courier New" w:cs="Courier New"/>
                          <w:b/>
                          <w:bCs/>
                          <w:color w:val="7F0055"/>
                          <w:sz w:val="18"/>
                          <w:szCs w:val="18"/>
                        </w:rPr>
                        <w:t>code</w:t>
                      </w:r>
                      <w:r w:rsidRPr="000C1ECB">
                        <w:rPr>
                          <w:rFonts w:ascii="Courier New" w:hAnsi="Courier New" w:cs="Courier New"/>
                          <w:color w:val="000000"/>
                          <w:sz w:val="18"/>
                          <w:szCs w:val="18"/>
                        </w:rPr>
                        <w:t>(CentralLineInsertion_ECID);</w:t>
                      </w:r>
                    </w:p>
                    <w:p w14:paraId="42ADB16E" w14:textId="77777777" w:rsidR="00D946F6" w:rsidRPr="000C1ECB"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qualifier</w:t>
                      </w:r>
                      <w:r w:rsidRPr="000C1ECB">
                        <w:rPr>
                          <w:rFonts w:ascii="Courier New" w:hAnsi="Courier New" w:cs="Courier New"/>
                          <w:color w:val="000000"/>
                          <w:sz w:val="18"/>
                          <w:szCs w:val="18"/>
                        </w:rPr>
                        <w:t xml:space="preserve"> SourceIdentifier sourceIdentifier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1C7CA700" w14:textId="77777777" w:rsidR="00D946F6" w:rsidRPr="006413CD" w:rsidRDefault="00D946F6" w:rsidP="006413CD">
                      <w:pPr>
                        <w:autoSpaceDE w:val="0"/>
                        <w:autoSpaceDN w:val="0"/>
                        <w:adjustRightInd w:val="0"/>
                        <w:spacing w:after="0" w:line="240" w:lineRule="auto"/>
                        <w:rPr>
                          <w:rFonts w:ascii="Courier New" w:hAnsi="Courier New" w:cs="Courier New"/>
                          <w:sz w:val="18"/>
                          <w:szCs w:val="18"/>
                        </w:rPr>
                      </w:pPr>
                      <w:r w:rsidRPr="000C1ECB">
                        <w:rPr>
                          <w:rFonts w:ascii="Courier New" w:hAnsi="Courier New" w:cs="Courier New"/>
                          <w:color w:val="000000"/>
                          <w:sz w:val="18"/>
                          <w:szCs w:val="18"/>
                        </w:rPr>
                        <w:t xml:space="preserve">  </w:t>
                      </w:r>
                      <w:r w:rsidRPr="000C1ECB">
                        <w:rPr>
                          <w:rFonts w:ascii="Courier New" w:hAnsi="Courier New" w:cs="Courier New"/>
                          <w:b/>
                          <w:bCs/>
                          <w:color w:val="0000A0"/>
                          <w:sz w:val="18"/>
                          <w:szCs w:val="18"/>
                        </w:rPr>
                        <w:t>modifier</w:t>
                      </w:r>
                      <w:r w:rsidRPr="000C1ECB">
                        <w:rPr>
                          <w:rFonts w:ascii="Courier New" w:hAnsi="Courier New" w:cs="Courier New"/>
                          <w:color w:val="000000"/>
                          <w:sz w:val="18"/>
                          <w:szCs w:val="18"/>
                        </w:rPr>
                        <w:t xml:space="preserve"> Subject subject </w:t>
                      </w:r>
                      <w:r w:rsidRPr="000C1ECB">
                        <w:rPr>
                          <w:rFonts w:ascii="Courier New" w:hAnsi="Courier New" w:cs="Courier New"/>
                          <w:b/>
                          <w:bCs/>
                          <w:color w:val="7F0055"/>
                          <w:sz w:val="18"/>
                          <w:szCs w:val="18"/>
                        </w:rPr>
                        <w:t>card</w:t>
                      </w:r>
                      <w:r w:rsidRPr="000C1ECB">
                        <w:rPr>
                          <w:rFonts w:ascii="Courier New" w:hAnsi="Courier New" w:cs="Courier New"/>
                          <w:color w:val="000000"/>
                          <w:sz w:val="18"/>
                          <w:szCs w:val="18"/>
                        </w:rPr>
                        <w:t>(</w:t>
                      </w:r>
                      <w:r w:rsidRPr="000C1ECB">
                        <w:rPr>
                          <w:rFonts w:ascii="Courier New" w:hAnsi="Courier New" w:cs="Courier New"/>
                          <w:color w:val="7D7D7D"/>
                          <w:sz w:val="18"/>
                          <w:szCs w:val="18"/>
                        </w:rPr>
                        <w:t>0..1</w:t>
                      </w:r>
                      <w:r w:rsidRPr="000C1ECB">
                        <w:rPr>
                          <w:rFonts w:ascii="Courier New" w:hAnsi="Courier New" w:cs="Courier New"/>
                          <w:color w:val="000000"/>
                          <w:sz w:val="18"/>
                          <w:szCs w:val="18"/>
                        </w:rPr>
                        <w:t>);</w:t>
                      </w:r>
                    </w:p>
                    <w:p w14:paraId="751F5CE6" w14:textId="77777777" w:rsidR="00D946F6" w:rsidRPr="006413CD" w:rsidRDefault="00D946F6" w:rsidP="006413CD">
                      <w:pPr>
                        <w:spacing w:after="0" w:line="240" w:lineRule="auto"/>
                        <w:rPr>
                          <w:rFonts w:ascii="Courier New" w:hAnsi="Courier New" w:cs="Courier New"/>
                          <w:sz w:val="18"/>
                          <w:szCs w:val="18"/>
                        </w:rPr>
                      </w:pPr>
                      <w:r w:rsidRPr="006413CD">
                        <w:rPr>
                          <w:rFonts w:ascii="Courier New" w:hAnsi="Courier New" w:cs="Courier New"/>
                          <w:color w:val="000000"/>
                          <w:sz w:val="18"/>
                          <w:szCs w:val="18"/>
                        </w:rPr>
                        <w:t>}</w:t>
                      </w:r>
                    </w:p>
                  </w:txbxContent>
                </v:textbox>
                <w10:wrap type="topAndBottom"/>
              </v:shape>
            </w:pict>
          </mc:Fallback>
        </mc:AlternateContent>
      </w:r>
      <w:r w:rsidR="00BC2BBE">
        <w:t xml:space="preserve"> </w:t>
      </w:r>
    </w:p>
    <w:p w14:paraId="482D9085" w14:textId="77777777" w:rsidR="00BC2BBE" w:rsidRDefault="00BC2BBE" w:rsidP="00BC2BBE">
      <w:pPr>
        <w:spacing w:line="240" w:lineRule="auto"/>
        <w:contextualSpacing/>
      </w:pPr>
    </w:p>
    <w:p w14:paraId="170E135D" w14:textId="77777777" w:rsidR="006E4CCE" w:rsidRPr="009C2E50" w:rsidRDefault="00CA1D5A" w:rsidP="00591DD2">
      <w:pPr>
        <w:pStyle w:val="Heading4"/>
      </w:pPr>
      <w:r>
        <w:t xml:space="preserve">Guideline: </w:t>
      </w:r>
      <w:r w:rsidR="006E4CCE">
        <w:t xml:space="preserve">Procedure </w:t>
      </w:r>
      <w:r>
        <w:t>versus</w:t>
      </w:r>
      <w:r w:rsidR="006E4CCE">
        <w:t xml:space="preserve"> A</w:t>
      </w:r>
      <w:r w:rsidR="006E4CCE" w:rsidRPr="009C2E50">
        <w:t>ssertion</w:t>
      </w:r>
    </w:p>
    <w:p w14:paraId="1209907C" w14:textId="77777777" w:rsidR="00D946F6" w:rsidRDefault="000C1ECB" w:rsidP="006E4CCE">
      <w:r>
        <w:t xml:space="preserve">At times </w:t>
      </w:r>
      <w:r w:rsidR="00CA1D5A">
        <w:t xml:space="preserve">the information that a clinician needs to record is the observation of the </w:t>
      </w:r>
      <w:r w:rsidR="00CA1D5A" w:rsidRPr="00CA1D5A">
        <w:rPr>
          <w:i/>
        </w:rPr>
        <w:t>result</w:t>
      </w:r>
      <w:r w:rsidR="00CA1D5A">
        <w:t xml:space="preserve"> of an action.  For example, a nurse charts that the patient has a warm blanket or that an IV line is in place.  In both cases, a procedure is implied (i.e., that someone placed the warm blanket in the room and someone inserted the IV line).  It is tempting to store “patient has warm blanket” and “IV line in place” as instances of</w:t>
      </w:r>
      <w:r w:rsidR="00284EA5">
        <w:t xml:space="preserve"> a</w:t>
      </w:r>
      <w:r w:rsidR="00CA1D5A">
        <w:t xml:space="preserve"> procedure model, where the procedure has both a “performed” attribution and an “observedResult” </w:t>
      </w:r>
      <w:r w:rsidR="00CA1D5A">
        <w:lastRenderedPageBreak/>
        <w:t xml:space="preserve">attribution.  </w:t>
      </w:r>
      <w:r w:rsidR="00284EA5">
        <w:t>The same model could then be used to capture 1) the act (procedure) of giving a patient a warm blanket or 2) the observation that the patient has a warm blanket.  In case 1), the “performed” attribution would be used to capture who gave the patient the warm blanket, when it was given, and where it was given.  The “observedResult” attribution would not be populated.</w:t>
      </w:r>
      <w:r w:rsidR="00D946F6">
        <w:t xml:space="preserve">  </w:t>
      </w:r>
      <w:r w:rsidR="00CA1D5A">
        <w:t xml:space="preserve">In case </w:t>
      </w:r>
      <w:r w:rsidR="00284EA5">
        <w:t>2), the “observedResult” attribution would be used to capture who observed the result of the action (i.e., that the patient now has a warm blanket), when it was observed, and where the observation was made.  T</w:t>
      </w:r>
      <w:r w:rsidR="00CA1D5A">
        <w:t>he “performed” attribution would not be populated</w:t>
      </w:r>
      <w:r w:rsidR="00284EA5">
        <w:t>, because who gave the blanket, when it was given, and where it was given is unknown or can only be assumed.</w:t>
      </w:r>
    </w:p>
    <w:p w14:paraId="13F89348" w14:textId="77777777" w:rsidR="00D946F6" w:rsidRDefault="00D946F6" w:rsidP="006E4CCE">
      <w:r>
        <w:t>This has the advantage of bringing together all mentions of a “warm blanket” – both documentation that the blanket was given and that the blanket is in place – under one model, potentially simplifying queries.  However, it is awkward and unnatural to think of “patient has warm blanket” as a warm blanket placement procedure where the performer and placement time are unknown.  Consequently, this pattern has been rejected.  “Patient has warm blanket”, “IV line in place”, and other such observations should be modeled as assertions.</w:t>
      </w:r>
    </w:p>
    <w:p w14:paraId="4236E768" w14:textId="77777777" w:rsidR="00D946F6" w:rsidRDefault="00D946F6" w:rsidP="002C4F8B">
      <w:pPr>
        <w:pStyle w:val="Heading5"/>
      </w:pPr>
      <w:bookmarkStart w:id="172" w:name="_Ref334103824"/>
      <w:r>
        <w:t xml:space="preserve">Guideline: Procedure </w:t>
      </w:r>
      <w:r w:rsidR="002C4F8B">
        <w:t>v</w:t>
      </w:r>
      <w:r>
        <w:t>ersus Measurement</w:t>
      </w:r>
      <w:bookmarkEnd w:id="172"/>
    </w:p>
    <w:p w14:paraId="4F5847BD" w14:textId="77777777" w:rsidR="00AF3067" w:rsidRDefault="00D946F6" w:rsidP="006E4CCE">
      <w:r>
        <w:t>In</w:t>
      </w:r>
      <w:r w:rsidR="006E4CCE">
        <w:t xml:space="preserve"> </w:t>
      </w:r>
      <w:r>
        <w:t xml:space="preserve">measurement </w:t>
      </w:r>
      <w:r w:rsidR="006E4CCE">
        <w:t xml:space="preserve">models a procedure instance is implied but not necessarily stored, i.e.  for a heart rate measurement, the value of the measurement is stored, but there is an assumption that someone </w:t>
      </w:r>
      <w:r w:rsidR="00AF3067">
        <w:t>performed the “procedure” of measuring the</w:t>
      </w:r>
      <w:r w:rsidR="006E4CCE">
        <w:t xml:space="preserve"> heart rate.</w:t>
      </w:r>
    </w:p>
    <w:p w14:paraId="08C4F807" w14:textId="77777777" w:rsidR="00AF3067" w:rsidRDefault="00AF3067" w:rsidP="006E4CCE">
      <w:r>
        <w:t>In certain circumstances, the desire might be just to document that a heart rate measurement was performed – regardless of the resulting measurement.  It might be tempting, therefore, to cover both this uncommon procedure use case and the much more common measurement use case with a single model – some sort of hybrid of a Procedure model and a Measurement model, with both an Observed attribution and a Performed attribution.  This would have the advantage of allowing a single query to find all instances of heart rate measurement procedures and heart rate measurement results.</w:t>
      </w:r>
    </w:p>
    <w:p w14:paraId="076BDA45" w14:textId="77777777" w:rsidR="006E4CCE" w:rsidRDefault="00AF3067" w:rsidP="006E4CCE">
      <w:r>
        <w:t xml:space="preserve">However, given that the result would be a rather awkward combination, and that the procedure use case is uncommon, the recommendation is to model measurements using the Measurement pattern (e.g., HeartRateMeas) and (if the use case arises) model the procedure using a Procedure model (e.g., HeartRateMeasurementProc). </w:t>
      </w:r>
    </w:p>
    <w:p w14:paraId="4FA1459C" w14:textId="77777777" w:rsidR="006E4CCE" w:rsidRDefault="006E4CCE" w:rsidP="00BC2BBE">
      <w:pPr>
        <w:spacing w:line="240" w:lineRule="auto"/>
        <w:contextualSpacing/>
      </w:pPr>
    </w:p>
    <w:p w14:paraId="78F84284" w14:textId="77777777" w:rsidR="00BC2BBE" w:rsidRDefault="00C51B16" w:rsidP="00BC2BBE">
      <w:pPr>
        <w:spacing w:line="240" w:lineRule="auto"/>
        <w:contextualSpacing/>
      </w:pPr>
      <w:r>
        <w:t>NEEDS COMPLETION:</w:t>
      </w:r>
      <w:r w:rsidR="00BC2BBE">
        <w:t xml:space="preserve"> I</w:t>
      </w:r>
      <w:r w:rsidR="00BC2BBE" w:rsidRPr="00C83F93">
        <w:t xml:space="preserve">f a group of similar related procedures all have the same structure they can be created </w:t>
      </w:r>
      <w:r w:rsidR="00BC2BBE">
        <w:t xml:space="preserve">with a Value Set as the data for the </w:t>
      </w:r>
      <w:r w:rsidR="00BC2BBE" w:rsidRPr="00C83F93">
        <w:t>procedure</w:t>
      </w:r>
      <w:r w:rsidR="00BC2BBE">
        <w:t xml:space="preserve">.  </w:t>
      </w:r>
      <w:r w:rsidR="00BC2BBE" w:rsidRPr="00C83F93">
        <w:t>An example of this is TemperatureControlProc which has as it</w:t>
      </w:r>
      <w:r w:rsidR="00BC2BBE">
        <w:t>s</w:t>
      </w:r>
      <w:r w:rsidR="00BC2BBE" w:rsidRPr="00C83F93">
        <w:t xml:space="preserve"> data a list of procedures from the Temperature Control Procedure </w:t>
      </w:r>
      <w:r w:rsidR="00BC2BBE">
        <w:t xml:space="preserve">Value Set.  </w:t>
      </w:r>
      <w:r w:rsidR="00BC2BBE" w:rsidRPr="00C83F93">
        <w:t>This includes things like WarmBlanketApplicationProc, IcePackApplicationProc, etc</w:t>
      </w:r>
      <w:r w:rsidR="00BC2BBE">
        <w:t xml:space="preserve">.  </w:t>
      </w:r>
    </w:p>
    <w:p w14:paraId="671CC1C7" w14:textId="77777777" w:rsidR="00BC2BBE" w:rsidRPr="00C83F93" w:rsidRDefault="00BC2BBE" w:rsidP="00BC2BBE">
      <w:pPr>
        <w:spacing w:line="240" w:lineRule="auto"/>
        <w:contextualSpacing/>
      </w:pPr>
      <w:r>
        <w:t xml:space="preserve">Also the </w:t>
      </w:r>
      <w:r w:rsidRPr="00C83F93">
        <w:t>qualifier for Patient Response with items like tolerated well, didn't tolerate well</w:t>
      </w:r>
      <w:r>
        <w:t xml:space="preserve">, is utilized in the procedure template.  </w:t>
      </w:r>
    </w:p>
    <w:p w14:paraId="5542EB00" w14:textId="77777777" w:rsidR="00076587" w:rsidRDefault="00076587" w:rsidP="00591DD2">
      <w:pPr>
        <w:pStyle w:val="Heading2"/>
      </w:pPr>
      <w:bookmarkStart w:id="173" w:name="_Toc333001804"/>
      <w:r w:rsidRPr="00AE7BB5">
        <w:t>Component</w:t>
      </w:r>
      <w:r w:rsidR="006249AA">
        <w:t>s</w:t>
      </w:r>
      <w:bookmarkEnd w:id="167"/>
      <w:bookmarkEnd w:id="173"/>
    </w:p>
    <w:p w14:paraId="033E3492" w14:textId="77777777" w:rsidR="006F29D9" w:rsidRDefault="006912F5" w:rsidP="006F29D9">
      <w:r>
        <w:lastRenderedPageBreak/>
        <w:t xml:space="preserve">A component, i.e., a CEM </w:t>
      </w:r>
      <w:r w:rsidR="00B2633C">
        <w:t>that inherits from the “component” reference class via a</w:t>
      </w:r>
      <w:r>
        <w:t xml:space="preserve">n “is component” declaration, </w:t>
      </w:r>
      <w:r w:rsidR="00E076B7">
        <w:t>is a data element that cannot stand on its own independen</w:t>
      </w:r>
      <w:r>
        <w:t>t of a s</w:t>
      </w:r>
      <w:r w:rsidR="00583C37">
        <w:t>tatement or association</w:t>
      </w:r>
      <w:r w:rsidR="00F01AF8">
        <w:t>.</w:t>
      </w:r>
      <w:r w:rsidR="00583C37">
        <w:t xml:space="preserve"> </w:t>
      </w:r>
      <w:r w:rsidR="00F01AF8">
        <w:t>A</w:t>
      </w:r>
      <w:r>
        <w:t xml:space="preserve">n instance of a component is </w:t>
      </w:r>
      <w:r w:rsidR="00E076B7">
        <w:t xml:space="preserve">only </w:t>
      </w:r>
      <w:r w:rsidR="001D1A0C">
        <w:t>meaningful</w:t>
      </w:r>
      <w:r w:rsidR="00E076B7">
        <w:t xml:space="preserve"> within the context of a statement or association</w:t>
      </w:r>
      <w:r w:rsidR="002C09AC">
        <w:t xml:space="preserve">.  </w:t>
      </w:r>
    </w:p>
    <w:p w14:paraId="04738927" w14:textId="77777777" w:rsidR="00555005" w:rsidRDefault="006912F5" w:rsidP="006912F5">
      <w:r w:rsidRPr="00AE7BB5">
        <w:t>A</w:t>
      </w:r>
      <w:r>
        <w:t>s is the case for</w:t>
      </w:r>
      <w:r w:rsidRPr="00AE7BB5">
        <w:t xml:space="preserve"> statement</w:t>
      </w:r>
      <w:r>
        <w:t>s, a component’s “value” is composed of either a single “data” component</w:t>
      </w:r>
      <w:r>
        <w:rPr>
          <w:rStyle w:val="FootnoteReference"/>
        </w:rPr>
        <w:footnoteReference w:id="60"/>
      </w:r>
      <w:r>
        <w:t xml:space="preserve"> or one or more “items” (where each item references a component CEM</w:t>
      </w:r>
      <w:r>
        <w:rPr>
          <w:rStyle w:val="FootnoteReference"/>
        </w:rPr>
        <w:footnoteReference w:id="61"/>
      </w:r>
      <w:r>
        <w:t>)</w:t>
      </w:r>
      <w:r w:rsidR="002C09AC">
        <w:t xml:space="preserve">.  </w:t>
      </w:r>
      <w:r w:rsidR="00555005">
        <w:t>A component with a single data is called a “simple component” while a component with items is called a “compound component”.</w:t>
      </w:r>
    </w:p>
    <w:p w14:paraId="5F6154EA" w14:textId="77777777" w:rsidR="003A1DC7" w:rsidRDefault="006912F5" w:rsidP="006912F5">
      <w:r>
        <w:t>Also as is the case for statements, a component may no</w:t>
      </w:r>
      <w:r w:rsidR="003956A2">
        <w:t xml:space="preserve">t contain both a data component </w:t>
      </w:r>
      <w:r>
        <w:t>and an item or items</w:t>
      </w:r>
      <w:r>
        <w:rPr>
          <w:rStyle w:val="FootnoteReference"/>
        </w:rPr>
        <w:footnoteReference w:id="62"/>
      </w:r>
      <w:r w:rsidR="002C09AC">
        <w:t xml:space="preserve">.  </w:t>
      </w:r>
      <w:r>
        <w:t xml:space="preserve">Similar to statements, a component may contain qualifiers (which are references to other component </w:t>
      </w:r>
      <w:r w:rsidR="003A1DC7">
        <w:t xml:space="preserve">CEMs) or </w:t>
      </w:r>
      <w:r>
        <w:t>modifiers (references to modifier CEMs</w:t>
      </w:r>
      <w:r>
        <w:rPr>
          <w:rStyle w:val="FootnoteReference"/>
        </w:rPr>
        <w:footnoteReference w:id="63"/>
      </w:r>
      <w:r>
        <w:t>)</w:t>
      </w:r>
      <w:r w:rsidR="003A1DC7">
        <w:t>.</w:t>
      </w:r>
    </w:p>
    <w:p w14:paraId="34038B3D" w14:textId="77777777" w:rsidR="006912F5" w:rsidRDefault="00AF1226" w:rsidP="006912F5">
      <w:r>
        <w:t>Although</w:t>
      </w:r>
      <w:r w:rsidR="003956A2">
        <w:t xml:space="preserve"> </w:t>
      </w:r>
      <w:r w:rsidR="00583C37">
        <w:t xml:space="preserve">the CDL language does </w:t>
      </w:r>
      <w:r w:rsidR="003956A2">
        <w:t xml:space="preserve">not </w:t>
      </w:r>
      <w:r w:rsidR="00583C37">
        <w:t>prohibit</w:t>
      </w:r>
      <w:r w:rsidR="003956A2">
        <w:t xml:space="preserve"> a component </w:t>
      </w:r>
      <w:r w:rsidR="00583C37">
        <w:t xml:space="preserve">from containing attributions, </w:t>
      </w:r>
      <w:r>
        <w:t>a modeler should not add an at</w:t>
      </w:r>
      <w:r w:rsidR="00583C37">
        <w:t>tribution to a component.</w:t>
      </w:r>
      <w:r w:rsidR="005C6B84">
        <w:t xml:space="preserve">  The rationale is that </w:t>
      </w:r>
      <w:r>
        <w:t>it is assumed that</w:t>
      </w:r>
      <w:r w:rsidR="00F316E9">
        <w:t xml:space="preserve"> a component will simply “inherit” the attribution information of its containing statement or panel</w:t>
      </w:r>
      <w:r w:rsidR="002C09AC">
        <w:t>.</w:t>
      </w:r>
    </w:p>
    <w:p w14:paraId="07015F7B" w14:textId="77777777" w:rsidR="004433DF" w:rsidRDefault="004433DF" w:rsidP="004433DF">
      <w:r>
        <w:t xml:space="preserve">The CDL elements that make up a component are the same as those </w:t>
      </w:r>
      <w:r w:rsidR="00F01AF8">
        <w:t xml:space="preserve">in </w:t>
      </w:r>
      <w:r>
        <w:t xml:space="preserve">statement </w:t>
      </w:r>
      <w:r w:rsidR="00F01AF8">
        <w:t xml:space="preserve">and </w:t>
      </w:r>
      <w:r>
        <w:t>are as follows:</w:t>
      </w:r>
    </w:p>
    <w:p w14:paraId="5AB8ADA0" w14:textId="77777777" w:rsidR="004433DF" w:rsidRDefault="004433DF" w:rsidP="00FB6440">
      <w:pPr>
        <w:pStyle w:val="ListParagraph"/>
        <w:numPr>
          <w:ilvl w:val="0"/>
          <w:numId w:val="44"/>
        </w:numPr>
      </w:pPr>
      <w:r>
        <w:t>The model name and reference class statement</w:t>
      </w:r>
    </w:p>
    <w:p w14:paraId="79E9B8F3" w14:textId="77777777" w:rsidR="004433DF" w:rsidRDefault="004433DF" w:rsidP="00FB6440">
      <w:pPr>
        <w:pStyle w:val="ListParagraph"/>
        <w:numPr>
          <w:ilvl w:val="0"/>
          <w:numId w:val="44"/>
        </w:numPr>
      </w:pPr>
      <w:r>
        <w:t>A key element (required unless the CEM is extending/restricting another CEM in which the key is stated</w:t>
      </w:r>
    </w:p>
    <w:p w14:paraId="16693CB7" w14:textId="77777777" w:rsidR="004433DF" w:rsidRDefault="004433DF" w:rsidP="00FB6440">
      <w:pPr>
        <w:pStyle w:val="ListParagraph"/>
        <w:numPr>
          <w:ilvl w:val="0"/>
          <w:numId w:val="44"/>
        </w:numPr>
      </w:pPr>
      <w:r>
        <w:t>data or items (required unless the CEM is extending/restricting another CEM in which the data or items are stated)</w:t>
      </w:r>
    </w:p>
    <w:p w14:paraId="5E4AE476" w14:textId="77777777" w:rsidR="004433DF" w:rsidRDefault="004433DF" w:rsidP="00FB6440">
      <w:pPr>
        <w:pStyle w:val="ListParagraph"/>
        <w:numPr>
          <w:ilvl w:val="0"/>
          <w:numId w:val="44"/>
        </w:numPr>
      </w:pPr>
      <w:r>
        <w:t>qualifiers, modifiers, and attributions</w:t>
      </w:r>
    </w:p>
    <w:p w14:paraId="7A2B749B" w14:textId="77777777" w:rsidR="004433DF" w:rsidRDefault="004433DF" w:rsidP="00FB6440">
      <w:pPr>
        <w:pStyle w:val="ListParagraph"/>
        <w:numPr>
          <w:ilvl w:val="0"/>
          <w:numId w:val="44"/>
        </w:numPr>
      </w:pPr>
      <w:r>
        <w:t>constraint elements</w:t>
      </w:r>
    </w:p>
    <w:p w14:paraId="7025542B" w14:textId="77777777" w:rsidR="004433DF" w:rsidRDefault="004433DF" w:rsidP="004433DF">
      <w:pPr>
        <w:pStyle w:val="ListParagraph"/>
      </w:pPr>
    </w:p>
    <w:p w14:paraId="631AEB2F" w14:textId="77777777" w:rsidR="004433DF" w:rsidRDefault="004433DF" w:rsidP="004433DF">
      <w:r>
        <w:t xml:space="preserve">These CDL elements are </w:t>
      </w:r>
      <w:r w:rsidR="00EA1C93">
        <w:t>summarized</w:t>
      </w:r>
      <w:r>
        <w:t xml:space="preserve"> in </w:t>
      </w:r>
      <w:r w:rsidR="00B317E5">
        <w:fldChar w:fldCharType="begin"/>
      </w:r>
      <w:r>
        <w:instrText xml:space="preserve"> REF _Ref332614275 \h </w:instrText>
      </w:r>
      <w:r w:rsidR="00B317E5">
        <w:fldChar w:fldCharType="separate"/>
      </w:r>
      <w:r>
        <w:t xml:space="preserve">Table </w:t>
      </w:r>
      <w:r>
        <w:rPr>
          <w:noProof/>
        </w:rPr>
        <w:t>1</w:t>
      </w:r>
      <w:r w:rsidR="00B317E5">
        <w:fldChar w:fldCharType="end"/>
      </w:r>
      <w:r>
        <w:t>.</w:t>
      </w:r>
    </w:p>
    <w:p w14:paraId="1ABD43C4" w14:textId="77777777" w:rsidR="00F85769" w:rsidRDefault="00F85769" w:rsidP="00591DD2">
      <w:pPr>
        <w:pStyle w:val="Heading3"/>
      </w:pPr>
      <w:bookmarkStart w:id="174" w:name="_Ref332356457"/>
      <w:bookmarkStart w:id="175" w:name="_Toc333001805"/>
      <w:r>
        <w:t>Components Used as Qualifiers</w:t>
      </w:r>
      <w:bookmarkEnd w:id="174"/>
      <w:bookmarkEnd w:id="175"/>
    </w:p>
    <w:p w14:paraId="69DD79F0" w14:textId="77777777" w:rsidR="00555005" w:rsidRDefault="00CC1405" w:rsidP="00F85769">
      <w:r w:rsidRPr="00AE7BB5">
        <w:t xml:space="preserve">A component model can be used </w:t>
      </w:r>
      <w:r>
        <w:t>as</w:t>
      </w:r>
      <w:r w:rsidR="003A1DC7">
        <w:t xml:space="preserve"> a qualifier in any CEM model</w:t>
      </w:r>
      <w:r>
        <w:t xml:space="preserve">, </w:t>
      </w:r>
      <w:r w:rsidRPr="00AE7BB5">
        <w:t xml:space="preserve">or </w:t>
      </w:r>
      <w:r w:rsidR="00555005">
        <w:t>as an item in a compound statement or compound component</w:t>
      </w:r>
      <w:r w:rsidR="002C09AC">
        <w:t xml:space="preserve">.  </w:t>
      </w:r>
      <w:r w:rsidR="00555005">
        <w:t xml:space="preserve">A component used as a qualifier provides more information about the value of the </w:t>
      </w:r>
      <w:r w:rsidR="006B41A9">
        <w:t xml:space="preserve">instance, as opposed to determining the </w:t>
      </w:r>
      <w:r w:rsidR="00F01AF8">
        <w:t>meaning</w:t>
      </w:r>
      <w:r w:rsidR="006B41A9">
        <w:t xml:space="preserve"> of the instance</w:t>
      </w:r>
      <w:r w:rsidR="002C09AC">
        <w:t>.</w:t>
      </w:r>
      <w:r w:rsidR="006B41A9">
        <w:t xml:space="preserve">  It does not fundamentally change the semantics of the instance.</w:t>
      </w:r>
      <w:r w:rsidR="002C09AC">
        <w:t xml:space="preserve">  </w:t>
      </w:r>
      <w:r w:rsidR="00555005">
        <w:t>For example, the component “BodyLocation” used as a qualifier within the “HeartRateMeas” model gives more information about the heart rate measurement (namely, the location from which the measurement was taken).</w:t>
      </w:r>
      <w:r w:rsidR="00813E20">
        <w:t xml:space="preserve">  </w:t>
      </w:r>
      <w:r w:rsidR="00B317E5">
        <w:fldChar w:fldCharType="begin"/>
      </w:r>
      <w:r w:rsidR="0022386D">
        <w:instrText xml:space="preserve"> REF _Ref320542767 \h </w:instrText>
      </w:r>
      <w:r w:rsidR="00B317E5">
        <w:fldChar w:fldCharType="separate"/>
      </w:r>
      <w:r w:rsidR="00B632CF">
        <w:t xml:space="preserve">Figure </w:t>
      </w:r>
      <w:r w:rsidR="00B632CF">
        <w:rPr>
          <w:noProof/>
        </w:rPr>
        <w:t>25</w:t>
      </w:r>
      <w:r w:rsidR="00B317E5">
        <w:fldChar w:fldCharType="end"/>
      </w:r>
      <w:r w:rsidR="0022386D">
        <w:t xml:space="preserve"> </w:t>
      </w:r>
      <w:r w:rsidR="00813E20">
        <w:t>illustrates the MethodDevice and BodyLocation components being used as qualifiers within the HeartRateMeas model.</w:t>
      </w:r>
    </w:p>
    <w:p w14:paraId="709BCDD1" w14:textId="77777777" w:rsidR="00F316E9" w:rsidRDefault="006B41A9" w:rsidP="00F316E9">
      <w:pPr>
        <w:spacing w:after="0" w:line="240" w:lineRule="auto"/>
        <w:rPr>
          <w:rFonts w:eastAsia="Calibri" w:cs="Times New Roman"/>
        </w:rPr>
      </w:pPr>
      <w:r>
        <w:t>Other e</w:t>
      </w:r>
      <w:r w:rsidR="00F316E9" w:rsidRPr="00F316E9">
        <w:rPr>
          <w:rFonts w:eastAsia="Calibri" w:cs="Times New Roman"/>
        </w:rPr>
        <w:t>xamples include:</w:t>
      </w:r>
    </w:p>
    <w:p w14:paraId="2433BEC4" w14:textId="77777777" w:rsidR="00F316E9" w:rsidRDefault="00F316E9" w:rsidP="00B73061">
      <w:pPr>
        <w:pStyle w:val="ListParagraph"/>
        <w:numPr>
          <w:ilvl w:val="0"/>
          <w:numId w:val="18"/>
        </w:numPr>
        <w:rPr>
          <w:rFonts w:eastAsia="Calibri"/>
        </w:rPr>
      </w:pPr>
      <w:r>
        <w:rPr>
          <w:rFonts w:eastAsia="Calibri"/>
        </w:rPr>
        <w:lastRenderedPageBreak/>
        <w:t>Qualifying an assertion of a condition with the condition’s severity</w:t>
      </w:r>
    </w:p>
    <w:p w14:paraId="702A3825" w14:textId="77777777" w:rsidR="00F316E9" w:rsidRDefault="00F316E9" w:rsidP="00B73061">
      <w:pPr>
        <w:pStyle w:val="ListParagraph"/>
        <w:numPr>
          <w:ilvl w:val="0"/>
          <w:numId w:val="18"/>
        </w:numPr>
        <w:rPr>
          <w:rFonts w:eastAsia="Calibri"/>
        </w:rPr>
      </w:pPr>
      <w:r>
        <w:rPr>
          <w:rFonts w:eastAsia="Calibri"/>
        </w:rPr>
        <w:t>Qualifying an assertion of a condition with the condition’s date of resolution</w:t>
      </w:r>
    </w:p>
    <w:p w14:paraId="1EB8E691" w14:textId="77777777" w:rsidR="00F316E9" w:rsidRPr="00F316E9" w:rsidRDefault="00F316E9" w:rsidP="00B73061">
      <w:pPr>
        <w:pStyle w:val="ListParagraph"/>
        <w:numPr>
          <w:ilvl w:val="0"/>
          <w:numId w:val="18"/>
        </w:numPr>
        <w:rPr>
          <w:rFonts w:eastAsia="Calibri"/>
        </w:rPr>
      </w:pPr>
      <w:r>
        <w:rPr>
          <w:rFonts w:eastAsia="Calibri"/>
        </w:rPr>
        <w:t>Qualifying a measurement with an indication of its change since a previous measurement</w:t>
      </w:r>
    </w:p>
    <w:p w14:paraId="36721DB8" w14:textId="1983FD78" w:rsidR="00F316E9" w:rsidRDefault="00806B96" w:rsidP="00F316E9">
      <w:pPr>
        <w:spacing w:after="0" w:line="240" w:lineRule="auto"/>
      </w:pPr>
      <w:r>
        <w:rPr>
          <w:noProof/>
        </w:rPr>
        <mc:AlternateContent>
          <mc:Choice Requires="wps">
            <w:drawing>
              <wp:anchor distT="0" distB="0" distL="114300" distR="114300" simplePos="0" relativeHeight="251859968" behindDoc="0" locked="0" layoutInCell="1" allowOverlap="1" wp14:anchorId="02496FB6" wp14:editId="795A5536">
                <wp:simplePos x="0" y="0"/>
                <wp:positionH relativeFrom="column">
                  <wp:posOffset>395605</wp:posOffset>
                </wp:positionH>
                <wp:positionV relativeFrom="paragraph">
                  <wp:posOffset>1662430</wp:posOffset>
                </wp:positionV>
                <wp:extent cx="5053330" cy="266700"/>
                <wp:effectExtent l="0" t="0" r="1270" b="12700"/>
                <wp:wrapTopAndBottom/>
                <wp:docPr id="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51D09" w14:textId="77777777" w:rsidR="00D946F6" w:rsidRPr="00E16984" w:rsidRDefault="00D946F6" w:rsidP="0022386D">
                            <w:pPr>
                              <w:pStyle w:val="Caption"/>
                              <w:jc w:val="center"/>
                              <w:rPr>
                                <w:noProof/>
                                <w:lang w:eastAsia="zh-TW"/>
                              </w:rPr>
                            </w:pPr>
                            <w:bookmarkStart w:id="176" w:name="_Ref320542767"/>
                            <w:r>
                              <w:t xml:space="preserve">Figure </w:t>
                            </w:r>
                            <w:r w:rsidR="00806B96">
                              <w:fldChar w:fldCharType="begin"/>
                            </w:r>
                            <w:r w:rsidR="00806B96">
                              <w:instrText xml:space="preserve"> SEQ Figure \* ARABIC </w:instrText>
                            </w:r>
                            <w:r w:rsidR="00806B96">
                              <w:fldChar w:fldCharType="separate"/>
                            </w:r>
                            <w:r w:rsidR="00C51B16">
                              <w:rPr>
                                <w:noProof/>
                              </w:rPr>
                              <w:t>25</w:t>
                            </w:r>
                            <w:r w:rsidR="00806B96">
                              <w:rPr>
                                <w:noProof/>
                              </w:rPr>
                              <w:fldChar w:fldCharType="end"/>
                            </w:r>
                            <w:bookmarkEnd w:id="176"/>
                            <w:r>
                              <w:t>. Use of qualifiers.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83" type="#_x0000_t202" style="position:absolute;margin-left:31.15pt;margin-top:130.9pt;width:397.9pt;height:2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" stroked="f">
                <v:textbox style="mso-fit-shape-to-text:t" inset="0,0,0,0">
                  <w:txbxContent>
                    <w:p w14:paraId="47751D09" w14:textId="77777777" w:rsidR="00D946F6" w:rsidRPr="00E16984" w:rsidRDefault="00D946F6" w:rsidP="0022386D">
                      <w:pPr>
                        <w:pStyle w:val="Caption"/>
                        <w:jc w:val="center"/>
                        <w:rPr>
                          <w:noProof/>
                          <w:lang w:eastAsia="zh-TW"/>
                        </w:rPr>
                      </w:pPr>
                      <w:bookmarkStart w:id="177" w:name="_Ref320542767"/>
                      <w:r>
                        <w:t xml:space="preserve">Figure </w:t>
                      </w:r>
                      <w:r w:rsidR="00806B96">
                        <w:fldChar w:fldCharType="begin"/>
                      </w:r>
                      <w:r w:rsidR="00806B96">
                        <w:instrText xml:space="preserve"> SEQ Figure \* ARABIC </w:instrText>
                      </w:r>
                      <w:r w:rsidR="00806B96">
                        <w:fldChar w:fldCharType="separate"/>
                      </w:r>
                      <w:r w:rsidR="00C51B16">
                        <w:rPr>
                          <w:noProof/>
                        </w:rPr>
                        <w:t>25</w:t>
                      </w:r>
                      <w:r w:rsidR="00806B96">
                        <w:rPr>
                          <w:noProof/>
                        </w:rPr>
                        <w:fldChar w:fldCharType="end"/>
                      </w:r>
                      <w:bookmarkEnd w:id="177"/>
                      <w:r>
                        <w:t>. Use of qualifiers.</w:t>
                      </w:r>
                    </w:p>
                  </w:txbxContent>
                </v:textbox>
                <w10:wrap type="topAndBottom"/>
              </v:shape>
            </w:pict>
          </mc:Fallback>
        </mc:AlternateContent>
      </w:r>
    </w:p>
    <w:p w14:paraId="52EAFBE7" w14:textId="7E329E89" w:rsidR="00AB65AA" w:rsidRDefault="00806B96" w:rsidP="004F67B6">
      <w:r>
        <w:rPr>
          <w:noProof/>
        </w:rPr>
        <mc:AlternateContent>
          <mc:Choice Requires="wps">
            <w:drawing>
              <wp:anchor distT="0" distB="0" distL="114300" distR="114300" simplePos="0" relativeHeight="251858944" behindDoc="0" locked="0" layoutInCell="1" allowOverlap="1" wp14:anchorId="564F3ECE" wp14:editId="0CE311E8">
                <wp:simplePos x="0" y="0"/>
                <wp:positionH relativeFrom="column">
                  <wp:posOffset>411480</wp:posOffset>
                </wp:positionH>
                <wp:positionV relativeFrom="paragraph">
                  <wp:posOffset>240665</wp:posOffset>
                </wp:positionV>
                <wp:extent cx="5053330" cy="1007110"/>
                <wp:effectExtent l="0" t="0" r="26670" b="34925"/>
                <wp:wrapTopAndBottom/>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1007110"/>
                        </a:xfrm>
                        <a:prstGeom prst="rect">
                          <a:avLst/>
                        </a:prstGeom>
                        <a:solidFill>
                          <a:srgbClr val="FFFFFF"/>
                        </a:solidFill>
                        <a:ln w="9525">
                          <a:solidFill>
                            <a:srgbClr val="000000"/>
                          </a:solidFill>
                          <a:miter lim="800000"/>
                          <a:headEnd/>
                          <a:tailEnd/>
                        </a:ln>
                      </wps:spPr>
                      <wps:txbx>
                        <w:txbxContent>
                          <w:p w14:paraId="3D484571"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model HeartRateMeas is statement {</w:t>
                            </w:r>
                          </w:p>
                          <w:p w14:paraId="189CD732"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code(HeartRate_KEY_ECID);</w:t>
                            </w:r>
                          </w:p>
                          <w:p w14:paraId="53F85628"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PQ;</w:t>
                            </w:r>
                          </w:p>
                          <w:p w14:paraId="790E10D3"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MethodDevice methodDevice card(0..1);</w:t>
                            </w:r>
                          </w:p>
                          <w:p w14:paraId="2BA855C1"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BodyLocation bodyLocation card(0..1);</w:t>
                            </w:r>
                          </w:p>
                          <w:p w14:paraId="73EEA48D"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252BB474"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84" type="#_x0000_t202" style="position:absolute;margin-left:32.4pt;margin-top:18.95pt;width:397.9pt;height:79.3pt;z-index:251858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">
                <v:textbox style="mso-fit-shape-to-text:t">
                  <w:txbxContent>
                    <w:p w14:paraId="3D484571"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model HeartRateMeas is statement {</w:t>
                      </w:r>
                    </w:p>
                    <w:p w14:paraId="189CD732"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code(HeartRate_KEY_ECID);</w:t>
                      </w:r>
                    </w:p>
                    <w:p w14:paraId="53F85628"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data PQ;</w:t>
                      </w:r>
                    </w:p>
                    <w:p w14:paraId="790E10D3"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MethodDevice methodDevice card(0..1);</w:t>
                      </w:r>
                    </w:p>
                    <w:p w14:paraId="2BA855C1"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qualifier BodyLocation bodyLocation card(0..1);</w:t>
                      </w:r>
                    </w:p>
                    <w:p w14:paraId="73EEA48D"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252BB474" w14:textId="77777777" w:rsidR="00D946F6" w:rsidRPr="000F10EB" w:rsidRDefault="00D946F6" w:rsidP="00813E20">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v:textbox>
                <w10:wrap type="topAndBottom"/>
              </v:shape>
            </w:pict>
          </mc:Fallback>
        </mc:AlternateContent>
      </w:r>
      <w:r w:rsidR="00AB65AA">
        <w:t xml:space="preserve">For a discussion of large value sets used in component models see </w:t>
      </w:r>
      <w:r w:rsidR="00224B57">
        <w:t>the “</w:t>
      </w:r>
      <w:r w:rsidR="00B317E5">
        <w:fldChar w:fldCharType="begin"/>
      </w:r>
      <w:r w:rsidR="00224B57">
        <w:instrText xml:space="preserve"> REF _Ref321152818 \h </w:instrText>
      </w:r>
      <w:r w:rsidR="00B317E5">
        <w:fldChar w:fldCharType="separate"/>
      </w:r>
      <w:r w:rsidR="00224B57">
        <w:t>Large Value Sets in Component Models</w:t>
      </w:r>
      <w:r w:rsidR="00B317E5">
        <w:fldChar w:fldCharType="end"/>
      </w:r>
      <w:r w:rsidR="00224B57">
        <w:t>” section.</w:t>
      </w:r>
    </w:p>
    <w:p w14:paraId="1BCEA184" w14:textId="77777777" w:rsidR="0075437F" w:rsidRDefault="0075437F" w:rsidP="0075437F"/>
    <w:p w14:paraId="6116FB33" w14:textId="77777777" w:rsidR="00E772D1" w:rsidRDefault="00E772D1" w:rsidP="00E772D1">
      <w:pPr>
        <w:spacing w:after="0" w:line="240" w:lineRule="auto"/>
        <w:rPr>
          <w:rFonts w:eastAsia="Times New Roman" w:cs="Times New Roman"/>
          <w:color w:val="000000"/>
        </w:rPr>
      </w:pPr>
    </w:p>
    <w:p w14:paraId="49AFC0D9" w14:textId="77777777" w:rsidR="00E772D1" w:rsidRDefault="00E772D1" w:rsidP="00591DD2">
      <w:pPr>
        <w:pStyle w:val="Heading3"/>
      </w:pPr>
      <w:bookmarkStart w:id="178" w:name="_Ref332356779"/>
      <w:bookmarkStart w:id="179" w:name="_Toc333001806"/>
      <w:r>
        <w:t>Components Used as Items</w:t>
      </w:r>
      <w:bookmarkEnd w:id="178"/>
      <w:bookmarkEnd w:id="179"/>
    </w:p>
    <w:p w14:paraId="76861F31" w14:textId="77777777" w:rsidR="00E772D1" w:rsidRDefault="00E772D1" w:rsidP="00E772D1">
      <w:pPr>
        <w:spacing w:line="240" w:lineRule="auto"/>
      </w:pPr>
      <w:r>
        <w:t>A component used as an item contributes to the value of the model.  For example, in</w:t>
      </w:r>
      <w:r w:rsidR="00224B57">
        <w:t xml:space="preserve"> </w:t>
      </w:r>
      <w:r w:rsidR="00B317E5">
        <w:fldChar w:fldCharType="begin"/>
      </w:r>
      <w:r w:rsidR="00224B57">
        <w:instrText xml:space="preserve"> REF _Ref334104561 \h </w:instrText>
      </w:r>
      <w:r w:rsidR="00B317E5">
        <w:fldChar w:fldCharType="separate"/>
      </w:r>
      <w:r w:rsidR="00224B57">
        <w:t xml:space="preserve">Figure </w:t>
      </w:r>
      <w:r w:rsidR="00224B57">
        <w:rPr>
          <w:noProof/>
        </w:rPr>
        <w:t>26</w:t>
      </w:r>
      <w:r w:rsidR="00B317E5">
        <w:fldChar w:fldCharType="end"/>
      </w:r>
      <w:r w:rsidR="00224B57">
        <w:t>,</w:t>
      </w:r>
      <w:r>
        <w:t xml:space="preserve"> AllergyIntolerance is a compound statement</w:t>
      </w:r>
      <w:r>
        <w:rPr>
          <w:rStyle w:val="FootnoteReference"/>
        </w:rPr>
        <w:footnoteReference w:id="64"/>
      </w:r>
      <w:r>
        <w:t xml:space="preserve"> whose “value” is composed of the items Substance, SubstanceCategory, ReactionToSubstance, and Ingredient.  None of the items stands on its own – collectively they constitute the Allergy/Intolerance.  Consequently, each is defined (in its separate definition) as a “component”.</w:t>
      </w:r>
    </w:p>
    <w:p w14:paraId="12679D41" w14:textId="2BE67A21" w:rsidR="00E772D1" w:rsidRDefault="00806B96" w:rsidP="00E772D1">
      <w:pPr>
        <w:spacing w:line="240" w:lineRule="auto"/>
      </w:pPr>
      <w:r>
        <w:rPr>
          <w:noProof/>
        </w:rPr>
        <w:lastRenderedPageBreak/>
        <mc:AlternateContent>
          <mc:Choice Requires="wps">
            <w:drawing>
              <wp:anchor distT="0" distB="274320" distL="114300" distR="114300" simplePos="0" relativeHeight="251862016" behindDoc="0" locked="0" layoutInCell="1" allowOverlap="1" wp14:anchorId="39294CB1" wp14:editId="1CB376EF">
                <wp:simplePos x="0" y="0"/>
                <wp:positionH relativeFrom="column">
                  <wp:posOffset>279400</wp:posOffset>
                </wp:positionH>
                <wp:positionV relativeFrom="paragraph">
                  <wp:posOffset>2393315</wp:posOffset>
                </wp:positionV>
                <wp:extent cx="5091430" cy="266700"/>
                <wp:effectExtent l="0" t="0" r="0" b="12700"/>
                <wp:wrapTopAndBottom/>
                <wp:docPr id="24"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14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CD79F" w14:textId="77777777" w:rsidR="00D946F6" w:rsidRPr="007B19F1" w:rsidRDefault="00D946F6" w:rsidP="003F0D05">
                            <w:pPr>
                              <w:pStyle w:val="Caption"/>
                              <w:jc w:val="center"/>
                              <w:rPr>
                                <w:noProof/>
                                <w:lang w:eastAsia="zh-TW"/>
                              </w:rPr>
                            </w:pPr>
                            <w:bookmarkStart w:id="180" w:name="_Ref334104561"/>
                            <w:r>
                              <w:t xml:space="preserve">Figure </w:t>
                            </w:r>
                            <w:r w:rsidR="00806B96">
                              <w:fldChar w:fldCharType="begin"/>
                            </w:r>
                            <w:r w:rsidR="00806B96">
                              <w:instrText xml:space="preserve"> SEQ Figure \* ARABIC </w:instrText>
                            </w:r>
                            <w:r w:rsidR="00806B96">
                              <w:fldChar w:fldCharType="separate"/>
                            </w:r>
                            <w:r w:rsidR="00224B57">
                              <w:rPr>
                                <w:noProof/>
                              </w:rPr>
                              <w:t>26</w:t>
                            </w:r>
                            <w:r w:rsidR="00806B96">
                              <w:rPr>
                                <w:noProof/>
                              </w:rPr>
                              <w:fldChar w:fldCharType="end"/>
                            </w:r>
                            <w:bookmarkEnd w:id="180"/>
                            <w:r>
                              <w:t>. Compound statements.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1" o:spid="_x0000_s1085" type="#_x0000_t202" style="position:absolute;margin-left:22pt;margin-top:188.45pt;width:400.9pt;height:21pt;z-index:251862016;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" stroked="f">
                <v:textbox style="mso-fit-shape-to-text:t" inset="0,0,0,0">
                  <w:txbxContent>
                    <w:p w14:paraId="2DDCD79F" w14:textId="77777777" w:rsidR="00D946F6" w:rsidRPr="007B19F1" w:rsidRDefault="00D946F6" w:rsidP="003F0D05">
                      <w:pPr>
                        <w:pStyle w:val="Caption"/>
                        <w:jc w:val="center"/>
                        <w:rPr>
                          <w:noProof/>
                          <w:lang w:eastAsia="zh-TW"/>
                        </w:rPr>
                      </w:pPr>
                      <w:bookmarkStart w:id="181" w:name="_Ref334104561"/>
                      <w:r>
                        <w:t xml:space="preserve">Figure </w:t>
                      </w:r>
                      <w:r w:rsidR="00806B96">
                        <w:fldChar w:fldCharType="begin"/>
                      </w:r>
                      <w:r w:rsidR="00806B96">
                        <w:instrText xml:space="preserve"> SEQ Figure \* ARABIC </w:instrText>
                      </w:r>
                      <w:r w:rsidR="00806B96">
                        <w:fldChar w:fldCharType="separate"/>
                      </w:r>
                      <w:r w:rsidR="00224B57">
                        <w:rPr>
                          <w:noProof/>
                        </w:rPr>
                        <w:t>26</w:t>
                      </w:r>
                      <w:r w:rsidR="00806B96">
                        <w:rPr>
                          <w:noProof/>
                        </w:rPr>
                        <w:fldChar w:fldCharType="end"/>
                      </w:r>
                      <w:bookmarkEnd w:id="181"/>
                      <w:r>
                        <w:t>. Compound statements.</w:t>
                      </w: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006FE358" wp14:editId="49DD6965">
                <wp:simplePos x="0" y="0"/>
                <wp:positionH relativeFrom="column">
                  <wp:posOffset>273685</wp:posOffset>
                </wp:positionH>
                <wp:positionV relativeFrom="paragraph">
                  <wp:posOffset>28575</wp:posOffset>
                </wp:positionV>
                <wp:extent cx="5091430" cy="2301875"/>
                <wp:effectExtent l="0" t="0" r="13970" b="35560"/>
                <wp:wrapTopAndBottom/>
                <wp:docPr id="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1430" cy="2301875"/>
                        </a:xfrm>
                        <a:prstGeom prst="rect">
                          <a:avLst/>
                        </a:prstGeom>
                        <a:solidFill>
                          <a:srgbClr val="FFFFFF"/>
                        </a:solidFill>
                        <a:ln w="9525">
                          <a:solidFill>
                            <a:srgbClr val="000000"/>
                          </a:solidFill>
                          <a:miter lim="800000"/>
                          <a:headEnd/>
                          <a:tailEnd/>
                        </a:ln>
                      </wps:spPr>
                      <wps:txbx>
                        <w:txbxContent>
                          <w:p w14:paraId="5B8FF84B"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model AllergyIntolerance extends PrescribingGuidance {</w:t>
                            </w:r>
                          </w:p>
                          <w:p w14:paraId="3D353FDF"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code(AllergyIntolerance_KEY_ECID);</w:t>
                            </w:r>
                          </w:p>
                          <w:p w14:paraId="3EE013B2"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Substance substance card(1);</w:t>
                            </w:r>
                          </w:p>
                          <w:p w14:paraId="35606AA8"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SubstanceCategory substanceCategory card(1);</w:t>
                            </w:r>
                          </w:p>
                          <w:p w14:paraId="4EE88473"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ReactionToSubstance reactionToSubstance card(0-M);</w:t>
                            </w:r>
                          </w:p>
                          <w:p w14:paraId="492E0C50"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Ingredient ingredient card(0-M);</w:t>
                            </w:r>
                          </w:p>
                          <w:p w14:paraId="069B3F6B"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0CDCA3FF"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078C22FD" w14:textId="77777777" w:rsidR="00D946F6" w:rsidRPr="000F10EB" w:rsidRDefault="00D946F6" w:rsidP="00E772D1">
                            <w:pPr>
                              <w:spacing w:after="0" w:line="240" w:lineRule="auto"/>
                              <w:rPr>
                                <w:rFonts w:ascii="Courier New" w:hAnsi="Courier New" w:cs="Courier New"/>
                                <w:sz w:val="18"/>
                                <w:szCs w:val="18"/>
                              </w:rPr>
                            </w:pPr>
                          </w:p>
                          <w:p w14:paraId="262703FA"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model Strength is component {</w:t>
                            </w:r>
                          </w:p>
                          <w:p w14:paraId="41D04CE9"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code(Strength_KEY_ECID);</w:t>
                            </w:r>
                          </w:p>
                          <w:p w14:paraId="6F235E3C"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DiscreteStrength discreteStrength card(0..1);</w:t>
                            </w:r>
                          </w:p>
                          <w:p w14:paraId="3AE30A99"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DiscreteVolume discreteVolume card(0..1);</w:t>
                            </w:r>
                          </w:p>
                          <w:p w14:paraId="331A7184"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AlternateDiscreteStrength alternateDiscreteStrength card(0..1);</w:t>
                            </w:r>
                          </w:p>
                          <w:p w14:paraId="188197F1"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DiscreteTime discreteTime card(0..1);</w:t>
                            </w:r>
                          </w:p>
                          <w:p w14:paraId="3EAEBADD"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AggregateStrength aggregateStrength card(0..1);</w:t>
                            </w:r>
                          </w:p>
                          <w:p w14:paraId="5043809C"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1" o:spid="_x0000_s1086" type="#_x0000_t202" style="position:absolute;margin-left:21.55pt;margin-top:2.25pt;width:400.9pt;height:181.2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">
                <v:textbox style="mso-fit-shape-to-text:t">
                  <w:txbxContent>
                    <w:p w14:paraId="5B8FF84B"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model AllergyIntolerance extends PrescribingGuidance {</w:t>
                      </w:r>
                    </w:p>
                    <w:p w14:paraId="3D353FDF"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code(AllergyIntolerance_KEY_ECID);</w:t>
                      </w:r>
                    </w:p>
                    <w:p w14:paraId="3EE013B2"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Substance substance card(1);</w:t>
                      </w:r>
                    </w:p>
                    <w:p w14:paraId="35606AA8"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SubstanceCategory substanceCategory card(1);</w:t>
                      </w:r>
                    </w:p>
                    <w:p w14:paraId="4EE88473"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ReactionToSubstance reactionToSubstance card(0-M);</w:t>
                      </w:r>
                    </w:p>
                    <w:p w14:paraId="492E0C50"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Ingredient ingredient card(0-M);</w:t>
                      </w:r>
                    </w:p>
                    <w:p w14:paraId="069B3F6B"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 . .</w:t>
                      </w:r>
                    </w:p>
                    <w:p w14:paraId="0CDCA3FF"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w:t>
                      </w:r>
                    </w:p>
                    <w:p w14:paraId="078C22FD" w14:textId="77777777" w:rsidR="00D946F6" w:rsidRPr="000F10EB" w:rsidRDefault="00D946F6" w:rsidP="00E772D1">
                      <w:pPr>
                        <w:spacing w:after="0" w:line="240" w:lineRule="auto"/>
                        <w:rPr>
                          <w:rFonts w:ascii="Courier New" w:hAnsi="Courier New" w:cs="Courier New"/>
                          <w:sz w:val="18"/>
                          <w:szCs w:val="18"/>
                        </w:rPr>
                      </w:pPr>
                    </w:p>
                    <w:p w14:paraId="262703FA"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model Strength is component {</w:t>
                      </w:r>
                    </w:p>
                    <w:p w14:paraId="41D04CE9"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key code(Strength_KEY_ECID);</w:t>
                      </w:r>
                    </w:p>
                    <w:p w14:paraId="6F235E3C"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DiscreteStrength discreteStrength card(0..1);</w:t>
                      </w:r>
                    </w:p>
                    <w:p w14:paraId="3AE30A99"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DiscreteVolume discreteVolume card(0..1);</w:t>
                      </w:r>
                    </w:p>
                    <w:p w14:paraId="331A7184"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AlternateDiscreteStrength alternateDiscreteStrength card(0..1);</w:t>
                      </w:r>
                    </w:p>
                    <w:p w14:paraId="188197F1"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DiscreteTime discreteTime card(0..1);</w:t>
                      </w:r>
                    </w:p>
                    <w:p w14:paraId="3EAEBADD"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 xml:space="preserve">  item AggregateStrength aggregateStrength card(0..1);</w:t>
                      </w:r>
                    </w:p>
                    <w:p w14:paraId="5043809C" w14:textId="77777777" w:rsidR="00D946F6" w:rsidRPr="000F10EB" w:rsidRDefault="00D946F6" w:rsidP="00E772D1">
                      <w:pPr>
                        <w:spacing w:after="0" w:line="240" w:lineRule="auto"/>
                        <w:rPr>
                          <w:rFonts w:ascii="Courier New" w:hAnsi="Courier New" w:cs="Courier New"/>
                          <w:sz w:val="18"/>
                          <w:szCs w:val="18"/>
                        </w:rPr>
                      </w:pPr>
                      <w:r w:rsidRPr="000F10EB">
                        <w:rPr>
                          <w:rFonts w:ascii="Courier New" w:hAnsi="Courier New" w:cs="Courier New"/>
                          <w:sz w:val="18"/>
                          <w:szCs w:val="18"/>
                        </w:rPr>
                        <w:t>}</w:t>
                      </w:r>
                    </w:p>
                  </w:txbxContent>
                </v:textbox>
                <w10:wrap type="topAndBottom"/>
              </v:shape>
            </w:pict>
          </mc:Fallback>
        </mc:AlternateContent>
      </w:r>
      <w:r w:rsidR="00E772D1">
        <w:t>Similarly, Strength is an example of a compound component.  Strength itself does not stand on its own, but is used inside other CEMs (e.g., “activeIngredient”, which in turn is used inside other CEMs).  Its “value” is composed of the items DiscreteStrength, DiscreteVolume, AlternateDiscreteStrength, DiscreteTime, and AggregateStrength, each of which is defined as a component.</w:t>
      </w:r>
    </w:p>
    <w:p w14:paraId="2C08833B" w14:textId="77777777" w:rsidR="000D2082" w:rsidRPr="00C83F93" w:rsidRDefault="000D2082" w:rsidP="00591DD2">
      <w:pPr>
        <w:pStyle w:val="Heading3"/>
      </w:pPr>
      <w:bookmarkStart w:id="182" w:name="_Toc333001807"/>
      <w:bookmarkStart w:id="183" w:name="_Ref331588914"/>
      <w:bookmarkStart w:id="184" w:name="_Ref332356462"/>
      <w:r>
        <w:t>Guideline</w:t>
      </w:r>
      <w:bookmarkStart w:id="185" w:name="_Ref331594641"/>
      <w:r>
        <w:t xml:space="preserve">: Creating a New Component CEM </w:t>
      </w:r>
      <w:r w:rsidR="00E45F7A">
        <w:t>versus</w:t>
      </w:r>
      <w:r>
        <w:t xml:space="preserve"> Reusing an Existing CEM</w:t>
      </w:r>
      <w:bookmarkEnd w:id="182"/>
      <w:bookmarkEnd w:id="185"/>
    </w:p>
    <w:p w14:paraId="5D9F4640" w14:textId="77777777" w:rsidR="000D2082" w:rsidRDefault="00B56A99" w:rsidP="000D2082">
      <w:pPr>
        <w:spacing w:after="0" w:line="240" w:lineRule="auto"/>
        <w:rPr>
          <w:rFonts w:eastAsia="Times New Roman" w:cs="Times New Roman"/>
          <w:color w:val="000000"/>
        </w:rPr>
      </w:pPr>
      <w:r>
        <w:rPr>
          <w:rFonts w:eastAsia="Times New Roman" w:cs="Times New Roman"/>
          <w:color w:val="000000"/>
        </w:rPr>
        <w:t>At times, when confronted with the decision of whether to reuse an existing component CEM or create a new CEM, the efficiency of reuse competes with the objective of clear semantics.  The general guiding principl</w:t>
      </w:r>
      <w:r w:rsidR="000D2082">
        <w:rPr>
          <w:rFonts w:eastAsia="Times New Roman" w:cs="Times New Roman"/>
          <w:color w:val="000000"/>
        </w:rPr>
        <w:t>e is that a CEM represents a distinct semantic concept.  A new component model needs to be created if a new semantic concept needs to be represented.</w:t>
      </w:r>
    </w:p>
    <w:p w14:paraId="4256DA98" w14:textId="77777777" w:rsidR="000D2082" w:rsidRDefault="000D2082" w:rsidP="000D2082">
      <w:pPr>
        <w:spacing w:after="0" w:line="240" w:lineRule="auto"/>
        <w:rPr>
          <w:rFonts w:eastAsia="Times New Roman" w:cs="Times New Roman"/>
          <w:color w:val="000000"/>
        </w:rPr>
      </w:pPr>
    </w:p>
    <w:p w14:paraId="190CCECA" w14:textId="77777777" w:rsidR="000D2082" w:rsidRDefault="00B56A99" w:rsidP="000D2082">
      <w:pPr>
        <w:spacing w:after="0" w:line="240" w:lineRule="auto"/>
        <w:rPr>
          <w:rFonts w:eastAsia="Times New Roman" w:cs="Times New Roman"/>
          <w:color w:val="000000"/>
        </w:rPr>
      </w:pPr>
      <w:r>
        <w:rPr>
          <w:rFonts w:eastAsia="Times New Roman" w:cs="Times New Roman"/>
          <w:color w:val="000000"/>
        </w:rPr>
        <w:t>One should</w:t>
      </w:r>
      <w:r w:rsidR="000D2082" w:rsidRPr="00C16A4A">
        <w:rPr>
          <w:rFonts w:eastAsia="Times New Roman" w:cs="Times New Roman"/>
          <w:color w:val="000000"/>
        </w:rPr>
        <w:t xml:space="preserve"> </w:t>
      </w:r>
      <w:r w:rsidR="00224B57" w:rsidRPr="00224B57">
        <w:rPr>
          <w:rFonts w:eastAsia="Times New Roman" w:cs="Times New Roman"/>
          <w:i/>
          <w:color w:val="000000"/>
        </w:rPr>
        <w:t>not</w:t>
      </w:r>
      <w:r w:rsidR="00224B57" w:rsidRPr="00C16A4A">
        <w:rPr>
          <w:rFonts w:eastAsia="Times New Roman" w:cs="Times New Roman"/>
          <w:color w:val="000000"/>
        </w:rPr>
        <w:t xml:space="preserve"> </w:t>
      </w:r>
      <w:r w:rsidR="000D2082" w:rsidRPr="00C16A4A">
        <w:rPr>
          <w:rFonts w:eastAsia="Times New Roman" w:cs="Times New Roman"/>
          <w:color w:val="000000"/>
        </w:rPr>
        <w:t xml:space="preserve">create </w:t>
      </w:r>
      <w:r w:rsidR="000D2082">
        <w:rPr>
          <w:rFonts w:eastAsia="Times New Roman" w:cs="Times New Roman"/>
          <w:color w:val="000000"/>
        </w:rPr>
        <w:t>a new CEM</w:t>
      </w:r>
      <w:r w:rsidR="000D2082" w:rsidRPr="00C16A4A">
        <w:rPr>
          <w:rFonts w:eastAsia="Times New Roman" w:cs="Times New Roman"/>
          <w:color w:val="000000"/>
        </w:rPr>
        <w:t xml:space="preserve"> if </w:t>
      </w:r>
      <w:r>
        <w:rPr>
          <w:rFonts w:eastAsia="Times New Roman" w:cs="Times New Roman"/>
          <w:color w:val="000000"/>
        </w:rPr>
        <w:t xml:space="preserve">all that is needed is </w:t>
      </w:r>
      <w:r w:rsidR="000D2082" w:rsidRPr="00C16A4A">
        <w:rPr>
          <w:rFonts w:eastAsia="Times New Roman" w:cs="Times New Roman"/>
          <w:color w:val="000000"/>
        </w:rPr>
        <w:t>one of the following:</w:t>
      </w:r>
    </w:p>
    <w:p w14:paraId="1B65DF7F" w14:textId="77777777" w:rsidR="000D2082" w:rsidRPr="00C16A4A" w:rsidRDefault="000D2082" w:rsidP="000D2082">
      <w:pPr>
        <w:spacing w:after="0" w:line="240" w:lineRule="auto"/>
        <w:rPr>
          <w:rFonts w:eastAsia="Times New Roman" w:cs="Times New Roman"/>
          <w:color w:val="000000"/>
        </w:rPr>
      </w:pPr>
    </w:p>
    <w:p w14:paraId="2E3BC2E3" w14:textId="77777777" w:rsidR="000D2082" w:rsidRPr="00C16A4A" w:rsidRDefault="00B56A99" w:rsidP="000D2082">
      <w:pPr>
        <w:numPr>
          <w:ilvl w:val="0"/>
          <w:numId w:val="1"/>
        </w:numPr>
        <w:spacing w:after="0" w:line="240" w:lineRule="auto"/>
        <w:rPr>
          <w:rFonts w:eastAsia="Times New Roman" w:cs="Times New Roman"/>
          <w:color w:val="000000"/>
        </w:rPr>
      </w:pPr>
      <w:r>
        <w:rPr>
          <w:rFonts w:eastAsia="Times New Roman" w:cs="Times New Roman"/>
          <w:color w:val="000000"/>
        </w:rPr>
        <w:t>Constraint</w:t>
      </w:r>
      <w:r w:rsidR="000D2082" w:rsidRPr="00C16A4A">
        <w:rPr>
          <w:rFonts w:eastAsia="Times New Roman" w:cs="Times New Roman"/>
          <w:color w:val="000000"/>
        </w:rPr>
        <w:t xml:space="preserve"> (sub</w:t>
      </w:r>
      <w:r w:rsidR="00E45F7A">
        <w:rPr>
          <w:rFonts w:eastAsia="Times New Roman" w:cs="Times New Roman"/>
          <w:color w:val="000000"/>
        </w:rPr>
        <w:t>-</w:t>
      </w:r>
      <w:r w:rsidR="000D2082" w:rsidRPr="00C16A4A">
        <w:rPr>
          <w:rFonts w:eastAsia="Times New Roman" w:cs="Times New Roman"/>
          <w:color w:val="000000"/>
        </w:rPr>
        <w:t xml:space="preserve">setting) </w:t>
      </w:r>
      <w:r>
        <w:rPr>
          <w:rFonts w:eastAsia="Times New Roman" w:cs="Times New Roman"/>
          <w:color w:val="000000"/>
        </w:rPr>
        <w:t xml:space="preserve">of </w:t>
      </w:r>
      <w:r w:rsidR="000D2082" w:rsidRPr="00C16A4A">
        <w:rPr>
          <w:rFonts w:eastAsia="Times New Roman" w:cs="Times New Roman"/>
          <w:color w:val="000000"/>
        </w:rPr>
        <w:t>the value set</w:t>
      </w:r>
      <w:r w:rsidR="000D2082">
        <w:rPr>
          <w:rFonts w:eastAsia="Times New Roman" w:cs="Times New Roman"/>
          <w:color w:val="000000"/>
        </w:rPr>
        <w:t xml:space="preserve"> of the CEM’s data</w:t>
      </w:r>
      <w:r w:rsidR="000D2082" w:rsidRPr="00C16A4A">
        <w:rPr>
          <w:rFonts w:eastAsia="Times New Roman" w:cs="Times New Roman"/>
          <w:color w:val="000000"/>
        </w:rPr>
        <w:t xml:space="preserve"> (e.g., BodyLocation’s data is </w:t>
      </w:r>
      <w:r w:rsidR="000D2082">
        <w:rPr>
          <w:rFonts w:eastAsia="Times New Roman" w:cs="Times New Roman"/>
          <w:color w:val="000000"/>
        </w:rPr>
        <w:t>further con</w:t>
      </w:r>
      <w:r w:rsidR="000D2082" w:rsidRPr="00C16A4A">
        <w:rPr>
          <w:rFonts w:eastAsia="Times New Roman" w:cs="Times New Roman"/>
          <w:color w:val="000000"/>
        </w:rPr>
        <w:t>st</w:t>
      </w:r>
      <w:r>
        <w:rPr>
          <w:rFonts w:eastAsia="Times New Roman" w:cs="Times New Roman"/>
          <w:color w:val="000000"/>
        </w:rPr>
        <w:t>rained when</w:t>
      </w:r>
      <w:r w:rsidR="000D2082" w:rsidRPr="00C16A4A">
        <w:rPr>
          <w:rFonts w:eastAsia="Times New Roman" w:cs="Times New Roman"/>
          <w:color w:val="000000"/>
        </w:rPr>
        <w:t xml:space="preserve"> used in Heart</w:t>
      </w:r>
      <w:r w:rsidR="000D2082">
        <w:rPr>
          <w:rFonts w:eastAsia="Times New Roman" w:cs="Times New Roman"/>
          <w:color w:val="000000"/>
        </w:rPr>
        <w:t>RateMeas</w:t>
      </w:r>
      <w:r w:rsidR="000D2082" w:rsidRPr="00C16A4A">
        <w:rPr>
          <w:rFonts w:eastAsia="Times New Roman" w:cs="Times New Roman"/>
          <w:color w:val="000000"/>
        </w:rPr>
        <w:t>)</w:t>
      </w:r>
      <w:r w:rsidR="000D2082">
        <w:rPr>
          <w:rFonts w:eastAsia="Times New Roman" w:cs="Times New Roman"/>
          <w:color w:val="000000"/>
        </w:rPr>
        <w:t>.</w:t>
      </w:r>
    </w:p>
    <w:p w14:paraId="45B03756" w14:textId="77777777" w:rsidR="000D2082" w:rsidRPr="00C16A4A" w:rsidRDefault="000D2082" w:rsidP="000D2082">
      <w:pPr>
        <w:numPr>
          <w:ilvl w:val="0"/>
          <w:numId w:val="1"/>
        </w:numPr>
        <w:spacing w:after="0" w:line="240" w:lineRule="auto"/>
        <w:rPr>
          <w:rFonts w:eastAsia="Times New Roman" w:cs="Times New Roman"/>
          <w:color w:val="000000"/>
        </w:rPr>
      </w:pPr>
      <w:r>
        <w:rPr>
          <w:rFonts w:eastAsia="Times New Roman" w:cs="Times New Roman"/>
          <w:color w:val="000000"/>
        </w:rPr>
        <w:t>Further c</w:t>
      </w:r>
      <w:r w:rsidRPr="00C16A4A">
        <w:rPr>
          <w:rFonts w:eastAsia="Times New Roman" w:cs="Times New Roman"/>
          <w:color w:val="000000"/>
        </w:rPr>
        <w:t>onstrai</w:t>
      </w:r>
      <w:r w:rsidR="00B56A99">
        <w:rPr>
          <w:rFonts w:eastAsia="Times New Roman" w:cs="Times New Roman"/>
          <w:color w:val="000000"/>
        </w:rPr>
        <w:t>nt of</w:t>
      </w:r>
      <w:r>
        <w:rPr>
          <w:rFonts w:eastAsia="Times New Roman" w:cs="Times New Roman"/>
          <w:color w:val="000000"/>
        </w:rPr>
        <w:t xml:space="preserve"> properties of the CEM’s data (e.g., when a component CEM is used within a statement,  ST</w:t>
      </w:r>
      <w:r w:rsidRPr="00C16A4A">
        <w:rPr>
          <w:rFonts w:eastAsia="Times New Roman" w:cs="Times New Roman"/>
          <w:color w:val="000000"/>
        </w:rPr>
        <w:t>.max</w:t>
      </w:r>
      <w:r>
        <w:rPr>
          <w:rFonts w:eastAsia="Times New Roman" w:cs="Times New Roman"/>
          <w:color w:val="000000"/>
        </w:rPr>
        <w:t xml:space="preserve"> is decreased, ST</w:t>
      </w:r>
      <w:r w:rsidRPr="00C16A4A">
        <w:rPr>
          <w:rFonts w:eastAsia="Times New Roman" w:cs="Times New Roman"/>
          <w:color w:val="000000"/>
        </w:rPr>
        <w:t>.min</w:t>
      </w:r>
      <w:r>
        <w:rPr>
          <w:rFonts w:eastAsia="Times New Roman" w:cs="Times New Roman"/>
          <w:color w:val="000000"/>
        </w:rPr>
        <w:t xml:space="preserve"> is increased, PQ</w:t>
      </w:r>
      <w:r w:rsidRPr="00C16A4A">
        <w:rPr>
          <w:rFonts w:eastAsia="Times New Roman" w:cs="Times New Roman"/>
          <w:color w:val="000000"/>
        </w:rPr>
        <w:t>.</w:t>
      </w:r>
      <w:r>
        <w:rPr>
          <w:rFonts w:eastAsia="Times New Roman" w:cs="Times New Roman"/>
          <w:color w:val="000000"/>
        </w:rPr>
        <w:t>value.</w:t>
      </w:r>
      <w:r w:rsidRPr="00C16A4A">
        <w:rPr>
          <w:rFonts w:eastAsia="Times New Roman" w:cs="Times New Roman"/>
          <w:color w:val="000000"/>
        </w:rPr>
        <w:t>max</w:t>
      </w:r>
      <w:r>
        <w:rPr>
          <w:rFonts w:eastAsia="Times New Roman" w:cs="Times New Roman"/>
          <w:color w:val="000000"/>
        </w:rPr>
        <w:t xml:space="preserve"> is decreased</w:t>
      </w:r>
      <w:r w:rsidRPr="00C16A4A">
        <w:rPr>
          <w:rFonts w:eastAsia="Times New Roman" w:cs="Times New Roman"/>
          <w:color w:val="000000"/>
        </w:rPr>
        <w:t>, etc</w:t>
      </w:r>
      <w:r>
        <w:rPr>
          <w:rFonts w:eastAsia="Times New Roman" w:cs="Times New Roman"/>
          <w:color w:val="000000"/>
        </w:rPr>
        <w:t>. beyond what is declared in the component CEM)</w:t>
      </w:r>
      <w:r w:rsidRPr="00C16A4A">
        <w:rPr>
          <w:rFonts w:eastAsia="Times New Roman" w:cs="Times New Roman"/>
          <w:color w:val="000000"/>
        </w:rPr>
        <w:t xml:space="preserve"> </w:t>
      </w:r>
      <w:r>
        <w:rPr>
          <w:rFonts w:eastAsia="Times New Roman" w:cs="Times New Roman"/>
          <w:color w:val="000000"/>
        </w:rPr>
        <w:t>.</w:t>
      </w:r>
    </w:p>
    <w:p w14:paraId="1447B2EA" w14:textId="77777777" w:rsidR="000D2082" w:rsidRDefault="00B56A99" w:rsidP="000D2082">
      <w:pPr>
        <w:numPr>
          <w:ilvl w:val="0"/>
          <w:numId w:val="1"/>
        </w:numPr>
        <w:spacing w:after="0" w:line="240" w:lineRule="auto"/>
        <w:rPr>
          <w:rFonts w:eastAsia="Times New Roman" w:cs="Times New Roman"/>
          <w:color w:val="000000"/>
        </w:rPr>
      </w:pPr>
      <w:r>
        <w:rPr>
          <w:rFonts w:eastAsia="Times New Roman" w:cs="Times New Roman"/>
          <w:color w:val="000000"/>
        </w:rPr>
        <w:t>Constraint of</w:t>
      </w:r>
      <w:r w:rsidR="000D2082" w:rsidRPr="002344F1">
        <w:rPr>
          <w:rFonts w:eastAsia="Times New Roman" w:cs="Times New Roman"/>
          <w:color w:val="000000"/>
        </w:rPr>
        <w:t xml:space="preserve"> one of the above (a value set or property) at any level within a</w:t>
      </w:r>
      <w:r>
        <w:rPr>
          <w:rFonts w:eastAsia="Times New Roman" w:cs="Times New Roman"/>
          <w:color w:val="000000"/>
        </w:rPr>
        <w:t xml:space="preserve"> component CEM, for example, when </w:t>
      </w:r>
      <w:r w:rsidR="000D2082" w:rsidRPr="002344F1">
        <w:rPr>
          <w:rFonts w:eastAsia="Times New Roman" w:cs="Times New Roman"/>
          <w:color w:val="000000"/>
        </w:rPr>
        <w:t xml:space="preserve">a component CEM </w:t>
      </w:r>
      <w:r>
        <w:rPr>
          <w:rFonts w:eastAsia="Times New Roman" w:cs="Times New Roman"/>
          <w:color w:val="000000"/>
        </w:rPr>
        <w:t xml:space="preserve">is used </w:t>
      </w:r>
      <w:r w:rsidR="000D2082" w:rsidRPr="002344F1">
        <w:rPr>
          <w:rFonts w:eastAsia="Times New Roman" w:cs="Times New Roman"/>
          <w:color w:val="000000"/>
        </w:rPr>
        <w:t xml:space="preserve">within a statement </w:t>
      </w:r>
      <w:r>
        <w:rPr>
          <w:rFonts w:eastAsia="Times New Roman" w:cs="Times New Roman"/>
          <w:color w:val="000000"/>
        </w:rPr>
        <w:t xml:space="preserve">and the data of a qualifier within a </w:t>
      </w:r>
      <w:r w:rsidR="000D2082" w:rsidRPr="002344F1">
        <w:rPr>
          <w:rFonts w:eastAsia="Times New Roman" w:cs="Times New Roman"/>
          <w:color w:val="000000"/>
        </w:rPr>
        <w:t>qualifier within the component CEM</w:t>
      </w:r>
      <w:r>
        <w:rPr>
          <w:rFonts w:eastAsia="Times New Roman" w:cs="Times New Roman"/>
          <w:color w:val="000000"/>
        </w:rPr>
        <w:t xml:space="preserve"> needs to be constrained</w:t>
      </w:r>
      <w:r w:rsidR="000D2082" w:rsidRPr="002344F1">
        <w:rPr>
          <w:rFonts w:eastAsia="Times New Roman" w:cs="Times New Roman"/>
          <w:color w:val="000000"/>
        </w:rPr>
        <w:t>.</w:t>
      </w:r>
    </w:p>
    <w:p w14:paraId="1DA7783A" w14:textId="77777777" w:rsidR="000D2082" w:rsidRDefault="000D2082" w:rsidP="000D2082">
      <w:pPr>
        <w:spacing w:after="0" w:line="240" w:lineRule="auto"/>
        <w:rPr>
          <w:rFonts w:eastAsia="Times New Roman" w:cs="Times New Roman"/>
          <w:color w:val="000000"/>
        </w:rPr>
      </w:pPr>
      <w:r w:rsidRPr="002344F1">
        <w:rPr>
          <w:rFonts w:eastAsia="Times New Roman" w:cs="Times New Roman"/>
          <w:color w:val="000000"/>
        </w:rPr>
        <w:t xml:space="preserve"> </w:t>
      </w:r>
    </w:p>
    <w:p w14:paraId="3CBC0BE8" w14:textId="77777777" w:rsidR="000D2082" w:rsidRDefault="000D2082" w:rsidP="000D2082">
      <w:pPr>
        <w:spacing w:after="0" w:line="240" w:lineRule="auto"/>
        <w:rPr>
          <w:rFonts w:eastAsia="Times New Roman" w:cs="Times New Roman"/>
          <w:color w:val="000000"/>
        </w:rPr>
      </w:pPr>
      <w:r>
        <w:rPr>
          <w:rFonts w:eastAsia="Times New Roman" w:cs="Times New Roman"/>
          <w:color w:val="000000"/>
        </w:rPr>
        <w:t>The rationale for not creating a new model in these situations is that constraining of the various properties of the model do not change the “meaning” represented by the model.</w:t>
      </w:r>
    </w:p>
    <w:p w14:paraId="15219E06" w14:textId="77777777" w:rsidR="00B56A99" w:rsidRDefault="00B56A99" w:rsidP="000D2082">
      <w:pPr>
        <w:spacing w:after="0" w:line="240" w:lineRule="auto"/>
        <w:rPr>
          <w:rFonts w:eastAsia="Times New Roman" w:cs="Times New Roman"/>
          <w:color w:val="000000"/>
        </w:rPr>
      </w:pPr>
    </w:p>
    <w:p w14:paraId="45B7FE62" w14:textId="77777777" w:rsidR="00B56A99" w:rsidRDefault="00A973E0" w:rsidP="000D2082">
      <w:pPr>
        <w:spacing w:after="0" w:line="240" w:lineRule="auto"/>
        <w:rPr>
          <w:rFonts w:eastAsia="Times New Roman" w:cs="Times New Roman"/>
          <w:color w:val="000000"/>
        </w:rPr>
      </w:pPr>
      <w:r>
        <w:rPr>
          <w:rFonts w:eastAsia="Times New Roman" w:cs="Times New Roman"/>
          <w:color w:val="000000"/>
        </w:rPr>
        <w:t>W</w:t>
      </w:r>
      <w:r w:rsidR="00B56A99">
        <w:rPr>
          <w:rFonts w:eastAsia="Times New Roman" w:cs="Times New Roman"/>
          <w:color w:val="000000"/>
        </w:rPr>
        <w:t xml:space="preserve">hen the semantics of a </w:t>
      </w:r>
      <w:r>
        <w:rPr>
          <w:rFonts w:eastAsia="Times New Roman" w:cs="Times New Roman"/>
          <w:color w:val="000000"/>
        </w:rPr>
        <w:t xml:space="preserve">component </w:t>
      </w:r>
      <w:r w:rsidR="00B56A99">
        <w:rPr>
          <w:rFonts w:eastAsia="Times New Roman" w:cs="Times New Roman"/>
          <w:color w:val="000000"/>
        </w:rPr>
        <w:t xml:space="preserve">model is common and uniform across </w:t>
      </w:r>
      <w:r>
        <w:rPr>
          <w:rFonts w:eastAsia="Times New Roman" w:cs="Times New Roman"/>
          <w:color w:val="000000"/>
        </w:rPr>
        <w:t xml:space="preserve">its use in </w:t>
      </w:r>
      <w:r w:rsidR="00B56A99">
        <w:rPr>
          <w:rFonts w:eastAsia="Times New Roman" w:cs="Times New Roman"/>
          <w:color w:val="000000"/>
        </w:rPr>
        <w:t>multiple models</w:t>
      </w:r>
      <w:r>
        <w:rPr>
          <w:rFonts w:eastAsia="Times New Roman" w:cs="Times New Roman"/>
          <w:color w:val="000000"/>
        </w:rPr>
        <w:t>, it allows software to leverage this fact and provide access to the component regardless of the model.  For example, if a “status” component is present in both order models and result/fulfillment models, software can access that component by name for both types of models.  If the modeler added a new component (“resultStatus”) to the Result model, instead of reusing the existing “status” model that the Order model used, this polymorphism would not be possible.</w:t>
      </w:r>
    </w:p>
    <w:p w14:paraId="3EA6C3E7" w14:textId="77777777" w:rsidR="000D2082" w:rsidRPr="00C16A4A" w:rsidRDefault="000D2082" w:rsidP="000D2082">
      <w:pPr>
        <w:spacing w:after="0" w:line="240" w:lineRule="auto"/>
        <w:rPr>
          <w:rFonts w:eastAsia="Times New Roman" w:cs="Times New Roman"/>
          <w:color w:val="000000"/>
        </w:rPr>
      </w:pPr>
    </w:p>
    <w:p w14:paraId="1EB647A4" w14:textId="77777777" w:rsidR="000D2082" w:rsidRDefault="000D2082" w:rsidP="000D2082">
      <w:pPr>
        <w:spacing w:after="0" w:line="240" w:lineRule="auto"/>
        <w:rPr>
          <w:rFonts w:eastAsia="Times New Roman" w:cs="Times New Roman"/>
          <w:color w:val="000000"/>
        </w:rPr>
      </w:pPr>
      <w:r>
        <w:rPr>
          <w:rFonts w:eastAsia="Times New Roman" w:cs="Times New Roman"/>
          <w:color w:val="000000"/>
        </w:rPr>
        <w:t xml:space="preserve">On the other hand, you </w:t>
      </w:r>
      <w:r w:rsidR="00B45463" w:rsidRPr="00224B57">
        <w:rPr>
          <w:rFonts w:eastAsia="Times New Roman" w:cs="Times New Roman"/>
          <w:i/>
          <w:color w:val="000000"/>
        </w:rPr>
        <w:t>do</w:t>
      </w:r>
      <w:r>
        <w:rPr>
          <w:rFonts w:eastAsia="Times New Roman" w:cs="Times New Roman"/>
          <w:color w:val="000000"/>
        </w:rPr>
        <w:t xml:space="preserve"> </w:t>
      </w:r>
      <w:r w:rsidRPr="00C16A4A">
        <w:rPr>
          <w:rFonts w:eastAsia="Times New Roman" w:cs="Times New Roman"/>
          <w:color w:val="000000"/>
        </w:rPr>
        <w:t>create</w:t>
      </w:r>
      <w:r>
        <w:rPr>
          <w:rFonts w:eastAsia="Times New Roman" w:cs="Times New Roman"/>
          <w:color w:val="000000"/>
        </w:rPr>
        <w:t xml:space="preserve"> a new component CEM</w:t>
      </w:r>
      <w:r w:rsidRPr="00C16A4A">
        <w:rPr>
          <w:rFonts w:eastAsia="Times New Roman" w:cs="Times New Roman"/>
          <w:color w:val="000000"/>
        </w:rPr>
        <w:t xml:space="preserve"> when </w:t>
      </w:r>
      <w:r>
        <w:rPr>
          <w:rFonts w:eastAsia="Times New Roman" w:cs="Times New Roman"/>
          <w:color w:val="000000"/>
        </w:rPr>
        <w:t xml:space="preserve">the new use case </w:t>
      </w:r>
      <w:r w:rsidRPr="00C16A4A">
        <w:rPr>
          <w:rFonts w:eastAsia="Times New Roman" w:cs="Times New Roman"/>
          <w:color w:val="000000"/>
        </w:rPr>
        <w:t>require</w:t>
      </w:r>
      <w:r>
        <w:rPr>
          <w:rFonts w:eastAsia="Times New Roman" w:cs="Times New Roman"/>
          <w:color w:val="000000"/>
        </w:rPr>
        <w:t>s any other difference besides</w:t>
      </w:r>
      <w:r w:rsidRPr="00C16A4A">
        <w:rPr>
          <w:rFonts w:eastAsia="Times New Roman" w:cs="Times New Roman"/>
          <w:color w:val="000000"/>
        </w:rPr>
        <w:t xml:space="preserve"> those listed above</w:t>
      </w:r>
      <w:r>
        <w:rPr>
          <w:rFonts w:eastAsia="Times New Roman" w:cs="Times New Roman"/>
          <w:color w:val="000000"/>
        </w:rPr>
        <w:t xml:space="preserve">.  For example, if a CEM </w:t>
      </w:r>
      <w:r w:rsidRPr="002344F1">
        <w:rPr>
          <w:rFonts w:eastAsia="Times New Roman" w:cs="Times New Roman"/>
          <w:i/>
          <w:color w:val="000000"/>
        </w:rPr>
        <w:t>almost</w:t>
      </w:r>
      <w:r w:rsidR="00B56A99">
        <w:rPr>
          <w:rFonts w:eastAsia="Times New Roman" w:cs="Times New Roman"/>
          <w:color w:val="000000"/>
        </w:rPr>
        <w:t xml:space="preserve"> suit</w:t>
      </w:r>
      <w:r>
        <w:rPr>
          <w:rFonts w:eastAsia="Times New Roman" w:cs="Times New Roman"/>
          <w:color w:val="000000"/>
        </w:rPr>
        <w:t>s a new use case, except:</w:t>
      </w:r>
    </w:p>
    <w:p w14:paraId="51E7266F" w14:textId="77777777" w:rsidR="00A973E0" w:rsidRPr="00C16A4A" w:rsidRDefault="00A973E0" w:rsidP="000D2082">
      <w:pPr>
        <w:spacing w:after="0" w:line="240" w:lineRule="auto"/>
        <w:rPr>
          <w:rFonts w:eastAsia="Times New Roman" w:cs="Times New Roman"/>
          <w:color w:val="000000"/>
        </w:rPr>
      </w:pPr>
    </w:p>
    <w:p w14:paraId="2BBA5195" w14:textId="77777777" w:rsidR="000D2082" w:rsidRDefault="000D2082" w:rsidP="000D2082">
      <w:pPr>
        <w:numPr>
          <w:ilvl w:val="0"/>
          <w:numId w:val="2"/>
        </w:numPr>
        <w:spacing w:after="0" w:line="240" w:lineRule="auto"/>
        <w:rPr>
          <w:rFonts w:eastAsia="Times New Roman" w:cs="Times New Roman"/>
          <w:color w:val="000000"/>
        </w:rPr>
      </w:pPr>
      <w:r>
        <w:rPr>
          <w:rFonts w:eastAsia="Times New Roman" w:cs="Times New Roman"/>
          <w:color w:val="000000"/>
        </w:rPr>
        <w:t>the new use case would require the existing CEM to have an additional qualifier/modifier/item/attribution that would not be applicable across all other uses of the CEM</w:t>
      </w:r>
    </w:p>
    <w:p w14:paraId="25D89221" w14:textId="77777777" w:rsidR="000D2082" w:rsidRPr="00C16A4A" w:rsidRDefault="000D2082" w:rsidP="000D2082">
      <w:pPr>
        <w:numPr>
          <w:ilvl w:val="0"/>
          <w:numId w:val="2"/>
        </w:numPr>
        <w:spacing w:after="0" w:line="240" w:lineRule="auto"/>
        <w:rPr>
          <w:rFonts w:eastAsia="Times New Roman" w:cs="Times New Roman"/>
          <w:color w:val="000000"/>
        </w:rPr>
      </w:pPr>
      <w:r>
        <w:rPr>
          <w:rFonts w:eastAsia="Times New Roman" w:cs="Times New Roman"/>
          <w:color w:val="000000"/>
        </w:rPr>
        <w:t>in the new use case, certain qualifiers/modifiers/items/attributions of the existing CEM would not apply</w:t>
      </w:r>
    </w:p>
    <w:p w14:paraId="006ABD08" w14:textId="77777777" w:rsidR="000D2082" w:rsidRPr="00C16A4A" w:rsidRDefault="000D2082" w:rsidP="000D2082">
      <w:pPr>
        <w:numPr>
          <w:ilvl w:val="0"/>
          <w:numId w:val="2"/>
        </w:numPr>
        <w:spacing w:after="0" w:line="240" w:lineRule="auto"/>
        <w:rPr>
          <w:rFonts w:eastAsia="Times New Roman" w:cs="Times New Roman"/>
          <w:color w:val="000000"/>
        </w:rPr>
      </w:pPr>
      <w:r>
        <w:rPr>
          <w:rFonts w:eastAsia="Times New Roman" w:cs="Times New Roman"/>
          <w:color w:val="000000"/>
        </w:rPr>
        <w:t>the new use case would require the existing CEM to have a</w:t>
      </w:r>
      <w:r w:rsidRPr="00C16A4A">
        <w:rPr>
          <w:rFonts w:eastAsia="Times New Roman" w:cs="Times New Roman"/>
          <w:color w:val="000000"/>
        </w:rPr>
        <w:t xml:space="preserve"> different data type </w:t>
      </w:r>
    </w:p>
    <w:p w14:paraId="19E2827F" w14:textId="77777777" w:rsidR="000D2082" w:rsidRPr="00C16A4A" w:rsidRDefault="000D2082" w:rsidP="000D2082">
      <w:pPr>
        <w:numPr>
          <w:ilvl w:val="0"/>
          <w:numId w:val="2"/>
        </w:numPr>
        <w:spacing w:after="0" w:line="240" w:lineRule="auto"/>
        <w:rPr>
          <w:rFonts w:eastAsia="Times New Roman" w:cs="Times New Roman"/>
          <w:color w:val="000000"/>
        </w:rPr>
      </w:pPr>
      <w:r>
        <w:rPr>
          <w:rFonts w:eastAsia="Times New Roman" w:cs="Times New Roman"/>
          <w:color w:val="000000"/>
        </w:rPr>
        <w:t>the new use case would require the existing CEM to have a</w:t>
      </w:r>
      <w:r w:rsidRPr="00C16A4A">
        <w:rPr>
          <w:rFonts w:eastAsia="Times New Roman" w:cs="Times New Roman"/>
          <w:color w:val="000000"/>
        </w:rPr>
        <w:t xml:space="preserve"> different unit of measure </w:t>
      </w:r>
    </w:p>
    <w:p w14:paraId="21B50A85" w14:textId="77777777" w:rsidR="000D2082" w:rsidRPr="00C16A4A" w:rsidRDefault="000D2082" w:rsidP="000D2082">
      <w:pPr>
        <w:numPr>
          <w:ilvl w:val="0"/>
          <w:numId w:val="2"/>
        </w:numPr>
        <w:spacing w:after="0" w:line="240" w:lineRule="auto"/>
        <w:rPr>
          <w:rFonts w:eastAsia="Times New Roman" w:cs="Times New Roman"/>
          <w:color w:val="000000"/>
        </w:rPr>
      </w:pPr>
      <w:r>
        <w:rPr>
          <w:rFonts w:eastAsia="Times New Roman" w:cs="Times New Roman"/>
          <w:color w:val="000000"/>
        </w:rPr>
        <w:t>the new use case would require the existing CEM to have a broadening of a property (a greater st.max, a greater PQ.value.max, etc.)</w:t>
      </w:r>
      <w:r w:rsidRPr="00C16A4A">
        <w:rPr>
          <w:rFonts w:eastAsia="Times New Roman" w:cs="Times New Roman"/>
          <w:color w:val="000000"/>
        </w:rPr>
        <w:t xml:space="preserve"> </w:t>
      </w:r>
    </w:p>
    <w:p w14:paraId="39616121" w14:textId="77777777" w:rsidR="000D2082" w:rsidRPr="00C16A4A" w:rsidRDefault="000D2082" w:rsidP="000D2082">
      <w:pPr>
        <w:numPr>
          <w:ilvl w:val="0"/>
          <w:numId w:val="2"/>
        </w:numPr>
        <w:spacing w:after="0" w:line="240" w:lineRule="auto"/>
        <w:rPr>
          <w:rFonts w:eastAsia="Times New Roman" w:cs="Times New Roman"/>
          <w:color w:val="000000"/>
        </w:rPr>
      </w:pPr>
      <w:r>
        <w:rPr>
          <w:rFonts w:eastAsia="Times New Roman" w:cs="Times New Roman"/>
          <w:color w:val="000000"/>
        </w:rPr>
        <w:t xml:space="preserve">the new use case would require a broadening of cardinality on any of the existing CEM’s </w:t>
      </w:r>
      <w:r w:rsidRPr="00C16A4A">
        <w:rPr>
          <w:rFonts w:eastAsia="Times New Roman" w:cs="Times New Roman"/>
          <w:color w:val="000000"/>
        </w:rPr>
        <w:t>qualifier</w:t>
      </w:r>
      <w:r>
        <w:rPr>
          <w:rFonts w:eastAsia="Times New Roman" w:cs="Times New Roman"/>
          <w:color w:val="000000"/>
        </w:rPr>
        <w:t>/modifiers/items/attributions</w:t>
      </w:r>
      <w:r w:rsidRPr="00C16A4A">
        <w:rPr>
          <w:rFonts w:eastAsia="Times New Roman" w:cs="Times New Roman"/>
          <w:color w:val="000000"/>
        </w:rPr>
        <w:t xml:space="preserve"> </w:t>
      </w:r>
    </w:p>
    <w:p w14:paraId="67D7F1C9" w14:textId="77777777" w:rsidR="000D2082" w:rsidRDefault="000D2082" w:rsidP="000D2082">
      <w:pPr>
        <w:numPr>
          <w:ilvl w:val="0"/>
          <w:numId w:val="2"/>
        </w:numPr>
        <w:spacing w:after="0" w:line="240" w:lineRule="auto"/>
        <w:rPr>
          <w:rFonts w:eastAsia="Times New Roman" w:cs="Times New Roman"/>
          <w:color w:val="000000"/>
        </w:rPr>
      </w:pPr>
      <w:r>
        <w:rPr>
          <w:rFonts w:eastAsia="Times New Roman" w:cs="Times New Roman"/>
          <w:color w:val="000000"/>
        </w:rPr>
        <w:t>the new use case would require any of the above at any level of nesting within the existing CEM</w:t>
      </w:r>
    </w:p>
    <w:p w14:paraId="6263966A" w14:textId="77777777" w:rsidR="00A973E0" w:rsidRPr="00A973E0" w:rsidRDefault="00B56A99" w:rsidP="000D2082">
      <w:pPr>
        <w:numPr>
          <w:ilvl w:val="0"/>
          <w:numId w:val="2"/>
        </w:numPr>
        <w:spacing w:after="0" w:line="240" w:lineRule="auto"/>
        <w:rPr>
          <w:rFonts w:eastAsia="Times New Roman" w:cs="Times New Roman"/>
          <w:color w:val="000000"/>
        </w:rPr>
      </w:pPr>
      <w:r>
        <w:rPr>
          <w:rFonts w:eastAsia="Times New Roman" w:cs="Times New Roman"/>
          <w:color w:val="000000"/>
        </w:rPr>
        <w:t>the name of the existing CEM would be at all ambiguous in the new use case.  For example, we favor creating multiple variations of “start time” (onsetDate, effectiveTime, etc.) to clearly express the semantics of the time when any ambiguity might exist otherwise.</w:t>
      </w:r>
      <w:bookmarkStart w:id="186" w:name="_Ref332803820"/>
    </w:p>
    <w:p w14:paraId="218E5E04" w14:textId="77777777" w:rsidR="000D2082" w:rsidRDefault="000D2082" w:rsidP="00591DD2">
      <w:pPr>
        <w:pStyle w:val="Heading3"/>
      </w:pPr>
      <w:bookmarkStart w:id="187" w:name="_Toc333001808"/>
      <w:r>
        <w:t>Guideline: Modeling as a component or a statement</w:t>
      </w:r>
      <w:bookmarkEnd w:id="186"/>
      <w:bookmarkEnd w:id="187"/>
    </w:p>
    <w:p w14:paraId="6DB97C71" w14:textId="77777777" w:rsidR="000D2082" w:rsidRDefault="00A973E0" w:rsidP="000D2082">
      <w:pPr>
        <w:rPr>
          <w:bCs/>
          <w:iCs/>
        </w:rPr>
      </w:pPr>
      <w:r>
        <w:rPr>
          <w:bCs/>
          <w:iCs/>
        </w:rPr>
        <w:t>The assumption is that a component model cannot be used to store independent patient data instances.  Its instances can only be stored within another model; the component model is dependent, and the containing model provides the context that gives meaning to the component instance.</w:t>
      </w:r>
    </w:p>
    <w:p w14:paraId="7FE7F5B4" w14:textId="77777777" w:rsidR="00A973E0" w:rsidRDefault="00B764B0" w:rsidP="000D2082">
      <w:pPr>
        <w:rPr>
          <w:bCs/>
          <w:iCs/>
        </w:rPr>
      </w:pPr>
      <w:r>
        <w:rPr>
          <w:bCs/>
          <w:iCs/>
        </w:rPr>
        <w:t>Given this, it is sometimes difficult to determine whether a given clinical concept should be modeled as a component or a statement.  Sometimes, the decision is clear.  “Body location”, for instance, is clearly a component model.  (An instance of “body location” stored alone would spawn the question, “body location of what?”)  “Heart rate” is clearly a piece of information clinicians will want to store independently.</w:t>
      </w:r>
    </w:p>
    <w:p w14:paraId="00CA07EF" w14:textId="77777777" w:rsidR="00B764B0" w:rsidRDefault="00B764B0" w:rsidP="000D2082">
      <w:pPr>
        <w:rPr>
          <w:bCs/>
          <w:iCs/>
        </w:rPr>
      </w:pPr>
      <w:r>
        <w:rPr>
          <w:bCs/>
          <w:iCs/>
        </w:rPr>
        <w:t>However, for a myriad of clinical elements the decision is not as clear.  For example, is “</w:t>
      </w:r>
      <w:r w:rsidR="00030C81">
        <w:rPr>
          <w:bCs/>
          <w:iCs/>
        </w:rPr>
        <w:t>v</w:t>
      </w:r>
      <w:r>
        <w:rPr>
          <w:bCs/>
          <w:iCs/>
        </w:rPr>
        <w:t>entilator FiO</w:t>
      </w:r>
      <w:r w:rsidRPr="00B764B0">
        <w:rPr>
          <w:bCs/>
          <w:iCs/>
          <w:vertAlign w:val="subscript"/>
        </w:rPr>
        <w:t>2</w:t>
      </w:r>
      <w:r>
        <w:rPr>
          <w:bCs/>
          <w:iCs/>
        </w:rPr>
        <w:t xml:space="preserve"> setting” a fact that will be stored independently, or just qualifying information provided in the context of a ventilator check?  Is “tube patency” a component of a tube check model or a fact that will be recorded independently?</w:t>
      </w:r>
    </w:p>
    <w:p w14:paraId="619F13F2" w14:textId="77777777" w:rsidR="00B764B0" w:rsidRDefault="00B764B0" w:rsidP="000D2082">
      <w:pPr>
        <w:rPr>
          <w:bCs/>
          <w:iCs/>
        </w:rPr>
      </w:pPr>
      <w:r>
        <w:rPr>
          <w:bCs/>
          <w:iCs/>
        </w:rPr>
        <w:t xml:space="preserve">The guideline is to tend toward creating statements.  </w:t>
      </w:r>
      <w:r w:rsidR="00030C81">
        <w:rPr>
          <w:bCs/>
          <w:iCs/>
        </w:rPr>
        <w:t xml:space="preserve">“Ventilator </w:t>
      </w:r>
      <w:r>
        <w:rPr>
          <w:bCs/>
          <w:iCs/>
        </w:rPr>
        <w:t>FiO</w:t>
      </w:r>
      <w:r w:rsidRPr="00030C81">
        <w:rPr>
          <w:bCs/>
          <w:iCs/>
          <w:vertAlign w:val="subscript"/>
        </w:rPr>
        <w:t>2</w:t>
      </w:r>
      <w:r>
        <w:rPr>
          <w:bCs/>
          <w:iCs/>
        </w:rPr>
        <w:t xml:space="preserve"> setting</w:t>
      </w:r>
      <w:r w:rsidR="00030C81">
        <w:rPr>
          <w:bCs/>
          <w:iCs/>
        </w:rPr>
        <w:t>”</w:t>
      </w:r>
      <w:r>
        <w:rPr>
          <w:bCs/>
          <w:iCs/>
        </w:rPr>
        <w:t xml:space="preserve"> may possibly be charted independently.  And if it is needed as part of a ventilator check model, the ventilator can be modeled as a panel of independent statements.  Likewise, “tube patency”</w:t>
      </w:r>
      <w:r w:rsidR="00030C81">
        <w:rPr>
          <w:bCs/>
          <w:iCs/>
        </w:rPr>
        <w:t xml:space="preserve"> may possibly be charted independently, and a “tube check” containing a “tube patency” assessment may be modeled as a panel.</w:t>
      </w:r>
    </w:p>
    <w:p w14:paraId="2ECD06A1" w14:textId="77777777" w:rsidR="00030C81" w:rsidRDefault="00030C81" w:rsidP="000D2082">
      <w:pPr>
        <w:rPr>
          <w:bCs/>
          <w:iCs/>
        </w:rPr>
      </w:pPr>
      <w:r>
        <w:rPr>
          <w:bCs/>
          <w:iCs/>
        </w:rPr>
        <w:t xml:space="preserve">This highlights, however, the need for </w:t>
      </w:r>
      <w:r w:rsidR="005A12C9">
        <w:rPr>
          <w:bCs/>
          <w:iCs/>
        </w:rPr>
        <w:t>an</w:t>
      </w:r>
      <w:r>
        <w:rPr>
          <w:bCs/>
          <w:iCs/>
        </w:rPr>
        <w:t xml:space="preserve"> isosemantic modeling strategy.  (See the </w:t>
      </w:r>
      <w:r w:rsidR="00B317E5">
        <w:rPr>
          <w:bCs/>
          <w:iCs/>
        </w:rPr>
        <w:fldChar w:fldCharType="begin"/>
      </w:r>
      <w:r>
        <w:rPr>
          <w:bCs/>
          <w:iCs/>
        </w:rPr>
        <w:instrText xml:space="preserve"> REF _Ref332807421 \h </w:instrText>
      </w:r>
      <w:r w:rsidR="00B317E5">
        <w:rPr>
          <w:bCs/>
          <w:iCs/>
        </w:rPr>
      </w:r>
      <w:r w:rsidR="00B317E5">
        <w:rPr>
          <w:bCs/>
          <w:iCs/>
        </w:rPr>
        <w:fldChar w:fldCharType="separate"/>
      </w:r>
      <w:r>
        <w:t>Isosemantic models</w:t>
      </w:r>
      <w:r w:rsidR="00B317E5">
        <w:rPr>
          <w:bCs/>
          <w:iCs/>
        </w:rPr>
        <w:fldChar w:fldCharType="end"/>
      </w:r>
      <w:r>
        <w:rPr>
          <w:bCs/>
          <w:iCs/>
        </w:rPr>
        <w:t xml:space="preserve"> section.)  A “tube patency” statement is just a model isosemantic with a “tube check” model with a component item of “patency”.</w:t>
      </w:r>
    </w:p>
    <w:p w14:paraId="0A841A05" w14:textId="77777777" w:rsidR="000D2082" w:rsidRPr="00030C81" w:rsidRDefault="00030C81" w:rsidP="000D2082">
      <w:pPr>
        <w:rPr>
          <w:bCs/>
          <w:iCs/>
        </w:rPr>
      </w:pPr>
      <w:r>
        <w:rPr>
          <w:bCs/>
          <w:iCs/>
        </w:rPr>
        <w:lastRenderedPageBreak/>
        <w:t>One exception to the guideline exists in the case of features of a finding.  For example, if a model for “pain quality” is desired, it should be modeled as a qualifier or component item within a “pain assertion” model.  The rationale is that creating a “pain quality” model implies that the patient has “pain” without explicitly stating it.  The preference is to explicitly state conditions/disorders/findings, and state features of the finding as components of that statement</w:t>
      </w:r>
      <w:r w:rsidR="000D2082" w:rsidRPr="00030C81">
        <w:rPr>
          <w:bCs/>
          <w:iCs/>
        </w:rPr>
        <w:t>.</w:t>
      </w:r>
    </w:p>
    <w:p w14:paraId="08E6E8E4" w14:textId="77777777" w:rsidR="000E3395" w:rsidRDefault="000E3395" w:rsidP="00591DD2">
      <w:pPr>
        <w:pStyle w:val="Heading2"/>
      </w:pPr>
      <w:bookmarkStart w:id="188" w:name="_Toc333001809"/>
      <w:r w:rsidRPr="00C83F93">
        <w:t>Modifiers</w:t>
      </w:r>
      <w:bookmarkEnd w:id="183"/>
      <w:bookmarkEnd w:id="184"/>
      <w:bookmarkEnd w:id="188"/>
    </w:p>
    <w:p w14:paraId="1D8139B6" w14:textId="77777777" w:rsidR="00B66BBE" w:rsidRDefault="00B66BBE" w:rsidP="00B66BBE">
      <w:pPr>
        <w:rPr>
          <w:rFonts w:ascii="Calibri" w:eastAsia="Calibri" w:hAnsi="Calibri" w:cs="Times New Roman"/>
        </w:rPr>
      </w:pPr>
      <w:r>
        <w:rPr>
          <w:rFonts w:ascii="Calibri" w:eastAsia="Calibri" w:hAnsi="Calibri" w:cs="Times New Roman"/>
        </w:rPr>
        <w:t>A modifier,</w:t>
      </w:r>
      <w:r w:rsidRPr="00B66BBE">
        <w:rPr>
          <w:rFonts w:ascii="Calibri" w:eastAsia="Calibri" w:hAnsi="Calibri" w:cs="Times New Roman"/>
        </w:rPr>
        <w:t xml:space="preserve"> </w:t>
      </w:r>
      <w:r>
        <w:rPr>
          <w:rFonts w:ascii="Calibri" w:eastAsia="Calibri" w:hAnsi="Calibri" w:cs="Times New Roman"/>
        </w:rPr>
        <w:t xml:space="preserve">i.e., a CEM that inherits from the “modifier” reference class via an “is modifier” declaration,  is a structure which, when populated, significantly changes the interpretation of the value choice of the containing component or statement.  For example, the Subject modifier indicates that the subject of a model instance is someone other than the patient of record.  The Negation modifier indicates that the statement being made by the model instance is being explicitly negated.  </w:t>
      </w:r>
    </w:p>
    <w:p w14:paraId="018FCE84" w14:textId="77777777" w:rsidR="000E3395" w:rsidRDefault="000E3395" w:rsidP="000E3395">
      <w:r>
        <w:rPr>
          <w:rFonts w:ascii="Calibri" w:eastAsia="Calibri" w:hAnsi="Calibri" w:cs="Times New Roman"/>
        </w:rPr>
        <w:t xml:space="preserve">A modifier is </w:t>
      </w:r>
      <w:r w:rsidR="00E4301C">
        <w:rPr>
          <w:rFonts w:ascii="Calibri" w:eastAsia="Calibri" w:hAnsi="Calibri" w:cs="Times New Roman"/>
        </w:rPr>
        <w:t>structurally identical to</w:t>
      </w:r>
      <w:r>
        <w:rPr>
          <w:rFonts w:ascii="Calibri" w:eastAsia="Calibri" w:hAnsi="Calibri" w:cs="Times New Roman"/>
        </w:rPr>
        <w:t xml:space="preserve"> a component.  </w:t>
      </w:r>
      <w:r w:rsidRPr="00AE7BB5">
        <w:t>A</w:t>
      </w:r>
      <w:r>
        <w:t>s is the case for</w:t>
      </w:r>
      <w:r w:rsidRPr="00AE7BB5">
        <w:t xml:space="preserve"> </w:t>
      </w:r>
      <w:r>
        <w:t>components</w:t>
      </w:r>
      <w:r w:rsidR="00E4301C">
        <w:t xml:space="preserve"> (and statements, also, for that matter)</w:t>
      </w:r>
      <w:r>
        <w:t>, a modifier’s “value” is composed of either a single “data” component</w:t>
      </w:r>
      <w:r>
        <w:rPr>
          <w:rStyle w:val="FootnoteReference"/>
        </w:rPr>
        <w:footnoteReference w:id="65"/>
      </w:r>
      <w:r>
        <w:t xml:space="preserve"> or one or more “items” (where each item references a component CEM</w:t>
      </w:r>
      <w:r>
        <w:rPr>
          <w:rStyle w:val="FootnoteReference"/>
        </w:rPr>
        <w:footnoteReference w:id="66"/>
      </w:r>
      <w:r>
        <w:t>).  Also as is the case for components</w:t>
      </w:r>
      <w:r w:rsidR="00E4301C">
        <w:t xml:space="preserve"> (and statements)</w:t>
      </w:r>
      <w:r>
        <w:t>, a modifier may not contain both a data component and an item or items</w:t>
      </w:r>
      <w:r>
        <w:rPr>
          <w:rStyle w:val="FootnoteReference"/>
        </w:rPr>
        <w:footnoteReference w:id="67"/>
      </w:r>
      <w:r>
        <w:t>.  Presently, all modifier are “simple”, having “data” instead of “items”.</w:t>
      </w:r>
    </w:p>
    <w:p w14:paraId="04F257CD" w14:textId="77777777" w:rsidR="000E3395" w:rsidRDefault="000E3395" w:rsidP="000E3395">
      <w:r>
        <w:t>Like statements and components, a modifier may contain qualifiers (references to component CEMs).  While the CDL language permits a</w:t>
      </w:r>
      <w:r>
        <w:rPr>
          <w:rFonts w:ascii="Calibri" w:eastAsia="Calibri" w:hAnsi="Calibri" w:cs="Times New Roman"/>
        </w:rPr>
        <w:t xml:space="preserve"> modifier model to be modified by another modifier, no use </w:t>
      </w:r>
      <w:r w:rsidR="00B66BBE">
        <w:rPr>
          <w:rFonts w:ascii="Calibri" w:eastAsia="Calibri" w:hAnsi="Calibri" w:cs="Times New Roman"/>
        </w:rPr>
        <w:t>case is envisioned.  Also, even though</w:t>
      </w:r>
      <w:r>
        <w:rPr>
          <w:rFonts w:ascii="Calibri" w:eastAsia="Calibri" w:hAnsi="Calibri" w:cs="Times New Roman"/>
        </w:rPr>
        <w:t xml:space="preserve"> the </w:t>
      </w:r>
      <w:r>
        <w:t>CDL language does not prohibit a modifier from containing attributions, a modeler should not add an attribution to a modifier.  The rationale is that it is assumed that a modifier will simply “inherit” the attribution information of its containing statement or panel.</w:t>
      </w:r>
    </w:p>
    <w:p w14:paraId="601F0FA4" w14:textId="77777777" w:rsidR="00E4301C" w:rsidRDefault="00E4301C" w:rsidP="00E4301C">
      <w:r>
        <w:rPr>
          <w:rFonts w:ascii="Calibri" w:eastAsia="Calibri" w:hAnsi="Calibri" w:cs="Times New Roman"/>
        </w:rPr>
        <w:t xml:space="preserve">Semantically, a modifier, like a component, cannot stand on its own, independent of a statement or association; an instance of a modifier is only meaningful within the context of a statement or association.  </w:t>
      </w:r>
    </w:p>
    <w:p w14:paraId="22A7E672" w14:textId="77777777" w:rsidR="00B66BBE" w:rsidRDefault="00E4301C" w:rsidP="000E3395">
      <w:pPr>
        <w:rPr>
          <w:rFonts w:ascii="Calibri" w:eastAsia="Calibri" w:hAnsi="Calibri" w:cs="Times New Roman"/>
        </w:rPr>
      </w:pPr>
      <w:r>
        <w:rPr>
          <w:rFonts w:ascii="Calibri" w:eastAsia="Calibri" w:hAnsi="Calibri" w:cs="Times New Roman"/>
        </w:rPr>
        <w:t>As noted, t</w:t>
      </w:r>
      <w:r w:rsidR="000E3395">
        <w:rPr>
          <w:rFonts w:ascii="Calibri" w:eastAsia="Calibri" w:hAnsi="Calibri" w:cs="Times New Roman"/>
        </w:rPr>
        <w:t xml:space="preserve">he difference between a modifier and component is semantic, rather than structural.  </w:t>
      </w:r>
      <w:r w:rsidR="00B66BBE" w:rsidRPr="00B66BBE">
        <w:rPr>
          <w:rFonts w:ascii="Calibri" w:eastAsia="Calibri" w:hAnsi="Calibri" w:cs="Times New Roman"/>
        </w:rPr>
        <w:t xml:space="preserve">The ramification </w:t>
      </w:r>
      <w:r w:rsidR="00B66BBE">
        <w:rPr>
          <w:rFonts w:ascii="Calibri" w:eastAsia="Calibri" w:hAnsi="Calibri" w:cs="Times New Roman"/>
        </w:rPr>
        <w:t xml:space="preserve">of modifiers </w:t>
      </w:r>
      <w:r w:rsidR="00B66BBE" w:rsidRPr="00B66BBE">
        <w:rPr>
          <w:rFonts w:ascii="Calibri" w:eastAsia="Calibri" w:hAnsi="Calibri" w:cs="Times New Roman"/>
        </w:rPr>
        <w:t>is that an implementation of CEMs need</w:t>
      </w:r>
      <w:r w:rsidR="00B66BBE">
        <w:rPr>
          <w:rFonts w:ascii="Calibri" w:eastAsia="Calibri" w:hAnsi="Calibri" w:cs="Times New Roman"/>
        </w:rPr>
        <w:t>s</w:t>
      </w:r>
      <w:r w:rsidR="00B66BBE" w:rsidRPr="00B66BBE">
        <w:rPr>
          <w:rFonts w:ascii="Calibri" w:eastAsia="Calibri" w:hAnsi="Calibri" w:cs="Times New Roman"/>
        </w:rPr>
        <w:t xml:space="preserve"> to support queries that filter </w:t>
      </w:r>
      <w:r w:rsidR="00B66BBE">
        <w:rPr>
          <w:rFonts w:ascii="Calibri" w:eastAsia="Calibri" w:hAnsi="Calibri" w:cs="Times New Roman"/>
        </w:rPr>
        <w:t xml:space="preserve">out any instances in which a modifier </w:t>
      </w:r>
      <w:r w:rsidR="00B66BBE" w:rsidRPr="00B66BBE">
        <w:rPr>
          <w:rFonts w:ascii="Calibri" w:eastAsia="Calibri" w:hAnsi="Calibri" w:cs="Times New Roman"/>
        </w:rPr>
        <w:t xml:space="preserve">is populated, since the common query </w:t>
      </w:r>
      <w:r w:rsidR="00B66BBE">
        <w:rPr>
          <w:rFonts w:ascii="Calibri" w:eastAsia="Calibri" w:hAnsi="Calibri" w:cs="Times New Roman"/>
        </w:rPr>
        <w:t xml:space="preserve">use case </w:t>
      </w:r>
      <w:r w:rsidR="00B66BBE" w:rsidRPr="00B66BBE">
        <w:rPr>
          <w:rFonts w:ascii="Calibri" w:eastAsia="Calibri" w:hAnsi="Calibri" w:cs="Times New Roman"/>
        </w:rPr>
        <w:t xml:space="preserve">will </w:t>
      </w:r>
      <w:r w:rsidR="00B66BBE">
        <w:rPr>
          <w:rFonts w:ascii="Calibri" w:eastAsia="Calibri" w:hAnsi="Calibri" w:cs="Times New Roman"/>
        </w:rPr>
        <w:t>be for instances with no modifiers (instances that pertain</w:t>
      </w:r>
      <w:r w:rsidR="00B66BBE" w:rsidRPr="00B66BBE">
        <w:rPr>
          <w:rFonts w:ascii="Calibri" w:eastAsia="Calibri" w:hAnsi="Calibri" w:cs="Times New Roman"/>
        </w:rPr>
        <w:t xml:space="preserve"> to the patient of record</w:t>
      </w:r>
      <w:r w:rsidR="00B66BBE">
        <w:rPr>
          <w:rFonts w:ascii="Calibri" w:eastAsia="Calibri" w:hAnsi="Calibri" w:cs="Times New Roman"/>
        </w:rPr>
        <w:t>, instances that are not negated, etc</w:t>
      </w:r>
      <w:r w:rsidR="00B66BBE" w:rsidRPr="00B66BBE">
        <w:rPr>
          <w:rFonts w:ascii="Calibri" w:eastAsia="Calibri" w:hAnsi="Calibri" w:cs="Times New Roman"/>
        </w:rPr>
        <w:t>.</w:t>
      </w:r>
      <w:r w:rsidR="00B66BBE">
        <w:rPr>
          <w:rFonts w:ascii="Calibri" w:eastAsia="Calibri" w:hAnsi="Calibri" w:cs="Times New Roman"/>
        </w:rPr>
        <w:t>) and ignore instances with modifiers.</w:t>
      </w:r>
      <w:r>
        <w:rPr>
          <w:rFonts w:ascii="Calibri" w:eastAsia="Calibri" w:hAnsi="Calibri" w:cs="Times New Roman"/>
        </w:rPr>
        <w:t xml:space="preserve">  Making Subject and Negation modifiers instead of components highlights their significance in interpreting the instance and allows an implementation to distinguish them from components.</w:t>
      </w:r>
    </w:p>
    <w:p w14:paraId="1E40722B" w14:textId="77777777" w:rsidR="007166AE" w:rsidRPr="00C83F93" w:rsidRDefault="007166AE" w:rsidP="00591DD2">
      <w:pPr>
        <w:pStyle w:val="Heading2"/>
      </w:pPr>
      <w:bookmarkStart w:id="189" w:name="_Ref331588965"/>
      <w:bookmarkStart w:id="190" w:name="_Ref332356464"/>
      <w:bookmarkStart w:id="191" w:name="_Ref332810043"/>
      <w:bookmarkStart w:id="192" w:name="_Toc333001810"/>
      <w:r w:rsidRPr="00C83F93">
        <w:lastRenderedPageBreak/>
        <w:t>Attribution</w:t>
      </w:r>
      <w:bookmarkEnd w:id="189"/>
      <w:bookmarkEnd w:id="190"/>
      <w:r w:rsidR="0065154C">
        <w:t>s</w:t>
      </w:r>
      <w:bookmarkEnd w:id="191"/>
      <w:bookmarkEnd w:id="192"/>
    </w:p>
    <w:p w14:paraId="29688B6D" w14:textId="77777777" w:rsidR="007C54D0" w:rsidRDefault="007C54D0" w:rsidP="007166AE">
      <w:pPr>
        <w:rPr>
          <w:rFonts w:ascii="Calibri" w:eastAsia="Calibri" w:hAnsi="Calibri" w:cs="Times New Roman"/>
        </w:rPr>
      </w:pPr>
      <w:r>
        <w:rPr>
          <w:rFonts w:ascii="Calibri" w:eastAsia="Calibri" w:hAnsi="Calibri" w:cs="Times New Roman"/>
        </w:rPr>
        <w:t xml:space="preserve">The Attribution CEM defines a reusable structure for representing an action related to the CEM within which the Attribution is contained.  </w:t>
      </w:r>
      <w:r w:rsidR="002B2216">
        <w:rPr>
          <w:rFonts w:ascii="Calibri" w:eastAsia="Calibri" w:hAnsi="Calibri" w:cs="Times New Roman"/>
        </w:rPr>
        <w:t xml:space="preserve">The Attribution CEM contains the who, when, where, why, and how information related to the action.  </w:t>
      </w:r>
      <w:r>
        <w:rPr>
          <w:rFonts w:ascii="Calibri" w:eastAsia="Calibri" w:hAnsi="Calibri" w:cs="Times New Roman"/>
        </w:rPr>
        <w:t xml:space="preserve">For example, “Observed” is a commonly-used attribution.  When Observed is used in the heart rate measurement model, for example, </w:t>
      </w:r>
      <w:r w:rsidR="002B2216">
        <w:rPr>
          <w:rFonts w:ascii="Calibri" w:eastAsia="Calibri" w:hAnsi="Calibri" w:cs="Times New Roman"/>
        </w:rPr>
        <w:t>it represents information relat</w:t>
      </w:r>
      <w:r>
        <w:rPr>
          <w:rFonts w:ascii="Calibri" w:eastAsia="Calibri" w:hAnsi="Calibri" w:cs="Times New Roman"/>
        </w:rPr>
        <w:t xml:space="preserve">ed </w:t>
      </w:r>
      <w:r w:rsidR="002B2216">
        <w:rPr>
          <w:rFonts w:ascii="Calibri" w:eastAsia="Calibri" w:hAnsi="Calibri" w:cs="Times New Roman"/>
        </w:rPr>
        <w:t>to</w:t>
      </w:r>
      <w:r>
        <w:rPr>
          <w:rFonts w:ascii="Calibri" w:eastAsia="Calibri" w:hAnsi="Calibri" w:cs="Times New Roman"/>
        </w:rPr>
        <w:t xml:space="preserve"> the act of observing, which resulted in the heart rate measurement instance.</w:t>
      </w:r>
    </w:p>
    <w:p w14:paraId="2AB9AA18" w14:textId="77777777" w:rsidR="002B2216" w:rsidRDefault="002B2216" w:rsidP="002B2216">
      <w:pPr>
        <w:rPr>
          <w:rFonts w:ascii="Calibri" w:eastAsia="Calibri" w:hAnsi="Calibri" w:cs="Times New Roman"/>
        </w:rPr>
      </w:pPr>
      <w:r>
        <w:rPr>
          <w:rFonts w:ascii="Calibri" w:eastAsia="Calibri" w:hAnsi="Calibri" w:cs="Times New Roman"/>
        </w:rPr>
        <w:t>The semantics of an attribution is similar to a qualifier in that an attribution is never instantiated by itself but as an element of another model.</w:t>
      </w:r>
    </w:p>
    <w:p w14:paraId="2FBF17DD" w14:textId="77777777" w:rsidR="0049257C" w:rsidRDefault="0049257C" w:rsidP="007166AE">
      <w:pPr>
        <w:rPr>
          <w:rFonts w:ascii="Calibri" w:eastAsia="Calibri" w:hAnsi="Calibri" w:cs="Times New Roman"/>
        </w:rPr>
      </w:pPr>
      <w:r>
        <w:rPr>
          <w:rFonts w:ascii="Calibri" w:eastAsia="Calibri" w:hAnsi="Calibri" w:cs="Times New Roman"/>
        </w:rPr>
        <w:t>This section describes the Attribution structure and common Attributions (i.e., CEMs that extend or restrict Attribution) so the modeler will</w:t>
      </w:r>
      <w:r w:rsidR="002B2216">
        <w:rPr>
          <w:rFonts w:ascii="Calibri" w:eastAsia="Calibri" w:hAnsi="Calibri" w:cs="Times New Roman"/>
        </w:rPr>
        <w:t>:</w:t>
      </w:r>
    </w:p>
    <w:p w14:paraId="51033527" w14:textId="77777777" w:rsidR="0049257C" w:rsidRDefault="002B2216" w:rsidP="00B73061">
      <w:pPr>
        <w:pStyle w:val="ListParagraph"/>
        <w:numPr>
          <w:ilvl w:val="0"/>
          <w:numId w:val="29"/>
        </w:numPr>
        <w:rPr>
          <w:rFonts w:eastAsia="Calibri"/>
        </w:rPr>
      </w:pPr>
      <w:r>
        <w:rPr>
          <w:rFonts w:eastAsia="Calibri"/>
        </w:rPr>
        <w:t>u</w:t>
      </w:r>
      <w:r w:rsidR="0049257C">
        <w:rPr>
          <w:rFonts w:eastAsia="Calibri"/>
        </w:rPr>
        <w:t>nderstand what existing Attributions are available and how to use them</w:t>
      </w:r>
    </w:p>
    <w:p w14:paraId="031AF808" w14:textId="77777777" w:rsidR="0049257C" w:rsidRDefault="002B2216" w:rsidP="00B73061">
      <w:pPr>
        <w:pStyle w:val="ListParagraph"/>
        <w:numPr>
          <w:ilvl w:val="0"/>
          <w:numId w:val="29"/>
        </w:numPr>
        <w:rPr>
          <w:rFonts w:eastAsia="Calibri"/>
        </w:rPr>
      </w:pPr>
      <w:r>
        <w:rPr>
          <w:rFonts w:eastAsia="Calibri"/>
        </w:rPr>
        <w:t>u</w:t>
      </w:r>
      <w:r w:rsidR="0049257C">
        <w:rPr>
          <w:rFonts w:eastAsia="Calibri"/>
        </w:rPr>
        <w:t>nderstand Attributions such that if she needs to create a new Attribution (i.e., a new CEM that extends or restricts Attribution), she can do so.</w:t>
      </w:r>
    </w:p>
    <w:p w14:paraId="3CA9FCBC" w14:textId="77777777" w:rsidR="002B2216" w:rsidRDefault="002B2216" w:rsidP="007166AE">
      <w:pPr>
        <w:rPr>
          <w:rFonts w:ascii="Calibri" w:eastAsia="Calibri" w:hAnsi="Calibri" w:cs="Times New Roman"/>
        </w:rPr>
      </w:pPr>
    </w:p>
    <w:p w14:paraId="60518A1F" w14:textId="77777777" w:rsidR="0049257C" w:rsidRDefault="0049257C" w:rsidP="00591DD2">
      <w:pPr>
        <w:pStyle w:val="Heading3"/>
      </w:pPr>
      <w:bookmarkStart w:id="193" w:name="_Toc333001811"/>
      <w:r>
        <w:t>Attribution Structure</w:t>
      </w:r>
      <w:bookmarkEnd w:id="193"/>
    </w:p>
    <w:p w14:paraId="332C9F3B" w14:textId="77777777" w:rsidR="0082330A" w:rsidRDefault="0082330A" w:rsidP="00AE0A4F">
      <w:pPr>
        <w:pStyle w:val="BodyText"/>
      </w:pPr>
      <w:r w:rsidRPr="0082330A">
        <w:t xml:space="preserve">The </w:t>
      </w:r>
      <w:r w:rsidR="0049257C">
        <w:t>elements</w:t>
      </w:r>
      <w:r w:rsidRPr="0082330A">
        <w:t xml:space="preserve"> of the attribution structure, shown in </w:t>
      </w:r>
      <w:r w:rsidR="00B317E5">
        <w:fldChar w:fldCharType="begin"/>
      </w:r>
      <w:r>
        <w:instrText xml:space="preserve"> REF _Ref321155278 \h </w:instrText>
      </w:r>
      <w:r w:rsidR="00B317E5">
        <w:fldChar w:fldCharType="separate"/>
      </w:r>
      <w:r w:rsidR="003F0D05">
        <w:t xml:space="preserve">Figure </w:t>
      </w:r>
      <w:r w:rsidR="003F0D05">
        <w:rPr>
          <w:noProof/>
        </w:rPr>
        <w:t>27</w:t>
      </w:r>
      <w:r w:rsidR="00B317E5">
        <w:fldChar w:fldCharType="end"/>
      </w:r>
      <w:r w:rsidRPr="0082330A">
        <w:t>, are described below.</w:t>
      </w:r>
      <w:r w:rsidR="00AF2718">
        <w:t xml:space="preserve">  </w:t>
      </w:r>
      <w:r w:rsidR="007F1C38">
        <w:t xml:space="preserve">One of Attribution’s qualifiers --  Participant – itself contains qualifiers, so Participant’s structure is also shown in </w:t>
      </w:r>
      <w:r w:rsidR="00B317E5">
        <w:fldChar w:fldCharType="begin"/>
      </w:r>
      <w:r w:rsidR="00AF2718">
        <w:instrText xml:space="preserve"> REF _Ref321155278 \h </w:instrText>
      </w:r>
      <w:r w:rsidR="00B317E5">
        <w:fldChar w:fldCharType="separate"/>
      </w:r>
      <w:r w:rsidR="002B2216">
        <w:t xml:space="preserve">Figure </w:t>
      </w:r>
      <w:r w:rsidR="002B2216">
        <w:rPr>
          <w:noProof/>
        </w:rPr>
        <w:t>16</w:t>
      </w:r>
      <w:r w:rsidR="00B317E5">
        <w:fldChar w:fldCharType="end"/>
      </w:r>
      <w:r w:rsidR="007F1C38">
        <w:t xml:space="preserve">.  The IndividualPerson, IndividualOrganization, and IndividualApplication qualifiers within Participant themselves have </w:t>
      </w:r>
      <w:r w:rsidR="004E0857">
        <w:t>item</w:t>
      </w:r>
      <w:r w:rsidR="007F1C38">
        <w:t xml:space="preserve">s, so those CEMs are also shown.  </w:t>
      </w:r>
      <w:r w:rsidR="004E0857">
        <w:t>With the exception of PersonName in IndividualPerson, a</w:t>
      </w:r>
      <w:r w:rsidR="007F1C38">
        <w:t>ll other qualifiers</w:t>
      </w:r>
      <w:r w:rsidR="004E0857">
        <w:t>/items</w:t>
      </w:r>
      <w:r w:rsidR="007F1C38">
        <w:t xml:space="preserve"> (in Attribution, Participant, IndividualPerson, IndividualOrganization, and IndividualApplication) are simple key-data structures</w:t>
      </w:r>
      <w:r w:rsidR="004E0857">
        <w:t xml:space="preserve"> and hence are not shown in </w:t>
      </w:r>
      <w:r w:rsidR="00B317E5">
        <w:fldChar w:fldCharType="begin"/>
      </w:r>
      <w:r w:rsidR="004E0857">
        <w:instrText xml:space="preserve"> REF _Ref321155278 \h </w:instrText>
      </w:r>
      <w:r w:rsidR="00B317E5">
        <w:fldChar w:fldCharType="separate"/>
      </w:r>
      <w:r w:rsidR="002B2216">
        <w:t xml:space="preserve">Figure </w:t>
      </w:r>
      <w:r w:rsidR="002B2216">
        <w:rPr>
          <w:noProof/>
        </w:rPr>
        <w:t>16</w:t>
      </w:r>
      <w:r w:rsidR="00B317E5">
        <w:fldChar w:fldCharType="end"/>
      </w:r>
      <w:r w:rsidR="007F1C38">
        <w:t>.</w:t>
      </w:r>
      <w:r w:rsidR="004E0857">
        <w:t xml:space="preserve">  PersonName contains components for first name, last name, etc.</w:t>
      </w:r>
      <w:r w:rsidR="002B2216">
        <w:t>, but for simplicity, the PersonName model is not shown individually.</w:t>
      </w:r>
    </w:p>
    <w:p w14:paraId="51E55759" w14:textId="77777777" w:rsidR="004325EA" w:rsidRDefault="004325EA" w:rsidP="00AE0A4F">
      <w:pPr>
        <w:pStyle w:val="BodyText"/>
      </w:pPr>
      <w:r>
        <w:t xml:space="preserve">The Attribution’s start time (and end time, if the action is not a point-in-time action) and participant (more specifically, the individual person within the Participant) are the </w:t>
      </w:r>
      <w:r w:rsidR="002B2216">
        <w:t>most important and commonly populated</w:t>
      </w:r>
      <w:r>
        <w:t xml:space="preserve"> elements of the Attribution.</w:t>
      </w:r>
    </w:p>
    <w:p w14:paraId="6654E505" w14:textId="77777777" w:rsidR="00D946F6" w:rsidRDefault="00617D84">
      <w:pPr>
        <w:pStyle w:val="Heading4"/>
      </w:pPr>
      <w:r>
        <w:t>Key</w:t>
      </w:r>
    </w:p>
    <w:p w14:paraId="61E2DC09" w14:textId="77777777" w:rsidR="00D946F6" w:rsidRDefault="00617D84">
      <w:r>
        <w:t>The key code for Attributions is always Action_KEY_ECID. The particular action being specified in an attribution is identified in the model’s data.</w:t>
      </w:r>
    </w:p>
    <w:p w14:paraId="572042B3" w14:textId="77777777" w:rsidR="002B2216" w:rsidRDefault="0049257C" w:rsidP="00591DD2">
      <w:pPr>
        <w:pStyle w:val="Heading4"/>
      </w:pPr>
      <w:r>
        <w:t>Data</w:t>
      </w:r>
    </w:p>
    <w:p w14:paraId="0BABA96B" w14:textId="77777777" w:rsidR="0049257C" w:rsidRPr="0049257C" w:rsidRDefault="002B2216" w:rsidP="002B2216">
      <w:r>
        <w:t xml:space="preserve">“Data”, the “value” of the Attribution, </w:t>
      </w:r>
      <w:r w:rsidR="0015534C">
        <w:t>is a code that expresses the action being represented.  In Attribution, data is constrained to the value set of possible values.  In a particular specialization of Attribution, data is set to a specific code in the value set.  For example, in Observed, data is constrained to the ECID meaning “observed”.</w:t>
      </w:r>
    </w:p>
    <w:p w14:paraId="538F1FEC" w14:textId="77777777" w:rsidR="002B2216" w:rsidRDefault="00AE0A4F" w:rsidP="00591DD2">
      <w:pPr>
        <w:pStyle w:val="Heading4"/>
      </w:pPr>
      <w:r w:rsidRPr="0082330A">
        <w:lastRenderedPageBreak/>
        <w:t>StartTime</w:t>
      </w:r>
    </w:p>
    <w:p w14:paraId="34C88776" w14:textId="77777777" w:rsidR="00AE0A4F" w:rsidRPr="0082330A" w:rsidRDefault="002B2216" w:rsidP="00AE0A4F">
      <w:pPr>
        <w:pStyle w:val="BodyText"/>
      </w:pPr>
      <w:r>
        <w:t xml:space="preserve">“StartTime” is </w:t>
      </w:r>
      <w:r w:rsidR="003E7EC4">
        <w:t>a</w:t>
      </w:r>
      <w:r w:rsidR="00AE0A4F" w:rsidRPr="0082330A">
        <w:t xml:space="preserve"> timestamp </w:t>
      </w:r>
      <w:r w:rsidR="007F1C38">
        <w:t>indicating the start of the action</w:t>
      </w:r>
      <w:r w:rsidR="00AE0A4F" w:rsidRPr="0082330A">
        <w:t>.</w:t>
      </w:r>
      <w:r w:rsidR="004325EA">
        <w:t xml:space="preserve">  This is an important, commonly captured element in the Attribution.</w:t>
      </w:r>
    </w:p>
    <w:p w14:paraId="0C0194D5" w14:textId="77777777" w:rsidR="002B2216" w:rsidRDefault="00AE0A4F" w:rsidP="00591DD2">
      <w:pPr>
        <w:pStyle w:val="Heading4"/>
      </w:pPr>
      <w:r w:rsidRPr="0082330A">
        <w:t>EndTime</w:t>
      </w:r>
    </w:p>
    <w:p w14:paraId="33B7767D" w14:textId="77777777" w:rsidR="00AE0A4F" w:rsidRPr="0082330A" w:rsidRDefault="002B2216" w:rsidP="00AE0A4F">
      <w:pPr>
        <w:pStyle w:val="BodyText"/>
      </w:pPr>
      <w:r>
        <w:t>“EndTime” is</w:t>
      </w:r>
      <w:r w:rsidR="0049257C">
        <w:t xml:space="preserve"> </w:t>
      </w:r>
      <w:r w:rsidR="003E7EC4">
        <w:t>a</w:t>
      </w:r>
      <w:r w:rsidR="00AE0A4F" w:rsidRPr="0082330A">
        <w:t xml:space="preserve"> timestamp </w:t>
      </w:r>
      <w:r w:rsidR="007F1C38">
        <w:t xml:space="preserve">indicating the end of the </w:t>
      </w:r>
      <w:r w:rsidR="00AE0A4F" w:rsidRPr="0082330A">
        <w:t>action.</w:t>
      </w:r>
      <w:r w:rsidR="00A87B08">
        <w:t xml:space="preserve">  If an Attribution instance represents an action that takes place at a point i</w:t>
      </w:r>
      <w:r w:rsidR="008B5D8C">
        <w:t xml:space="preserve">n time, it is an implementation </w:t>
      </w:r>
      <w:r w:rsidR="00A87B08">
        <w:t>decision whether EndTime should be left unpopulated, or whether it should be populated with the same value as StartTime.  The recommendation, though, is the latter.  This makes it explicit that the action occurred at a point in time.  (An unpopulated EndTime might mean that the action occurred at a single point in time, or that the action is still ongoing.)</w:t>
      </w:r>
    </w:p>
    <w:p w14:paraId="20495B59" w14:textId="3D1D8B58" w:rsidR="008B5D8C" w:rsidRDefault="00806B96" w:rsidP="00591DD2">
      <w:pPr>
        <w:pStyle w:val="Heading4"/>
      </w:pPr>
      <w:r>
        <w:rPr>
          <w:noProof/>
        </w:rPr>
        <mc:AlternateContent>
          <mc:Choice Requires="wps">
            <w:drawing>
              <wp:anchor distT="0" distB="0" distL="114300" distR="114300" simplePos="0" relativeHeight="251725824" behindDoc="0" locked="0" layoutInCell="1" allowOverlap="1" wp14:anchorId="5F714D8E" wp14:editId="434159C4">
                <wp:simplePos x="0" y="0"/>
                <wp:positionH relativeFrom="column">
                  <wp:posOffset>337185</wp:posOffset>
                </wp:positionH>
                <wp:positionV relativeFrom="paragraph">
                  <wp:posOffset>5048250</wp:posOffset>
                </wp:positionV>
                <wp:extent cx="5053330" cy="266700"/>
                <wp:effectExtent l="0" t="0" r="1270" b="12700"/>
                <wp:wrapTopAndBottom/>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717E3" w14:textId="77777777" w:rsidR="00D946F6" w:rsidRPr="00AA7251" w:rsidRDefault="00D946F6" w:rsidP="0082330A">
                            <w:pPr>
                              <w:pStyle w:val="Caption"/>
                              <w:jc w:val="center"/>
                              <w:rPr>
                                <w:rFonts w:ascii="Calibri" w:eastAsia="Calibri" w:hAnsi="Calibri" w:cs="Times New Roman"/>
                                <w:noProof/>
                              </w:rPr>
                            </w:pPr>
                            <w:bookmarkStart w:id="194" w:name="_Ref321155278"/>
                            <w:r>
                              <w:t xml:space="preserve">Figure </w:t>
                            </w:r>
                            <w:r w:rsidR="00806B96">
                              <w:fldChar w:fldCharType="begin"/>
                            </w:r>
                            <w:r w:rsidR="00806B96">
                              <w:instrText xml:space="preserve"> SEQ Figure \* ARABIC </w:instrText>
                            </w:r>
                            <w:r w:rsidR="00806B96">
                              <w:fldChar w:fldCharType="separate"/>
                            </w:r>
                            <w:r>
                              <w:rPr>
                                <w:noProof/>
                              </w:rPr>
                              <w:t>28</w:t>
                            </w:r>
                            <w:r w:rsidR="00806B96">
                              <w:rPr>
                                <w:noProof/>
                              </w:rPr>
                              <w:fldChar w:fldCharType="end"/>
                            </w:r>
                            <w:bookmarkEnd w:id="194"/>
                            <w:r>
                              <w:t>. The Attribution CEM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87" type="#_x0000_t202" style="position:absolute;margin-left:26.55pt;margin-top:397.5pt;width:397.9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" stroked="f">
                <v:textbox style="mso-fit-shape-to-text:t" inset="0,0,0,0">
                  <w:txbxContent>
                    <w:p w14:paraId="30C717E3" w14:textId="77777777" w:rsidR="00D946F6" w:rsidRPr="00AA7251" w:rsidRDefault="00D946F6" w:rsidP="0082330A">
                      <w:pPr>
                        <w:pStyle w:val="Caption"/>
                        <w:jc w:val="center"/>
                        <w:rPr>
                          <w:rFonts w:ascii="Calibri" w:eastAsia="Calibri" w:hAnsi="Calibri" w:cs="Times New Roman"/>
                          <w:noProof/>
                        </w:rPr>
                      </w:pPr>
                      <w:bookmarkStart w:id="195" w:name="_Ref321155278"/>
                      <w:r>
                        <w:t xml:space="preserve">Figure </w:t>
                      </w:r>
                      <w:r w:rsidR="00806B96">
                        <w:fldChar w:fldCharType="begin"/>
                      </w:r>
                      <w:r w:rsidR="00806B96">
                        <w:instrText xml:space="preserve"> SEQ Figure \* ARABIC </w:instrText>
                      </w:r>
                      <w:r w:rsidR="00806B96">
                        <w:fldChar w:fldCharType="separate"/>
                      </w:r>
                      <w:r>
                        <w:rPr>
                          <w:noProof/>
                        </w:rPr>
                        <w:t>28</w:t>
                      </w:r>
                      <w:r w:rsidR="00806B96">
                        <w:rPr>
                          <w:noProof/>
                        </w:rPr>
                        <w:fldChar w:fldCharType="end"/>
                      </w:r>
                      <w:bookmarkEnd w:id="195"/>
                      <w:r>
                        <w:t>. The Attribution CEM</w:t>
                      </w:r>
                    </w:p>
                  </w:txbxContent>
                </v:textbox>
                <w10:wrap type="topAndBottom"/>
              </v:shape>
            </w:pict>
          </mc:Fallback>
        </mc:AlternateContent>
      </w:r>
      <w:r>
        <w:rPr>
          <w:rFonts w:ascii="Calibri" w:eastAsia="Calibri" w:hAnsi="Calibri" w:cs="Times New Roman"/>
          <w:noProof/>
        </w:rPr>
        <mc:AlternateContent>
          <mc:Choice Requires="wps">
            <w:drawing>
              <wp:anchor distT="182880" distB="182880" distL="114300" distR="114300" simplePos="0" relativeHeight="251712512" behindDoc="0" locked="0" layoutInCell="1" allowOverlap="0" wp14:anchorId="18B92F55" wp14:editId="60C88D34">
                <wp:simplePos x="0" y="0"/>
                <wp:positionH relativeFrom="column">
                  <wp:posOffset>118110</wp:posOffset>
                </wp:positionH>
                <wp:positionV relativeFrom="paragraph">
                  <wp:posOffset>-353695</wp:posOffset>
                </wp:positionV>
                <wp:extent cx="5608955" cy="5235575"/>
                <wp:effectExtent l="0" t="0" r="29845" b="22860"/>
                <wp:wrapTopAndBottom/>
                <wp:docPr id="2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5235575"/>
                        </a:xfrm>
                        <a:prstGeom prst="rect">
                          <a:avLst/>
                        </a:prstGeom>
                        <a:solidFill>
                          <a:srgbClr val="FFFFFF"/>
                        </a:solidFill>
                        <a:ln w="9525">
                          <a:solidFill>
                            <a:srgbClr val="000000"/>
                          </a:solidFill>
                          <a:miter lim="800000"/>
                          <a:headEnd/>
                          <a:tailEnd/>
                        </a:ln>
                      </wps:spPr>
                      <wps:txbx>
                        <w:txbxContent>
                          <w:p w14:paraId="5E401AF5"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partial</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Attribution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w:t>
                            </w:r>
                          </w:p>
                          <w:p w14:paraId="5C572383"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(Action_KEY_ECID);</w:t>
                            </w:r>
                          </w:p>
                          <w:p w14:paraId="15FA31C2"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CD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required</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(Attribution_VALUESET_ECID);</w:t>
                            </w:r>
                          </w:p>
                          <w:p w14:paraId="3A5398CC"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StartTime startTime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3419A23A"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EndTime endTime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567155EC"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Participant participant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54FA2A2E"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PatientLocation patientLocation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C3112AF"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ProviderLocation providerLocation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21A6939A"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Reason reason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0E792E20"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ActionMethod actionMethod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59EB376C" w14:textId="77777777" w:rsidR="00D946F6" w:rsidRPr="000F10EB" w:rsidRDefault="00D946F6" w:rsidP="007C54D0">
                            <w:pPr>
                              <w:rPr>
                                <w:rFonts w:ascii="Courier New" w:hAnsi="Courier New" w:cs="Courier New"/>
                                <w:color w:val="000000"/>
                                <w:sz w:val="18"/>
                                <w:szCs w:val="18"/>
                              </w:rPr>
                            </w:pPr>
                            <w:r w:rsidRPr="000F10EB">
                              <w:rPr>
                                <w:rFonts w:ascii="Courier New" w:hAnsi="Courier New" w:cs="Courier New"/>
                                <w:color w:val="000000"/>
                                <w:sz w:val="18"/>
                                <w:szCs w:val="18"/>
                              </w:rPr>
                              <w:t>}</w:t>
                            </w:r>
                          </w:p>
                          <w:p w14:paraId="2FBA141C"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Participant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 xml:space="preserve"> {</w:t>
                            </w:r>
                          </w:p>
                          <w:p w14:paraId="10A242E7"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(Participant_KEY_ECID);</w:t>
                            </w:r>
                          </w:p>
                          <w:p w14:paraId="3BED4B65"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CD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(ParticipationType_VALUESET_ECID);</w:t>
                            </w:r>
                          </w:p>
                          <w:p w14:paraId="1972335E"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Role role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4D29502D"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IndividualPerson individualPerson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44F59C93"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IndividualApplication individualApplication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 xml:space="preserve"> (</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D847F28"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IndividualOrganization individualOrganization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 xml:space="preserve"> (</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F0EED81" w14:textId="77777777" w:rsidR="00D946F6" w:rsidRPr="000F10EB" w:rsidRDefault="00D946F6" w:rsidP="00020070">
                            <w:pPr>
                              <w:rPr>
                                <w:rFonts w:ascii="Courier New" w:hAnsi="Courier New" w:cs="Courier New"/>
                                <w:color w:val="000000"/>
                                <w:sz w:val="18"/>
                                <w:szCs w:val="18"/>
                              </w:rPr>
                            </w:pPr>
                            <w:r w:rsidRPr="000F10EB">
                              <w:rPr>
                                <w:rFonts w:ascii="Courier New" w:hAnsi="Courier New" w:cs="Courier New"/>
                                <w:color w:val="000000"/>
                                <w:sz w:val="18"/>
                                <w:szCs w:val="18"/>
                              </w:rPr>
                              <w:t>}</w:t>
                            </w:r>
                          </w:p>
                          <w:p w14:paraId="7ABA751B"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IndividualPerson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 xml:space="preserve"> {</w:t>
                            </w:r>
                          </w:p>
                          <w:p w14:paraId="5E2B87C4"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(IndividualPerson_KEY_ECID);</w:t>
                            </w:r>
                          </w:p>
                          <w:p w14:paraId="470446E4"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item</w:t>
                            </w:r>
                            <w:r w:rsidRPr="000F10EB">
                              <w:rPr>
                                <w:rFonts w:ascii="Courier New" w:hAnsi="Courier New" w:cs="Courier New"/>
                                <w:color w:val="000000"/>
                                <w:sz w:val="18"/>
                                <w:szCs w:val="18"/>
                              </w:rPr>
                              <w:t xml:space="preserve"> PersonIdentifier personIdentifier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0A2066C2"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item</w:t>
                            </w:r>
                            <w:r w:rsidRPr="000F10EB">
                              <w:rPr>
                                <w:rFonts w:ascii="Courier New" w:hAnsi="Courier New" w:cs="Courier New"/>
                                <w:color w:val="000000"/>
                                <w:sz w:val="18"/>
                                <w:szCs w:val="18"/>
                              </w:rPr>
                              <w:t xml:space="preserve"> PersonName personName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1812D05C" w14:textId="77777777" w:rsidR="00D946F6" w:rsidRPr="000F10EB" w:rsidRDefault="00D946F6" w:rsidP="00AF2718">
                            <w:pPr>
                              <w:rPr>
                                <w:rFonts w:ascii="Courier New" w:hAnsi="Courier New" w:cs="Courier New"/>
                                <w:color w:val="000000"/>
                                <w:sz w:val="18"/>
                                <w:szCs w:val="18"/>
                              </w:rPr>
                            </w:pPr>
                            <w:r w:rsidRPr="000F10EB">
                              <w:rPr>
                                <w:rFonts w:ascii="Courier New" w:hAnsi="Courier New" w:cs="Courier New"/>
                                <w:color w:val="000000"/>
                                <w:sz w:val="18"/>
                                <w:szCs w:val="18"/>
                              </w:rPr>
                              <w:t>}</w:t>
                            </w:r>
                          </w:p>
                          <w:p w14:paraId="24D00F86"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IndividualApplication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w:t>
                            </w:r>
                          </w:p>
                          <w:p w14:paraId="5CF040B3"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 xml:space="preserve">  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(IndividualApplication_KEY_ECID);</w:t>
                            </w:r>
                          </w:p>
                          <w:p w14:paraId="07EEF5A3"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0000A0"/>
                                <w:sz w:val="18"/>
                                <w:szCs w:val="18"/>
                              </w:rPr>
                              <w:t xml:space="preserve">  item</w:t>
                            </w:r>
                            <w:r w:rsidRPr="000F10EB">
                              <w:rPr>
                                <w:rFonts w:ascii="Courier New" w:hAnsi="Courier New" w:cs="Courier New"/>
                                <w:color w:val="000000"/>
                                <w:sz w:val="18"/>
                                <w:szCs w:val="18"/>
                              </w:rPr>
                              <w:t xml:space="preserve"> ApplicationId applicationId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5522330"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item</w:t>
                            </w:r>
                            <w:r w:rsidRPr="000F10EB">
                              <w:rPr>
                                <w:rFonts w:ascii="Courier New" w:hAnsi="Courier New" w:cs="Courier New"/>
                                <w:color w:val="000000"/>
                                <w:sz w:val="18"/>
                                <w:szCs w:val="18"/>
                              </w:rPr>
                              <w:t xml:space="preserve"> ApplicationName applicationName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6B1CD262" w14:textId="77777777" w:rsidR="00D946F6" w:rsidRPr="000F10EB" w:rsidRDefault="00D946F6" w:rsidP="00AF2718">
                            <w:pPr>
                              <w:rPr>
                                <w:rFonts w:ascii="Courier New" w:hAnsi="Courier New" w:cs="Courier New"/>
                                <w:color w:val="000000"/>
                                <w:sz w:val="18"/>
                                <w:szCs w:val="18"/>
                              </w:rPr>
                            </w:pPr>
                            <w:r w:rsidRPr="000F10EB">
                              <w:rPr>
                                <w:rFonts w:ascii="Courier New" w:hAnsi="Courier New" w:cs="Courier New"/>
                                <w:color w:val="000000"/>
                                <w:sz w:val="18"/>
                                <w:szCs w:val="18"/>
                              </w:rPr>
                              <w:t>}</w:t>
                            </w:r>
                          </w:p>
                          <w:p w14:paraId="4BBFF3CF"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IndividualOrganization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w:t>
                            </w:r>
                          </w:p>
                          <w:p w14:paraId="1DF92FEE"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(IndividualOrganization_KEY_ECID);</w:t>
                            </w:r>
                          </w:p>
                          <w:p w14:paraId="7BB08E3B"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0000A0"/>
                                <w:sz w:val="18"/>
                                <w:szCs w:val="18"/>
                              </w:rPr>
                              <w:t xml:space="preserve">  item</w:t>
                            </w:r>
                            <w:r w:rsidRPr="000F10EB">
                              <w:rPr>
                                <w:rFonts w:ascii="Courier New" w:hAnsi="Courier New" w:cs="Courier New"/>
                                <w:color w:val="000000"/>
                                <w:sz w:val="18"/>
                                <w:szCs w:val="18"/>
                              </w:rPr>
                              <w:t xml:space="preserve"> OrganizationId organizationId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3F4D664B"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0000A0"/>
                                <w:sz w:val="18"/>
                                <w:szCs w:val="18"/>
                              </w:rPr>
                              <w:t xml:space="preserve">  item</w:t>
                            </w:r>
                            <w:r w:rsidRPr="000F10EB">
                              <w:rPr>
                                <w:rFonts w:ascii="Courier New" w:hAnsi="Courier New" w:cs="Courier New"/>
                                <w:color w:val="000000"/>
                                <w:sz w:val="18"/>
                                <w:szCs w:val="18"/>
                              </w:rPr>
                              <w:t xml:space="preserve"> OrganizationName organizationName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75A24A3" w14:textId="77777777" w:rsidR="00D946F6" w:rsidRPr="000F10EB" w:rsidRDefault="00D946F6" w:rsidP="00FC70FA">
                            <w:pPr>
                              <w:rPr>
                                <w:sz w:val="18"/>
                                <w:szCs w:val="18"/>
                              </w:rPr>
                            </w:pPr>
                            <w:r w:rsidRPr="000F10EB">
                              <w:rPr>
                                <w:rFonts w:ascii="Courier New" w:hAnsi="Courier New" w:cs="Courier New"/>
                                <w:color w:val="00000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88" type="#_x0000_t202" style="position:absolute;margin-left:9.3pt;margin-top:-27.8pt;width:441.65pt;height:412.25pt;z-index:251712512;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" o:allowoverlap="f">
                <v:textbox style="mso-fit-shape-to-text:t">
                  <w:txbxContent>
                    <w:p w14:paraId="5E401AF5"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partial</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Attribution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attribution</w:t>
                      </w:r>
                      <w:r w:rsidRPr="000F10EB">
                        <w:rPr>
                          <w:rFonts w:ascii="Courier New" w:hAnsi="Courier New" w:cs="Courier New"/>
                          <w:color w:val="000000"/>
                          <w:sz w:val="18"/>
                          <w:szCs w:val="18"/>
                        </w:rPr>
                        <w:t xml:space="preserve"> {</w:t>
                      </w:r>
                    </w:p>
                    <w:p w14:paraId="5C572383"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(Action_KEY_ECID);</w:t>
                      </w:r>
                    </w:p>
                    <w:p w14:paraId="15FA31C2"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CD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required</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(Attribution_VALUESET_ECID);</w:t>
                      </w:r>
                    </w:p>
                    <w:p w14:paraId="3A5398CC"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StartTime startTime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3419A23A"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EndTime endTime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567155EC"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Participant participant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54FA2A2E"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PatientLocation patientLocation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C3112AF"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ProviderLocation providerLocation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21A6939A"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Reason reason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0E792E20" w14:textId="77777777" w:rsidR="00D946F6" w:rsidRPr="000F10EB" w:rsidRDefault="00D946F6" w:rsidP="007C54D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ActionMethod actionMethod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59EB376C" w14:textId="77777777" w:rsidR="00D946F6" w:rsidRPr="000F10EB" w:rsidRDefault="00D946F6" w:rsidP="007C54D0">
                      <w:pPr>
                        <w:rPr>
                          <w:rFonts w:ascii="Courier New" w:hAnsi="Courier New" w:cs="Courier New"/>
                          <w:color w:val="000000"/>
                          <w:sz w:val="18"/>
                          <w:szCs w:val="18"/>
                        </w:rPr>
                      </w:pPr>
                      <w:r w:rsidRPr="000F10EB">
                        <w:rPr>
                          <w:rFonts w:ascii="Courier New" w:hAnsi="Courier New" w:cs="Courier New"/>
                          <w:color w:val="000000"/>
                          <w:sz w:val="18"/>
                          <w:szCs w:val="18"/>
                        </w:rPr>
                        <w:t>}</w:t>
                      </w:r>
                    </w:p>
                    <w:p w14:paraId="2FBA141C"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Participant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 xml:space="preserve"> {</w:t>
                      </w:r>
                    </w:p>
                    <w:p w14:paraId="10A242E7"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(Participant_KEY_ECID);</w:t>
                      </w:r>
                    </w:p>
                    <w:p w14:paraId="3BED4B65"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data</w:t>
                      </w:r>
                      <w:r w:rsidRPr="000F10EB">
                        <w:rPr>
                          <w:rFonts w:ascii="Courier New" w:hAnsi="Courier New" w:cs="Courier New"/>
                          <w:color w:val="000000"/>
                          <w:sz w:val="18"/>
                          <w:szCs w:val="18"/>
                        </w:rPr>
                        <w:t xml:space="preserve"> CD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w:t>
                      </w:r>
                      <w:r w:rsidRPr="000F10EB">
                        <w:rPr>
                          <w:rFonts w:ascii="Courier New" w:hAnsi="Courier New" w:cs="Courier New"/>
                          <w:b/>
                          <w:bCs/>
                          <w:color w:val="7F0055"/>
                          <w:sz w:val="18"/>
                          <w:szCs w:val="18"/>
                        </w:rPr>
                        <w:t>domain</w:t>
                      </w:r>
                      <w:r w:rsidRPr="000F10EB">
                        <w:rPr>
                          <w:rFonts w:ascii="Courier New" w:hAnsi="Courier New" w:cs="Courier New"/>
                          <w:color w:val="000000"/>
                          <w:sz w:val="18"/>
                          <w:szCs w:val="18"/>
                        </w:rPr>
                        <w:t>(ParticipationType_VALUESET_ECID);</w:t>
                      </w:r>
                    </w:p>
                    <w:p w14:paraId="1972335E"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Role role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4D29502D"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IndividualPerson individualPerson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44F59C93"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IndividualApplication individualApplication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 xml:space="preserve"> (</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D847F28" w14:textId="77777777" w:rsidR="00D946F6" w:rsidRPr="000F10EB" w:rsidRDefault="00D946F6" w:rsidP="00020070">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qualifier</w:t>
                      </w:r>
                      <w:r w:rsidRPr="000F10EB">
                        <w:rPr>
                          <w:rFonts w:ascii="Courier New" w:hAnsi="Courier New" w:cs="Courier New"/>
                          <w:color w:val="000000"/>
                          <w:sz w:val="18"/>
                          <w:szCs w:val="18"/>
                        </w:rPr>
                        <w:t xml:space="preserve"> IndividualOrganization individualOrganization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 xml:space="preserve"> (</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F0EED81" w14:textId="77777777" w:rsidR="00D946F6" w:rsidRPr="000F10EB" w:rsidRDefault="00D946F6" w:rsidP="00020070">
                      <w:pPr>
                        <w:rPr>
                          <w:rFonts w:ascii="Courier New" w:hAnsi="Courier New" w:cs="Courier New"/>
                          <w:color w:val="000000"/>
                          <w:sz w:val="18"/>
                          <w:szCs w:val="18"/>
                        </w:rPr>
                      </w:pPr>
                      <w:r w:rsidRPr="000F10EB">
                        <w:rPr>
                          <w:rFonts w:ascii="Courier New" w:hAnsi="Courier New" w:cs="Courier New"/>
                          <w:color w:val="000000"/>
                          <w:sz w:val="18"/>
                          <w:szCs w:val="18"/>
                        </w:rPr>
                        <w:t>}</w:t>
                      </w:r>
                    </w:p>
                    <w:p w14:paraId="7ABA751B"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IndividualPerson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 xml:space="preserve"> {</w:t>
                      </w:r>
                    </w:p>
                    <w:p w14:paraId="5E2B87C4"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(IndividualPerson_KEY_ECID);</w:t>
                      </w:r>
                    </w:p>
                    <w:p w14:paraId="470446E4"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item</w:t>
                      </w:r>
                      <w:r w:rsidRPr="000F10EB">
                        <w:rPr>
                          <w:rFonts w:ascii="Courier New" w:hAnsi="Courier New" w:cs="Courier New"/>
                          <w:color w:val="000000"/>
                          <w:sz w:val="18"/>
                          <w:szCs w:val="18"/>
                        </w:rPr>
                        <w:t xml:space="preserve"> PersonIdentifier personIdentifier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0A2066C2"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item</w:t>
                      </w:r>
                      <w:r w:rsidRPr="000F10EB">
                        <w:rPr>
                          <w:rFonts w:ascii="Courier New" w:hAnsi="Courier New" w:cs="Courier New"/>
                          <w:color w:val="000000"/>
                          <w:sz w:val="18"/>
                          <w:szCs w:val="18"/>
                        </w:rPr>
                        <w:t xml:space="preserve"> PersonName personName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0-M</w:t>
                      </w:r>
                      <w:r w:rsidRPr="000F10EB">
                        <w:rPr>
                          <w:rFonts w:ascii="Courier New" w:hAnsi="Courier New" w:cs="Courier New"/>
                          <w:color w:val="000000"/>
                          <w:sz w:val="18"/>
                          <w:szCs w:val="18"/>
                        </w:rPr>
                        <w:t>);</w:t>
                      </w:r>
                    </w:p>
                    <w:p w14:paraId="1812D05C" w14:textId="77777777" w:rsidR="00D946F6" w:rsidRPr="000F10EB" w:rsidRDefault="00D946F6" w:rsidP="00AF2718">
                      <w:pPr>
                        <w:rPr>
                          <w:rFonts w:ascii="Courier New" w:hAnsi="Courier New" w:cs="Courier New"/>
                          <w:color w:val="000000"/>
                          <w:sz w:val="18"/>
                          <w:szCs w:val="18"/>
                        </w:rPr>
                      </w:pPr>
                      <w:r w:rsidRPr="000F10EB">
                        <w:rPr>
                          <w:rFonts w:ascii="Courier New" w:hAnsi="Courier New" w:cs="Courier New"/>
                          <w:color w:val="000000"/>
                          <w:sz w:val="18"/>
                          <w:szCs w:val="18"/>
                        </w:rPr>
                        <w:t>}</w:t>
                      </w:r>
                    </w:p>
                    <w:p w14:paraId="24D00F86"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IndividualApplication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w:t>
                      </w:r>
                    </w:p>
                    <w:p w14:paraId="5CF040B3"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 xml:space="preserve">  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(IndividualApplication_KEY_ECID);</w:t>
                      </w:r>
                    </w:p>
                    <w:p w14:paraId="07EEF5A3"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0000A0"/>
                          <w:sz w:val="18"/>
                          <w:szCs w:val="18"/>
                        </w:rPr>
                        <w:t xml:space="preserve">  item</w:t>
                      </w:r>
                      <w:r w:rsidRPr="000F10EB">
                        <w:rPr>
                          <w:rFonts w:ascii="Courier New" w:hAnsi="Courier New" w:cs="Courier New"/>
                          <w:color w:val="000000"/>
                          <w:sz w:val="18"/>
                          <w:szCs w:val="18"/>
                        </w:rPr>
                        <w:t xml:space="preserve"> ApplicationId applicationId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75522330" w14:textId="77777777" w:rsidR="00D946F6" w:rsidRPr="000F10EB" w:rsidRDefault="00D946F6" w:rsidP="00AF2718">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item</w:t>
                      </w:r>
                      <w:r w:rsidRPr="000F10EB">
                        <w:rPr>
                          <w:rFonts w:ascii="Courier New" w:hAnsi="Courier New" w:cs="Courier New"/>
                          <w:color w:val="000000"/>
                          <w:sz w:val="18"/>
                          <w:szCs w:val="18"/>
                        </w:rPr>
                        <w:t xml:space="preserve"> ApplicationName applicationName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6B1CD262" w14:textId="77777777" w:rsidR="00D946F6" w:rsidRPr="000F10EB" w:rsidRDefault="00D946F6" w:rsidP="00AF2718">
                      <w:pPr>
                        <w:rPr>
                          <w:rFonts w:ascii="Courier New" w:hAnsi="Courier New" w:cs="Courier New"/>
                          <w:color w:val="000000"/>
                          <w:sz w:val="18"/>
                          <w:szCs w:val="18"/>
                        </w:rPr>
                      </w:pPr>
                      <w:r w:rsidRPr="000F10EB">
                        <w:rPr>
                          <w:rFonts w:ascii="Courier New" w:hAnsi="Courier New" w:cs="Courier New"/>
                          <w:color w:val="000000"/>
                          <w:sz w:val="18"/>
                          <w:szCs w:val="18"/>
                        </w:rPr>
                        <w:t>}</w:t>
                      </w:r>
                    </w:p>
                    <w:p w14:paraId="4BBFF3CF"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7F0055"/>
                          <w:sz w:val="18"/>
                          <w:szCs w:val="18"/>
                        </w:rPr>
                        <w:t>model</w:t>
                      </w:r>
                      <w:r w:rsidRPr="000F10EB">
                        <w:rPr>
                          <w:rFonts w:ascii="Courier New" w:hAnsi="Courier New" w:cs="Courier New"/>
                          <w:color w:val="000000"/>
                          <w:sz w:val="18"/>
                          <w:szCs w:val="18"/>
                        </w:rPr>
                        <w:t xml:space="preserve"> IndividualOrganization </w:t>
                      </w:r>
                      <w:r w:rsidRPr="000F10EB">
                        <w:rPr>
                          <w:rFonts w:ascii="Courier New" w:hAnsi="Courier New" w:cs="Courier New"/>
                          <w:b/>
                          <w:bCs/>
                          <w:color w:val="7F0055"/>
                          <w:sz w:val="18"/>
                          <w:szCs w:val="18"/>
                        </w:rPr>
                        <w:t>is</w:t>
                      </w:r>
                      <w:r w:rsidRPr="000F10EB">
                        <w:rPr>
                          <w:rFonts w:ascii="Courier New" w:hAnsi="Courier New" w:cs="Courier New"/>
                          <w:color w:val="000000"/>
                          <w:sz w:val="18"/>
                          <w:szCs w:val="18"/>
                        </w:rPr>
                        <w:t xml:space="preserve"> </w:t>
                      </w:r>
                      <w:r w:rsidRPr="000F10EB">
                        <w:rPr>
                          <w:rFonts w:ascii="Courier New" w:hAnsi="Courier New" w:cs="Courier New"/>
                          <w:b/>
                          <w:bCs/>
                          <w:color w:val="0000A0"/>
                          <w:sz w:val="18"/>
                          <w:szCs w:val="18"/>
                        </w:rPr>
                        <w:t>component</w:t>
                      </w:r>
                      <w:r w:rsidRPr="000F10EB">
                        <w:rPr>
                          <w:rFonts w:ascii="Courier New" w:hAnsi="Courier New" w:cs="Courier New"/>
                          <w:color w:val="000000"/>
                          <w:sz w:val="18"/>
                          <w:szCs w:val="18"/>
                        </w:rPr>
                        <w:t>{</w:t>
                      </w:r>
                    </w:p>
                    <w:p w14:paraId="1DF92FEE"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key</w:t>
                      </w:r>
                      <w:r w:rsidRPr="000F10EB">
                        <w:rPr>
                          <w:rFonts w:ascii="Courier New" w:hAnsi="Courier New" w:cs="Courier New"/>
                          <w:color w:val="000000"/>
                          <w:sz w:val="18"/>
                          <w:szCs w:val="18"/>
                        </w:rPr>
                        <w:t xml:space="preserve"> </w:t>
                      </w:r>
                      <w:r w:rsidRPr="000F10EB">
                        <w:rPr>
                          <w:rFonts w:ascii="Courier New" w:hAnsi="Courier New" w:cs="Courier New"/>
                          <w:b/>
                          <w:bCs/>
                          <w:color w:val="7F0055"/>
                          <w:sz w:val="18"/>
                          <w:szCs w:val="18"/>
                        </w:rPr>
                        <w:t>code</w:t>
                      </w:r>
                      <w:r w:rsidRPr="000F10EB">
                        <w:rPr>
                          <w:rFonts w:ascii="Courier New" w:hAnsi="Courier New" w:cs="Courier New"/>
                          <w:color w:val="000000"/>
                          <w:sz w:val="18"/>
                          <w:szCs w:val="18"/>
                        </w:rPr>
                        <w:t>(IndividualOrganization_KEY_ECID);</w:t>
                      </w:r>
                    </w:p>
                    <w:p w14:paraId="7BB08E3B"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0000A0"/>
                          <w:sz w:val="18"/>
                          <w:szCs w:val="18"/>
                        </w:rPr>
                        <w:t xml:space="preserve">  item</w:t>
                      </w:r>
                      <w:r w:rsidRPr="000F10EB">
                        <w:rPr>
                          <w:rFonts w:ascii="Courier New" w:hAnsi="Courier New" w:cs="Courier New"/>
                          <w:color w:val="000000"/>
                          <w:sz w:val="18"/>
                          <w:szCs w:val="18"/>
                        </w:rPr>
                        <w:t xml:space="preserve"> OrganizationId organizationId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3F4D664B" w14:textId="77777777" w:rsidR="00D946F6" w:rsidRPr="000F10EB" w:rsidRDefault="00D946F6" w:rsidP="00FC70FA">
                      <w:pPr>
                        <w:autoSpaceDE w:val="0"/>
                        <w:autoSpaceDN w:val="0"/>
                        <w:adjustRightInd w:val="0"/>
                        <w:spacing w:after="0" w:line="240" w:lineRule="auto"/>
                        <w:rPr>
                          <w:rFonts w:ascii="Courier New" w:hAnsi="Courier New" w:cs="Courier New"/>
                          <w:sz w:val="18"/>
                          <w:szCs w:val="18"/>
                        </w:rPr>
                      </w:pPr>
                      <w:r w:rsidRPr="000F10EB">
                        <w:rPr>
                          <w:rFonts w:ascii="Courier New" w:hAnsi="Courier New" w:cs="Courier New"/>
                          <w:b/>
                          <w:bCs/>
                          <w:color w:val="0000A0"/>
                          <w:sz w:val="18"/>
                          <w:szCs w:val="18"/>
                        </w:rPr>
                        <w:t xml:space="preserve">  item</w:t>
                      </w:r>
                      <w:r w:rsidRPr="000F10EB">
                        <w:rPr>
                          <w:rFonts w:ascii="Courier New" w:hAnsi="Courier New" w:cs="Courier New"/>
                          <w:color w:val="000000"/>
                          <w:sz w:val="18"/>
                          <w:szCs w:val="18"/>
                        </w:rPr>
                        <w:t xml:space="preserve"> OrganizationName organizationName </w:t>
                      </w:r>
                      <w:r w:rsidRPr="000F10EB">
                        <w:rPr>
                          <w:rFonts w:ascii="Courier New" w:hAnsi="Courier New" w:cs="Courier New"/>
                          <w:b/>
                          <w:bCs/>
                          <w:color w:val="7F0055"/>
                          <w:sz w:val="18"/>
                          <w:szCs w:val="18"/>
                        </w:rPr>
                        <w:t>card</w:t>
                      </w:r>
                      <w:r w:rsidRPr="000F10EB">
                        <w:rPr>
                          <w:rFonts w:ascii="Courier New" w:hAnsi="Courier New" w:cs="Courier New"/>
                          <w:color w:val="000000"/>
                          <w:sz w:val="18"/>
                          <w:szCs w:val="18"/>
                        </w:rPr>
                        <w:t>(</w:t>
                      </w:r>
                      <w:r w:rsidRPr="000F10EB">
                        <w:rPr>
                          <w:rFonts w:ascii="Courier New" w:hAnsi="Courier New" w:cs="Courier New"/>
                          <w:color w:val="7D7D7D"/>
                          <w:sz w:val="18"/>
                          <w:szCs w:val="18"/>
                        </w:rPr>
                        <w:t>0-1</w:t>
                      </w:r>
                      <w:r w:rsidRPr="000F10EB">
                        <w:rPr>
                          <w:rFonts w:ascii="Courier New" w:hAnsi="Courier New" w:cs="Courier New"/>
                          <w:color w:val="000000"/>
                          <w:sz w:val="18"/>
                          <w:szCs w:val="18"/>
                        </w:rPr>
                        <w:t>);</w:t>
                      </w:r>
                    </w:p>
                    <w:p w14:paraId="175A24A3" w14:textId="77777777" w:rsidR="00D946F6" w:rsidRPr="000F10EB" w:rsidRDefault="00D946F6" w:rsidP="00FC70FA">
                      <w:pPr>
                        <w:rPr>
                          <w:sz w:val="18"/>
                          <w:szCs w:val="18"/>
                        </w:rPr>
                      </w:pPr>
                      <w:r w:rsidRPr="000F10EB">
                        <w:rPr>
                          <w:rFonts w:ascii="Courier New" w:hAnsi="Courier New" w:cs="Courier New"/>
                          <w:color w:val="000000"/>
                          <w:sz w:val="18"/>
                          <w:szCs w:val="18"/>
                        </w:rPr>
                        <w:t>}</w:t>
                      </w:r>
                    </w:p>
                  </w:txbxContent>
                </v:textbox>
                <w10:wrap type="topAndBottom"/>
              </v:shape>
            </w:pict>
          </mc:Fallback>
        </mc:AlternateContent>
      </w:r>
      <w:r w:rsidR="00AE0A4F" w:rsidRPr="0082330A">
        <w:t>Participant</w:t>
      </w:r>
    </w:p>
    <w:p w14:paraId="3942392D" w14:textId="77777777" w:rsidR="00A87B08" w:rsidRDefault="008B5D8C" w:rsidP="00A87B08">
      <w:pPr>
        <w:pStyle w:val="BodyText"/>
      </w:pPr>
      <w:r>
        <w:t xml:space="preserve">“Participant” is </w:t>
      </w:r>
      <w:r w:rsidR="003E7EC4">
        <w:t xml:space="preserve">a </w:t>
      </w:r>
      <w:r w:rsidR="007F1C38">
        <w:t>person, application, or organization</w:t>
      </w:r>
      <w:r>
        <w:t xml:space="preserve"> that</w:t>
      </w:r>
      <w:r w:rsidR="00AE0A4F" w:rsidRPr="0082330A">
        <w:t xml:space="preserve"> takes </w:t>
      </w:r>
      <w:r w:rsidR="007F1C38">
        <w:t xml:space="preserve">some </w:t>
      </w:r>
      <w:r w:rsidR="00AE0A4F" w:rsidRPr="0082330A">
        <w:t xml:space="preserve">part in </w:t>
      </w:r>
      <w:r w:rsidR="00A87B08">
        <w:t>(</w:t>
      </w:r>
      <w:r w:rsidR="007F1C38">
        <w:t xml:space="preserve">i.e., </w:t>
      </w:r>
      <w:r w:rsidR="00A87B08">
        <w:t xml:space="preserve">participates in) the action. </w:t>
      </w:r>
      <w:r w:rsidR="00FC70FA">
        <w:t xml:space="preserve">The structure of Participant is shown in </w:t>
      </w:r>
      <w:r w:rsidR="00B317E5">
        <w:fldChar w:fldCharType="begin"/>
      </w:r>
      <w:r w:rsidR="00FC70FA">
        <w:instrText xml:space="preserve"> REF _Ref321155278 \h </w:instrText>
      </w:r>
      <w:r w:rsidR="00B317E5">
        <w:fldChar w:fldCharType="separate"/>
      </w:r>
      <w:r w:rsidR="003F0D05">
        <w:t xml:space="preserve">Figure </w:t>
      </w:r>
      <w:r w:rsidR="003F0D05">
        <w:rPr>
          <w:noProof/>
        </w:rPr>
        <w:t>27</w:t>
      </w:r>
      <w:r w:rsidR="00B317E5">
        <w:fldChar w:fldCharType="end"/>
      </w:r>
      <w:r w:rsidR="00FC70FA">
        <w:t xml:space="preserve">.  </w:t>
      </w:r>
      <w:r w:rsidR="00A87B08">
        <w:t>Participant.data and Participant.role provide more information about the nature of the participation.  Other qualifiers within Participant reflect the identity of the participant.</w:t>
      </w:r>
    </w:p>
    <w:p w14:paraId="3C985701" w14:textId="77777777" w:rsidR="003E7EC4" w:rsidRDefault="00AE0A4F" w:rsidP="003E7EC4">
      <w:pPr>
        <w:pStyle w:val="BodyText"/>
        <w:ind w:left="720"/>
      </w:pPr>
      <w:r w:rsidRPr="0082330A">
        <w:rPr>
          <w:b/>
        </w:rPr>
        <w:t>Data</w:t>
      </w:r>
      <w:r w:rsidR="007F1C38">
        <w:t xml:space="preserve"> </w:t>
      </w:r>
      <w:r w:rsidR="006E3FE1">
        <w:t>–</w:t>
      </w:r>
      <w:r w:rsidR="0049257C">
        <w:t xml:space="preserve"> </w:t>
      </w:r>
      <w:r w:rsidR="006E3FE1">
        <w:t xml:space="preserve">NEEDS </w:t>
      </w:r>
      <w:r w:rsidR="001F32DC">
        <w:t>COMPLETION</w:t>
      </w:r>
      <w:r w:rsidR="006E3FE1">
        <w:t xml:space="preserve"> the kind of participant, i.e., a code indicating the nature of the participant’s involvement in the action</w:t>
      </w:r>
      <w:r w:rsidR="00E42CCD">
        <w:t>.  Participant.data values are drawn from</w:t>
      </w:r>
      <w:r w:rsidRPr="0082330A">
        <w:t xml:space="preserve"> the ParticipationType Valueset</w:t>
      </w:r>
      <w:r w:rsidR="007F1C38">
        <w:t xml:space="preserve">.  The most common type is “performer”.  For example, in an Observed attribution, a Participant type </w:t>
      </w:r>
      <w:r w:rsidR="00DE28FF">
        <w:t>of</w:t>
      </w:r>
      <w:r w:rsidR="007F1C38">
        <w:t xml:space="preserve"> “Performer”, </w:t>
      </w:r>
      <w:r w:rsidR="00DE28FF">
        <w:t>indicates the</w:t>
      </w:r>
      <w:r w:rsidR="007F1C38">
        <w:t xml:space="preserve"> “performer of the act of observing”, i.e., the “observer”</w:t>
      </w:r>
      <w:r w:rsidR="00DE28FF">
        <w:t xml:space="preserve">.  </w:t>
      </w:r>
      <w:r w:rsidR="003E7EC4">
        <w:t>If some type of participation different from “performer of the indicated action” needs to be conveyed, o</w:t>
      </w:r>
      <w:r w:rsidR="00DE28FF">
        <w:t>ther types</w:t>
      </w:r>
      <w:r w:rsidR="003E7EC4">
        <w:t xml:space="preserve"> are available</w:t>
      </w:r>
      <w:r w:rsidR="00DE28FF">
        <w:t xml:space="preserve">, e.g., </w:t>
      </w:r>
      <w:r w:rsidR="003E7EC4">
        <w:t>Admitter, Attender, Consultant</w:t>
      </w:r>
      <w:r w:rsidRPr="0082330A">
        <w:t>, etc.</w:t>
      </w:r>
      <w:r w:rsidR="003E7EC4">
        <w:rPr>
          <w:rStyle w:val="FootnoteReference"/>
        </w:rPr>
        <w:footnoteReference w:id="68"/>
      </w:r>
      <w:r w:rsidR="003E7EC4">
        <w:t xml:space="preserve">  New Attributions may require new participation types.</w:t>
      </w:r>
      <w:r w:rsidR="00173128">
        <w:t xml:space="preserve">  A given individual may engage in multiple types of participations – e.g., one may be the performer of an observation, the performer of a documentation, the admitter in a registration, etc.  The Participant.data is scoped by the Attribution action.  For example, “Ed is the performer of the observation action, i.e., </w:t>
      </w:r>
      <w:r w:rsidR="00173128" w:rsidRPr="00173128">
        <w:rPr>
          <w:i/>
        </w:rPr>
        <w:t>within the context of</w:t>
      </w:r>
      <w:r w:rsidR="00173128">
        <w:t xml:space="preserve"> the observation action.  Furthermore, Participant.data only has meaning within the context of the action.  After completion of the action, “performer” has no meaning.  (See in contrast the description of “role” below.)</w:t>
      </w:r>
    </w:p>
    <w:p w14:paraId="3B4E8B2B" w14:textId="77777777" w:rsidR="006355B7" w:rsidRPr="006355B7" w:rsidRDefault="006355B7" w:rsidP="003E7EC4">
      <w:pPr>
        <w:pStyle w:val="BodyText"/>
        <w:ind w:left="720"/>
      </w:pPr>
      <w:r>
        <w:t>Participant.data is roughly equivalent to Participation.typeCode in the HL7 v3 RIM.</w:t>
      </w:r>
    </w:p>
    <w:p w14:paraId="4F3DC73D" w14:textId="77777777" w:rsidR="00173128" w:rsidRDefault="00AE0A4F" w:rsidP="003E7EC4">
      <w:pPr>
        <w:pStyle w:val="BodyText"/>
        <w:ind w:left="720"/>
      </w:pPr>
      <w:r w:rsidRPr="0082330A">
        <w:rPr>
          <w:b/>
        </w:rPr>
        <w:t>Role</w:t>
      </w:r>
      <w:r w:rsidR="003E7EC4">
        <w:t xml:space="preserve"> </w:t>
      </w:r>
      <w:r w:rsidR="0049257C">
        <w:t xml:space="preserve">- </w:t>
      </w:r>
      <w:r w:rsidR="003E7EC4">
        <w:t>t</w:t>
      </w:r>
      <w:r w:rsidRPr="0082330A">
        <w:t xml:space="preserve">he </w:t>
      </w:r>
      <w:r w:rsidR="003E7EC4">
        <w:t>role of the participant in the</w:t>
      </w:r>
      <w:r w:rsidRPr="0082330A">
        <w:t xml:space="preserve"> action.  </w:t>
      </w:r>
      <w:r w:rsidR="00173128">
        <w:t>For example, “physician”, “patient”, “spouse”, etc.  As is the case for Participant.data,</w:t>
      </w:r>
      <w:r w:rsidRPr="0082330A">
        <w:t xml:space="preserve"> the participant’s </w:t>
      </w:r>
      <w:r w:rsidR="00173128">
        <w:t xml:space="preserve">role is scoped by the action represented by the Attribution.  For example, “Ed is a </w:t>
      </w:r>
      <w:r w:rsidR="00D70713">
        <w:t>nurse</w:t>
      </w:r>
      <w:r w:rsidR="00173128">
        <w:t xml:space="preserve"> </w:t>
      </w:r>
      <w:r w:rsidR="00173128" w:rsidRPr="00D70713">
        <w:rPr>
          <w:i/>
        </w:rPr>
        <w:t>in the context of</w:t>
      </w:r>
      <w:r w:rsidR="00D70713">
        <w:t xml:space="preserve"> this observation action</w:t>
      </w:r>
      <w:r w:rsidR="00173128">
        <w:t>”.  However, unlike Participant.data, a Participant’s r</w:t>
      </w:r>
      <w:r w:rsidRPr="0082330A">
        <w:t xml:space="preserve">ole </w:t>
      </w:r>
      <w:r w:rsidR="00173128">
        <w:t xml:space="preserve">tends to persist outside the temporal bounds of the Attribution action – Ed </w:t>
      </w:r>
      <w:r w:rsidR="00D70713">
        <w:t xml:space="preserve">was a nurse before his observation action and </w:t>
      </w:r>
      <w:r w:rsidR="00173128">
        <w:t xml:space="preserve">will continue to be a </w:t>
      </w:r>
      <w:r w:rsidR="00D70713">
        <w:t xml:space="preserve">nurse </w:t>
      </w:r>
      <w:r w:rsidR="00173128">
        <w:t xml:space="preserve">after the </w:t>
      </w:r>
      <w:r w:rsidR="00D70713">
        <w:t>observation</w:t>
      </w:r>
      <w:r w:rsidR="00173128">
        <w:t xml:space="preserve"> action is completed.  In contrast, Participant.data only has meaning </w:t>
      </w:r>
      <w:r w:rsidR="00D70713">
        <w:t>during</w:t>
      </w:r>
      <w:r w:rsidR="00173128">
        <w:t xml:space="preserve"> the Attribution action.</w:t>
      </w:r>
    </w:p>
    <w:p w14:paraId="1011481A" w14:textId="77777777" w:rsidR="00AE0A4F" w:rsidRDefault="00AE0A4F" w:rsidP="003E7EC4">
      <w:pPr>
        <w:pStyle w:val="BodyText"/>
        <w:ind w:left="720"/>
      </w:pPr>
      <w:r w:rsidRPr="0082330A">
        <w:t xml:space="preserve">Role </w:t>
      </w:r>
      <w:r w:rsidR="00D70713">
        <w:t xml:space="preserve">values are </w:t>
      </w:r>
      <w:r w:rsidRPr="0082330A">
        <w:t xml:space="preserve">more </w:t>
      </w:r>
      <w:r w:rsidR="00D70713">
        <w:t xml:space="preserve">permanent that Participation types – they are clinical </w:t>
      </w:r>
      <w:r w:rsidRPr="0082330A">
        <w:t>credentials</w:t>
      </w:r>
      <w:r w:rsidR="00D70713">
        <w:t>, familial relationships, etc.</w:t>
      </w:r>
    </w:p>
    <w:p w14:paraId="0207D83A" w14:textId="77777777" w:rsidR="00D70713" w:rsidRDefault="00D70713" w:rsidP="003E7EC4">
      <w:pPr>
        <w:pStyle w:val="BodyText"/>
        <w:ind w:left="720"/>
      </w:pPr>
      <w:r>
        <w:t>A particular individual may play different roles in different actions.</w:t>
      </w:r>
    </w:p>
    <w:p w14:paraId="01FEE731" w14:textId="77777777" w:rsidR="004325EA" w:rsidRDefault="004325EA" w:rsidP="003E7EC4">
      <w:pPr>
        <w:pStyle w:val="BodyText"/>
        <w:ind w:left="720"/>
      </w:pPr>
      <w:r>
        <w:t>Role will not commonly be captured in most Attribution instances.</w:t>
      </w:r>
    </w:p>
    <w:p w14:paraId="2AF7E62C" w14:textId="77777777" w:rsidR="006355B7" w:rsidRPr="0082330A" w:rsidRDefault="006355B7" w:rsidP="003E7EC4">
      <w:pPr>
        <w:pStyle w:val="BodyText"/>
        <w:ind w:left="720"/>
      </w:pPr>
      <w:r>
        <w:t>Role.data is roughly equivalent to Role.class and Role.code in the HL7 v3 RIM.</w:t>
      </w:r>
    </w:p>
    <w:p w14:paraId="0345E646" w14:textId="77777777" w:rsidR="00AE0A4F" w:rsidRDefault="00AE0A4F" w:rsidP="000D681F">
      <w:pPr>
        <w:pStyle w:val="BodyText"/>
        <w:ind w:left="720"/>
      </w:pPr>
      <w:r w:rsidRPr="0082330A">
        <w:rPr>
          <w:b/>
        </w:rPr>
        <w:t>IndividualPerson</w:t>
      </w:r>
      <w:r w:rsidR="006355B7">
        <w:t xml:space="preserve"> </w:t>
      </w:r>
      <w:r w:rsidR="0049257C">
        <w:t xml:space="preserve">- </w:t>
      </w:r>
      <w:r w:rsidR="006355B7">
        <w:t xml:space="preserve">identification of </w:t>
      </w:r>
      <w:r w:rsidR="004E0857">
        <w:t>a</w:t>
      </w:r>
      <w:r w:rsidR="006355B7">
        <w:t xml:space="preserve"> person </w:t>
      </w:r>
      <w:r w:rsidR="00FC70FA">
        <w:t xml:space="preserve">acting as </w:t>
      </w:r>
      <w:r w:rsidR="004E0857">
        <w:t>a</w:t>
      </w:r>
      <w:r w:rsidR="00FC70FA">
        <w:t xml:space="preserve"> Participant in the action.  </w:t>
      </w:r>
      <w:r w:rsidR="00B317E5">
        <w:fldChar w:fldCharType="begin"/>
      </w:r>
      <w:r w:rsidR="004E0857">
        <w:instrText xml:space="preserve"> REF _Ref321155278 \h </w:instrText>
      </w:r>
      <w:r w:rsidR="00B317E5">
        <w:fldChar w:fldCharType="separate"/>
      </w:r>
      <w:r w:rsidR="00DC4A8C">
        <w:t xml:space="preserve">Figure </w:t>
      </w:r>
      <w:r w:rsidR="00DC4A8C">
        <w:rPr>
          <w:noProof/>
        </w:rPr>
        <w:t>14</w:t>
      </w:r>
      <w:r w:rsidR="00B317E5">
        <w:fldChar w:fldCharType="end"/>
      </w:r>
      <w:r w:rsidR="004E0857">
        <w:t xml:space="preserve"> shows that IndividualPerson contains </w:t>
      </w:r>
      <w:r w:rsidR="006355B7">
        <w:t>t</w:t>
      </w:r>
      <w:r w:rsidRPr="0082330A">
        <w:t>he name of the person who is</w:t>
      </w:r>
      <w:r w:rsidR="004E0857">
        <w:t xml:space="preserve"> the participant in this action and an identifier for the person.</w:t>
      </w:r>
      <w:r w:rsidR="004325EA">
        <w:t xml:space="preserve">  From an EMR perspective, this is an important element in most Attributions.  The EMR needs to capture the identity of the clinician performing an action.</w:t>
      </w:r>
    </w:p>
    <w:p w14:paraId="2B9FB16B" w14:textId="77777777" w:rsidR="004E0857" w:rsidRDefault="004E0857" w:rsidP="004E0857">
      <w:pPr>
        <w:pStyle w:val="BodyText"/>
        <w:ind w:left="720"/>
      </w:pPr>
      <w:r w:rsidRPr="0082330A">
        <w:rPr>
          <w:b/>
        </w:rPr>
        <w:t>Individual</w:t>
      </w:r>
      <w:r>
        <w:rPr>
          <w:b/>
        </w:rPr>
        <w:t>Application</w:t>
      </w:r>
      <w:r>
        <w:t xml:space="preserve"> </w:t>
      </w:r>
      <w:r w:rsidR="0049257C">
        <w:t xml:space="preserve">- </w:t>
      </w:r>
      <w:r>
        <w:t xml:space="preserve">identification of an application acting as a Participant in the action.  </w:t>
      </w:r>
      <w:r w:rsidR="00B317E5">
        <w:fldChar w:fldCharType="begin"/>
      </w:r>
      <w:r>
        <w:instrText xml:space="preserve"> REF _Ref321155278 \h </w:instrText>
      </w:r>
      <w:r w:rsidR="00B317E5">
        <w:fldChar w:fldCharType="separate"/>
      </w:r>
      <w:r w:rsidR="006A3C91">
        <w:t xml:space="preserve">Figure </w:t>
      </w:r>
      <w:r w:rsidR="006A3C91">
        <w:rPr>
          <w:noProof/>
        </w:rPr>
        <w:t>16</w:t>
      </w:r>
      <w:r w:rsidR="00B317E5">
        <w:fldChar w:fldCharType="end"/>
      </w:r>
      <w:r>
        <w:t xml:space="preserve"> shows that IndividualApplication contains t</w:t>
      </w:r>
      <w:r w:rsidRPr="0082330A">
        <w:t xml:space="preserve">he name of the </w:t>
      </w:r>
      <w:r>
        <w:t>application</w:t>
      </w:r>
      <w:r w:rsidRPr="0082330A">
        <w:t xml:space="preserve"> </w:t>
      </w:r>
      <w:r w:rsidR="000877D7">
        <w:t>that</w:t>
      </w:r>
      <w:r w:rsidRPr="0082330A">
        <w:t xml:space="preserve"> is</w:t>
      </w:r>
      <w:r>
        <w:t xml:space="preserve"> the participant in this action and an identifier for the application.</w:t>
      </w:r>
      <w:r w:rsidR="004325EA">
        <w:t xml:space="preserve">  This is a less commonly populated element in the Attribution since most Participants are individuals, not applications.</w:t>
      </w:r>
    </w:p>
    <w:p w14:paraId="2866333C" w14:textId="77777777" w:rsidR="004E0857" w:rsidRDefault="004D439C" w:rsidP="006A3C91">
      <w:pPr>
        <w:pStyle w:val="BodyText"/>
        <w:ind w:left="720"/>
      </w:pPr>
      <w:r w:rsidRPr="0082330A">
        <w:rPr>
          <w:b/>
        </w:rPr>
        <w:t>Individual</w:t>
      </w:r>
      <w:r>
        <w:rPr>
          <w:b/>
        </w:rPr>
        <w:t>Organization</w:t>
      </w:r>
      <w:r>
        <w:t xml:space="preserve"> </w:t>
      </w:r>
      <w:r w:rsidR="0049257C">
        <w:t xml:space="preserve">- </w:t>
      </w:r>
      <w:r w:rsidR="004E0857">
        <w:t xml:space="preserve">identification of </w:t>
      </w:r>
      <w:r w:rsidR="000877D7">
        <w:t>an organizati</w:t>
      </w:r>
      <w:r w:rsidR="004E0857">
        <w:t xml:space="preserve">on acting as the Participant in the action.  </w:t>
      </w:r>
      <w:r w:rsidR="00B317E5">
        <w:fldChar w:fldCharType="begin"/>
      </w:r>
      <w:r w:rsidR="004E0857">
        <w:instrText xml:space="preserve"> REF _Ref321155278 \h </w:instrText>
      </w:r>
      <w:r w:rsidR="00B317E5">
        <w:fldChar w:fldCharType="separate"/>
      </w:r>
      <w:r w:rsidR="00DC4A8C">
        <w:t xml:space="preserve">Figure </w:t>
      </w:r>
      <w:r w:rsidR="00DC4A8C">
        <w:rPr>
          <w:noProof/>
        </w:rPr>
        <w:t>14</w:t>
      </w:r>
      <w:r w:rsidR="00B317E5">
        <w:fldChar w:fldCharType="end"/>
      </w:r>
      <w:r w:rsidR="000877D7">
        <w:t xml:space="preserve"> shows that IndividualOrganization</w:t>
      </w:r>
      <w:r w:rsidR="004E0857">
        <w:t xml:space="preserve"> contains t</w:t>
      </w:r>
      <w:r w:rsidR="004E0857" w:rsidRPr="0082330A">
        <w:t xml:space="preserve">he name of the </w:t>
      </w:r>
      <w:r w:rsidR="000877D7">
        <w:t>organizati</w:t>
      </w:r>
      <w:r w:rsidR="004E0857" w:rsidRPr="0082330A">
        <w:t xml:space="preserve">on </w:t>
      </w:r>
      <w:r w:rsidR="000877D7">
        <w:t>that</w:t>
      </w:r>
      <w:r w:rsidR="004E0857" w:rsidRPr="0082330A">
        <w:t xml:space="preserve"> is</w:t>
      </w:r>
      <w:r w:rsidR="004E0857">
        <w:t xml:space="preserve"> the participant in this action </w:t>
      </w:r>
      <w:r w:rsidR="000877D7">
        <w:t>and an identifier for the organization</w:t>
      </w:r>
      <w:r w:rsidR="004E0857">
        <w:t>.</w:t>
      </w:r>
      <w:r w:rsidR="004325EA">
        <w:t xml:space="preserve">  This is a less commonly populated element in the Attribution since most Participants are individuals, not organizations.</w:t>
      </w:r>
    </w:p>
    <w:p w14:paraId="73C85BB6" w14:textId="77777777" w:rsidR="006A3C91" w:rsidRDefault="000D681F" w:rsidP="00591DD2">
      <w:pPr>
        <w:pStyle w:val="Heading4"/>
      </w:pPr>
      <w:r>
        <w:t>P</w:t>
      </w:r>
      <w:r w:rsidR="00AE0A4F" w:rsidRPr="0082330A">
        <w:t>atientLocation</w:t>
      </w:r>
      <w:r w:rsidR="006A3C91">
        <w:t xml:space="preserve"> </w:t>
      </w:r>
    </w:p>
    <w:p w14:paraId="687349EE" w14:textId="77777777" w:rsidR="000D681F" w:rsidRDefault="006A3C91" w:rsidP="000D681F">
      <w:pPr>
        <w:pStyle w:val="BodyText"/>
      </w:pPr>
      <w:r>
        <w:t xml:space="preserve">“PatientLocation” represents the location of the patient </w:t>
      </w:r>
      <w:r w:rsidR="00AE0A4F" w:rsidRPr="0082330A">
        <w:t>when the action took place</w:t>
      </w:r>
      <w:r w:rsidR="0049257C">
        <w:rPr>
          <w:rStyle w:val="FootnoteReference"/>
        </w:rPr>
        <w:footnoteReference w:id="69"/>
      </w:r>
      <w:r w:rsidR="000877D7">
        <w:t>.</w:t>
      </w:r>
      <w:r w:rsidR="004325EA">
        <w:t xml:space="preserve">  </w:t>
      </w:r>
      <w:r w:rsidR="00176FD5">
        <w:t xml:space="preserve">This is a less </w:t>
      </w:r>
      <w:r>
        <w:t>commonly populated</w:t>
      </w:r>
      <w:r w:rsidR="00176FD5">
        <w:t xml:space="preserve"> element in the Attribution.</w:t>
      </w:r>
    </w:p>
    <w:p w14:paraId="29E81032" w14:textId="77777777" w:rsidR="006A3C91" w:rsidRDefault="00AE0A4F" w:rsidP="00591DD2">
      <w:pPr>
        <w:pStyle w:val="Heading4"/>
      </w:pPr>
      <w:r w:rsidRPr="0082330A">
        <w:t>ProviderLocation</w:t>
      </w:r>
      <w:r w:rsidR="006A3C91">
        <w:t xml:space="preserve"> </w:t>
      </w:r>
    </w:p>
    <w:p w14:paraId="46C214BF" w14:textId="77777777" w:rsidR="000D681F" w:rsidRDefault="006A3C91" w:rsidP="000D681F">
      <w:pPr>
        <w:pStyle w:val="BodyText"/>
      </w:pPr>
      <w:r>
        <w:t xml:space="preserve">“ProviderLocation” represents the location of </w:t>
      </w:r>
      <w:r w:rsidR="00AE0A4F" w:rsidRPr="0082330A">
        <w:t>the provider when the action took place</w:t>
      </w:r>
      <w:r w:rsidR="0049257C">
        <w:rPr>
          <w:rStyle w:val="FootnoteReference"/>
        </w:rPr>
        <w:footnoteReference w:id="70"/>
      </w:r>
      <w:r w:rsidR="000877D7">
        <w:t>.</w:t>
      </w:r>
      <w:r w:rsidR="00176FD5">
        <w:t xml:space="preserve">  This is a less </w:t>
      </w:r>
      <w:r>
        <w:t>commonly populated el</w:t>
      </w:r>
      <w:r w:rsidR="00176FD5">
        <w:t>ement in the Attribution.</w:t>
      </w:r>
    </w:p>
    <w:p w14:paraId="1EA2C146" w14:textId="77777777" w:rsidR="006A3C91" w:rsidRDefault="00AE0A4F" w:rsidP="00591DD2">
      <w:pPr>
        <w:pStyle w:val="Heading4"/>
      </w:pPr>
      <w:r w:rsidRPr="0082330A">
        <w:t>Reason</w:t>
      </w:r>
      <w:r w:rsidR="006A3C91">
        <w:t xml:space="preserve"> </w:t>
      </w:r>
    </w:p>
    <w:p w14:paraId="64DD64C2" w14:textId="77777777" w:rsidR="00AE0A4F" w:rsidRPr="0082330A" w:rsidRDefault="006A3C91" w:rsidP="000D681F">
      <w:pPr>
        <w:pStyle w:val="BodyText"/>
      </w:pPr>
      <w:r>
        <w:t xml:space="preserve">“Reason” represents </w:t>
      </w:r>
      <w:r w:rsidR="000877D7">
        <w:t>t</w:t>
      </w:r>
      <w:r w:rsidR="00AE0A4F" w:rsidRPr="0082330A">
        <w:t xml:space="preserve">he </w:t>
      </w:r>
      <w:r w:rsidR="0049257C">
        <w:t xml:space="preserve">(coded) </w:t>
      </w:r>
      <w:r w:rsidR="00AE0A4F" w:rsidRPr="0082330A">
        <w:t xml:space="preserve">purpose </w:t>
      </w:r>
      <w:r w:rsidR="0049257C">
        <w:t>for performing</w:t>
      </w:r>
      <w:r w:rsidR="00AE0A4F" w:rsidRPr="0082330A">
        <w:t xml:space="preserve"> the action.</w:t>
      </w:r>
      <w:r w:rsidR="00176FD5">
        <w:t xml:space="preserve">  In most Attributions, e.g., “Observed”, the reason will not be an important</w:t>
      </w:r>
      <w:r>
        <w:t>, commonly populated</w:t>
      </w:r>
      <w:r w:rsidR="00176FD5">
        <w:t xml:space="preserve"> element.</w:t>
      </w:r>
    </w:p>
    <w:p w14:paraId="1C6F4783" w14:textId="77777777" w:rsidR="000E3395" w:rsidRDefault="000E3395" w:rsidP="00591DD2">
      <w:pPr>
        <w:pStyle w:val="Heading2"/>
      </w:pPr>
      <w:bookmarkStart w:id="196" w:name="_Toc333001812"/>
      <w:bookmarkStart w:id="197" w:name="_Ref320796885"/>
      <w:bookmarkStart w:id="198" w:name="_Ref320800560"/>
      <w:r>
        <w:t>Associations</w:t>
      </w:r>
      <w:bookmarkEnd w:id="196"/>
    </w:p>
    <w:p w14:paraId="741728AE" w14:textId="77777777" w:rsidR="000E3395" w:rsidRDefault="000E3395" w:rsidP="000E3395">
      <w:r>
        <w:t>CDL supports a reference class called “PatientAssociation”, which is an association of patient-owned data instances.  The most commonly-used specializations of Pa</w:t>
      </w:r>
      <w:r w:rsidR="00A5360D">
        <w:t xml:space="preserve">tientAssociation are Panels, </w:t>
      </w:r>
      <w:r>
        <w:t>Semantic Links</w:t>
      </w:r>
      <w:r w:rsidR="00A5360D">
        <w:t>, and annotations</w:t>
      </w:r>
      <w:r>
        <w:t>.</w:t>
      </w:r>
      <w:r w:rsidR="006D7E58">
        <w:t xml:space="preserve">  Less commonly used are lists and collections.</w:t>
      </w:r>
      <w:r w:rsidR="00A5360D">
        <w:t xml:space="preserve">  This discussion will just address panels and semantic links and annotations.</w:t>
      </w:r>
    </w:p>
    <w:p w14:paraId="37808EFA" w14:textId="77777777" w:rsidR="00A5360D" w:rsidRDefault="00A5360D" w:rsidP="000E3395">
      <w:r>
        <w:t>The structure of one of these CEMs is much the same as that of a statement or component, with the following notable differences:</w:t>
      </w:r>
    </w:p>
    <w:p w14:paraId="59F9D8B9" w14:textId="77777777" w:rsidR="00A5360D" w:rsidRDefault="00A5360D" w:rsidP="00CB2B56">
      <w:pPr>
        <w:pStyle w:val="ListParagraph"/>
        <w:numPr>
          <w:ilvl w:val="0"/>
          <w:numId w:val="60"/>
        </w:numPr>
      </w:pPr>
      <w:r>
        <w:t>In a panel and semantic link, only items are permitted – not “data”.  The items represent pointers</w:t>
      </w:r>
      <w:r>
        <w:rPr>
          <w:rStyle w:val="FootnoteReference"/>
        </w:rPr>
        <w:footnoteReference w:id="71"/>
      </w:r>
      <w:r>
        <w:t xml:space="preserve"> to independent instances.  The panel or semantic link represents an association between these items.</w:t>
      </w:r>
      <w:r w:rsidR="0083670B">
        <w:t xml:space="preserve">  (A model that extends or restricts one of these association models may just “inherit” the parent’s items, and not actually list an item in its definition.)</w:t>
      </w:r>
    </w:p>
    <w:p w14:paraId="60FC0B1F" w14:textId="77777777" w:rsidR="00A5360D" w:rsidRDefault="00A5360D" w:rsidP="00CB2B56">
      <w:pPr>
        <w:pStyle w:val="ListParagraph"/>
        <w:numPr>
          <w:ilvl w:val="0"/>
          <w:numId w:val="60"/>
        </w:numPr>
      </w:pPr>
      <w:r>
        <w:t>In contrast, an annotation refers to both “data” and one or more items.</w:t>
      </w:r>
      <w:r w:rsidR="0083670B">
        <w:t xml:space="preserve">  The annotation is the only CEM in which this is allowed.  Annotations are used for “comments” -- an annotation represents an association between its “data” (the comment) and the item or items.</w:t>
      </w:r>
    </w:p>
    <w:p w14:paraId="40437CE7" w14:textId="77777777" w:rsidR="0083670B" w:rsidRDefault="0083670B" w:rsidP="00CB2B56">
      <w:pPr>
        <w:pStyle w:val="ListParagraph"/>
        <w:numPr>
          <w:ilvl w:val="0"/>
          <w:numId w:val="60"/>
        </w:numPr>
      </w:pPr>
      <w:r>
        <w:t>Panels, semantic links, and annotations permit an additional constraint on their items – that of specifying/constraining the item’s “role” in the association.  The syntax is as follows:</w:t>
      </w:r>
    </w:p>
    <w:p w14:paraId="781B7F2F" w14:textId="77777777" w:rsidR="0083670B" w:rsidRDefault="0083670B" w:rsidP="0083670B">
      <w:pPr>
        <w:autoSpaceDE w:val="0"/>
        <w:autoSpaceDN w:val="0"/>
        <w:adjustRightInd w:val="0"/>
        <w:spacing w:after="0" w:line="240" w:lineRule="auto"/>
        <w:jc w:val="center"/>
        <w:rPr>
          <w:rFonts w:ascii="Courier New" w:hAnsi="Courier New" w:cs="Courier New"/>
          <w:b/>
          <w:bCs/>
          <w:color w:val="0000A0"/>
          <w:sz w:val="18"/>
          <w:szCs w:val="18"/>
        </w:rPr>
      </w:pPr>
    </w:p>
    <w:p w14:paraId="51EB2309" w14:textId="77777777" w:rsidR="0083670B" w:rsidRDefault="0083670B" w:rsidP="0083670B">
      <w:pPr>
        <w:autoSpaceDE w:val="0"/>
        <w:autoSpaceDN w:val="0"/>
        <w:adjustRightInd w:val="0"/>
        <w:spacing w:after="0" w:line="240" w:lineRule="auto"/>
        <w:jc w:val="center"/>
        <w:rPr>
          <w:sz w:val="18"/>
          <w:szCs w:val="18"/>
        </w:rPr>
      </w:pPr>
      <w:r w:rsidRPr="0083670B">
        <w:rPr>
          <w:rFonts w:ascii="Courier New" w:hAnsi="Courier New" w:cs="Courier New"/>
          <w:b/>
          <w:bCs/>
          <w:color w:val="0000A0"/>
          <w:sz w:val="18"/>
          <w:szCs w:val="18"/>
        </w:rPr>
        <w:t>item</w:t>
      </w:r>
      <w:r>
        <w:rPr>
          <w:rFonts w:ascii="Courier New" w:hAnsi="Courier New" w:cs="Courier New"/>
          <w:color w:val="000000"/>
          <w:sz w:val="18"/>
          <w:szCs w:val="18"/>
        </w:rPr>
        <w:t xml:space="preserve"> SomeModel</w:t>
      </w:r>
      <w:r w:rsidRPr="0083670B">
        <w:rPr>
          <w:rFonts w:ascii="Courier New" w:hAnsi="Courier New" w:cs="Courier New"/>
          <w:color w:val="000000"/>
          <w:sz w:val="18"/>
          <w:szCs w:val="18"/>
        </w:rPr>
        <w:t xml:space="preserve"> </w:t>
      </w:r>
      <w:r>
        <w:rPr>
          <w:rFonts w:ascii="Courier New" w:hAnsi="Courier New" w:cs="Courier New"/>
          <w:color w:val="000000"/>
          <w:sz w:val="18"/>
          <w:szCs w:val="18"/>
        </w:rPr>
        <w:t>SomeLabel</w:t>
      </w:r>
      <w:r w:rsidRPr="0083670B">
        <w:rPr>
          <w:rFonts w:ascii="Courier New" w:hAnsi="Courier New" w:cs="Courier New"/>
          <w:color w:val="000000"/>
          <w:sz w:val="18"/>
          <w:szCs w:val="18"/>
        </w:rPr>
        <w:t xml:space="preserve"> </w:t>
      </w:r>
      <w:r w:rsidRPr="0083670B">
        <w:rPr>
          <w:rFonts w:ascii="Courier New" w:hAnsi="Courier New" w:cs="Courier New"/>
          <w:b/>
          <w:bCs/>
          <w:color w:val="7F0055"/>
          <w:sz w:val="18"/>
          <w:szCs w:val="18"/>
        </w:rPr>
        <w:t>card</w:t>
      </w:r>
      <w:r>
        <w:rPr>
          <w:rFonts w:ascii="Courier New" w:hAnsi="Courier New" w:cs="Courier New"/>
          <w:b/>
          <w:bCs/>
          <w:color w:val="7F0055"/>
          <w:sz w:val="18"/>
          <w:szCs w:val="18"/>
        </w:rPr>
        <w:t>(</w:t>
      </w:r>
      <w:r>
        <w:rPr>
          <w:rFonts w:ascii="Courier New" w:hAnsi="Courier New" w:cs="Courier New"/>
          <w:color w:val="000000"/>
          <w:sz w:val="18"/>
          <w:szCs w:val="18"/>
        </w:rPr>
        <w:t>&lt;cardinality&gt;)</w:t>
      </w:r>
      <w:r w:rsidRPr="0083670B">
        <w:rPr>
          <w:rFonts w:ascii="Courier New" w:hAnsi="Courier New" w:cs="Courier New"/>
          <w:color w:val="000000"/>
          <w:sz w:val="18"/>
          <w:szCs w:val="18"/>
        </w:rPr>
        <w:t xml:space="preserve"> role.</w:t>
      </w:r>
      <w:r w:rsidRPr="0083670B">
        <w:rPr>
          <w:rFonts w:ascii="Courier New" w:hAnsi="Courier New" w:cs="Courier New"/>
          <w:b/>
          <w:bCs/>
          <w:color w:val="7F0055"/>
          <w:sz w:val="18"/>
          <w:szCs w:val="18"/>
        </w:rPr>
        <w:t>code</w:t>
      </w:r>
      <w:r>
        <w:rPr>
          <w:rFonts w:ascii="Courier New" w:hAnsi="Courier New" w:cs="Courier New"/>
          <w:color w:val="000000"/>
          <w:sz w:val="18"/>
          <w:szCs w:val="18"/>
        </w:rPr>
        <w:t>(SomeRole</w:t>
      </w:r>
      <w:r w:rsidRPr="0083670B">
        <w:rPr>
          <w:rFonts w:ascii="Courier New" w:hAnsi="Courier New" w:cs="Courier New"/>
          <w:color w:val="000000"/>
          <w:sz w:val="18"/>
          <w:szCs w:val="18"/>
        </w:rPr>
        <w:t>_ECID);</w:t>
      </w:r>
    </w:p>
    <w:p w14:paraId="44ABFEF0" w14:textId="77777777" w:rsidR="0083670B" w:rsidRPr="0083670B" w:rsidRDefault="0083670B" w:rsidP="0083670B">
      <w:pPr>
        <w:autoSpaceDE w:val="0"/>
        <w:autoSpaceDN w:val="0"/>
        <w:adjustRightInd w:val="0"/>
        <w:spacing w:after="0" w:line="240" w:lineRule="auto"/>
        <w:jc w:val="center"/>
        <w:rPr>
          <w:sz w:val="18"/>
          <w:szCs w:val="18"/>
        </w:rPr>
      </w:pPr>
    </w:p>
    <w:p w14:paraId="156021E5" w14:textId="77777777" w:rsidR="0083670B" w:rsidRDefault="0083670B" w:rsidP="0083670B">
      <w:r>
        <w:tab/>
        <w:t xml:space="preserve">where “SomeRole_ECID” is a code representing the role this item plays in the </w:t>
      </w:r>
      <w:commentRangeStart w:id="199"/>
      <w:r>
        <w:t>association</w:t>
      </w:r>
      <w:commentRangeEnd w:id="199"/>
      <w:r w:rsidR="004D439C">
        <w:rPr>
          <w:rStyle w:val="CommentReference"/>
        </w:rPr>
        <w:commentReference w:id="199"/>
      </w:r>
      <w:r>
        <w:t>.</w:t>
      </w:r>
    </w:p>
    <w:p w14:paraId="24010677" w14:textId="77777777" w:rsidR="0083670B" w:rsidRDefault="0083670B" w:rsidP="0083670B">
      <w:bookmarkStart w:id="200" w:name="_Ref331589100"/>
      <w:bookmarkStart w:id="201" w:name="_Ref332356784"/>
      <w:bookmarkStart w:id="202" w:name="_Ref332616831"/>
      <w:r>
        <w:t xml:space="preserve">The CDL elements pertinent to panel, semantic link, and annotation CEM are shown in </w:t>
      </w:r>
      <w:r w:rsidR="00B317E5">
        <w:fldChar w:fldCharType="begin"/>
      </w:r>
      <w:r>
        <w:instrText xml:space="preserve"> REF _Ref332846187 \h </w:instrText>
      </w:r>
      <w:r w:rsidR="00B317E5">
        <w:fldChar w:fldCharType="separate"/>
      </w:r>
      <w:r>
        <w:t xml:space="preserve">Table </w:t>
      </w:r>
      <w:r>
        <w:rPr>
          <w:noProof/>
        </w:rPr>
        <w:t>2</w:t>
      </w:r>
      <w:r w:rsidR="00B317E5">
        <w:fldChar w:fldCharType="end"/>
      </w:r>
      <w:r w:rsidR="00CA701D">
        <w:t xml:space="preserve"> and Panels, Semantic Links, and Annotations will be described in further detail.</w:t>
      </w:r>
    </w:p>
    <w:p w14:paraId="5661C684" w14:textId="77777777" w:rsidR="00FA7594" w:rsidRDefault="00FA7594">
      <w:pPr>
        <w:rPr>
          <w:rFonts w:asciiTheme="majorHAnsi" w:eastAsiaTheme="majorEastAsia" w:hAnsiTheme="majorHAnsi" w:cstheme="majorBidi"/>
          <w:b/>
          <w:bCs/>
          <w:color w:val="4F81BD" w:themeColor="accent1"/>
          <w:sz w:val="24"/>
        </w:rPr>
      </w:pPr>
      <w:r>
        <w:br w:type="page"/>
      </w:r>
    </w:p>
    <w:p w14:paraId="00099424" w14:textId="77777777" w:rsidR="00FA7594" w:rsidRDefault="00FA7594">
      <w:pPr>
        <w:sectPr w:rsidR="00FA7594" w:rsidSect="006A0256">
          <w:pgSz w:w="12240" w:h="15840" w:code="1"/>
          <w:pgMar w:top="1440" w:right="1440" w:bottom="1440" w:left="1440" w:header="720" w:footer="720" w:gutter="0"/>
          <w:pgBorders w:offsetFrom="page">
            <w:bottom w:val="single" w:sz="4" w:space="24" w:color="auto"/>
          </w:pgBorders>
          <w:pgNumType w:start="48"/>
          <w:cols w:space="720"/>
          <w:docGrid w:linePitch="360"/>
        </w:sectPr>
      </w:pPr>
    </w:p>
    <w:p w14:paraId="0A84E8EC" w14:textId="7BA19087" w:rsidR="00FA7594" w:rsidRDefault="00806B96">
      <w:pPr>
        <w:rPr>
          <w:rFonts w:asciiTheme="majorHAnsi" w:eastAsiaTheme="majorEastAsia" w:hAnsiTheme="majorHAnsi" w:cstheme="majorBidi"/>
          <w:b/>
          <w:bCs/>
          <w:color w:val="4F81BD" w:themeColor="accent1"/>
          <w:sz w:val="24"/>
        </w:rPr>
      </w:pPr>
      <w:commentRangeStart w:id="203"/>
      <w:r>
        <w:rPr>
          <w:rFonts w:eastAsiaTheme="minorHAnsi"/>
          <w:noProof/>
        </w:rPr>
        <mc:AlternateContent>
          <mc:Choice Requires="wps">
            <w:drawing>
              <wp:anchor distT="0" distB="0" distL="114300" distR="114300" simplePos="0" relativeHeight="251871232" behindDoc="0" locked="0" layoutInCell="1" allowOverlap="1" wp14:anchorId="1359A0A8" wp14:editId="0ABFD02A">
                <wp:simplePos x="0" y="0"/>
                <wp:positionH relativeFrom="column">
                  <wp:posOffset>5080</wp:posOffset>
                </wp:positionH>
                <wp:positionV relativeFrom="paragraph">
                  <wp:posOffset>-257175</wp:posOffset>
                </wp:positionV>
                <wp:extent cx="8336280" cy="262255"/>
                <wp:effectExtent l="0" t="0" r="0" b="0"/>
                <wp:wrapNone/>
                <wp:docPr id="2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628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06DCE" w14:textId="77777777" w:rsidR="00D946F6" w:rsidRPr="00C33CEC" w:rsidRDefault="00D946F6" w:rsidP="00B47D42">
                            <w:pPr>
                              <w:pStyle w:val="Caption"/>
                              <w:jc w:val="center"/>
                            </w:pPr>
                            <w:bookmarkStart w:id="204" w:name="_Ref332846187"/>
                            <w:r>
                              <w:t xml:space="preserve">Table </w:t>
                            </w:r>
                            <w:r w:rsidR="00806B96">
                              <w:fldChar w:fldCharType="begin"/>
                            </w:r>
                            <w:r w:rsidR="00806B96">
                              <w:instrText xml:space="preserve"> SEQ Table \* ARABIC </w:instrText>
                            </w:r>
                            <w:r w:rsidR="00806B96">
                              <w:fldChar w:fldCharType="separate"/>
                            </w:r>
                            <w:r>
                              <w:rPr>
                                <w:noProof/>
                              </w:rPr>
                              <w:t>2</w:t>
                            </w:r>
                            <w:r w:rsidR="00806B96">
                              <w:rPr>
                                <w:noProof/>
                              </w:rPr>
                              <w:fldChar w:fldCharType="end"/>
                            </w:r>
                            <w:bookmarkEnd w:id="204"/>
                            <w:r>
                              <w:rPr>
                                <w:noProof/>
                              </w:rPr>
                              <w:t xml:space="preserve"> . CDL Elements used in CEMs where the reference class is a child of PatientAssociation (semanticLink, panel, collection, list, annotation)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89" type="#_x0000_t202" style="position:absolute;margin-left:.4pt;margin-top:-20.2pt;width:656.4pt;height:20.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" stroked="f">
                <v:textbox inset="0,0,0,0">
                  <w:txbxContent>
                    <w:p w14:paraId="3CC06DCE" w14:textId="77777777" w:rsidR="00D946F6" w:rsidRPr="00C33CEC" w:rsidRDefault="00D946F6" w:rsidP="00B47D42">
                      <w:pPr>
                        <w:pStyle w:val="Caption"/>
                        <w:jc w:val="center"/>
                      </w:pPr>
                      <w:bookmarkStart w:id="205" w:name="_Ref332846187"/>
                      <w:r>
                        <w:t xml:space="preserve">Table </w:t>
                      </w:r>
                      <w:r w:rsidR="00806B96">
                        <w:fldChar w:fldCharType="begin"/>
                      </w:r>
                      <w:r w:rsidR="00806B96">
                        <w:instrText xml:space="preserve"> SEQ Table \* ARABIC </w:instrText>
                      </w:r>
                      <w:r w:rsidR="00806B96">
                        <w:fldChar w:fldCharType="separate"/>
                      </w:r>
                      <w:r>
                        <w:rPr>
                          <w:noProof/>
                        </w:rPr>
                        <w:t>2</w:t>
                      </w:r>
                      <w:r w:rsidR="00806B96">
                        <w:rPr>
                          <w:noProof/>
                        </w:rPr>
                        <w:fldChar w:fldCharType="end"/>
                      </w:r>
                      <w:bookmarkEnd w:id="205"/>
                      <w:r>
                        <w:rPr>
                          <w:noProof/>
                        </w:rPr>
                        <w:t xml:space="preserve"> . CDL Elements used in CEMs where the reference class is a child of PatientAssociation (semanticLink, panel, collection, list, annotation)</w:t>
                      </w:r>
                    </w:p>
                  </w:txbxContent>
                </v:textbox>
              </v:shape>
            </w:pict>
          </mc:Fallback>
        </mc:AlternateContent>
      </w:r>
      <w:r>
        <w:rPr>
          <w:rFonts w:eastAsiaTheme="minorHAnsi"/>
          <w:noProof/>
        </w:rPr>
        <mc:AlternateContent>
          <mc:Choice Requires="wps">
            <w:drawing>
              <wp:anchor distT="0" distB="0" distL="114300" distR="114300" simplePos="0" relativeHeight="3" behindDoc="0" locked="0" layoutInCell="1" allowOverlap="1" wp14:anchorId="7074F929" wp14:editId="1BE2D4E3">
                <wp:simplePos x="0" y="0"/>
                <wp:positionH relativeFrom="character">
                  <wp:posOffset>0</wp:posOffset>
                </wp:positionH>
                <wp:positionV relativeFrom="line">
                  <wp:posOffset>-14605</wp:posOffset>
                </wp:positionV>
                <wp:extent cx="8336280" cy="5690870"/>
                <wp:effectExtent l="0" t="0" r="20320" b="24130"/>
                <wp:wrapNone/>
                <wp:docPr id="1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6280" cy="5690870"/>
                        </a:xfrm>
                        <a:prstGeom prst="rect">
                          <a:avLst/>
                        </a:prstGeom>
                        <a:solidFill>
                          <a:srgbClr val="FFFFFF"/>
                        </a:solidFill>
                        <a:ln w="9525">
                          <a:solidFill>
                            <a:srgbClr val="000000"/>
                          </a:solidFill>
                          <a:miter lim="800000"/>
                          <a:headEnd/>
                          <a:tailEnd/>
                        </a:ln>
                      </wps:spPr>
                      <wps:txbx>
                        <w:txbxContent>
                          <w:tbl>
                            <w:tblPr>
                              <w:tblStyle w:val="TableGrid"/>
                              <w:tblW w:w="0" w:type="auto"/>
                              <w:jc w:val="center"/>
                              <w:tblCellMar>
                                <w:top w:w="43" w:type="dxa"/>
                                <w:left w:w="115" w:type="dxa"/>
                                <w:bottom w:w="43" w:type="dxa"/>
                                <w:right w:w="115" w:type="dxa"/>
                              </w:tblCellMar>
                              <w:tblLook w:val="04A0" w:firstRow="1" w:lastRow="0" w:firstColumn="1" w:lastColumn="0" w:noHBand="0" w:noVBand="1"/>
                            </w:tblPr>
                            <w:tblGrid>
                              <w:gridCol w:w="4970"/>
                              <w:gridCol w:w="3150"/>
                              <w:gridCol w:w="4564"/>
                            </w:tblGrid>
                            <w:tr w:rsidR="00D946F6" w14:paraId="6B09CC0A" w14:textId="77777777" w:rsidTr="00D825B3">
                              <w:trPr>
                                <w:jc w:val="center"/>
                              </w:trPr>
                              <w:tc>
                                <w:tcPr>
                                  <w:tcW w:w="4970" w:type="dxa"/>
                                </w:tcPr>
                                <w:p w14:paraId="0BD64352" w14:textId="77777777" w:rsidR="00D946F6" w:rsidRDefault="00D946F6" w:rsidP="004C0D73">
                                  <w:pPr>
                                    <w:jc w:val="center"/>
                                  </w:pPr>
                                  <w:r>
                                    <w:t>Element</w:t>
                                  </w:r>
                                </w:p>
                              </w:tc>
                              <w:tc>
                                <w:tcPr>
                                  <w:tcW w:w="3150" w:type="dxa"/>
                                </w:tcPr>
                                <w:p w14:paraId="35E14AD3" w14:textId="77777777" w:rsidR="00D946F6" w:rsidRDefault="00D946F6" w:rsidP="004C0D73">
                                  <w:pPr>
                                    <w:jc w:val="center"/>
                                  </w:pPr>
                                  <w:r>
                                    <w:t>Explanation</w:t>
                                  </w:r>
                                </w:p>
                              </w:tc>
                              <w:tc>
                                <w:tcPr>
                                  <w:tcW w:w="4564" w:type="dxa"/>
                                </w:tcPr>
                                <w:p w14:paraId="1F0056AC" w14:textId="77777777" w:rsidR="00D946F6" w:rsidRDefault="00D946F6" w:rsidP="004C0D73">
                                  <w:pPr>
                                    <w:jc w:val="center"/>
                                  </w:pPr>
                                  <w:r>
                                    <w:t>Required?</w:t>
                                  </w:r>
                                </w:p>
                              </w:tc>
                            </w:tr>
                            <w:tr w:rsidR="00D946F6" w14:paraId="2E579329" w14:textId="77777777" w:rsidTr="00D825B3">
                              <w:trPr>
                                <w:jc w:val="center"/>
                              </w:trPr>
                              <w:tc>
                                <w:tcPr>
                                  <w:tcW w:w="4970" w:type="dxa"/>
                                  <w:vAlign w:val="center"/>
                                </w:tcPr>
                                <w:p w14:paraId="71E58761" w14:textId="77777777" w:rsidR="00D946F6" w:rsidRPr="00A122EB" w:rsidRDefault="00D946F6" w:rsidP="00EB1EE1">
                                  <w:pPr>
                                    <w:jc w:val="center"/>
                                    <w:rPr>
                                      <w:rFonts w:ascii="Courier New" w:hAnsi="Courier New" w:cs="Courier New"/>
                                      <w:sz w:val="18"/>
                                      <w:szCs w:val="18"/>
                                    </w:rPr>
                                  </w:pPr>
                                  <w:r w:rsidRPr="00A122EB">
                                    <w:rPr>
                                      <w:rFonts w:ascii="Courier New" w:hAnsi="Courier New" w:cs="Courier New"/>
                                      <w:b/>
                                      <w:color w:val="7F0055"/>
                                      <w:sz w:val="18"/>
                                      <w:szCs w:val="18"/>
                                    </w:rPr>
                                    <w:t>model</w:t>
                                  </w:r>
                                  <w:r w:rsidRPr="00A122EB">
                                    <w:rPr>
                                      <w:rFonts w:ascii="Courier New" w:hAnsi="Courier New" w:cs="Courier New"/>
                                      <w:sz w:val="18"/>
                                      <w:szCs w:val="18"/>
                                    </w:rPr>
                                    <w:t xml:space="preserve"> SomeModel </w:t>
                                  </w:r>
                                  <w:r w:rsidRPr="00A122EB">
                                    <w:rPr>
                                      <w:rFonts w:ascii="Courier New" w:hAnsi="Courier New" w:cs="Courier New"/>
                                      <w:b/>
                                      <w:color w:val="7F0055"/>
                                      <w:sz w:val="18"/>
                                      <w:szCs w:val="18"/>
                                    </w:rPr>
                                    <w:t>is</w:t>
                                  </w:r>
                                  <w:r w:rsidRPr="00A122EB">
                                    <w:rPr>
                                      <w:rFonts w:ascii="Courier New" w:hAnsi="Courier New" w:cs="Courier New"/>
                                      <w:sz w:val="18"/>
                                      <w:szCs w:val="18"/>
                                    </w:rPr>
                                    <w:t xml:space="preserve"> </w:t>
                                  </w:r>
                                  <w:r w:rsidRPr="00A122EB">
                                    <w:rPr>
                                      <w:rFonts w:ascii="Courier New" w:hAnsi="Courier New" w:cs="Courier New"/>
                                      <w:b/>
                                      <w:color w:val="0000A0"/>
                                      <w:sz w:val="18"/>
                                      <w:szCs w:val="18"/>
                                    </w:rPr>
                                    <w:t>SomeReferenceClass</w:t>
                                  </w:r>
                                </w:p>
                              </w:tc>
                              <w:tc>
                                <w:tcPr>
                                  <w:tcW w:w="3150" w:type="dxa"/>
                                </w:tcPr>
                                <w:p w14:paraId="0D8775E0" w14:textId="77777777" w:rsidR="00D946F6" w:rsidRDefault="00D946F6" w:rsidP="005348B4">
                                  <w:pPr>
                                    <w:spacing w:after="120"/>
                                    <w:rPr>
                                      <w:sz w:val="20"/>
                                      <w:szCs w:val="20"/>
                                    </w:rPr>
                                  </w:pPr>
                                  <w:r w:rsidRPr="007F33A3">
                                    <w:rPr>
                                      <w:sz w:val="20"/>
                                      <w:szCs w:val="20"/>
                                    </w:rPr>
                                    <w:t>Constrains the type to be the code represented by the designation “SomeModel”; constrains the reference class to be “SomeReferenceClass”</w:t>
                                  </w:r>
                                  <w:r>
                                    <w:rPr>
                                      <w:sz w:val="20"/>
                                      <w:szCs w:val="20"/>
                                    </w:rPr>
                                    <w:t xml:space="preserve"> where “SomeReferenceClass” is a child of PatientAssociation (semanticLink, panel, collection, list)</w:t>
                                  </w:r>
                                  <w:r w:rsidRPr="007F33A3">
                                    <w:rPr>
                                      <w:sz w:val="20"/>
                                      <w:szCs w:val="20"/>
                                    </w:rPr>
                                    <w:t xml:space="preserve">.  (See the </w:t>
                                  </w:r>
                                  <w:r w:rsidR="00806B96">
                                    <w:fldChar w:fldCharType="begin"/>
                                  </w:r>
                                  <w:r w:rsidR="00806B96">
                                    <w:instrText xml:space="preserve"> REF _Ref332607369 \h  \* MERGEFORMAT </w:instrText>
                                  </w:r>
                                  <w:r w:rsidR="00806B96">
                                    <w:fldChar w:fldCharType="separate"/>
                                  </w:r>
                                  <w:r w:rsidRPr="007F33A3">
                                    <w:rPr>
                                      <w:sz w:val="20"/>
                                      <w:szCs w:val="20"/>
                                    </w:rPr>
                                    <w:t>Inheritance via Reference classes</w:t>
                                  </w:r>
                                  <w:r w:rsidR="00806B96">
                                    <w:fldChar w:fldCharType="end"/>
                                  </w:r>
                                  <w:r w:rsidRPr="007F33A3">
                                    <w:rPr>
                                      <w:sz w:val="20"/>
                                      <w:szCs w:val="20"/>
                                    </w:rPr>
                                    <w:t xml:space="preserve"> section.)</w:t>
                                  </w:r>
                                </w:p>
                                <w:p w14:paraId="20C1B991" w14:textId="77777777" w:rsidR="00D946F6" w:rsidRPr="007F33A3" w:rsidRDefault="00D946F6" w:rsidP="005348B4">
                                  <w:pPr>
                                    <w:spacing w:after="120"/>
                                    <w:rPr>
                                      <w:sz w:val="20"/>
                                      <w:szCs w:val="20"/>
                                    </w:rPr>
                                  </w:pPr>
                                </w:p>
                              </w:tc>
                              <w:tc>
                                <w:tcPr>
                                  <w:tcW w:w="4564" w:type="dxa"/>
                                </w:tcPr>
                                <w:p w14:paraId="42F8A314" w14:textId="77777777" w:rsidR="00D946F6" w:rsidRDefault="00D946F6" w:rsidP="005348B4">
                                  <w:pPr>
                                    <w:spacing w:after="120"/>
                                    <w:rPr>
                                      <w:sz w:val="20"/>
                                      <w:szCs w:val="20"/>
                                    </w:rPr>
                                  </w:pPr>
                                  <w:r w:rsidRPr="007F33A3">
                                    <w:rPr>
                                      <w:sz w:val="20"/>
                                      <w:szCs w:val="20"/>
                                    </w:rPr>
                                    <w:t>This is required in every model.</w:t>
                                  </w:r>
                                </w:p>
                                <w:p w14:paraId="579500F8" w14:textId="77777777" w:rsidR="00D946F6" w:rsidRDefault="00D946F6" w:rsidP="005348B4">
                                  <w:pPr>
                                    <w:spacing w:after="120"/>
                                    <w:rPr>
                                      <w:sz w:val="20"/>
                                      <w:szCs w:val="20"/>
                                    </w:rPr>
                                  </w:pPr>
                                  <w:r>
                                    <w:rPr>
                                      <w:sz w:val="20"/>
                                      <w:szCs w:val="20"/>
                                    </w:rPr>
                                    <w:t xml:space="preserve">Optionally, the line may begin with “partial” if this model is to be used as the parent of another model.  (See the </w:t>
                                  </w:r>
                                  <w:r w:rsidR="00806B96">
                                    <w:fldChar w:fldCharType="begin"/>
                                  </w:r>
                                  <w:r w:rsidR="00806B96">
                                    <w:instrText xml:space="preserve"> REF _R</w:instrText>
                                  </w:r>
                                  <w:r w:rsidR="00806B96">
                                    <w:instrText xml:space="preserve">ef331516766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w:t>
                                  </w:r>
                                  <w:r>
                                    <w:rPr>
                                      <w:sz w:val="20"/>
                                      <w:szCs w:val="20"/>
                                    </w:rPr>
                                    <w:t>ection.)</w:t>
                                  </w:r>
                                </w:p>
                                <w:p w14:paraId="0A53079C" w14:textId="77777777" w:rsidR="00D946F6" w:rsidRPr="007F33A3" w:rsidRDefault="00D946F6" w:rsidP="005348B4">
                                  <w:pPr>
                                    <w:spacing w:after="120"/>
                                    <w:rPr>
                                      <w:sz w:val="20"/>
                                      <w:szCs w:val="20"/>
                                    </w:rPr>
                                  </w:pPr>
                                  <w:r>
                                    <w:rPr>
                                      <w:sz w:val="20"/>
                                      <w:szCs w:val="20"/>
                                    </w:rPr>
                                    <w:t xml:space="preserve">Optionally, the line may end with an “extends” or “restricts” statement.  (See </w:t>
                                  </w:r>
                                  <w:r w:rsidRPr="00336591">
                                    <w:rPr>
                                      <w:sz w:val="20"/>
                                      <w:szCs w:val="20"/>
                                    </w:rPr>
                                    <w:t xml:space="preserve">the </w:t>
                                  </w:r>
                                  <w:r w:rsidR="00806B96">
                                    <w:fldChar w:fldCharType="begin"/>
                                  </w:r>
                                  <w:r w:rsidR="00806B96">
                                    <w:instrText xml:space="preserve"> REF _Ref3315167</w:instrText>
                                  </w:r>
                                  <w:r w:rsidR="00806B96">
                                    <w:instrText xml:space="preserve">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section</w:t>
                                  </w:r>
                                  <w:r>
                                    <w:rPr>
                                      <w:sz w:val="20"/>
                                      <w:szCs w:val="20"/>
                                    </w:rPr>
                                    <w:t>.)</w:t>
                                  </w:r>
                                </w:p>
                              </w:tc>
                            </w:tr>
                            <w:tr w:rsidR="00D946F6" w14:paraId="58A2D14D" w14:textId="77777777" w:rsidTr="00D825B3">
                              <w:trPr>
                                <w:jc w:val="center"/>
                              </w:trPr>
                              <w:tc>
                                <w:tcPr>
                                  <w:tcW w:w="4970" w:type="dxa"/>
                                  <w:vAlign w:val="center"/>
                                </w:tcPr>
                                <w:p w14:paraId="70B55B2B" w14:textId="77777777" w:rsidR="00D946F6" w:rsidRDefault="00D946F6" w:rsidP="00EB1EE1">
                                  <w:pPr>
                                    <w:jc w:val="center"/>
                                    <w:rPr>
                                      <w:rFonts w:ascii="Courier New" w:hAnsi="Courier New" w:cs="Courier New"/>
                                      <w:color w:val="000000"/>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code</w:t>
                                  </w:r>
                                  <w:r>
                                    <w:rPr>
                                      <w:rFonts w:ascii="Courier New" w:hAnsi="Courier New" w:cs="Courier New"/>
                                      <w:color w:val="000000"/>
                                      <w:sz w:val="18"/>
                                      <w:szCs w:val="18"/>
                                    </w:rPr>
                                    <w:t>(SomeECID_KEY_ECID)</w:t>
                                  </w:r>
                                </w:p>
                                <w:p w14:paraId="78776133" w14:textId="77777777" w:rsidR="00D946F6" w:rsidRDefault="00D946F6" w:rsidP="00EB1EE1">
                                  <w:pPr>
                                    <w:jc w:val="center"/>
                                    <w:rPr>
                                      <w:rFonts w:ascii="Courier New" w:hAnsi="Courier New" w:cs="Courier New"/>
                                      <w:color w:val="000000"/>
                                      <w:sz w:val="18"/>
                                      <w:szCs w:val="18"/>
                                    </w:rPr>
                                  </w:pPr>
                                </w:p>
                                <w:p w14:paraId="16D8E6FA" w14:textId="77777777" w:rsidR="00D946F6" w:rsidRDefault="00D946F6" w:rsidP="00EB1EE1">
                                  <w:pPr>
                                    <w:jc w:val="center"/>
                                    <w:rPr>
                                      <w:rFonts w:ascii="Courier New" w:hAnsi="Courier New" w:cs="Courier New"/>
                                      <w:color w:val="000000"/>
                                      <w:sz w:val="18"/>
                                      <w:szCs w:val="18"/>
                                    </w:rPr>
                                  </w:pPr>
                                  <w:r>
                                    <w:rPr>
                                      <w:rFonts w:ascii="Courier New" w:hAnsi="Courier New" w:cs="Courier New"/>
                                      <w:color w:val="000000"/>
                                      <w:sz w:val="18"/>
                                      <w:szCs w:val="18"/>
                                    </w:rPr>
                                    <w:t>OR</w:t>
                                  </w:r>
                                </w:p>
                                <w:p w14:paraId="1A21CBA1" w14:textId="77777777" w:rsidR="00D946F6" w:rsidRDefault="00D946F6" w:rsidP="00EB1EE1">
                                  <w:pPr>
                                    <w:jc w:val="center"/>
                                    <w:rPr>
                                      <w:rFonts w:ascii="Courier New" w:hAnsi="Courier New" w:cs="Courier New"/>
                                      <w:color w:val="000000"/>
                                      <w:sz w:val="18"/>
                                      <w:szCs w:val="18"/>
                                    </w:rPr>
                                  </w:pPr>
                                </w:p>
                                <w:p w14:paraId="1D8DABEB" w14:textId="77777777" w:rsidR="00D946F6" w:rsidRPr="00A122EB" w:rsidRDefault="00D946F6" w:rsidP="00EB1EE1">
                                  <w:pPr>
                                    <w:jc w:val="center"/>
                                    <w:rPr>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domain</w:t>
                                  </w:r>
                                  <w:r w:rsidRPr="00A122EB">
                                    <w:rPr>
                                      <w:rFonts w:ascii="Courier New" w:hAnsi="Courier New" w:cs="Courier New"/>
                                      <w:color w:val="000000"/>
                                      <w:sz w:val="18"/>
                                      <w:szCs w:val="18"/>
                                    </w:rPr>
                                    <w:t>(S</w:t>
                                  </w:r>
                                  <w:r>
                                    <w:rPr>
                                      <w:rFonts w:ascii="Courier New" w:hAnsi="Courier New" w:cs="Courier New"/>
                                      <w:color w:val="000000"/>
                                      <w:sz w:val="18"/>
                                      <w:szCs w:val="18"/>
                                    </w:rPr>
                                    <w:t>omeSet</w:t>
                                  </w:r>
                                  <w:r w:rsidRPr="00A122EB">
                                    <w:rPr>
                                      <w:rFonts w:ascii="Courier New" w:hAnsi="Courier New" w:cs="Courier New"/>
                                      <w:color w:val="000000"/>
                                      <w:sz w:val="18"/>
                                      <w:szCs w:val="18"/>
                                    </w:rPr>
                                    <w:t>_KEY_VALUESET_ECID</w:t>
                                  </w:r>
                                  <w:r>
                                    <w:rPr>
                                      <w:rFonts w:ascii="Courier New" w:hAnsi="Courier New" w:cs="Courier New"/>
                                      <w:color w:val="000000"/>
                                      <w:sz w:val="18"/>
                                      <w:szCs w:val="18"/>
                                    </w:rPr>
                                    <w:t>)</w:t>
                                  </w:r>
                                </w:p>
                              </w:tc>
                              <w:tc>
                                <w:tcPr>
                                  <w:tcW w:w="3150" w:type="dxa"/>
                                </w:tcPr>
                                <w:p w14:paraId="5F091456" w14:textId="77777777" w:rsidR="00D946F6" w:rsidRPr="007F33A3" w:rsidRDefault="00D946F6" w:rsidP="005348B4">
                                  <w:pPr>
                                    <w:spacing w:after="120"/>
                                    <w:rPr>
                                      <w:sz w:val="20"/>
                                      <w:szCs w:val="20"/>
                                    </w:rPr>
                                  </w:pPr>
                                  <w:r w:rsidRPr="007F33A3">
                                    <w:rPr>
                                      <w:sz w:val="20"/>
                                      <w:szCs w:val="20"/>
                                    </w:rPr>
                                    <w:t xml:space="preserve">Constrains the key to be (in the first line) the code represented by the designation “SomeECID_KEY_ECID” or (in the second line) a code drawn from the value set represented by the designation “SomeSet_KEY_VALUESET_ECID”.  </w:t>
                                  </w:r>
                                </w:p>
                              </w:tc>
                              <w:tc>
                                <w:tcPr>
                                  <w:tcW w:w="4564" w:type="dxa"/>
                                </w:tcPr>
                                <w:p w14:paraId="7A5E0965" w14:textId="77777777" w:rsidR="00D946F6" w:rsidRPr="007F33A3" w:rsidRDefault="00D946F6" w:rsidP="005348B4">
                                  <w:pPr>
                                    <w:spacing w:after="120"/>
                                    <w:rPr>
                                      <w:sz w:val="20"/>
                                      <w:szCs w:val="20"/>
                                    </w:rPr>
                                  </w:pPr>
                                  <w:r w:rsidRPr="007F33A3">
                                    <w:rPr>
                                      <w:sz w:val="20"/>
                                      <w:szCs w:val="20"/>
                                    </w:rPr>
                                    <w:t xml:space="preserve">One or the other of these two statements is required in every model unless the model is extending/restricting another model (see the </w:t>
                                  </w:r>
                                  <w:r w:rsidR="00806B96">
                                    <w:fldChar w:fldCharType="begin"/>
                                  </w:r>
                                  <w:r w:rsidR="00806B96">
                                    <w:instrText xml:space="preserve"> REF _Ref331516766 \h  \* MERGEFORMAT </w:instrText>
                                  </w:r>
                                  <w:r w:rsidR="00806B96">
                                    <w:fldChar w:fldCharType="separate"/>
                                  </w:r>
                                  <w:r w:rsidRPr="007F33A3">
                                    <w:rPr>
                                      <w:sz w:val="20"/>
                                      <w:szCs w:val="20"/>
                                    </w:rPr>
                                    <w:t>Inheritance via Extends and Restricts Statements</w:t>
                                  </w:r>
                                  <w:r w:rsidR="00806B96">
                                    <w:fldChar w:fldCharType="end"/>
                                  </w:r>
                                  <w:r>
                                    <w:rPr>
                                      <w:sz w:val="20"/>
                                      <w:szCs w:val="20"/>
                                    </w:rPr>
                                    <w:t xml:space="preserve"> section).</w:t>
                                  </w:r>
                                </w:p>
                                <w:p w14:paraId="049B65F3" w14:textId="77777777" w:rsidR="00D946F6" w:rsidRPr="007F33A3" w:rsidRDefault="00D946F6" w:rsidP="005348B4">
                                  <w:pPr>
                                    <w:spacing w:after="120"/>
                                    <w:rPr>
                                      <w:sz w:val="20"/>
                                      <w:szCs w:val="20"/>
                                    </w:rPr>
                                  </w:pPr>
                                  <w:r w:rsidRPr="007F33A3">
                                    <w:rPr>
                                      <w:sz w:val="20"/>
                                      <w:szCs w:val="20"/>
                                    </w:rPr>
                                    <w:t>If the model is extending/restricting another model, a key constraint is optional (used if the key of the parent model needs to be restricted).</w:t>
                                  </w:r>
                                </w:p>
                              </w:tc>
                            </w:tr>
                            <w:tr w:rsidR="00D946F6" w14:paraId="2E08DE8D" w14:textId="77777777" w:rsidTr="00D825B3">
                              <w:trPr>
                                <w:trHeight w:val="2726"/>
                                <w:jc w:val="center"/>
                              </w:trPr>
                              <w:tc>
                                <w:tcPr>
                                  <w:tcW w:w="4970" w:type="dxa"/>
                                  <w:vAlign w:val="center"/>
                                </w:tcPr>
                                <w:p w14:paraId="79444F63" w14:textId="77777777" w:rsidR="00D946F6" w:rsidRPr="005E1413" w:rsidRDefault="00D946F6" w:rsidP="00EB1EE1">
                                  <w:pPr>
                                    <w:jc w:val="center"/>
                                    <w:rPr>
                                      <w:sz w:val="18"/>
                                      <w:szCs w:val="18"/>
                                    </w:rPr>
                                  </w:pPr>
                                  <w:r w:rsidRPr="005E1413">
                                    <w:rPr>
                                      <w:rFonts w:ascii="Courier New" w:hAnsi="Courier New" w:cs="Courier New"/>
                                      <w:b/>
                                      <w:bCs/>
                                      <w:color w:val="7F0055"/>
                                      <w:sz w:val="18"/>
                                      <w:szCs w:val="18"/>
                                    </w:rPr>
                                    <w:t>data</w:t>
                                  </w:r>
                                  <w:r w:rsidRPr="005E1413">
                                    <w:rPr>
                                      <w:rFonts w:ascii="Courier New" w:hAnsi="Courier New" w:cs="Courier New"/>
                                      <w:color w:val="000000"/>
                                      <w:sz w:val="18"/>
                                      <w:szCs w:val="18"/>
                                    </w:rPr>
                                    <w:t xml:space="preserve"> &lt;ST or CD&gt;</w:t>
                                  </w:r>
                                </w:p>
                              </w:tc>
                              <w:tc>
                                <w:tcPr>
                                  <w:tcW w:w="3150" w:type="dxa"/>
                                </w:tcPr>
                                <w:p w14:paraId="4CA66FB1" w14:textId="77777777" w:rsidR="00D946F6" w:rsidRPr="005E1413" w:rsidRDefault="00D946F6" w:rsidP="00C51B16">
                                  <w:pPr>
                                    <w:rPr>
                                      <w:sz w:val="20"/>
                                      <w:szCs w:val="20"/>
                                    </w:rPr>
                                  </w:pPr>
                                  <w:r w:rsidRPr="005E1413">
                                    <w:rPr>
                                      <w:sz w:val="20"/>
                                      <w:szCs w:val="20"/>
                                    </w:rPr>
                                    <w:t>Constrains the CEM to have data (instead of items) and constrains the data to be of a certain data type</w:t>
                                  </w:r>
                                  <w:r>
                                    <w:rPr>
                                      <w:sz w:val="20"/>
                                      <w:szCs w:val="20"/>
                                    </w:rPr>
                                    <w:t xml:space="preserve">. </w:t>
                                  </w:r>
                                </w:p>
                              </w:tc>
                              <w:tc>
                                <w:tcPr>
                                  <w:tcW w:w="4564" w:type="dxa"/>
                                </w:tcPr>
                                <w:p w14:paraId="2817B457" w14:textId="77777777" w:rsidR="00D946F6" w:rsidRDefault="00D946F6" w:rsidP="00EB1EE1">
                                  <w:pPr>
                                    <w:rPr>
                                      <w:sz w:val="20"/>
                                      <w:szCs w:val="20"/>
                                    </w:rPr>
                                  </w:pPr>
                                  <w:r>
                                    <w:rPr>
                                      <w:sz w:val="20"/>
                                      <w:szCs w:val="20"/>
                                    </w:rPr>
                                    <w:t>The only association model that is allowed to have “data” is an Annotation (i.e., comment).  An Annotation will always have a “data” statement, unless it is extending/constraining another Annotation where “data” was already declared, and it does not need to further constrain the original “data”.</w:t>
                                  </w:r>
                                </w:p>
                                <w:p w14:paraId="306E3BAF" w14:textId="77777777" w:rsidR="00D946F6" w:rsidRDefault="00D946F6" w:rsidP="00EB1EE1">
                                  <w:pPr>
                                    <w:rPr>
                                      <w:sz w:val="20"/>
                                      <w:szCs w:val="20"/>
                                    </w:rPr>
                                  </w:pPr>
                                </w:p>
                                <w:p w14:paraId="0FF46665" w14:textId="77777777" w:rsidR="00D946F6" w:rsidRPr="005E1413" w:rsidRDefault="00D946F6" w:rsidP="00EB1EE1">
                                  <w:pPr>
                                    <w:rPr>
                                      <w:sz w:val="20"/>
                                      <w:szCs w:val="20"/>
                                    </w:rPr>
                                  </w:pPr>
                                  <w:r>
                                    <w:rPr>
                                      <w:sz w:val="20"/>
                                      <w:szCs w:val="20"/>
                                    </w:rPr>
                                    <w:t>An Annotation is the only CEM that will have both data and an item or items.</w:t>
                                  </w:r>
                                </w:p>
                              </w:tc>
                            </w:tr>
                          </w:tbl>
                          <w:p w14:paraId="254E80FF" w14:textId="77777777" w:rsidR="00D946F6" w:rsidRDefault="00D946F6" w:rsidP="00FA759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2" o:spid="_x0000_s1090" type="#_x0000_t202" style="position:absolute;margin-left:0;margin-top:-1.1pt;width:656.4pt;height:448.1pt;z-index:3;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">
                <v:textbox>
                  <w:txbxContent>
                    <w:tbl>
                      <w:tblPr>
                        <w:tblStyle w:val="TableGrid"/>
                        <w:tblW w:w="0" w:type="auto"/>
                        <w:jc w:val="center"/>
                        <w:tblCellMar>
                          <w:top w:w="43" w:type="dxa"/>
                          <w:left w:w="115" w:type="dxa"/>
                          <w:bottom w:w="43" w:type="dxa"/>
                          <w:right w:w="115" w:type="dxa"/>
                        </w:tblCellMar>
                        <w:tblLook w:val="04A0" w:firstRow="1" w:lastRow="0" w:firstColumn="1" w:lastColumn="0" w:noHBand="0" w:noVBand="1"/>
                      </w:tblPr>
                      <w:tblGrid>
                        <w:gridCol w:w="4970"/>
                        <w:gridCol w:w="3150"/>
                        <w:gridCol w:w="4564"/>
                      </w:tblGrid>
                      <w:tr w:rsidR="00D946F6" w14:paraId="6B09CC0A" w14:textId="77777777" w:rsidTr="00D825B3">
                        <w:trPr>
                          <w:jc w:val="center"/>
                        </w:trPr>
                        <w:tc>
                          <w:tcPr>
                            <w:tcW w:w="4970" w:type="dxa"/>
                          </w:tcPr>
                          <w:p w14:paraId="0BD64352" w14:textId="77777777" w:rsidR="00D946F6" w:rsidRDefault="00D946F6" w:rsidP="004C0D73">
                            <w:pPr>
                              <w:jc w:val="center"/>
                            </w:pPr>
                            <w:r>
                              <w:t>Element</w:t>
                            </w:r>
                          </w:p>
                        </w:tc>
                        <w:tc>
                          <w:tcPr>
                            <w:tcW w:w="3150" w:type="dxa"/>
                          </w:tcPr>
                          <w:p w14:paraId="35E14AD3" w14:textId="77777777" w:rsidR="00D946F6" w:rsidRDefault="00D946F6" w:rsidP="004C0D73">
                            <w:pPr>
                              <w:jc w:val="center"/>
                            </w:pPr>
                            <w:r>
                              <w:t>Explanation</w:t>
                            </w:r>
                          </w:p>
                        </w:tc>
                        <w:tc>
                          <w:tcPr>
                            <w:tcW w:w="4564" w:type="dxa"/>
                          </w:tcPr>
                          <w:p w14:paraId="1F0056AC" w14:textId="77777777" w:rsidR="00D946F6" w:rsidRDefault="00D946F6" w:rsidP="004C0D73">
                            <w:pPr>
                              <w:jc w:val="center"/>
                            </w:pPr>
                            <w:r>
                              <w:t>Required?</w:t>
                            </w:r>
                          </w:p>
                        </w:tc>
                      </w:tr>
                      <w:tr w:rsidR="00D946F6" w14:paraId="2E579329" w14:textId="77777777" w:rsidTr="00D825B3">
                        <w:trPr>
                          <w:jc w:val="center"/>
                        </w:trPr>
                        <w:tc>
                          <w:tcPr>
                            <w:tcW w:w="4970" w:type="dxa"/>
                            <w:vAlign w:val="center"/>
                          </w:tcPr>
                          <w:p w14:paraId="71E58761" w14:textId="77777777" w:rsidR="00D946F6" w:rsidRPr="00A122EB" w:rsidRDefault="00D946F6" w:rsidP="00EB1EE1">
                            <w:pPr>
                              <w:jc w:val="center"/>
                              <w:rPr>
                                <w:rFonts w:ascii="Courier New" w:hAnsi="Courier New" w:cs="Courier New"/>
                                <w:sz w:val="18"/>
                                <w:szCs w:val="18"/>
                              </w:rPr>
                            </w:pPr>
                            <w:r w:rsidRPr="00A122EB">
                              <w:rPr>
                                <w:rFonts w:ascii="Courier New" w:hAnsi="Courier New" w:cs="Courier New"/>
                                <w:b/>
                                <w:color w:val="7F0055"/>
                                <w:sz w:val="18"/>
                                <w:szCs w:val="18"/>
                              </w:rPr>
                              <w:t>model</w:t>
                            </w:r>
                            <w:r w:rsidRPr="00A122EB">
                              <w:rPr>
                                <w:rFonts w:ascii="Courier New" w:hAnsi="Courier New" w:cs="Courier New"/>
                                <w:sz w:val="18"/>
                                <w:szCs w:val="18"/>
                              </w:rPr>
                              <w:t xml:space="preserve"> SomeModel </w:t>
                            </w:r>
                            <w:r w:rsidRPr="00A122EB">
                              <w:rPr>
                                <w:rFonts w:ascii="Courier New" w:hAnsi="Courier New" w:cs="Courier New"/>
                                <w:b/>
                                <w:color w:val="7F0055"/>
                                <w:sz w:val="18"/>
                                <w:szCs w:val="18"/>
                              </w:rPr>
                              <w:t>is</w:t>
                            </w:r>
                            <w:r w:rsidRPr="00A122EB">
                              <w:rPr>
                                <w:rFonts w:ascii="Courier New" w:hAnsi="Courier New" w:cs="Courier New"/>
                                <w:sz w:val="18"/>
                                <w:szCs w:val="18"/>
                              </w:rPr>
                              <w:t xml:space="preserve"> </w:t>
                            </w:r>
                            <w:r w:rsidRPr="00A122EB">
                              <w:rPr>
                                <w:rFonts w:ascii="Courier New" w:hAnsi="Courier New" w:cs="Courier New"/>
                                <w:b/>
                                <w:color w:val="0000A0"/>
                                <w:sz w:val="18"/>
                                <w:szCs w:val="18"/>
                              </w:rPr>
                              <w:t>SomeReferenceClass</w:t>
                            </w:r>
                          </w:p>
                        </w:tc>
                        <w:tc>
                          <w:tcPr>
                            <w:tcW w:w="3150" w:type="dxa"/>
                          </w:tcPr>
                          <w:p w14:paraId="0D8775E0" w14:textId="77777777" w:rsidR="00D946F6" w:rsidRDefault="00D946F6" w:rsidP="005348B4">
                            <w:pPr>
                              <w:spacing w:after="120"/>
                              <w:rPr>
                                <w:sz w:val="20"/>
                                <w:szCs w:val="20"/>
                              </w:rPr>
                            </w:pPr>
                            <w:r w:rsidRPr="007F33A3">
                              <w:rPr>
                                <w:sz w:val="20"/>
                                <w:szCs w:val="20"/>
                              </w:rPr>
                              <w:t>Constrains the type to be the code represented by the designation “SomeModel”; constrains the reference class to be “SomeReferenceClass”</w:t>
                            </w:r>
                            <w:r>
                              <w:rPr>
                                <w:sz w:val="20"/>
                                <w:szCs w:val="20"/>
                              </w:rPr>
                              <w:t xml:space="preserve"> where “SomeReferenceClass” is a child of PatientAssociation (semanticLink, panel, collection, list)</w:t>
                            </w:r>
                            <w:r w:rsidRPr="007F33A3">
                              <w:rPr>
                                <w:sz w:val="20"/>
                                <w:szCs w:val="20"/>
                              </w:rPr>
                              <w:t xml:space="preserve">.  (See the </w:t>
                            </w:r>
                            <w:r w:rsidR="00806B96">
                              <w:fldChar w:fldCharType="begin"/>
                            </w:r>
                            <w:r w:rsidR="00806B96">
                              <w:instrText xml:space="preserve"> REF _Ref332607369 \h  \* MERGEFORMAT </w:instrText>
                            </w:r>
                            <w:r w:rsidR="00806B96">
                              <w:fldChar w:fldCharType="separate"/>
                            </w:r>
                            <w:r w:rsidRPr="007F33A3">
                              <w:rPr>
                                <w:sz w:val="20"/>
                                <w:szCs w:val="20"/>
                              </w:rPr>
                              <w:t>Inheritance via Reference classes</w:t>
                            </w:r>
                            <w:r w:rsidR="00806B96">
                              <w:fldChar w:fldCharType="end"/>
                            </w:r>
                            <w:r w:rsidRPr="007F33A3">
                              <w:rPr>
                                <w:sz w:val="20"/>
                                <w:szCs w:val="20"/>
                              </w:rPr>
                              <w:t xml:space="preserve"> section.)</w:t>
                            </w:r>
                          </w:p>
                          <w:p w14:paraId="20C1B991" w14:textId="77777777" w:rsidR="00D946F6" w:rsidRPr="007F33A3" w:rsidRDefault="00D946F6" w:rsidP="005348B4">
                            <w:pPr>
                              <w:spacing w:after="120"/>
                              <w:rPr>
                                <w:sz w:val="20"/>
                                <w:szCs w:val="20"/>
                              </w:rPr>
                            </w:pPr>
                          </w:p>
                        </w:tc>
                        <w:tc>
                          <w:tcPr>
                            <w:tcW w:w="4564" w:type="dxa"/>
                          </w:tcPr>
                          <w:p w14:paraId="42F8A314" w14:textId="77777777" w:rsidR="00D946F6" w:rsidRDefault="00D946F6" w:rsidP="005348B4">
                            <w:pPr>
                              <w:spacing w:after="120"/>
                              <w:rPr>
                                <w:sz w:val="20"/>
                                <w:szCs w:val="20"/>
                              </w:rPr>
                            </w:pPr>
                            <w:r w:rsidRPr="007F33A3">
                              <w:rPr>
                                <w:sz w:val="20"/>
                                <w:szCs w:val="20"/>
                              </w:rPr>
                              <w:t>This is required in every model.</w:t>
                            </w:r>
                          </w:p>
                          <w:p w14:paraId="579500F8" w14:textId="77777777" w:rsidR="00D946F6" w:rsidRDefault="00D946F6" w:rsidP="005348B4">
                            <w:pPr>
                              <w:spacing w:after="120"/>
                              <w:rPr>
                                <w:sz w:val="20"/>
                                <w:szCs w:val="20"/>
                              </w:rPr>
                            </w:pPr>
                            <w:r>
                              <w:rPr>
                                <w:sz w:val="20"/>
                                <w:szCs w:val="20"/>
                              </w:rPr>
                              <w:t xml:space="preserve">Optionally, the line may begin with “partial” if this model is to be used as the parent of another model.  (See the </w:t>
                            </w:r>
                            <w:r w:rsidR="00806B96">
                              <w:fldChar w:fldCharType="begin"/>
                            </w:r>
                            <w:r w:rsidR="00806B96">
                              <w:instrText xml:space="preserve"> REF _R</w:instrText>
                            </w:r>
                            <w:r w:rsidR="00806B96">
                              <w:instrText xml:space="preserve">ef331516766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w:t>
                            </w:r>
                            <w:r>
                              <w:rPr>
                                <w:sz w:val="20"/>
                                <w:szCs w:val="20"/>
                              </w:rPr>
                              <w:t>ection.)</w:t>
                            </w:r>
                          </w:p>
                          <w:p w14:paraId="0A53079C" w14:textId="77777777" w:rsidR="00D946F6" w:rsidRPr="007F33A3" w:rsidRDefault="00D946F6" w:rsidP="005348B4">
                            <w:pPr>
                              <w:spacing w:after="120"/>
                              <w:rPr>
                                <w:sz w:val="20"/>
                                <w:szCs w:val="20"/>
                              </w:rPr>
                            </w:pPr>
                            <w:r>
                              <w:rPr>
                                <w:sz w:val="20"/>
                                <w:szCs w:val="20"/>
                              </w:rPr>
                              <w:t xml:space="preserve">Optionally, the line may end with an “extends” or “restricts” statement.  (See </w:t>
                            </w:r>
                            <w:r w:rsidRPr="00336591">
                              <w:rPr>
                                <w:sz w:val="20"/>
                                <w:szCs w:val="20"/>
                              </w:rPr>
                              <w:t xml:space="preserve">the </w:t>
                            </w:r>
                            <w:r w:rsidR="00806B96">
                              <w:fldChar w:fldCharType="begin"/>
                            </w:r>
                            <w:r w:rsidR="00806B96">
                              <w:instrText xml:space="preserve"> REF _Ref3315167</w:instrText>
                            </w:r>
                            <w:r w:rsidR="00806B96">
                              <w:instrText xml:space="preserve">66 \h  \* MERGEFORMAT </w:instrText>
                            </w:r>
                            <w:r w:rsidR="00806B96">
                              <w:fldChar w:fldCharType="separate"/>
                            </w:r>
                            <w:r w:rsidRPr="00336591">
                              <w:rPr>
                                <w:sz w:val="20"/>
                                <w:szCs w:val="20"/>
                              </w:rPr>
                              <w:t>Inheritance via Extends and Restricts Statements</w:t>
                            </w:r>
                            <w:r w:rsidR="00806B96">
                              <w:fldChar w:fldCharType="end"/>
                            </w:r>
                            <w:r w:rsidRPr="00336591">
                              <w:rPr>
                                <w:sz w:val="20"/>
                                <w:szCs w:val="20"/>
                              </w:rPr>
                              <w:t xml:space="preserve"> section</w:t>
                            </w:r>
                            <w:r>
                              <w:rPr>
                                <w:sz w:val="20"/>
                                <w:szCs w:val="20"/>
                              </w:rPr>
                              <w:t>.)</w:t>
                            </w:r>
                          </w:p>
                        </w:tc>
                      </w:tr>
                      <w:tr w:rsidR="00D946F6" w14:paraId="58A2D14D" w14:textId="77777777" w:rsidTr="00D825B3">
                        <w:trPr>
                          <w:jc w:val="center"/>
                        </w:trPr>
                        <w:tc>
                          <w:tcPr>
                            <w:tcW w:w="4970" w:type="dxa"/>
                            <w:vAlign w:val="center"/>
                          </w:tcPr>
                          <w:p w14:paraId="70B55B2B" w14:textId="77777777" w:rsidR="00D946F6" w:rsidRDefault="00D946F6" w:rsidP="00EB1EE1">
                            <w:pPr>
                              <w:jc w:val="center"/>
                              <w:rPr>
                                <w:rFonts w:ascii="Courier New" w:hAnsi="Courier New" w:cs="Courier New"/>
                                <w:color w:val="000000"/>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code</w:t>
                            </w:r>
                            <w:r>
                              <w:rPr>
                                <w:rFonts w:ascii="Courier New" w:hAnsi="Courier New" w:cs="Courier New"/>
                                <w:color w:val="000000"/>
                                <w:sz w:val="18"/>
                                <w:szCs w:val="18"/>
                              </w:rPr>
                              <w:t>(SomeECID_KEY_ECID)</w:t>
                            </w:r>
                          </w:p>
                          <w:p w14:paraId="78776133" w14:textId="77777777" w:rsidR="00D946F6" w:rsidRDefault="00D946F6" w:rsidP="00EB1EE1">
                            <w:pPr>
                              <w:jc w:val="center"/>
                              <w:rPr>
                                <w:rFonts w:ascii="Courier New" w:hAnsi="Courier New" w:cs="Courier New"/>
                                <w:color w:val="000000"/>
                                <w:sz w:val="18"/>
                                <w:szCs w:val="18"/>
                              </w:rPr>
                            </w:pPr>
                          </w:p>
                          <w:p w14:paraId="16D8E6FA" w14:textId="77777777" w:rsidR="00D946F6" w:rsidRDefault="00D946F6" w:rsidP="00EB1EE1">
                            <w:pPr>
                              <w:jc w:val="center"/>
                              <w:rPr>
                                <w:rFonts w:ascii="Courier New" w:hAnsi="Courier New" w:cs="Courier New"/>
                                <w:color w:val="000000"/>
                                <w:sz w:val="18"/>
                                <w:szCs w:val="18"/>
                              </w:rPr>
                            </w:pPr>
                            <w:r>
                              <w:rPr>
                                <w:rFonts w:ascii="Courier New" w:hAnsi="Courier New" w:cs="Courier New"/>
                                <w:color w:val="000000"/>
                                <w:sz w:val="18"/>
                                <w:szCs w:val="18"/>
                              </w:rPr>
                              <w:t>OR</w:t>
                            </w:r>
                          </w:p>
                          <w:p w14:paraId="1A21CBA1" w14:textId="77777777" w:rsidR="00D946F6" w:rsidRDefault="00D946F6" w:rsidP="00EB1EE1">
                            <w:pPr>
                              <w:jc w:val="center"/>
                              <w:rPr>
                                <w:rFonts w:ascii="Courier New" w:hAnsi="Courier New" w:cs="Courier New"/>
                                <w:color w:val="000000"/>
                                <w:sz w:val="18"/>
                                <w:szCs w:val="18"/>
                              </w:rPr>
                            </w:pPr>
                          </w:p>
                          <w:p w14:paraId="1D8DABEB" w14:textId="77777777" w:rsidR="00D946F6" w:rsidRPr="00A122EB" w:rsidRDefault="00D946F6" w:rsidP="00EB1EE1">
                            <w:pPr>
                              <w:jc w:val="center"/>
                              <w:rPr>
                                <w:sz w:val="18"/>
                                <w:szCs w:val="18"/>
                              </w:rPr>
                            </w:pP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domain</w:t>
                            </w:r>
                            <w:r w:rsidRPr="00A122EB">
                              <w:rPr>
                                <w:rFonts w:ascii="Courier New" w:hAnsi="Courier New" w:cs="Courier New"/>
                                <w:color w:val="000000"/>
                                <w:sz w:val="18"/>
                                <w:szCs w:val="18"/>
                              </w:rPr>
                              <w:t>(S</w:t>
                            </w:r>
                            <w:r>
                              <w:rPr>
                                <w:rFonts w:ascii="Courier New" w:hAnsi="Courier New" w:cs="Courier New"/>
                                <w:color w:val="000000"/>
                                <w:sz w:val="18"/>
                                <w:szCs w:val="18"/>
                              </w:rPr>
                              <w:t>omeSet</w:t>
                            </w:r>
                            <w:r w:rsidRPr="00A122EB">
                              <w:rPr>
                                <w:rFonts w:ascii="Courier New" w:hAnsi="Courier New" w:cs="Courier New"/>
                                <w:color w:val="000000"/>
                                <w:sz w:val="18"/>
                                <w:szCs w:val="18"/>
                              </w:rPr>
                              <w:t>_KEY_VALUESET_ECID</w:t>
                            </w:r>
                            <w:r>
                              <w:rPr>
                                <w:rFonts w:ascii="Courier New" w:hAnsi="Courier New" w:cs="Courier New"/>
                                <w:color w:val="000000"/>
                                <w:sz w:val="18"/>
                                <w:szCs w:val="18"/>
                              </w:rPr>
                              <w:t>)</w:t>
                            </w:r>
                          </w:p>
                        </w:tc>
                        <w:tc>
                          <w:tcPr>
                            <w:tcW w:w="3150" w:type="dxa"/>
                          </w:tcPr>
                          <w:p w14:paraId="5F091456" w14:textId="77777777" w:rsidR="00D946F6" w:rsidRPr="007F33A3" w:rsidRDefault="00D946F6" w:rsidP="005348B4">
                            <w:pPr>
                              <w:spacing w:after="120"/>
                              <w:rPr>
                                <w:sz w:val="20"/>
                                <w:szCs w:val="20"/>
                              </w:rPr>
                            </w:pPr>
                            <w:r w:rsidRPr="007F33A3">
                              <w:rPr>
                                <w:sz w:val="20"/>
                                <w:szCs w:val="20"/>
                              </w:rPr>
                              <w:t xml:space="preserve">Constrains the key to be (in the first line) the code represented by the designation “SomeECID_KEY_ECID” or (in the second line) a code drawn from the value set represented by the designation “SomeSet_KEY_VALUESET_ECID”.  </w:t>
                            </w:r>
                          </w:p>
                        </w:tc>
                        <w:tc>
                          <w:tcPr>
                            <w:tcW w:w="4564" w:type="dxa"/>
                          </w:tcPr>
                          <w:p w14:paraId="7A5E0965" w14:textId="77777777" w:rsidR="00D946F6" w:rsidRPr="007F33A3" w:rsidRDefault="00D946F6" w:rsidP="005348B4">
                            <w:pPr>
                              <w:spacing w:after="120"/>
                              <w:rPr>
                                <w:sz w:val="20"/>
                                <w:szCs w:val="20"/>
                              </w:rPr>
                            </w:pPr>
                            <w:r w:rsidRPr="007F33A3">
                              <w:rPr>
                                <w:sz w:val="20"/>
                                <w:szCs w:val="20"/>
                              </w:rPr>
                              <w:t xml:space="preserve">One or the other of these two statements is required in every model unless the model is extending/restricting another model (see the </w:t>
                            </w:r>
                            <w:r w:rsidR="00806B96">
                              <w:fldChar w:fldCharType="begin"/>
                            </w:r>
                            <w:r w:rsidR="00806B96">
                              <w:instrText xml:space="preserve"> REF _Ref331516766 \h  \* MERGEFORMAT </w:instrText>
                            </w:r>
                            <w:r w:rsidR="00806B96">
                              <w:fldChar w:fldCharType="separate"/>
                            </w:r>
                            <w:r w:rsidRPr="007F33A3">
                              <w:rPr>
                                <w:sz w:val="20"/>
                                <w:szCs w:val="20"/>
                              </w:rPr>
                              <w:t>Inheritance via Extends and Restricts Statements</w:t>
                            </w:r>
                            <w:r w:rsidR="00806B96">
                              <w:fldChar w:fldCharType="end"/>
                            </w:r>
                            <w:r>
                              <w:rPr>
                                <w:sz w:val="20"/>
                                <w:szCs w:val="20"/>
                              </w:rPr>
                              <w:t xml:space="preserve"> section).</w:t>
                            </w:r>
                          </w:p>
                          <w:p w14:paraId="049B65F3" w14:textId="77777777" w:rsidR="00D946F6" w:rsidRPr="007F33A3" w:rsidRDefault="00D946F6" w:rsidP="005348B4">
                            <w:pPr>
                              <w:spacing w:after="120"/>
                              <w:rPr>
                                <w:sz w:val="20"/>
                                <w:szCs w:val="20"/>
                              </w:rPr>
                            </w:pPr>
                            <w:r w:rsidRPr="007F33A3">
                              <w:rPr>
                                <w:sz w:val="20"/>
                                <w:szCs w:val="20"/>
                              </w:rPr>
                              <w:t>If the model is extending/restricting another model, a key constraint is optional (used if the key of the parent model needs to be restricted).</w:t>
                            </w:r>
                          </w:p>
                        </w:tc>
                      </w:tr>
                      <w:tr w:rsidR="00D946F6" w14:paraId="2E08DE8D" w14:textId="77777777" w:rsidTr="00D825B3">
                        <w:trPr>
                          <w:trHeight w:val="2726"/>
                          <w:jc w:val="center"/>
                        </w:trPr>
                        <w:tc>
                          <w:tcPr>
                            <w:tcW w:w="4970" w:type="dxa"/>
                            <w:vAlign w:val="center"/>
                          </w:tcPr>
                          <w:p w14:paraId="79444F63" w14:textId="77777777" w:rsidR="00D946F6" w:rsidRPr="005E1413" w:rsidRDefault="00D946F6" w:rsidP="00EB1EE1">
                            <w:pPr>
                              <w:jc w:val="center"/>
                              <w:rPr>
                                <w:sz w:val="18"/>
                                <w:szCs w:val="18"/>
                              </w:rPr>
                            </w:pPr>
                            <w:r w:rsidRPr="005E1413">
                              <w:rPr>
                                <w:rFonts w:ascii="Courier New" w:hAnsi="Courier New" w:cs="Courier New"/>
                                <w:b/>
                                <w:bCs/>
                                <w:color w:val="7F0055"/>
                                <w:sz w:val="18"/>
                                <w:szCs w:val="18"/>
                              </w:rPr>
                              <w:t>data</w:t>
                            </w:r>
                            <w:r w:rsidRPr="005E1413">
                              <w:rPr>
                                <w:rFonts w:ascii="Courier New" w:hAnsi="Courier New" w:cs="Courier New"/>
                                <w:color w:val="000000"/>
                                <w:sz w:val="18"/>
                                <w:szCs w:val="18"/>
                              </w:rPr>
                              <w:t xml:space="preserve"> &lt;ST or CD&gt;</w:t>
                            </w:r>
                          </w:p>
                        </w:tc>
                        <w:tc>
                          <w:tcPr>
                            <w:tcW w:w="3150" w:type="dxa"/>
                          </w:tcPr>
                          <w:p w14:paraId="4CA66FB1" w14:textId="77777777" w:rsidR="00D946F6" w:rsidRPr="005E1413" w:rsidRDefault="00D946F6" w:rsidP="00C51B16">
                            <w:pPr>
                              <w:rPr>
                                <w:sz w:val="20"/>
                                <w:szCs w:val="20"/>
                              </w:rPr>
                            </w:pPr>
                            <w:r w:rsidRPr="005E1413">
                              <w:rPr>
                                <w:sz w:val="20"/>
                                <w:szCs w:val="20"/>
                              </w:rPr>
                              <w:t>Constrains the CEM to have data (instead of items) and constrains the data to be of a certain data type</w:t>
                            </w:r>
                            <w:r>
                              <w:rPr>
                                <w:sz w:val="20"/>
                                <w:szCs w:val="20"/>
                              </w:rPr>
                              <w:t xml:space="preserve">. </w:t>
                            </w:r>
                          </w:p>
                        </w:tc>
                        <w:tc>
                          <w:tcPr>
                            <w:tcW w:w="4564" w:type="dxa"/>
                          </w:tcPr>
                          <w:p w14:paraId="2817B457" w14:textId="77777777" w:rsidR="00D946F6" w:rsidRDefault="00D946F6" w:rsidP="00EB1EE1">
                            <w:pPr>
                              <w:rPr>
                                <w:sz w:val="20"/>
                                <w:szCs w:val="20"/>
                              </w:rPr>
                            </w:pPr>
                            <w:r>
                              <w:rPr>
                                <w:sz w:val="20"/>
                                <w:szCs w:val="20"/>
                              </w:rPr>
                              <w:t>The only association model that is allowed to have “data” is an Annotation (i.e., comment).  An Annotation will always have a “data” statement, unless it is extending/constraining another Annotation where “data” was already declared, and it does not need to further constrain the original “data”.</w:t>
                            </w:r>
                          </w:p>
                          <w:p w14:paraId="306E3BAF" w14:textId="77777777" w:rsidR="00D946F6" w:rsidRDefault="00D946F6" w:rsidP="00EB1EE1">
                            <w:pPr>
                              <w:rPr>
                                <w:sz w:val="20"/>
                                <w:szCs w:val="20"/>
                              </w:rPr>
                            </w:pPr>
                          </w:p>
                          <w:p w14:paraId="0FF46665" w14:textId="77777777" w:rsidR="00D946F6" w:rsidRPr="005E1413" w:rsidRDefault="00D946F6" w:rsidP="00EB1EE1">
                            <w:pPr>
                              <w:rPr>
                                <w:sz w:val="20"/>
                                <w:szCs w:val="20"/>
                              </w:rPr>
                            </w:pPr>
                            <w:r>
                              <w:rPr>
                                <w:sz w:val="20"/>
                                <w:szCs w:val="20"/>
                              </w:rPr>
                              <w:t>An Annotation is the only CEM that will have both data and an item or items.</w:t>
                            </w:r>
                          </w:p>
                        </w:tc>
                      </w:tr>
                    </w:tbl>
                    <w:p w14:paraId="254E80FF" w14:textId="77777777" w:rsidR="00D946F6" w:rsidRDefault="00D946F6" w:rsidP="00FA7594"/>
                  </w:txbxContent>
                </v:textbox>
                <w10:wrap anchory="line"/>
              </v:shape>
            </w:pict>
          </mc:Fallback>
        </mc:AlternateContent>
      </w:r>
      <w:r>
        <w:rPr>
          <w:noProof/>
        </w:rPr>
        <mc:AlternateContent>
          <mc:Choice Requires="wps">
            <w:drawing>
              <wp:inline distT="0" distB="0" distL="0" distR="0" wp14:anchorId="52879992" wp14:editId="460C3C4E">
                <wp:extent cx="8340090" cy="57912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40090" cy="57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656.7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" filled="f" stroked="f">
                <o:lock v:ext="edit" aspectratio="t"/>
                <w10:anchorlock/>
              </v:rect>
            </w:pict>
          </mc:Fallback>
        </mc:AlternateContent>
      </w:r>
      <w:commentRangeEnd w:id="203"/>
      <w:r w:rsidR="007C4D38">
        <w:rPr>
          <w:rStyle w:val="CommentReference"/>
        </w:rPr>
        <w:commentReference w:id="203"/>
      </w:r>
      <w:r>
        <w:rPr>
          <w:noProof/>
        </w:rPr>
        <mc:AlternateContent>
          <mc:Choice Requires="wps">
            <w:drawing>
              <wp:inline distT="0" distB="0" distL="0" distR="0" wp14:anchorId="30CB1A45" wp14:editId="7B5788DD">
                <wp:extent cx="8182610" cy="5746115"/>
                <wp:effectExtent l="0" t="0" r="21590" b="19685"/>
                <wp:docPr id="1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2610" cy="5746115"/>
                        </a:xfrm>
                        <a:prstGeom prst="rect">
                          <a:avLst/>
                        </a:prstGeom>
                        <a:solidFill>
                          <a:srgbClr val="FFFFFF"/>
                        </a:solidFill>
                        <a:ln w="9525">
                          <a:solidFill>
                            <a:srgbClr val="000000"/>
                          </a:solidFill>
                          <a:miter lim="800000"/>
                          <a:headEnd/>
                          <a:tailEnd/>
                        </a:ln>
                      </wps:spPr>
                      <wps:txbx>
                        <w:txbxContent>
                          <w:p w14:paraId="4AB0C93B" w14:textId="77777777" w:rsidR="00D946F6" w:rsidRDefault="00D946F6" w:rsidP="00FA7594"/>
                          <w:tbl>
                            <w:tblPr>
                              <w:tblStyle w:val="TableGrid"/>
                              <w:tblW w:w="0" w:type="auto"/>
                              <w:jc w:val="center"/>
                              <w:tblInd w:w="-1886" w:type="dxa"/>
                              <w:tblCellMar>
                                <w:top w:w="43" w:type="dxa"/>
                                <w:left w:w="115" w:type="dxa"/>
                                <w:bottom w:w="43" w:type="dxa"/>
                                <w:right w:w="115" w:type="dxa"/>
                              </w:tblCellMar>
                              <w:tblLook w:val="04A0" w:firstRow="1" w:lastRow="0" w:firstColumn="1" w:lastColumn="0" w:noHBand="0" w:noVBand="1"/>
                            </w:tblPr>
                            <w:tblGrid>
                              <w:gridCol w:w="4988"/>
                              <w:gridCol w:w="3150"/>
                              <w:gridCol w:w="4340"/>
                            </w:tblGrid>
                            <w:tr w:rsidR="00D946F6" w14:paraId="59FF6092" w14:textId="77777777" w:rsidTr="008A75A8">
                              <w:trPr>
                                <w:jc w:val="center"/>
                              </w:trPr>
                              <w:tc>
                                <w:tcPr>
                                  <w:tcW w:w="4988" w:type="dxa"/>
                                </w:tcPr>
                                <w:p w14:paraId="7B24CA20" w14:textId="77777777" w:rsidR="00D946F6" w:rsidRDefault="00D946F6" w:rsidP="004C0D73">
                                  <w:pPr>
                                    <w:jc w:val="center"/>
                                  </w:pPr>
                                  <w:r>
                                    <w:t>Statement</w:t>
                                  </w:r>
                                </w:p>
                              </w:tc>
                              <w:tc>
                                <w:tcPr>
                                  <w:tcW w:w="3150" w:type="dxa"/>
                                </w:tcPr>
                                <w:p w14:paraId="4D6B2AD4" w14:textId="77777777" w:rsidR="00D946F6" w:rsidRDefault="00D946F6" w:rsidP="004C0D73">
                                  <w:pPr>
                                    <w:jc w:val="center"/>
                                  </w:pPr>
                                  <w:r>
                                    <w:t>Explanation</w:t>
                                  </w:r>
                                </w:p>
                              </w:tc>
                              <w:tc>
                                <w:tcPr>
                                  <w:tcW w:w="4340" w:type="dxa"/>
                                </w:tcPr>
                                <w:p w14:paraId="2356F4F0" w14:textId="77777777" w:rsidR="00D946F6" w:rsidRDefault="00D946F6" w:rsidP="004C0D73">
                                  <w:pPr>
                                    <w:jc w:val="center"/>
                                  </w:pPr>
                                  <w:r>
                                    <w:t>Required?</w:t>
                                  </w:r>
                                </w:p>
                              </w:tc>
                            </w:tr>
                            <w:tr w:rsidR="00D946F6" w14:paraId="29BC5E98" w14:textId="77777777" w:rsidTr="008A75A8">
                              <w:trPr>
                                <w:jc w:val="center"/>
                              </w:trPr>
                              <w:tc>
                                <w:tcPr>
                                  <w:tcW w:w="4988" w:type="dxa"/>
                                  <w:vAlign w:val="center"/>
                                </w:tcPr>
                                <w:p w14:paraId="3528A286" w14:textId="77777777" w:rsidR="00D946F6" w:rsidRPr="001D0B3C" w:rsidRDefault="00D946F6" w:rsidP="006E3FE1">
                                  <w:pPr>
                                    <w:jc w:val="center"/>
                                    <w:rPr>
                                      <w:sz w:val="18"/>
                                      <w:szCs w:val="18"/>
                                    </w:rPr>
                                  </w:pPr>
                                  <w:r w:rsidRPr="001D0B3C">
                                    <w:rPr>
                                      <w:rFonts w:ascii="Courier New" w:hAnsi="Courier New" w:cs="Courier New"/>
                                      <w:b/>
                                      <w:color w:val="0000A5"/>
                                      <w:sz w:val="18"/>
                                      <w:szCs w:val="18"/>
                                    </w:rPr>
                                    <w:t>item</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r>
                                    <w:rPr>
                                      <w:rFonts w:ascii="Courier New" w:hAnsi="Courier New" w:cs="Courier New"/>
                                      <w:sz w:val="18"/>
                                      <w:szCs w:val="18"/>
                                    </w:rPr>
                                    <w:t xml:space="preserve"> </w:t>
                                  </w:r>
                                  <w:r w:rsidRPr="008A75A8">
                                    <w:rPr>
                                      <w:rFonts w:ascii="Courier New" w:hAnsi="Courier New" w:cs="Courier New"/>
                                      <w:b/>
                                      <w:color w:val="7F0055"/>
                                      <w:sz w:val="18"/>
                                      <w:szCs w:val="18"/>
                                    </w:rPr>
                                    <w:t>role</w:t>
                                  </w:r>
                                  <w:r w:rsidRPr="008A75A8">
                                    <w:rPr>
                                      <w:rFonts w:ascii="Courier New" w:hAnsi="Courier New" w:cs="Courier New"/>
                                      <w:sz w:val="18"/>
                                      <w:szCs w:val="18"/>
                                    </w:rPr>
                                    <w:t>.code(CommentsTarget_ECID)</w:t>
                                  </w:r>
                                </w:p>
                              </w:tc>
                              <w:tc>
                                <w:tcPr>
                                  <w:tcW w:w="3150" w:type="dxa"/>
                                </w:tcPr>
                                <w:p w14:paraId="72EFAE37" w14:textId="77777777" w:rsidR="00D946F6" w:rsidRDefault="00D946F6" w:rsidP="008A75A8">
                                  <w:pPr>
                                    <w:rPr>
                                      <w:sz w:val="20"/>
                                      <w:szCs w:val="20"/>
                                    </w:rPr>
                                  </w:pPr>
                                  <w:r>
                                    <w:rPr>
                                      <w:sz w:val="20"/>
                                      <w:szCs w:val="20"/>
                                    </w:rPr>
                                    <w:t>An item statement constrains (or multiple item statements collectively constrain) th</w:t>
                                  </w:r>
                                  <w:r w:rsidRPr="005E1413">
                                    <w:rPr>
                                      <w:sz w:val="20"/>
                                      <w:szCs w:val="20"/>
                                    </w:rPr>
                                    <w:t xml:space="preserve">e </w:t>
                                  </w:r>
                                  <w:r>
                                    <w:rPr>
                                      <w:sz w:val="20"/>
                                      <w:szCs w:val="20"/>
                                    </w:rPr>
                                    <w:t xml:space="preserve">universe of available items to just those items valid for this </w:t>
                                  </w:r>
                                  <w:r w:rsidRPr="005E1413">
                                    <w:rPr>
                                      <w:sz w:val="20"/>
                                      <w:szCs w:val="20"/>
                                    </w:rPr>
                                    <w:t>CEM</w:t>
                                  </w:r>
                                  <w:r>
                                    <w:rPr>
                                      <w:sz w:val="20"/>
                                      <w:szCs w:val="20"/>
                                    </w:rPr>
                                    <w:t>.</w:t>
                                  </w:r>
                                </w:p>
                                <w:p w14:paraId="6FFB7561" w14:textId="77777777" w:rsidR="00D946F6" w:rsidRDefault="00D946F6" w:rsidP="008A75A8">
                                  <w:pPr>
                                    <w:rPr>
                                      <w:sz w:val="20"/>
                                      <w:szCs w:val="20"/>
                                    </w:rPr>
                                  </w:pPr>
                                </w:p>
                                <w:p w14:paraId="1CD2FEC1" w14:textId="77777777" w:rsidR="00D946F6" w:rsidRPr="005E1413" w:rsidRDefault="00D946F6" w:rsidP="008A75A8">
                                  <w:pPr>
                                    <w:rPr>
                                      <w:sz w:val="20"/>
                                      <w:szCs w:val="20"/>
                                    </w:rPr>
                                  </w:pPr>
                                  <w:r>
                                    <w:rPr>
                                      <w:sz w:val="20"/>
                                      <w:szCs w:val="20"/>
                                    </w:rPr>
                                    <w:t>An item in a PatientAssociation, unlike in a statement or component, may specify a “role” constraint, indicating the role the item plays in the association.</w:t>
                                  </w:r>
                                </w:p>
                              </w:tc>
                              <w:tc>
                                <w:tcPr>
                                  <w:tcW w:w="4340" w:type="dxa"/>
                                </w:tcPr>
                                <w:p w14:paraId="6583F6F8" w14:textId="77777777" w:rsidR="00D946F6" w:rsidRPr="005E1413" w:rsidRDefault="00D946F6" w:rsidP="006E3FE1">
                                  <w:pPr>
                                    <w:rPr>
                                      <w:sz w:val="20"/>
                                      <w:szCs w:val="20"/>
                                    </w:rPr>
                                  </w:pPr>
                                  <w:r w:rsidRPr="005E1413">
                                    <w:rPr>
                                      <w:sz w:val="20"/>
                                      <w:szCs w:val="20"/>
                                    </w:rPr>
                                    <w:t>If the model is restricting another model, item is not permitted.</w:t>
                                  </w:r>
                                </w:p>
                                <w:p w14:paraId="12A68587" w14:textId="77777777" w:rsidR="00D946F6" w:rsidRPr="005E1413" w:rsidRDefault="00D946F6" w:rsidP="006E3FE1">
                                  <w:pPr>
                                    <w:rPr>
                                      <w:sz w:val="20"/>
                                      <w:szCs w:val="20"/>
                                    </w:rPr>
                                  </w:pPr>
                                </w:p>
                                <w:p w14:paraId="195D4212" w14:textId="77777777" w:rsidR="00D946F6" w:rsidRPr="00D825B3" w:rsidRDefault="00D946F6" w:rsidP="006E3FE1">
                                  <w:pPr>
                                    <w:rPr>
                                      <w:sz w:val="20"/>
                                      <w:szCs w:val="20"/>
                                    </w:rPr>
                                  </w:pPr>
                                  <w:r w:rsidRPr="005E1413">
                                    <w:rPr>
                                      <w:sz w:val="20"/>
                                      <w:szCs w:val="20"/>
                                    </w:rPr>
                                    <w:t>If the model is extending an</w:t>
                                  </w:r>
                                  <w:r>
                                    <w:rPr>
                                      <w:sz w:val="20"/>
                                      <w:szCs w:val="20"/>
                                    </w:rPr>
                                    <w:t>other model, item is permitted.</w:t>
                                  </w:r>
                                </w:p>
                              </w:tc>
                            </w:tr>
                            <w:tr w:rsidR="00D946F6" w14:paraId="625051F3" w14:textId="77777777" w:rsidTr="008A75A8">
                              <w:trPr>
                                <w:jc w:val="center"/>
                              </w:trPr>
                              <w:tc>
                                <w:tcPr>
                                  <w:tcW w:w="4988" w:type="dxa"/>
                                  <w:vAlign w:val="center"/>
                                </w:tcPr>
                                <w:p w14:paraId="3A85AD95" w14:textId="77777777" w:rsidR="00D946F6" w:rsidRPr="001D0B3C" w:rsidRDefault="00D946F6" w:rsidP="007F33A3">
                                  <w:pPr>
                                    <w:jc w:val="center"/>
                                    <w:rPr>
                                      <w:rFonts w:ascii="Courier New" w:hAnsi="Courier New" w:cs="Courier New"/>
                                      <w:sz w:val="18"/>
                                      <w:szCs w:val="18"/>
                                    </w:rPr>
                                  </w:pPr>
                                  <w:r>
                                    <w:rPr>
                                      <w:rFonts w:ascii="Courier New" w:hAnsi="Courier New" w:cs="Courier New"/>
                                      <w:b/>
                                      <w:color w:val="0000A5"/>
                                      <w:sz w:val="18"/>
                                      <w:szCs w:val="18"/>
                                    </w:rPr>
                                    <w:t>qualifier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150" w:type="dxa"/>
                                </w:tcPr>
                                <w:p w14:paraId="35610818" w14:textId="77777777" w:rsidR="00D946F6" w:rsidRPr="005E1413" w:rsidRDefault="00D946F6" w:rsidP="007F33A3">
                                  <w:pPr>
                                    <w:rPr>
                                      <w:sz w:val="20"/>
                                      <w:szCs w:val="20"/>
                                    </w:rPr>
                                  </w:pPr>
                                  <w:r w:rsidRPr="005E1413">
                                    <w:rPr>
                                      <w:sz w:val="20"/>
                                      <w:szCs w:val="20"/>
                                    </w:rPr>
                                    <w:t>Specifies a valid qualifier for this CEM, and by so doing constrains the universe of qualifiers.</w:t>
                                  </w:r>
                                </w:p>
                              </w:tc>
                              <w:tc>
                                <w:tcPr>
                                  <w:tcW w:w="4340" w:type="dxa"/>
                                </w:tcPr>
                                <w:p w14:paraId="668047D3" w14:textId="77777777" w:rsidR="00D946F6" w:rsidRDefault="00D946F6" w:rsidP="007F33A3">
                                  <w:r>
                                    <w:t>Optional</w:t>
                                  </w:r>
                                </w:p>
                              </w:tc>
                            </w:tr>
                            <w:tr w:rsidR="00D946F6" w14:paraId="2D0578C8" w14:textId="77777777" w:rsidTr="008A75A8">
                              <w:trPr>
                                <w:jc w:val="center"/>
                              </w:trPr>
                              <w:tc>
                                <w:tcPr>
                                  <w:tcW w:w="4988" w:type="dxa"/>
                                  <w:vAlign w:val="center"/>
                                </w:tcPr>
                                <w:p w14:paraId="3E64D17C" w14:textId="77777777" w:rsidR="00D946F6" w:rsidRPr="001D0B3C" w:rsidRDefault="00D946F6" w:rsidP="00EB1EE1">
                                  <w:pPr>
                                    <w:jc w:val="center"/>
                                    <w:rPr>
                                      <w:rFonts w:ascii="Courier New" w:hAnsi="Courier New" w:cs="Courier New"/>
                                      <w:sz w:val="18"/>
                                      <w:szCs w:val="18"/>
                                    </w:rPr>
                                  </w:pPr>
                                  <w:r>
                                    <w:rPr>
                                      <w:rFonts w:ascii="Courier New" w:hAnsi="Courier New" w:cs="Courier New"/>
                                      <w:b/>
                                      <w:color w:val="0000A5"/>
                                      <w:sz w:val="18"/>
                                      <w:szCs w:val="18"/>
                                    </w:rPr>
                                    <w:t>modifier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150" w:type="dxa"/>
                                </w:tcPr>
                                <w:p w14:paraId="3CC565B4" w14:textId="77777777" w:rsidR="00D946F6" w:rsidRPr="005E1413" w:rsidRDefault="00D946F6" w:rsidP="007F33A3">
                                  <w:pPr>
                                    <w:rPr>
                                      <w:sz w:val="20"/>
                                      <w:szCs w:val="20"/>
                                    </w:rPr>
                                  </w:pPr>
                                  <w:r w:rsidRPr="005E1413">
                                    <w:rPr>
                                      <w:sz w:val="20"/>
                                      <w:szCs w:val="20"/>
                                    </w:rPr>
                                    <w:t>Specifies a valid modifier for this CEM, and by so doing constrains the universe of modifiers.</w:t>
                                  </w:r>
                                </w:p>
                              </w:tc>
                              <w:tc>
                                <w:tcPr>
                                  <w:tcW w:w="4340" w:type="dxa"/>
                                </w:tcPr>
                                <w:p w14:paraId="7BDB7431" w14:textId="77777777" w:rsidR="00D946F6" w:rsidRDefault="00D946F6" w:rsidP="007F33A3">
                                  <w:r>
                                    <w:t>Optional</w:t>
                                  </w:r>
                                </w:p>
                              </w:tc>
                            </w:tr>
                            <w:tr w:rsidR="00D946F6" w14:paraId="124EC5A7" w14:textId="77777777" w:rsidTr="008A75A8">
                              <w:trPr>
                                <w:jc w:val="center"/>
                              </w:trPr>
                              <w:tc>
                                <w:tcPr>
                                  <w:tcW w:w="4988" w:type="dxa"/>
                                  <w:vAlign w:val="center"/>
                                </w:tcPr>
                                <w:p w14:paraId="45F76999" w14:textId="77777777" w:rsidR="00D946F6" w:rsidRPr="001D0B3C" w:rsidRDefault="00D946F6" w:rsidP="00671A7E">
                                  <w:pPr>
                                    <w:jc w:val="center"/>
                                    <w:rPr>
                                      <w:rFonts w:ascii="Courier New" w:hAnsi="Courier New" w:cs="Courier New"/>
                                      <w:sz w:val="18"/>
                                      <w:szCs w:val="18"/>
                                    </w:rPr>
                                  </w:pPr>
                                  <w:r>
                                    <w:rPr>
                                      <w:rFonts w:ascii="Courier New" w:hAnsi="Courier New" w:cs="Courier New"/>
                                      <w:b/>
                                      <w:color w:val="0000A5"/>
                                      <w:sz w:val="18"/>
                                      <w:szCs w:val="18"/>
                                    </w:rPr>
                                    <w:t>attribution</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150" w:type="dxa"/>
                                </w:tcPr>
                                <w:p w14:paraId="3F9ADD5C" w14:textId="77777777" w:rsidR="00D946F6" w:rsidRPr="005E1413" w:rsidRDefault="00D946F6" w:rsidP="00671A7E">
                                  <w:pPr>
                                    <w:rPr>
                                      <w:sz w:val="20"/>
                                      <w:szCs w:val="20"/>
                                    </w:rPr>
                                  </w:pPr>
                                  <w:r w:rsidRPr="005E1413">
                                    <w:rPr>
                                      <w:sz w:val="20"/>
                                      <w:szCs w:val="20"/>
                                    </w:rPr>
                                    <w:t>Specifies a valid attribution for this CEM, and by so doing constrains the universe of attributions.</w:t>
                                  </w:r>
                                </w:p>
                              </w:tc>
                              <w:tc>
                                <w:tcPr>
                                  <w:tcW w:w="4340" w:type="dxa"/>
                                </w:tcPr>
                                <w:p w14:paraId="332AF6E7" w14:textId="77777777" w:rsidR="00D946F6" w:rsidRDefault="00D946F6" w:rsidP="007F33A3">
                                  <w:r>
                                    <w:t>Optional</w:t>
                                  </w:r>
                                </w:p>
                              </w:tc>
                            </w:tr>
                          </w:tbl>
                          <w:p w14:paraId="730140F3" w14:textId="77777777" w:rsidR="00D946F6" w:rsidRDefault="00D946F6" w:rsidP="00FA7594"/>
                        </w:txbxContent>
                      </wps:txbx>
                      <wps:bodyPr rot="0" vert="horz" wrap="square" lIns="91440" tIns="45720" rIns="91440" bIns="45720" anchor="t" anchorCtr="0" upright="1">
                        <a:noAutofit/>
                      </wps:bodyPr>
                    </wps:wsp>
                  </a:graphicData>
                </a:graphic>
              </wp:inline>
            </w:drawing>
          </mc:Choice>
          <mc:Fallback>
            <w:pict>
              <v:shape id="Text Box 178" o:spid="_x0000_s1091" type="#_x0000_t202" style="width:644.3pt;height:452.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">
                <v:textbox>
                  <w:txbxContent>
                    <w:p w14:paraId="4AB0C93B" w14:textId="77777777" w:rsidR="00D946F6" w:rsidRDefault="00D946F6" w:rsidP="00FA7594"/>
                    <w:tbl>
                      <w:tblPr>
                        <w:tblStyle w:val="TableGrid"/>
                        <w:tblW w:w="0" w:type="auto"/>
                        <w:jc w:val="center"/>
                        <w:tblInd w:w="-1886" w:type="dxa"/>
                        <w:tblCellMar>
                          <w:top w:w="43" w:type="dxa"/>
                          <w:left w:w="115" w:type="dxa"/>
                          <w:bottom w:w="43" w:type="dxa"/>
                          <w:right w:w="115" w:type="dxa"/>
                        </w:tblCellMar>
                        <w:tblLook w:val="04A0" w:firstRow="1" w:lastRow="0" w:firstColumn="1" w:lastColumn="0" w:noHBand="0" w:noVBand="1"/>
                      </w:tblPr>
                      <w:tblGrid>
                        <w:gridCol w:w="4988"/>
                        <w:gridCol w:w="3150"/>
                        <w:gridCol w:w="4340"/>
                      </w:tblGrid>
                      <w:tr w:rsidR="00D946F6" w14:paraId="59FF6092" w14:textId="77777777" w:rsidTr="008A75A8">
                        <w:trPr>
                          <w:jc w:val="center"/>
                        </w:trPr>
                        <w:tc>
                          <w:tcPr>
                            <w:tcW w:w="4988" w:type="dxa"/>
                          </w:tcPr>
                          <w:p w14:paraId="7B24CA20" w14:textId="77777777" w:rsidR="00D946F6" w:rsidRDefault="00D946F6" w:rsidP="004C0D73">
                            <w:pPr>
                              <w:jc w:val="center"/>
                            </w:pPr>
                            <w:r>
                              <w:t>Statement</w:t>
                            </w:r>
                          </w:p>
                        </w:tc>
                        <w:tc>
                          <w:tcPr>
                            <w:tcW w:w="3150" w:type="dxa"/>
                          </w:tcPr>
                          <w:p w14:paraId="4D6B2AD4" w14:textId="77777777" w:rsidR="00D946F6" w:rsidRDefault="00D946F6" w:rsidP="004C0D73">
                            <w:pPr>
                              <w:jc w:val="center"/>
                            </w:pPr>
                            <w:r>
                              <w:t>Explanation</w:t>
                            </w:r>
                          </w:p>
                        </w:tc>
                        <w:tc>
                          <w:tcPr>
                            <w:tcW w:w="4340" w:type="dxa"/>
                          </w:tcPr>
                          <w:p w14:paraId="2356F4F0" w14:textId="77777777" w:rsidR="00D946F6" w:rsidRDefault="00D946F6" w:rsidP="004C0D73">
                            <w:pPr>
                              <w:jc w:val="center"/>
                            </w:pPr>
                            <w:r>
                              <w:t>Required?</w:t>
                            </w:r>
                          </w:p>
                        </w:tc>
                      </w:tr>
                      <w:tr w:rsidR="00D946F6" w14:paraId="29BC5E98" w14:textId="77777777" w:rsidTr="008A75A8">
                        <w:trPr>
                          <w:jc w:val="center"/>
                        </w:trPr>
                        <w:tc>
                          <w:tcPr>
                            <w:tcW w:w="4988" w:type="dxa"/>
                            <w:vAlign w:val="center"/>
                          </w:tcPr>
                          <w:p w14:paraId="3528A286" w14:textId="77777777" w:rsidR="00D946F6" w:rsidRPr="001D0B3C" w:rsidRDefault="00D946F6" w:rsidP="006E3FE1">
                            <w:pPr>
                              <w:jc w:val="center"/>
                              <w:rPr>
                                <w:sz w:val="18"/>
                                <w:szCs w:val="18"/>
                              </w:rPr>
                            </w:pPr>
                            <w:r w:rsidRPr="001D0B3C">
                              <w:rPr>
                                <w:rFonts w:ascii="Courier New" w:hAnsi="Courier New" w:cs="Courier New"/>
                                <w:b/>
                                <w:color w:val="0000A5"/>
                                <w:sz w:val="18"/>
                                <w:szCs w:val="18"/>
                              </w:rPr>
                              <w:t>item</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r>
                              <w:rPr>
                                <w:rFonts w:ascii="Courier New" w:hAnsi="Courier New" w:cs="Courier New"/>
                                <w:sz w:val="18"/>
                                <w:szCs w:val="18"/>
                              </w:rPr>
                              <w:t xml:space="preserve"> </w:t>
                            </w:r>
                            <w:r w:rsidRPr="008A75A8">
                              <w:rPr>
                                <w:rFonts w:ascii="Courier New" w:hAnsi="Courier New" w:cs="Courier New"/>
                                <w:b/>
                                <w:color w:val="7F0055"/>
                                <w:sz w:val="18"/>
                                <w:szCs w:val="18"/>
                              </w:rPr>
                              <w:t>role</w:t>
                            </w:r>
                            <w:r w:rsidRPr="008A75A8">
                              <w:rPr>
                                <w:rFonts w:ascii="Courier New" w:hAnsi="Courier New" w:cs="Courier New"/>
                                <w:sz w:val="18"/>
                                <w:szCs w:val="18"/>
                              </w:rPr>
                              <w:t>.code(CommentsTarget_ECID)</w:t>
                            </w:r>
                          </w:p>
                        </w:tc>
                        <w:tc>
                          <w:tcPr>
                            <w:tcW w:w="3150" w:type="dxa"/>
                          </w:tcPr>
                          <w:p w14:paraId="72EFAE37" w14:textId="77777777" w:rsidR="00D946F6" w:rsidRDefault="00D946F6" w:rsidP="008A75A8">
                            <w:pPr>
                              <w:rPr>
                                <w:sz w:val="20"/>
                                <w:szCs w:val="20"/>
                              </w:rPr>
                            </w:pPr>
                            <w:r>
                              <w:rPr>
                                <w:sz w:val="20"/>
                                <w:szCs w:val="20"/>
                              </w:rPr>
                              <w:t>An item statement constrains (or multiple item statements collectively constrain) th</w:t>
                            </w:r>
                            <w:r w:rsidRPr="005E1413">
                              <w:rPr>
                                <w:sz w:val="20"/>
                                <w:szCs w:val="20"/>
                              </w:rPr>
                              <w:t xml:space="preserve">e </w:t>
                            </w:r>
                            <w:r>
                              <w:rPr>
                                <w:sz w:val="20"/>
                                <w:szCs w:val="20"/>
                              </w:rPr>
                              <w:t xml:space="preserve">universe of available items to just those items valid for this </w:t>
                            </w:r>
                            <w:r w:rsidRPr="005E1413">
                              <w:rPr>
                                <w:sz w:val="20"/>
                                <w:szCs w:val="20"/>
                              </w:rPr>
                              <w:t>CEM</w:t>
                            </w:r>
                            <w:r>
                              <w:rPr>
                                <w:sz w:val="20"/>
                                <w:szCs w:val="20"/>
                              </w:rPr>
                              <w:t>.</w:t>
                            </w:r>
                          </w:p>
                          <w:p w14:paraId="6FFB7561" w14:textId="77777777" w:rsidR="00D946F6" w:rsidRDefault="00D946F6" w:rsidP="008A75A8">
                            <w:pPr>
                              <w:rPr>
                                <w:sz w:val="20"/>
                                <w:szCs w:val="20"/>
                              </w:rPr>
                            </w:pPr>
                          </w:p>
                          <w:p w14:paraId="1CD2FEC1" w14:textId="77777777" w:rsidR="00D946F6" w:rsidRPr="005E1413" w:rsidRDefault="00D946F6" w:rsidP="008A75A8">
                            <w:pPr>
                              <w:rPr>
                                <w:sz w:val="20"/>
                                <w:szCs w:val="20"/>
                              </w:rPr>
                            </w:pPr>
                            <w:r>
                              <w:rPr>
                                <w:sz w:val="20"/>
                                <w:szCs w:val="20"/>
                              </w:rPr>
                              <w:t>An item in a PatientAssociation, unlike in a statement or component, may specify a “role” constraint, indicating the role the item plays in the association.</w:t>
                            </w:r>
                          </w:p>
                        </w:tc>
                        <w:tc>
                          <w:tcPr>
                            <w:tcW w:w="4340" w:type="dxa"/>
                          </w:tcPr>
                          <w:p w14:paraId="6583F6F8" w14:textId="77777777" w:rsidR="00D946F6" w:rsidRPr="005E1413" w:rsidRDefault="00D946F6" w:rsidP="006E3FE1">
                            <w:pPr>
                              <w:rPr>
                                <w:sz w:val="20"/>
                                <w:szCs w:val="20"/>
                              </w:rPr>
                            </w:pPr>
                            <w:r w:rsidRPr="005E1413">
                              <w:rPr>
                                <w:sz w:val="20"/>
                                <w:szCs w:val="20"/>
                              </w:rPr>
                              <w:t>If the model is restricting another model, item is not permitted.</w:t>
                            </w:r>
                          </w:p>
                          <w:p w14:paraId="12A68587" w14:textId="77777777" w:rsidR="00D946F6" w:rsidRPr="005E1413" w:rsidRDefault="00D946F6" w:rsidP="006E3FE1">
                            <w:pPr>
                              <w:rPr>
                                <w:sz w:val="20"/>
                                <w:szCs w:val="20"/>
                              </w:rPr>
                            </w:pPr>
                          </w:p>
                          <w:p w14:paraId="195D4212" w14:textId="77777777" w:rsidR="00D946F6" w:rsidRPr="00D825B3" w:rsidRDefault="00D946F6" w:rsidP="006E3FE1">
                            <w:pPr>
                              <w:rPr>
                                <w:sz w:val="20"/>
                                <w:szCs w:val="20"/>
                              </w:rPr>
                            </w:pPr>
                            <w:r w:rsidRPr="005E1413">
                              <w:rPr>
                                <w:sz w:val="20"/>
                                <w:szCs w:val="20"/>
                              </w:rPr>
                              <w:t>If the model is extending an</w:t>
                            </w:r>
                            <w:r>
                              <w:rPr>
                                <w:sz w:val="20"/>
                                <w:szCs w:val="20"/>
                              </w:rPr>
                              <w:t>other model, item is permitted.</w:t>
                            </w:r>
                          </w:p>
                        </w:tc>
                      </w:tr>
                      <w:tr w:rsidR="00D946F6" w14:paraId="625051F3" w14:textId="77777777" w:rsidTr="008A75A8">
                        <w:trPr>
                          <w:jc w:val="center"/>
                        </w:trPr>
                        <w:tc>
                          <w:tcPr>
                            <w:tcW w:w="4988" w:type="dxa"/>
                            <w:vAlign w:val="center"/>
                          </w:tcPr>
                          <w:p w14:paraId="3A85AD95" w14:textId="77777777" w:rsidR="00D946F6" w:rsidRPr="001D0B3C" w:rsidRDefault="00D946F6" w:rsidP="007F33A3">
                            <w:pPr>
                              <w:jc w:val="center"/>
                              <w:rPr>
                                <w:rFonts w:ascii="Courier New" w:hAnsi="Courier New" w:cs="Courier New"/>
                                <w:sz w:val="18"/>
                                <w:szCs w:val="18"/>
                              </w:rPr>
                            </w:pPr>
                            <w:r>
                              <w:rPr>
                                <w:rFonts w:ascii="Courier New" w:hAnsi="Courier New" w:cs="Courier New"/>
                                <w:b/>
                                <w:color w:val="0000A5"/>
                                <w:sz w:val="18"/>
                                <w:szCs w:val="18"/>
                              </w:rPr>
                              <w:t>qualifier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150" w:type="dxa"/>
                          </w:tcPr>
                          <w:p w14:paraId="35610818" w14:textId="77777777" w:rsidR="00D946F6" w:rsidRPr="005E1413" w:rsidRDefault="00D946F6" w:rsidP="007F33A3">
                            <w:pPr>
                              <w:rPr>
                                <w:sz w:val="20"/>
                                <w:szCs w:val="20"/>
                              </w:rPr>
                            </w:pPr>
                            <w:r w:rsidRPr="005E1413">
                              <w:rPr>
                                <w:sz w:val="20"/>
                                <w:szCs w:val="20"/>
                              </w:rPr>
                              <w:t>Specifies a valid qualifier for this CEM, and by so doing constrains the universe of qualifiers.</w:t>
                            </w:r>
                          </w:p>
                        </w:tc>
                        <w:tc>
                          <w:tcPr>
                            <w:tcW w:w="4340" w:type="dxa"/>
                          </w:tcPr>
                          <w:p w14:paraId="668047D3" w14:textId="77777777" w:rsidR="00D946F6" w:rsidRDefault="00D946F6" w:rsidP="007F33A3">
                            <w:r>
                              <w:t>Optional</w:t>
                            </w:r>
                          </w:p>
                        </w:tc>
                      </w:tr>
                      <w:tr w:rsidR="00D946F6" w14:paraId="2D0578C8" w14:textId="77777777" w:rsidTr="008A75A8">
                        <w:trPr>
                          <w:jc w:val="center"/>
                        </w:trPr>
                        <w:tc>
                          <w:tcPr>
                            <w:tcW w:w="4988" w:type="dxa"/>
                            <w:vAlign w:val="center"/>
                          </w:tcPr>
                          <w:p w14:paraId="3E64D17C" w14:textId="77777777" w:rsidR="00D946F6" w:rsidRPr="001D0B3C" w:rsidRDefault="00D946F6" w:rsidP="00EB1EE1">
                            <w:pPr>
                              <w:jc w:val="center"/>
                              <w:rPr>
                                <w:rFonts w:ascii="Courier New" w:hAnsi="Courier New" w:cs="Courier New"/>
                                <w:sz w:val="18"/>
                                <w:szCs w:val="18"/>
                              </w:rPr>
                            </w:pPr>
                            <w:r>
                              <w:rPr>
                                <w:rFonts w:ascii="Courier New" w:hAnsi="Courier New" w:cs="Courier New"/>
                                <w:b/>
                                <w:color w:val="0000A5"/>
                                <w:sz w:val="18"/>
                                <w:szCs w:val="18"/>
                              </w:rPr>
                              <w:t>modifier</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150" w:type="dxa"/>
                          </w:tcPr>
                          <w:p w14:paraId="3CC565B4" w14:textId="77777777" w:rsidR="00D946F6" w:rsidRPr="005E1413" w:rsidRDefault="00D946F6" w:rsidP="007F33A3">
                            <w:pPr>
                              <w:rPr>
                                <w:sz w:val="20"/>
                                <w:szCs w:val="20"/>
                              </w:rPr>
                            </w:pPr>
                            <w:r w:rsidRPr="005E1413">
                              <w:rPr>
                                <w:sz w:val="20"/>
                                <w:szCs w:val="20"/>
                              </w:rPr>
                              <w:t>Specifies a valid modifier for this CEM, and by so doing constrains the universe of modifiers.</w:t>
                            </w:r>
                          </w:p>
                        </w:tc>
                        <w:tc>
                          <w:tcPr>
                            <w:tcW w:w="4340" w:type="dxa"/>
                          </w:tcPr>
                          <w:p w14:paraId="7BDB7431" w14:textId="77777777" w:rsidR="00D946F6" w:rsidRDefault="00D946F6" w:rsidP="007F33A3">
                            <w:r>
                              <w:t>Optional</w:t>
                            </w:r>
                          </w:p>
                        </w:tc>
                      </w:tr>
                      <w:tr w:rsidR="00D946F6" w14:paraId="124EC5A7" w14:textId="77777777" w:rsidTr="008A75A8">
                        <w:trPr>
                          <w:jc w:val="center"/>
                        </w:trPr>
                        <w:tc>
                          <w:tcPr>
                            <w:tcW w:w="4988" w:type="dxa"/>
                            <w:vAlign w:val="center"/>
                          </w:tcPr>
                          <w:p w14:paraId="45F76999" w14:textId="77777777" w:rsidR="00D946F6" w:rsidRPr="001D0B3C" w:rsidRDefault="00D946F6" w:rsidP="00671A7E">
                            <w:pPr>
                              <w:jc w:val="center"/>
                              <w:rPr>
                                <w:rFonts w:ascii="Courier New" w:hAnsi="Courier New" w:cs="Courier New"/>
                                <w:sz w:val="18"/>
                                <w:szCs w:val="18"/>
                              </w:rPr>
                            </w:pPr>
                            <w:r>
                              <w:rPr>
                                <w:rFonts w:ascii="Courier New" w:hAnsi="Courier New" w:cs="Courier New"/>
                                <w:b/>
                                <w:color w:val="0000A5"/>
                                <w:sz w:val="18"/>
                                <w:szCs w:val="18"/>
                              </w:rPr>
                              <w:t>attribution</w:t>
                            </w:r>
                            <w:r w:rsidRPr="001D0B3C">
                              <w:rPr>
                                <w:rFonts w:ascii="Courier New" w:hAnsi="Courier New" w:cs="Courier New"/>
                                <w:sz w:val="18"/>
                                <w:szCs w:val="18"/>
                              </w:rPr>
                              <w:t xml:space="preserve"> SomeCEM someLabel </w:t>
                            </w:r>
                            <w:r w:rsidRPr="001D0B3C">
                              <w:rPr>
                                <w:rFonts w:ascii="Courier New" w:hAnsi="Courier New" w:cs="Courier New"/>
                                <w:b/>
                                <w:color w:val="7F0055"/>
                                <w:sz w:val="18"/>
                                <w:szCs w:val="18"/>
                              </w:rPr>
                              <w:t>card</w:t>
                            </w:r>
                            <w:r w:rsidRPr="001D0B3C">
                              <w:rPr>
                                <w:rFonts w:ascii="Courier New" w:hAnsi="Courier New" w:cs="Courier New"/>
                                <w:sz w:val="18"/>
                                <w:szCs w:val="18"/>
                              </w:rPr>
                              <w:t>(&lt;cardinality&gt;)</w:t>
                            </w:r>
                          </w:p>
                        </w:tc>
                        <w:tc>
                          <w:tcPr>
                            <w:tcW w:w="3150" w:type="dxa"/>
                          </w:tcPr>
                          <w:p w14:paraId="3F9ADD5C" w14:textId="77777777" w:rsidR="00D946F6" w:rsidRPr="005E1413" w:rsidRDefault="00D946F6" w:rsidP="00671A7E">
                            <w:pPr>
                              <w:rPr>
                                <w:sz w:val="20"/>
                                <w:szCs w:val="20"/>
                              </w:rPr>
                            </w:pPr>
                            <w:r w:rsidRPr="005E1413">
                              <w:rPr>
                                <w:sz w:val="20"/>
                                <w:szCs w:val="20"/>
                              </w:rPr>
                              <w:t>Specifies a valid attribution for this CEM, and by so doing constrains the universe of attributions.</w:t>
                            </w:r>
                          </w:p>
                        </w:tc>
                        <w:tc>
                          <w:tcPr>
                            <w:tcW w:w="4340" w:type="dxa"/>
                          </w:tcPr>
                          <w:p w14:paraId="332AF6E7" w14:textId="77777777" w:rsidR="00D946F6" w:rsidRDefault="00D946F6" w:rsidP="007F33A3">
                            <w:r>
                              <w:t>Optional</w:t>
                            </w:r>
                          </w:p>
                        </w:tc>
                      </w:tr>
                    </w:tbl>
                    <w:p w14:paraId="730140F3" w14:textId="77777777" w:rsidR="00D946F6" w:rsidRDefault="00D946F6" w:rsidP="00FA7594"/>
                  </w:txbxContent>
                </v:textbox>
                <w10:anchorlock/>
              </v:shape>
            </w:pict>
          </mc:Fallback>
        </mc:AlternateContent>
      </w:r>
      <w:r w:rsidR="00FA7594">
        <w:br w:type="page"/>
      </w:r>
    </w:p>
    <w:p w14:paraId="27E84FEC" w14:textId="00A2C469" w:rsidR="00FA7594" w:rsidRDefault="00806B96">
      <w:pPr>
        <w:rPr>
          <w:rFonts w:asciiTheme="majorHAnsi" w:eastAsiaTheme="majorEastAsia" w:hAnsiTheme="majorHAnsi" w:cstheme="majorBidi"/>
          <w:b/>
          <w:bCs/>
          <w:color w:val="4F81BD" w:themeColor="accent1"/>
          <w:sz w:val="24"/>
        </w:rPr>
      </w:pPr>
      <w:r>
        <w:rPr>
          <w:rFonts w:eastAsiaTheme="minorHAnsi"/>
          <w:noProof/>
        </w:rPr>
        <mc:AlternateContent>
          <mc:Choice Requires="wps">
            <w:drawing>
              <wp:inline distT="0" distB="0" distL="0" distR="0" wp14:anchorId="09434887" wp14:editId="73AAF5C0">
                <wp:extent cx="8182610" cy="5594985"/>
                <wp:effectExtent l="0" t="0" r="21590" b="18415"/>
                <wp:docPr id="1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2610" cy="5594985"/>
                        </a:xfrm>
                        <a:prstGeom prst="rect">
                          <a:avLst/>
                        </a:prstGeom>
                        <a:solidFill>
                          <a:srgbClr val="FFFFFF"/>
                        </a:solidFill>
                        <a:ln w="9525">
                          <a:solidFill>
                            <a:srgbClr val="000000"/>
                          </a:solidFill>
                          <a:miter lim="800000"/>
                          <a:headEnd/>
                          <a:tailEnd/>
                        </a:ln>
                      </wps:spPr>
                      <wps:txbx>
                        <w:txbxContent>
                          <w:p w14:paraId="4A859CF2" w14:textId="77777777" w:rsidR="00D946F6" w:rsidRDefault="00D946F6" w:rsidP="00855556"/>
                          <w:tbl>
                            <w:tblPr>
                              <w:tblStyle w:val="TableGrid"/>
                              <w:tblW w:w="0" w:type="auto"/>
                              <w:jc w:val="center"/>
                              <w:tblInd w:w="-1886" w:type="dxa"/>
                              <w:tblCellMar>
                                <w:top w:w="43" w:type="dxa"/>
                                <w:left w:w="115" w:type="dxa"/>
                                <w:bottom w:w="43" w:type="dxa"/>
                                <w:right w:w="115" w:type="dxa"/>
                              </w:tblCellMar>
                              <w:tblLook w:val="04A0" w:firstRow="1" w:lastRow="0" w:firstColumn="1" w:lastColumn="0" w:noHBand="0" w:noVBand="1"/>
                            </w:tblPr>
                            <w:tblGrid>
                              <w:gridCol w:w="4988"/>
                              <w:gridCol w:w="3150"/>
                              <w:gridCol w:w="4340"/>
                            </w:tblGrid>
                            <w:tr w:rsidR="00D946F6" w14:paraId="24761F98" w14:textId="77777777" w:rsidTr="008A75A8">
                              <w:trPr>
                                <w:jc w:val="center"/>
                              </w:trPr>
                              <w:tc>
                                <w:tcPr>
                                  <w:tcW w:w="4988" w:type="dxa"/>
                                </w:tcPr>
                                <w:p w14:paraId="02E2BF7E" w14:textId="77777777" w:rsidR="00D946F6" w:rsidRDefault="00D946F6" w:rsidP="004C0D73">
                                  <w:pPr>
                                    <w:jc w:val="center"/>
                                  </w:pPr>
                                  <w:r>
                                    <w:t>Statement</w:t>
                                  </w:r>
                                </w:p>
                              </w:tc>
                              <w:tc>
                                <w:tcPr>
                                  <w:tcW w:w="3150" w:type="dxa"/>
                                </w:tcPr>
                                <w:p w14:paraId="4FD8F481" w14:textId="77777777" w:rsidR="00D946F6" w:rsidRDefault="00D946F6" w:rsidP="004C0D73">
                                  <w:pPr>
                                    <w:jc w:val="center"/>
                                  </w:pPr>
                                  <w:r>
                                    <w:t>Explanation</w:t>
                                  </w:r>
                                </w:p>
                              </w:tc>
                              <w:tc>
                                <w:tcPr>
                                  <w:tcW w:w="4340" w:type="dxa"/>
                                </w:tcPr>
                                <w:p w14:paraId="5128C764" w14:textId="77777777" w:rsidR="00D946F6" w:rsidRDefault="00D946F6" w:rsidP="004C0D73">
                                  <w:pPr>
                                    <w:jc w:val="center"/>
                                  </w:pPr>
                                  <w:r>
                                    <w:t>Required?</w:t>
                                  </w:r>
                                </w:p>
                              </w:tc>
                            </w:tr>
                            <w:tr w:rsidR="00D946F6" w14:paraId="78A0CF54" w14:textId="77777777" w:rsidTr="006E3FE1">
                              <w:trPr>
                                <w:jc w:val="center"/>
                              </w:trPr>
                              <w:tc>
                                <w:tcPr>
                                  <w:tcW w:w="4988" w:type="dxa"/>
                                </w:tcPr>
                                <w:p w14:paraId="62A6E302" w14:textId="77777777" w:rsidR="00D946F6" w:rsidRPr="00A122EB" w:rsidRDefault="00D946F6" w:rsidP="006E3FE1">
                                  <w:pPr>
                                    <w:jc w:val="center"/>
                                    <w:rPr>
                                      <w:sz w:val="18"/>
                                      <w:szCs w:val="18"/>
                                    </w:rPr>
                                  </w:pPr>
                                  <w:r>
                                    <w:rPr>
                                      <w:rFonts w:ascii="Courier New" w:hAnsi="Courier New" w:cs="Courier New"/>
                                      <w:b/>
                                      <w:color w:val="0000A5"/>
                                      <w:sz w:val="18"/>
                                      <w:szCs w:val="18"/>
                                    </w:rPr>
                                    <w:t>constraint</w:t>
                                  </w:r>
                                  <w:r w:rsidRPr="001D0B3C">
                                    <w:rPr>
                                      <w:rFonts w:ascii="Courier New" w:hAnsi="Courier New" w:cs="Courier New"/>
                                      <w:sz w:val="18"/>
                                      <w:szCs w:val="18"/>
                                    </w:rPr>
                                    <w:t xml:space="preserve"> </w:t>
                                  </w:r>
                                  <w:r>
                                    <w:rPr>
                                      <w:rFonts w:ascii="Courier New" w:hAnsi="Courier New" w:cs="Courier New"/>
                                      <w:sz w:val="18"/>
                                      <w:szCs w:val="18"/>
                                    </w:rPr>
                                    <w:t>&lt;object to be constrained&gt; &lt;constraint&gt;</w:t>
                                  </w:r>
                                </w:p>
                              </w:tc>
                              <w:tc>
                                <w:tcPr>
                                  <w:tcW w:w="3150" w:type="dxa"/>
                                </w:tcPr>
                                <w:p w14:paraId="375FA6EF" w14:textId="77777777" w:rsidR="00D946F6" w:rsidRDefault="00D946F6" w:rsidP="006E3FE1">
                                  <w:pPr>
                                    <w:spacing w:after="120"/>
                                    <w:rPr>
                                      <w:sz w:val="20"/>
                                      <w:szCs w:val="20"/>
                                    </w:rPr>
                                  </w:pPr>
                                  <w:r>
                                    <w:rPr>
                                      <w:sz w:val="20"/>
                                      <w:szCs w:val="20"/>
                                    </w:rPr>
                                    <w:t>Specifies an object to be constrained and the manner in which it is to be constrained. See accompanying text for further discussion.</w:t>
                                  </w:r>
                                </w:p>
                                <w:p w14:paraId="6B93E52E" w14:textId="77777777" w:rsidR="00D946F6" w:rsidRDefault="00D946F6" w:rsidP="006E3FE1">
                                  <w:pPr>
                                    <w:spacing w:after="120"/>
                                    <w:rPr>
                                      <w:sz w:val="20"/>
                                      <w:szCs w:val="20"/>
                                    </w:rPr>
                                  </w:pPr>
                                  <w:r>
                                    <w:rPr>
                                      <w:sz w:val="20"/>
                                      <w:szCs w:val="20"/>
                                    </w:rPr>
                                    <w:t>Used most commonly for:</w:t>
                                  </w:r>
                                </w:p>
                                <w:p w14:paraId="23CC050E" w14:textId="77777777" w:rsidR="00D946F6" w:rsidRDefault="00D946F6" w:rsidP="006E3FE1">
                                  <w:pPr>
                                    <w:pStyle w:val="ListParagraph"/>
                                    <w:numPr>
                                      <w:ilvl w:val="0"/>
                                      <w:numId w:val="43"/>
                                    </w:numPr>
                                    <w:spacing w:after="120"/>
                                    <w:ind w:left="229" w:hanging="229"/>
                                    <w:rPr>
                                      <w:sz w:val="20"/>
                                      <w:szCs w:val="20"/>
                                    </w:rPr>
                                  </w:pPr>
                                  <w:r w:rsidRPr="00EC6CB7">
                                    <w:rPr>
                                      <w:sz w:val="20"/>
                                      <w:szCs w:val="20"/>
                                    </w:rPr>
                                    <w:t>further constraining a value set origin</w:t>
                                  </w:r>
                                  <w:r>
                                    <w:rPr>
                                      <w:sz w:val="20"/>
                                      <w:szCs w:val="20"/>
                                    </w:rPr>
                                    <w:t>ally constrained in another CEM</w:t>
                                  </w:r>
                                </w:p>
                                <w:p w14:paraId="64EAC0ED" w14:textId="77777777" w:rsidR="00D946F6" w:rsidRPr="00EC6CB7" w:rsidRDefault="00D946F6" w:rsidP="006E3FE1">
                                  <w:pPr>
                                    <w:pStyle w:val="ListParagraph"/>
                                    <w:numPr>
                                      <w:ilvl w:val="0"/>
                                      <w:numId w:val="43"/>
                                    </w:numPr>
                                    <w:spacing w:after="120"/>
                                    <w:ind w:left="229" w:hanging="229"/>
                                    <w:rPr>
                                      <w:sz w:val="20"/>
                                      <w:szCs w:val="20"/>
                                    </w:rPr>
                                  </w:pPr>
                                  <w:r>
                                    <w:rPr>
                                      <w:sz w:val="20"/>
                                      <w:szCs w:val="20"/>
                                    </w:rPr>
                                    <w:t>further constraining a cardinality originally constrained in another CEM</w:t>
                                  </w:r>
                                </w:p>
                              </w:tc>
                              <w:tc>
                                <w:tcPr>
                                  <w:tcW w:w="4340" w:type="dxa"/>
                                </w:tcPr>
                                <w:p w14:paraId="1CF831F2" w14:textId="77777777" w:rsidR="00D946F6" w:rsidRPr="0000755C" w:rsidRDefault="00D946F6" w:rsidP="006E3FE1">
                                  <w:pPr>
                                    <w:spacing w:after="120"/>
                                    <w:rPr>
                                      <w:sz w:val="20"/>
                                      <w:szCs w:val="20"/>
                                    </w:rPr>
                                  </w:pPr>
                                  <w:r>
                                    <w:rPr>
                                      <w:sz w:val="20"/>
                                      <w:szCs w:val="20"/>
                                    </w:rPr>
                                    <w:t>Optional, appears as additional constraint is needed</w:t>
                                  </w:r>
                                </w:p>
                              </w:tc>
                            </w:tr>
                          </w:tbl>
                          <w:p w14:paraId="4C3EAF1E" w14:textId="77777777" w:rsidR="00D946F6" w:rsidRDefault="00D946F6" w:rsidP="00855556"/>
                        </w:txbxContent>
                      </wps:txbx>
                      <wps:bodyPr rot="0" vert="horz" wrap="square" lIns="91440" tIns="45720" rIns="91440" bIns="45720" anchor="t" anchorCtr="0" upright="1">
                        <a:noAutofit/>
                      </wps:bodyPr>
                    </wps:wsp>
                  </a:graphicData>
                </a:graphic>
              </wp:inline>
            </w:drawing>
          </mc:Choice>
          <mc:Fallback>
            <w:pict>
              <v:shape id="Text Box 177" o:spid="_x0000_s1092" type="#_x0000_t202" style="width:644.3pt;height:44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">
                <v:textbox>
                  <w:txbxContent>
                    <w:p w14:paraId="4A859CF2" w14:textId="77777777" w:rsidR="00D946F6" w:rsidRDefault="00D946F6" w:rsidP="00855556"/>
                    <w:tbl>
                      <w:tblPr>
                        <w:tblStyle w:val="TableGrid"/>
                        <w:tblW w:w="0" w:type="auto"/>
                        <w:jc w:val="center"/>
                        <w:tblInd w:w="-1886" w:type="dxa"/>
                        <w:tblCellMar>
                          <w:top w:w="43" w:type="dxa"/>
                          <w:left w:w="115" w:type="dxa"/>
                          <w:bottom w:w="43" w:type="dxa"/>
                          <w:right w:w="115" w:type="dxa"/>
                        </w:tblCellMar>
                        <w:tblLook w:val="04A0" w:firstRow="1" w:lastRow="0" w:firstColumn="1" w:lastColumn="0" w:noHBand="0" w:noVBand="1"/>
                      </w:tblPr>
                      <w:tblGrid>
                        <w:gridCol w:w="4988"/>
                        <w:gridCol w:w="3150"/>
                        <w:gridCol w:w="4340"/>
                      </w:tblGrid>
                      <w:tr w:rsidR="00D946F6" w14:paraId="24761F98" w14:textId="77777777" w:rsidTr="008A75A8">
                        <w:trPr>
                          <w:jc w:val="center"/>
                        </w:trPr>
                        <w:tc>
                          <w:tcPr>
                            <w:tcW w:w="4988" w:type="dxa"/>
                          </w:tcPr>
                          <w:p w14:paraId="02E2BF7E" w14:textId="77777777" w:rsidR="00D946F6" w:rsidRDefault="00D946F6" w:rsidP="004C0D73">
                            <w:pPr>
                              <w:jc w:val="center"/>
                            </w:pPr>
                            <w:r>
                              <w:t>Statement</w:t>
                            </w:r>
                          </w:p>
                        </w:tc>
                        <w:tc>
                          <w:tcPr>
                            <w:tcW w:w="3150" w:type="dxa"/>
                          </w:tcPr>
                          <w:p w14:paraId="4FD8F481" w14:textId="77777777" w:rsidR="00D946F6" w:rsidRDefault="00D946F6" w:rsidP="004C0D73">
                            <w:pPr>
                              <w:jc w:val="center"/>
                            </w:pPr>
                            <w:r>
                              <w:t>Explanation</w:t>
                            </w:r>
                          </w:p>
                        </w:tc>
                        <w:tc>
                          <w:tcPr>
                            <w:tcW w:w="4340" w:type="dxa"/>
                          </w:tcPr>
                          <w:p w14:paraId="5128C764" w14:textId="77777777" w:rsidR="00D946F6" w:rsidRDefault="00D946F6" w:rsidP="004C0D73">
                            <w:pPr>
                              <w:jc w:val="center"/>
                            </w:pPr>
                            <w:r>
                              <w:t>Required?</w:t>
                            </w:r>
                          </w:p>
                        </w:tc>
                      </w:tr>
                      <w:tr w:rsidR="00D946F6" w14:paraId="78A0CF54" w14:textId="77777777" w:rsidTr="006E3FE1">
                        <w:trPr>
                          <w:jc w:val="center"/>
                        </w:trPr>
                        <w:tc>
                          <w:tcPr>
                            <w:tcW w:w="4988" w:type="dxa"/>
                          </w:tcPr>
                          <w:p w14:paraId="62A6E302" w14:textId="77777777" w:rsidR="00D946F6" w:rsidRPr="00A122EB" w:rsidRDefault="00D946F6" w:rsidP="006E3FE1">
                            <w:pPr>
                              <w:jc w:val="center"/>
                              <w:rPr>
                                <w:sz w:val="18"/>
                                <w:szCs w:val="18"/>
                              </w:rPr>
                            </w:pPr>
                            <w:r>
                              <w:rPr>
                                <w:rFonts w:ascii="Courier New" w:hAnsi="Courier New" w:cs="Courier New"/>
                                <w:b/>
                                <w:color w:val="0000A5"/>
                                <w:sz w:val="18"/>
                                <w:szCs w:val="18"/>
                              </w:rPr>
                              <w:t>constraint</w:t>
                            </w:r>
                            <w:r w:rsidRPr="001D0B3C">
                              <w:rPr>
                                <w:rFonts w:ascii="Courier New" w:hAnsi="Courier New" w:cs="Courier New"/>
                                <w:sz w:val="18"/>
                                <w:szCs w:val="18"/>
                              </w:rPr>
                              <w:t xml:space="preserve"> </w:t>
                            </w:r>
                            <w:r>
                              <w:rPr>
                                <w:rFonts w:ascii="Courier New" w:hAnsi="Courier New" w:cs="Courier New"/>
                                <w:sz w:val="18"/>
                                <w:szCs w:val="18"/>
                              </w:rPr>
                              <w:t>&lt;object to be constrained&gt; &lt;constraint&gt;</w:t>
                            </w:r>
                          </w:p>
                        </w:tc>
                        <w:tc>
                          <w:tcPr>
                            <w:tcW w:w="3150" w:type="dxa"/>
                          </w:tcPr>
                          <w:p w14:paraId="375FA6EF" w14:textId="77777777" w:rsidR="00D946F6" w:rsidRDefault="00D946F6" w:rsidP="006E3FE1">
                            <w:pPr>
                              <w:spacing w:after="120"/>
                              <w:rPr>
                                <w:sz w:val="20"/>
                                <w:szCs w:val="20"/>
                              </w:rPr>
                            </w:pPr>
                            <w:r>
                              <w:rPr>
                                <w:sz w:val="20"/>
                                <w:szCs w:val="20"/>
                              </w:rPr>
                              <w:t>Specifies an object to be constrained and the manner in which it is to be constrained. See accompanying text for further discussion.</w:t>
                            </w:r>
                          </w:p>
                          <w:p w14:paraId="6B93E52E" w14:textId="77777777" w:rsidR="00D946F6" w:rsidRDefault="00D946F6" w:rsidP="006E3FE1">
                            <w:pPr>
                              <w:spacing w:after="120"/>
                              <w:rPr>
                                <w:sz w:val="20"/>
                                <w:szCs w:val="20"/>
                              </w:rPr>
                            </w:pPr>
                            <w:r>
                              <w:rPr>
                                <w:sz w:val="20"/>
                                <w:szCs w:val="20"/>
                              </w:rPr>
                              <w:t>Used most commonly for:</w:t>
                            </w:r>
                          </w:p>
                          <w:p w14:paraId="23CC050E" w14:textId="77777777" w:rsidR="00D946F6" w:rsidRDefault="00D946F6" w:rsidP="006E3FE1">
                            <w:pPr>
                              <w:pStyle w:val="ListParagraph"/>
                              <w:numPr>
                                <w:ilvl w:val="0"/>
                                <w:numId w:val="43"/>
                              </w:numPr>
                              <w:spacing w:after="120"/>
                              <w:ind w:left="229" w:hanging="229"/>
                              <w:rPr>
                                <w:sz w:val="20"/>
                                <w:szCs w:val="20"/>
                              </w:rPr>
                            </w:pPr>
                            <w:r w:rsidRPr="00EC6CB7">
                              <w:rPr>
                                <w:sz w:val="20"/>
                                <w:szCs w:val="20"/>
                              </w:rPr>
                              <w:t>further constraining a value set origin</w:t>
                            </w:r>
                            <w:r>
                              <w:rPr>
                                <w:sz w:val="20"/>
                                <w:szCs w:val="20"/>
                              </w:rPr>
                              <w:t>ally constrained in another CEM</w:t>
                            </w:r>
                          </w:p>
                          <w:p w14:paraId="64EAC0ED" w14:textId="77777777" w:rsidR="00D946F6" w:rsidRPr="00EC6CB7" w:rsidRDefault="00D946F6" w:rsidP="006E3FE1">
                            <w:pPr>
                              <w:pStyle w:val="ListParagraph"/>
                              <w:numPr>
                                <w:ilvl w:val="0"/>
                                <w:numId w:val="43"/>
                              </w:numPr>
                              <w:spacing w:after="120"/>
                              <w:ind w:left="229" w:hanging="229"/>
                              <w:rPr>
                                <w:sz w:val="20"/>
                                <w:szCs w:val="20"/>
                              </w:rPr>
                            </w:pPr>
                            <w:r>
                              <w:rPr>
                                <w:sz w:val="20"/>
                                <w:szCs w:val="20"/>
                              </w:rPr>
                              <w:t>further constraining a cardinality originally constrained in another CEM</w:t>
                            </w:r>
                          </w:p>
                        </w:tc>
                        <w:tc>
                          <w:tcPr>
                            <w:tcW w:w="4340" w:type="dxa"/>
                          </w:tcPr>
                          <w:p w14:paraId="1CF831F2" w14:textId="77777777" w:rsidR="00D946F6" w:rsidRPr="0000755C" w:rsidRDefault="00D946F6" w:rsidP="006E3FE1">
                            <w:pPr>
                              <w:spacing w:after="120"/>
                              <w:rPr>
                                <w:sz w:val="20"/>
                                <w:szCs w:val="20"/>
                              </w:rPr>
                            </w:pPr>
                            <w:r>
                              <w:rPr>
                                <w:sz w:val="20"/>
                                <w:szCs w:val="20"/>
                              </w:rPr>
                              <w:t>Optional, appears as additional constraint is needed</w:t>
                            </w:r>
                          </w:p>
                        </w:tc>
                      </w:tr>
                    </w:tbl>
                    <w:p w14:paraId="4C3EAF1E" w14:textId="77777777" w:rsidR="00D946F6" w:rsidRDefault="00D946F6" w:rsidP="00855556"/>
                  </w:txbxContent>
                </v:textbox>
                <w10:anchorlock/>
              </v:shape>
            </w:pict>
          </mc:Fallback>
        </mc:AlternateContent>
      </w:r>
    </w:p>
    <w:p w14:paraId="164EDBFC" w14:textId="77777777" w:rsidR="00FA7594" w:rsidRDefault="00FA7594" w:rsidP="00591DD2">
      <w:pPr>
        <w:pStyle w:val="Heading3"/>
        <w:sectPr w:rsidR="00FA7594" w:rsidSect="006A0256">
          <w:pgSz w:w="15840" w:h="12240" w:orient="landscape" w:code="1"/>
          <w:pgMar w:top="1440" w:right="1440" w:bottom="1440" w:left="1440" w:header="720" w:footer="720" w:gutter="0"/>
          <w:pgBorders w:offsetFrom="page">
            <w:bottom w:val="single" w:sz="4" w:space="24" w:color="auto"/>
          </w:pgBorders>
          <w:pgNumType w:start="69"/>
          <w:cols w:space="720"/>
          <w:docGrid w:linePitch="360"/>
        </w:sectPr>
      </w:pPr>
    </w:p>
    <w:p w14:paraId="6A5A0C3D" w14:textId="77777777" w:rsidR="000E3395" w:rsidRPr="00AE7BB5" w:rsidRDefault="000E3395" w:rsidP="00591DD2">
      <w:pPr>
        <w:pStyle w:val="Heading3"/>
      </w:pPr>
      <w:bookmarkStart w:id="206" w:name="_Ref332829478"/>
      <w:bookmarkStart w:id="207" w:name="_Toc333001813"/>
      <w:r w:rsidRPr="00AE7BB5">
        <w:t>P</w:t>
      </w:r>
      <w:r>
        <w:t>anels</w:t>
      </w:r>
      <w:bookmarkEnd w:id="197"/>
      <w:bookmarkEnd w:id="198"/>
      <w:bookmarkEnd w:id="200"/>
      <w:bookmarkEnd w:id="201"/>
      <w:bookmarkEnd w:id="202"/>
      <w:bookmarkEnd w:id="206"/>
      <w:bookmarkEnd w:id="207"/>
      <w:r w:rsidRPr="00AE7BB5">
        <w:t xml:space="preserve"> </w:t>
      </w:r>
      <w:bookmarkStart w:id="208" w:name="_Toc272147152"/>
    </w:p>
    <w:bookmarkEnd w:id="208"/>
    <w:p w14:paraId="1B947B1F" w14:textId="77777777" w:rsidR="000E3395" w:rsidRPr="00AE7BB5" w:rsidRDefault="000E3395" w:rsidP="000E3395">
      <w:pPr>
        <w:spacing w:line="240" w:lineRule="auto"/>
      </w:pPr>
      <w:r w:rsidRPr="00E80BA8">
        <w:rPr>
          <w:bCs/>
        </w:rPr>
        <w:t>A panel is a</w:t>
      </w:r>
      <w:r w:rsidRPr="00AE7BB5">
        <w:t xml:space="preserve"> CEM that is a list of individual CE</w:t>
      </w:r>
      <w:r>
        <w:t>M</w:t>
      </w:r>
      <w:r w:rsidRPr="00AE7BB5">
        <w:t xml:space="preserve"> </w:t>
      </w:r>
      <w:r>
        <w:t>statement mod</w:t>
      </w:r>
      <w:r w:rsidRPr="00AE7BB5">
        <w:t>els</w:t>
      </w:r>
      <w:r>
        <w:t xml:space="preserve">.  </w:t>
      </w:r>
      <w:r w:rsidRPr="00AE7BB5">
        <w:t>The indiv</w:t>
      </w:r>
      <w:r w:rsidR="00DD4DAD">
        <w:t xml:space="preserve">idual </w:t>
      </w:r>
      <w:r>
        <w:t>CEMs are listed as items.  A panel is a specialization of the Association reference class.</w:t>
      </w:r>
    </w:p>
    <w:p w14:paraId="2A440A83" w14:textId="77777777" w:rsidR="000E3395" w:rsidRDefault="000E3395" w:rsidP="000E3395">
      <w:pPr>
        <w:spacing w:line="240" w:lineRule="auto"/>
      </w:pPr>
      <w:r>
        <w:t>A panel is used in cases where the items assume the same provenance and attribution, are assumed to be mutually dependent, and are created as part of a single event.</w:t>
      </w:r>
    </w:p>
    <w:p w14:paraId="0F540A8D" w14:textId="77777777" w:rsidR="000E3395" w:rsidRPr="008373C3" w:rsidRDefault="000E3395" w:rsidP="000E3395">
      <w:pPr>
        <w:spacing w:line="240" w:lineRule="auto"/>
      </w:pPr>
      <w:r>
        <w:t>Each model referenced as an item in a panel</w:t>
      </w:r>
      <w:r w:rsidRPr="00AE7BB5">
        <w:t xml:space="preserve"> </w:t>
      </w:r>
      <w:r>
        <w:t>must be a subclass of statement or panel</w:t>
      </w:r>
      <w:r>
        <w:rPr>
          <w:rStyle w:val="FootnoteReference"/>
        </w:rPr>
        <w:footnoteReference w:id="72"/>
      </w:r>
      <w:r>
        <w:t xml:space="preserve"> (i.e., “is statement” or “is panel”), </w:t>
      </w:r>
      <w:r w:rsidRPr="00AE7BB5">
        <w:t>not component</w:t>
      </w:r>
      <w:r>
        <w:t xml:space="preserve">. </w:t>
      </w:r>
    </w:p>
    <w:p w14:paraId="2625773A" w14:textId="77777777" w:rsidR="000E3395" w:rsidRDefault="000E3395" w:rsidP="000E3395">
      <w:pPr>
        <w:spacing w:line="240" w:lineRule="auto"/>
      </w:pPr>
      <w:r>
        <w:t>A panel CEM can represent what is known in clinical practice as a</w:t>
      </w:r>
      <w:r w:rsidRPr="00AE7BB5">
        <w:t xml:space="preserve"> battery </w:t>
      </w:r>
      <w:r>
        <w:t>or panel.</w:t>
      </w:r>
    </w:p>
    <w:p w14:paraId="065BA1CC" w14:textId="77777777" w:rsidR="000E3395" w:rsidRDefault="000E3395" w:rsidP="000E3395">
      <w:pPr>
        <w:spacing w:line="240" w:lineRule="auto"/>
      </w:pPr>
      <w:r>
        <w:t>Example:</w:t>
      </w:r>
    </w:p>
    <w:p w14:paraId="045ACBA8" w14:textId="77777777" w:rsidR="000E3395" w:rsidRDefault="000E3395" w:rsidP="000E3395">
      <w:pPr>
        <w:pStyle w:val="ListParagraph"/>
        <w:numPr>
          <w:ilvl w:val="0"/>
          <w:numId w:val="7"/>
        </w:numPr>
      </w:pPr>
      <w:r>
        <w:t xml:space="preserve">A Basic Metabolic Panel </w:t>
      </w:r>
      <w:r w:rsidRPr="00AE7BB5">
        <w:t>is an example of a common lab panel</w:t>
      </w:r>
      <w:r>
        <w:t>.  A BMP</w:t>
      </w:r>
      <w:r w:rsidRPr="00AE7BB5">
        <w:t xml:space="preserve"> contains statements representing</w:t>
      </w:r>
      <w:r>
        <w:t xml:space="preserve"> glucose, sodium, </w:t>
      </w:r>
      <w:r w:rsidR="007C4D38">
        <w:t>c</w:t>
      </w:r>
      <w:r w:rsidR="007C4D38" w:rsidRPr="00AE7BB5">
        <w:t>hloride</w:t>
      </w:r>
      <w:r w:rsidRPr="00AE7BB5">
        <w:t>, and other lab</w:t>
      </w:r>
      <w:r>
        <w:t xml:space="preserve"> </w:t>
      </w:r>
      <w:r w:rsidRPr="00AE7BB5">
        <w:t>measurement CEMs, which could each exist indepe</w:t>
      </w:r>
      <w:r>
        <w:t>ndently of the enclosing panel.</w:t>
      </w:r>
    </w:p>
    <w:p w14:paraId="2A439684" w14:textId="77777777" w:rsidR="000E3395" w:rsidRDefault="000E3395" w:rsidP="000E3395">
      <w:pPr>
        <w:pStyle w:val="ListParagraph"/>
        <w:numPr>
          <w:ilvl w:val="0"/>
          <w:numId w:val="7"/>
        </w:numPr>
      </w:pPr>
      <w:r>
        <w:t xml:space="preserve">Clinical scoring concepts can be portrayed using panels.  For example the </w:t>
      </w:r>
      <w:r w:rsidRPr="00AE7BB5">
        <w:t>APGAR</w:t>
      </w:r>
      <w:r>
        <w:t xml:space="preserve"> score</w:t>
      </w:r>
      <w:r w:rsidRPr="00AE7BB5">
        <w:t xml:space="preserve"> use</w:t>
      </w:r>
      <w:r>
        <w:t>d for scoring the clinical state of infants at birth consists of measures of activity, appearance, grimace, pulse, respiration and then the total score.  Since the associated score with each of the elements is important to know as well as the total score, a panel model can capture these elements well.</w:t>
      </w:r>
    </w:p>
    <w:p w14:paraId="7DF21F6A" w14:textId="77777777" w:rsidR="000E3395" w:rsidRDefault="000E3395" w:rsidP="00591DD2">
      <w:pPr>
        <w:pStyle w:val="Heading4"/>
      </w:pPr>
      <w:r>
        <w:t>Propagation</w:t>
      </w:r>
    </w:p>
    <w:p w14:paraId="4CAC2110" w14:textId="77777777" w:rsidR="000E3395" w:rsidRDefault="000E3395" w:rsidP="000E3395">
      <w:r>
        <w:t>Propagation of the qualifiers, modifiers, and attributions referenced by a panel to the panel’s individual items deserves separate discussion.  To illustrate the principle, suppose a BloodPressure panel contains a “BodyLocation” qualifier (meaning the body location from which the blood pressure measurement was taken), a SystolicBloodPressure item and a DiastolicBloodPressure item.  In an instance of the panel, the BodyLocation is interpreted as applying both to the panel instance as a whole and to each individual item (the systolic blood pressure and the diastolic blood pressure) in the panel.  (More specifically, BodyLocation applies to the “data” of each individual item in the panel, i.e., BodyLocation provides more information or context with which to interpret the data of this measurement.)</w:t>
      </w:r>
    </w:p>
    <w:p w14:paraId="027D50E3" w14:textId="77777777" w:rsidR="000E3395" w:rsidRDefault="000E3395" w:rsidP="000E3395">
      <w:r>
        <w:t>Similarly, suppose a model for a lab result panel contains a “SpecimenCollected” Attribution (which specifies who collected the specimen that was analyzed to produce the result, when it was collected, where it was collected, etc.), a “Potassium” item, and a “Sodium” item.  In an instance of this panel, its SpecimenCollected instance is interpreted as applying to the panel as a whole, but also to the individual Potassium instance (or, more exactly, its “data”) and the Sodium instance (or its “data”).</w:t>
      </w:r>
    </w:p>
    <w:p w14:paraId="1C94C16D" w14:textId="77777777" w:rsidR="000E3395" w:rsidRDefault="000E3395" w:rsidP="000E3395"/>
    <w:p w14:paraId="11CD257B" w14:textId="77777777" w:rsidR="007128A4" w:rsidRDefault="007128A4" w:rsidP="004F67B6"/>
    <w:p w14:paraId="0623909E" w14:textId="77777777" w:rsidR="000E3395" w:rsidRDefault="000E3395" w:rsidP="004F67B6">
      <w:r>
        <w:t>PanelA</w:t>
      </w:r>
    </w:p>
    <w:p w14:paraId="1D6FA1F7" w14:textId="77777777" w:rsidR="000E3395" w:rsidRDefault="000E3395" w:rsidP="000E3395">
      <w:pPr>
        <w:spacing w:after="0" w:line="240" w:lineRule="auto"/>
      </w:pPr>
      <w:r>
        <w:tab/>
        <w:t>Qual1</w:t>
      </w:r>
    </w:p>
    <w:p w14:paraId="5EA54CC8" w14:textId="77777777" w:rsidR="000E3395" w:rsidRDefault="000E3395" w:rsidP="000E3395">
      <w:pPr>
        <w:spacing w:after="0" w:line="240" w:lineRule="auto"/>
      </w:pPr>
      <w:r>
        <w:tab/>
        <w:t>Qual2</w:t>
      </w:r>
    </w:p>
    <w:p w14:paraId="067F7C83" w14:textId="77777777" w:rsidR="000E3395" w:rsidRDefault="000E3395" w:rsidP="000E3395">
      <w:pPr>
        <w:spacing w:after="0" w:line="240" w:lineRule="auto"/>
      </w:pPr>
      <w:r>
        <w:tab/>
        <w:t>Mod1</w:t>
      </w:r>
    </w:p>
    <w:p w14:paraId="63D8579F" w14:textId="77777777" w:rsidR="000E3395" w:rsidRDefault="000E3395" w:rsidP="000E3395">
      <w:pPr>
        <w:spacing w:after="0" w:line="240" w:lineRule="auto"/>
      </w:pPr>
      <w:r>
        <w:tab/>
        <w:t>Attr1</w:t>
      </w:r>
    </w:p>
    <w:p w14:paraId="7DA66B24" w14:textId="77777777" w:rsidR="000E3395" w:rsidRDefault="000E3395" w:rsidP="000E3395">
      <w:pPr>
        <w:spacing w:after="0" w:line="240" w:lineRule="auto"/>
      </w:pPr>
      <w:r>
        <w:tab/>
        <w:t>Item1</w:t>
      </w:r>
    </w:p>
    <w:p w14:paraId="746931FF" w14:textId="77777777" w:rsidR="000E3395" w:rsidRDefault="000E3395" w:rsidP="000E3395">
      <w:pPr>
        <w:spacing w:after="0" w:line="240" w:lineRule="auto"/>
      </w:pPr>
      <w:r>
        <w:tab/>
        <w:t>Item2</w:t>
      </w:r>
    </w:p>
    <w:p w14:paraId="02AFEF76" w14:textId="77777777" w:rsidR="000E3395" w:rsidRDefault="000E3395" w:rsidP="000E3395">
      <w:pPr>
        <w:spacing w:after="0" w:line="240" w:lineRule="auto"/>
      </w:pPr>
    </w:p>
    <w:p w14:paraId="32824408" w14:textId="77777777" w:rsidR="000E3395" w:rsidRDefault="000E3395" w:rsidP="000E3395">
      <w:r>
        <w:t>Suppose the PanelA model contains Qualifier 1, Qualifier 2, Modifier 1, Attribution 1, Item 1, and Item 2, as shown.  Suppose further that an instance of the PanelA model is populated as shown.</w:t>
      </w:r>
    </w:p>
    <w:p w14:paraId="4A78A94B" w14:textId="77777777" w:rsidR="000E3395" w:rsidRDefault="000E3395" w:rsidP="00297556">
      <w:pPr>
        <w:spacing w:after="0" w:line="240" w:lineRule="auto"/>
      </w:pPr>
      <w:r>
        <w:t>PanelA</w:t>
      </w:r>
    </w:p>
    <w:p w14:paraId="1203908B" w14:textId="77777777" w:rsidR="000E3395" w:rsidRDefault="000E3395" w:rsidP="00297556">
      <w:pPr>
        <w:spacing w:after="0" w:line="240" w:lineRule="auto"/>
      </w:pPr>
      <w:r>
        <w:tab/>
        <w:t>Qual1</w:t>
      </w:r>
    </w:p>
    <w:p w14:paraId="2DCCE65C" w14:textId="77777777" w:rsidR="000E3395" w:rsidRDefault="000E3395" w:rsidP="00297556">
      <w:pPr>
        <w:spacing w:after="0" w:line="240" w:lineRule="auto"/>
      </w:pPr>
      <w:r>
        <w:tab/>
      </w:r>
      <w:r>
        <w:tab/>
        <w:t>Data = A</w:t>
      </w:r>
    </w:p>
    <w:p w14:paraId="28AE244D" w14:textId="77777777" w:rsidR="000E3395" w:rsidRDefault="000E3395" w:rsidP="00297556">
      <w:pPr>
        <w:spacing w:after="0" w:line="240" w:lineRule="auto"/>
      </w:pPr>
      <w:r>
        <w:tab/>
      </w:r>
      <w:r>
        <w:tab/>
        <w:t>Qual3</w:t>
      </w:r>
    </w:p>
    <w:p w14:paraId="3BB35F63" w14:textId="77777777" w:rsidR="000E3395" w:rsidRDefault="000E3395" w:rsidP="00297556">
      <w:pPr>
        <w:spacing w:after="0" w:line="240" w:lineRule="auto"/>
      </w:pPr>
      <w:r>
        <w:tab/>
      </w:r>
      <w:r>
        <w:tab/>
      </w:r>
      <w:r>
        <w:tab/>
        <w:t>Data = R</w:t>
      </w:r>
    </w:p>
    <w:p w14:paraId="6B5F2264" w14:textId="77777777" w:rsidR="000E3395" w:rsidRDefault="000E3395" w:rsidP="00297556">
      <w:pPr>
        <w:spacing w:after="0" w:line="240" w:lineRule="auto"/>
      </w:pPr>
      <w:r>
        <w:tab/>
        <w:t>Qual2</w:t>
      </w:r>
    </w:p>
    <w:p w14:paraId="3BB756D5" w14:textId="77777777" w:rsidR="000E3395" w:rsidRDefault="000E3395" w:rsidP="00297556">
      <w:pPr>
        <w:spacing w:after="0" w:line="240" w:lineRule="auto"/>
      </w:pPr>
      <w:r>
        <w:tab/>
      </w:r>
      <w:r>
        <w:tab/>
        <w:t>Data = B</w:t>
      </w:r>
    </w:p>
    <w:p w14:paraId="038AF0A4" w14:textId="77777777" w:rsidR="000E3395" w:rsidRDefault="000E3395" w:rsidP="00297556">
      <w:pPr>
        <w:spacing w:after="0" w:line="240" w:lineRule="auto"/>
      </w:pPr>
      <w:r>
        <w:tab/>
        <w:t>Mod1</w:t>
      </w:r>
    </w:p>
    <w:p w14:paraId="043E6D18" w14:textId="77777777" w:rsidR="000E3395" w:rsidRDefault="000E3395" w:rsidP="00297556">
      <w:pPr>
        <w:spacing w:after="0" w:line="240" w:lineRule="auto"/>
      </w:pPr>
      <w:r>
        <w:tab/>
      </w:r>
      <w:r>
        <w:tab/>
        <w:t>Data = P</w:t>
      </w:r>
    </w:p>
    <w:p w14:paraId="69EBD6F5" w14:textId="77777777" w:rsidR="000E3395" w:rsidRDefault="000E3395" w:rsidP="00297556">
      <w:pPr>
        <w:spacing w:after="0" w:line="240" w:lineRule="auto"/>
      </w:pPr>
      <w:r>
        <w:tab/>
        <w:t>Attr1</w:t>
      </w:r>
    </w:p>
    <w:p w14:paraId="17A25969" w14:textId="77777777" w:rsidR="000E3395" w:rsidRDefault="000E3395" w:rsidP="00297556">
      <w:pPr>
        <w:spacing w:after="0" w:line="240" w:lineRule="auto"/>
      </w:pPr>
      <w:r>
        <w:tab/>
      </w:r>
      <w:r>
        <w:tab/>
        <w:t>StartTime = Q</w:t>
      </w:r>
    </w:p>
    <w:p w14:paraId="4A4CD3E8" w14:textId="77777777" w:rsidR="000E3395" w:rsidRDefault="000E3395" w:rsidP="00297556">
      <w:pPr>
        <w:spacing w:after="0" w:line="240" w:lineRule="auto"/>
      </w:pPr>
      <w:r>
        <w:tab/>
      </w:r>
      <w:r>
        <w:tab/>
        <w:t>Participant</w:t>
      </w:r>
    </w:p>
    <w:p w14:paraId="006A3F0E" w14:textId="77777777" w:rsidR="000E3395" w:rsidRDefault="000E3395" w:rsidP="00297556">
      <w:pPr>
        <w:spacing w:after="0" w:line="240" w:lineRule="auto"/>
      </w:pPr>
      <w:r>
        <w:tab/>
      </w:r>
      <w:r>
        <w:tab/>
      </w:r>
      <w:r>
        <w:tab/>
        <w:t>Data = Z</w:t>
      </w:r>
    </w:p>
    <w:p w14:paraId="0701B26A" w14:textId="77777777" w:rsidR="000E3395" w:rsidRDefault="000E3395" w:rsidP="00297556">
      <w:pPr>
        <w:spacing w:after="0" w:line="240" w:lineRule="auto"/>
      </w:pPr>
      <w:r>
        <w:tab/>
        <w:t>Item1</w:t>
      </w:r>
    </w:p>
    <w:p w14:paraId="67263412" w14:textId="77777777" w:rsidR="000E3395" w:rsidRDefault="000E3395" w:rsidP="00297556">
      <w:pPr>
        <w:spacing w:after="0" w:line="240" w:lineRule="auto"/>
      </w:pPr>
      <w:r>
        <w:tab/>
      </w:r>
      <w:r>
        <w:tab/>
        <w:t>Data = X</w:t>
      </w:r>
    </w:p>
    <w:p w14:paraId="3FA87849" w14:textId="77777777" w:rsidR="000E3395" w:rsidRDefault="000E3395" w:rsidP="00297556">
      <w:pPr>
        <w:spacing w:after="0" w:line="240" w:lineRule="auto"/>
      </w:pPr>
      <w:r>
        <w:tab/>
        <w:t>Item2</w:t>
      </w:r>
    </w:p>
    <w:p w14:paraId="3D1B4D4E" w14:textId="77777777" w:rsidR="000E3395" w:rsidRDefault="000E3395" w:rsidP="00297556">
      <w:pPr>
        <w:spacing w:after="0" w:line="240" w:lineRule="auto"/>
      </w:pPr>
      <w:r>
        <w:tab/>
      </w:r>
      <w:r>
        <w:tab/>
        <w:t>Data = Y</w:t>
      </w:r>
    </w:p>
    <w:p w14:paraId="5B71796F" w14:textId="77777777" w:rsidR="000E3395" w:rsidRDefault="000E3395" w:rsidP="00297556">
      <w:pPr>
        <w:spacing w:after="0" w:line="240" w:lineRule="auto"/>
      </w:pPr>
    </w:p>
    <w:p w14:paraId="2B4C77D5" w14:textId="77777777" w:rsidR="000E3395" w:rsidRDefault="000E3395" w:rsidP="004F67B6">
      <w:r>
        <w:t xml:space="preserve">Propagation that the instance is interpreted as if </w:t>
      </w:r>
    </w:p>
    <w:p w14:paraId="2F9DFE6C" w14:textId="77777777" w:rsidR="000E3395" w:rsidRDefault="000E3395" w:rsidP="00297556">
      <w:pPr>
        <w:spacing w:after="0" w:line="240" w:lineRule="auto"/>
      </w:pPr>
      <w:r>
        <w:t>PanelA</w:t>
      </w:r>
    </w:p>
    <w:p w14:paraId="5B36391E" w14:textId="77777777" w:rsidR="000E3395" w:rsidRDefault="000E3395" w:rsidP="00297556">
      <w:pPr>
        <w:spacing w:after="0" w:line="240" w:lineRule="auto"/>
      </w:pPr>
      <w:r>
        <w:tab/>
        <w:t>Qual1</w:t>
      </w:r>
    </w:p>
    <w:p w14:paraId="4A3A2377" w14:textId="77777777" w:rsidR="000E3395" w:rsidRDefault="000E3395" w:rsidP="00297556">
      <w:pPr>
        <w:spacing w:after="0" w:line="240" w:lineRule="auto"/>
      </w:pPr>
      <w:r>
        <w:tab/>
      </w:r>
      <w:r>
        <w:tab/>
        <w:t>Data = A</w:t>
      </w:r>
    </w:p>
    <w:p w14:paraId="336F77D4" w14:textId="77777777" w:rsidR="000E3395" w:rsidRDefault="000E3395" w:rsidP="00297556">
      <w:pPr>
        <w:spacing w:after="0" w:line="240" w:lineRule="auto"/>
      </w:pPr>
      <w:r>
        <w:tab/>
      </w:r>
      <w:r>
        <w:tab/>
        <w:t>Qual3</w:t>
      </w:r>
    </w:p>
    <w:p w14:paraId="5654D38F" w14:textId="77777777" w:rsidR="000E3395" w:rsidRDefault="000E3395" w:rsidP="00297556">
      <w:pPr>
        <w:spacing w:after="0" w:line="240" w:lineRule="auto"/>
      </w:pPr>
      <w:r>
        <w:tab/>
      </w:r>
      <w:r>
        <w:tab/>
      </w:r>
      <w:r>
        <w:tab/>
        <w:t>Data = R</w:t>
      </w:r>
    </w:p>
    <w:p w14:paraId="0F450319" w14:textId="77777777" w:rsidR="000E3395" w:rsidRDefault="000E3395" w:rsidP="00297556">
      <w:pPr>
        <w:spacing w:after="0" w:line="240" w:lineRule="auto"/>
      </w:pPr>
      <w:r>
        <w:tab/>
        <w:t>Qual2</w:t>
      </w:r>
    </w:p>
    <w:p w14:paraId="65948A01" w14:textId="77777777" w:rsidR="000E3395" w:rsidRDefault="000E3395" w:rsidP="00297556">
      <w:pPr>
        <w:spacing w:after="0" w:line="240" w:lineRule="auto"/>
      </w:pPr>
      <w:r>
        <w:tab/>
      </w:r>
      <w:r>
        <w:tab/>
        <w:t>Data = B</w:t>
      </w:r>
    </w:p>
    <w:p w14:paraId="0E7F43D9" w14:textId="77777777" w:rsidR="000E3395" w:rsidRDefault="000E3395" w:rsidP="00297556">
      <w:pPr>
        <w:spacing w:after="0" w:line="240" w:lineRule="auto"/>
      </w:pPr>
      <w:r>
        <w:tab/>
        <w:t>Mod1</w:t>
      </w:r>
    </w:p>
    <w:p w14:paraId="435A9C7F" w14:textId="77777777" w:rsidR="000E3395" w:rsidRDefault="000E3395" w:rsidP="00297556">
      <w:pPr>
        <w:spacing w:after="0" w:line="240" w:lineRule="auto"/>
      </w:pPr>
      <w:r>
        <w:tab/>
      </w:r>
      <w:r>
        <w:tab/>
        <w:t>Data = P</w:t>
      </w:r>
    </w:p>
    <w:p w14:paraId="0632849D" w14:textId="77777777" w:rsidR="000E3395" w:rsidRDefault="000E3395" w:rsidP="00297556">
      <w:pPr>
        <w:spacing w:after="0" w:line="240" w:lineRule="auto"/>
      </w:pPr>
      <w:r>
        <w:tab/>
        <w:t>Attr1</w:t>
      </w:r>
    </w:p>
    <w:p w14:paraId="5B1631A8" w14:textId="77777777" w:rsidR="000E3395" w:rsidRDefault="000E3395" w:rsidP="00297556">
      <w:pPr>
        <w:spacing w:after="0" w:line="240" w:lineRule="auto"/>
      </w:pPr>
      <w:r>
        <w:tab/>
      </w:r>
      <w:r>
        <w:tab/>
        <w:t>StartTime = Q</w:t>
      </w:r>
    </w:p>
    <w:p w14:paraId="7D7BE3D4" w14:textId="77777777" w:rsidR="006D7E58" w:rsidRDefault="000E3395" w:rsidP="00297556">
      <w:pPr>
        <w:spacing w:after="0" w:line="240" w:lineRule="auto"/>
        <w:ind w:left="720" w:firstLine="720"/>
      </w:pPr>
      <w:r>
        <w:t>Participant</w:t>
      </w:r>
    </w:p>
    <w:p w14:paraId="14E02824" w14:textId="77777777" w:rsidR="000E3395" w:rsidRDefault="000E3395" w:rsidP="00297556">
      <w:pPr>
        <w:spacing w:after="0" w:line="240" w:lineRule="auto"/>
        <w:ind w:left="1440" w:firstLine="720"/>
      </w:pPr>
      <w:r>
        <w:t>Data = Z</w:t>
      </w:r>
    </w:p>
    <w:p w14:paraId="7670A4BF" w14:textId="77777777" w:rsidR="000E3395" w:rsidRDefault="000E3395" w:rsidP="00297556">
      <w:pPr>
        <w:spacing w:after="0" w:line="240" w:lineRule="auto"/>
      </w:pPr>
      <w:r>
        <w:tab/>
        <w:t>Item1</w:t>
      </w:r>
    </w:p>
    <w:p w14:paraId="5A6D3204" w14:textId="77777777" w:rsidR="000E3395" w:rsidRDefault="000E3395" w:rsidP="00297556">
      <w:pPr>
        <w:spacing w:after="0" w:line="240" w:lineRule="auto"/>
      </w:pPr>
      <w:r>
        <w:tab/>
      </w:r>
      <w:r>
        <w:tab/>
        <w:t>Data = X</w:t>
      </w:r>
    </w:p>
    <w:p w14:paraId="2A249C65" w14:textId="77777777" w:rsidR="000E3395" w:rsidRPr="005F7443" w:rsidRDefault="000E3395" w:rsidP="006D7E58">
      <w:pPr>
        <w:spacing w:after="0" w:line="240" w:lineRule="auto"/>
        <w:rPr>
          <w:highlight w:val="yellow"/>
        </w:rPr>
      </w:pPr>
      <w:r>
        <w:tab/>
      </w:r>
      <w:r>
        <w:tab/>
      </w:r>
      <w:r w:rsidRPr="005F7443">
        <w:rPr>
          <w:highlight w:val="yellow"/>
        </w:rPr>
        <w:t>Qual1</w:t>
      </w:r>
    </w:p>
    <w:p w14:paraId="59909978" w14:textId="77777777" w:rsidR="000E3395" w:rsidRPr="005F7443" w:rsidRDefault="000E3395" w:rsidP="000E3395">
      <w:pPr>
        <w:spacing w:after="0" w:line="240" w:lineRule="auto"/>
        <w:rPr>
          <w:highlight w:val="yellow"/>
        </w:rPr>
      </w:pPr>
      <w:r w:rsidRPr="005F7443">
        <w:rPr>
          <w:highlight w:val="yellow"/>
        </w:rPr>
        <w:tab/>
      </w:r>
      <w:r w:rsidRPr="005F7443">
        <w:rPr>
          <w:highlight w:val="yellow"/>
        </w:rPr>
        <w:tab/>
      </w:r>
      <w:r w:rsidRPr="005F7443">
        <w:rPr>
          <w:highlight w:val="yellow"/>
        </w:rPr>
        <w:tab/>
        <w:t>Data = A</w:t>
      </w:r>
    </w:p>
    <w:p w14:paraId="1B5C7513" w14:textId="77777777" w:rsidR="000E3395" w:rsidRPr="005F7443" w:rsidRDefault="000E3395" w:rsidP="000E3395">
      <w:pPr>
        <w:spacing w:after="0" w:line="240" w:lineRule="auto"/>
        <w:rPr>
          <w:highlight w:val="yellow"/>
        </w:rPr>
      </w:pPr>
      <w:r w:rsidRPr="005F7443">
        <w:rPr>
          <w:highlight w:val="yellow"/>
        </w:rPr>
        <w:tab/>
      </w:r>
      <w:r w:rsidRPr="005F7443">
        <w:rPr>
          <w:highlight w:val="yellow"/>
        </w:rPr>
        <w:tab/>
      </w:r>
      <w:r w:rsidRPr="005F7443">
        <w:rPr>
          <w:highlight w:val="yellow"/>
        </w:rPr>
        <w:tab/>
        <w:t>Qual3</w:t>
      </w:r>
    </w:p>
    <w:p w14:paraId="450423A2" w14:textId="77777777" w:rsidR="000E3395" w:rsidRPr="005F7443" w:rsidRDefault="000E3395" w:rsidP="000E3395">
      <w:pPr>
        <w:spacing w:after="0" w:line="240" w:lineRule="auto"/>
        <w:rPr>
          <w:highlight w:val="yellow"/>
        </w:rPr>
      </w:pPr>
      <w:r w:rsidRPr="005F7443">
        <w:rPr>
          <w:highlight w:val="yellow"/>
        </w:rPr>
        <w:tab/>
      </w:r>
      <w:r w:rsidRPr="005F7443">
        <w:rPr>
          <w:highlight w:val="yellow"/>
        </w:rPr>
        <w:tab/>
      </w:r>
      <w:r w:rsidRPr="005F7443">
        <w:rPr>
          <w:highlight w:val="yellow"/>
        </w:rPr>
        <w:tab/>
      </w:r>
      <w:r w:rsidRPr="005F7443">
        <w:rPr>
          <w:highlight w:val="yellow"/>
        </w:rPr>
        <w:tab/>
        <w:t>Data = R</w:t>
      </w:r>
    </w:p>
    <w:p w14:paraId="4AD7CD80"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t>Qual2</w:t>
      </w:r>
    </w:p>
    <w:p w14:paraId="53F3848F"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r>
      <w:r w:rsidRPr="005F7443">
        <w:rPr>
          <w:highlight w:val="yellow"/>
        </w:rPr>
        <w:tab/>
        <w:t>Data = B</w:t>
      </w:r>
    </w:p>
    <w:p w14:paraId="403152B7"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t>Mod1</w:t>
      </w:r>
    </w:p>
    <w:p w14:paraId="3F3F1E7B" w14:textId="77777777" w:rsidR="000E3395" w:rsidRPr="005F7443" w:rsidRDefault="000E3395" w:rsidP="000E3395">
      <w:pPr>
        <w:spacing w:after="0" w:line="240" w:lineRule="auto"/>
        <w:rPr>
          <w:highlight w:val="yellow"/>
        </w:rPr>
      </w:pPr>
      <w:r w:rsidRPr="005F7443">
        <w:rPr>
          <w:highlight w:val="yellow"/>
        </w:rPr>
        <w:tab/>
      </w:r>
      <w:r w:rsidRPr="005F7443">
        <w:rPr>
          <w:highlight w:val="yellow"/>
        </w:rPr>
        <w:tab/>
      </w:r>
      <w:r w:rsidRPr="005F7443">
        <w:rPr>
          <w:highlight w:val="yellow"/>
        </w:rPr>
        <w:tab/>
        <w:t>Data = P</w:t>
      </w:r>
    </w:p>
    <w:p w14:paraId="73813304"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t>Attr1</w:t>
      </w:r>
    </w:p>
    <w:p w14:paraId="3E8F1498"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r>
      <w:r w:rsidRPr="005F7443">
        <w:rPr>
          <w:highlight w:val="yellow"/>
        </w:rPr>
        <w:tab/>
        <w:t>StartTime = Q</w:t>
      </w:r>
    </w:p>
    <w:p w14:paraId="1215D3AD" w14:textId="77777777" w:rsidR="000E3395" w:rsidRPr="005F7443" w:rsidRDefault="000E3395" w:rsidP="006D7E58">
      <w:pPr>
        <w:spacing w:after="0" w:line="240" w:lineRule="auto"/>
        <w:ind w:left="1440" w:firstLine="720"/>
        <w:rPr>
          <w:highlight w:val="yellow"/>
        </w:rPr>
      </w:pPr>
      <w:r w:rsidRPr="005F7443">
        <w:rPr>
          <w:highlight w:val="yellow"/>
        </w:rPr>
        <w:t>Participant</w:t>
      </w:r>
    </w:p>
    <w:p w14:paraId="6A66601F" w14:textId="77777777" w:rsidR="000E3395" w:rsidRDefault="000E3395" w:rsidP="006D7E58">
      <w:pPr>
        <w:spacing w:after="0" w:line="240" w:lineRule="auto"/>
        <w:ind w:left="2160" w:firstLine="720"/>
      </w:pPr>
      <w:r w:rsidRPr="005F7443">
        <w:rPr>
          <w:highlight w:val="yellow"/>
        </w:rPr>
        <w:t>Data = Z</w:t>
      </w:r>
    </w:p>
    <w:p w14:paraId="74828204" w14:textId="77777777" w:rsidR="000E3395" w:rsidRDefault="000E3395" w:rsidP="006D7E58">
      <w:pPr>
        <w:spacing w:after="0" w:line="240" w:lineRule="auto"/>
      </w:pPr>
      <w:r>
        <w:tab/>
        <w:t>Item2</w:t>
      </w:r>
    </w:p>
    <w:p w14:paraId="4DC2BDDA" w14:textId="77777777" w:rsidR="000E3395" w:rsidRDefault="000E3395" w:rsidP="006D7E58">
      <w:pPr>
        <w:spacing w:after="0" w:line="240" w:lineRule="auto"/>
      </w:pPr>
      <w:r>
        <w:tab/>
      </w:r>
      <w:r>
        <w:tab/>
        <w:t>Data = Y</w:t>
      </w:r>
    </w:p>
    <w:p w14:paraId="42FA2B56" w14:textId="77777777" w:rsidR="000E3395" w:rsidRDefault="006D7E58" w:rsidP="006D7E58">
      <w:pPr>
        <w:spacing w:after="0" w:line="240" w:lineRule="auto"/>
      </w:pPr>
      <w:r>
        <w:tab/>
      </w:r>
      <w:r w:rsidR="000E3395">
        <w:tab/>
        <w:t>Qual1</w:t>
      </w:r>
    </w:p>
    <w:p w14:paraId="125D659A" w14:textId="77777777" w:rsidR="000E3395" w:rsidRDefault="000E3395" w:rsidP="006D7E58">
      <w:pPr>
        <w:spacing w:after="0" w:line="240" w:lineRule="auto"/>
      </w:pPr>
      <w:r>
        <w:tab/>
      </w:r>
      <w:r>
        <w:tab/>
      </w:r>
      <w:r>
        <w:tab/>
        <w:t>Data = A</w:t>
      </w:r>
    </w:p>
    <w:p w14:paraId="240F72E1" w14:textId="77777777" w:rsidR="000E3395" w:rsidRPr="005F7443" w:rsidRDefault="000E3395" w:rsidP="006D7E58">
      <w:pPr>
        <w:spacing w:after="0" w:line="240" w:lineRule="auto"/>
        <w:rPr>
          <w:highlight w:val="yellow"/>
        </w:rPr>
      </w:pPr>
      <w:r>
        <w:tab/>
      </w:r>
      <w:r>
        <w:tab/>
      </w:r>
      <w:r>
        <w:tab/>
      </w:r>
      <w:r w:rsidRPr="005F7443">
        <w:rPr>
          <w:highlight w:val="yellow"/>
        </w:rPr>
        <w:t>Qual3</w:t>
      </w:r>
    </w:p>
    <w:p w14:paraId="7FB6E279"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r>
      <w:r w:rsidRPr="005F7443">
        <w:rPr>
          <w:highlight w:val="yellow"/>
        </w:rPr>
        <w:tab/>
      </w:r>
      <w:r w:rsidRPr="005F7443">
        <w:rPr>
          <w:highlight w:val="yellow"/>
        </w:rPr>
        <w:tab/>
        <w:t>Data = R</w:t>
      </w:r>
    </w:p>
    <w:p w14:paraId="261B39C3"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t>Qual2</w:t>
      </w:r>
    </w:p>
    <w:p w14:paraId="7D83C6C7"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r>
      <w:r w:rsidRPr="005F7443">
        <w:rPr>
          <w:highlight w:val="yellow"/>
        </w:rPr>
        <w:tab/>
        <w:t>Data = B</w:t>
      </w:r>
    </w:p>
    <w:p w14:paraId="436DB16F"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t>Mod1</w:t>
      </w:r>
    </w:p>
    <w:p w14:paraId="623CD3F3"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r>
      <w:r w:rsidRPr="005F7443">
        <w:rPr>
          <w:highlight w:val="yellow"/>
        </w:rPr>
        <w:tab/>
        <w:t>Data = P</w:t>
      </w:r>
    </w:p>
    <w:p w14:paraId="529C0F4E"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t>Attr1</w:t>
      </w:r>
    </w:p>
    <w:p w14:paraId="4804111B" w14:textId="77777777" w:rsidR="000E3395" w:rsidRPr="005F7443" w:rsidRDefault="000E3395" w:rsidP="006D7E58">
      <w:pPr>
        <w:spacing w:after="0" w:line="240" w:lineRule="auto"/>
        <w:rPr>
          <w:highlight w:val="yellow"/>
        </w:rPr>
      </w:pPr>
      <w:r w:rsidRPr="005F7443">
        <w:rPr>
          <w:highlight w:val="yellow"/>
        </w:rPr>
        <w:tab/>
      </w:r>
      <w:r w:rsidRPr="005F7443">
        <w:rPr>
          <w:highlight w:val="yellow"/>
        </w:rPr>
        <w:tab/>
      </w:r>
      <w:r w:rsidRPr="005F7443">
        <w:rPr>
          <w:highlight w:val="yellow"/>
        </w:rPr>
        <w:tab/>
        <w:t>StartTime = Q</w:t>
      </w:r>
    </w:p>
    <w:p w14:paraId="5F11169E" w14:textId="77777777" w:rsidR="000E3395" w:rsidRPr="005F7443" w:rsidRDefault="000E3395" w:rsidP="006D7E58">
      <w:pPr>
        <w:spacing w:after="0" w:line="240" w:lineRule="auto"/>
        <w:ind w:left="1440" w:firstLine="720"/>
        <w:rPr>
          <w:highlight w:val="yellow"/>
        </w:rPr>
      </w:pPr>
      <w:r w:rsidRPr="005F7443">
        <w:rPr>
          <w:highlight w:val="yellow"/>
        </w:rPr>
        <w:t>Participant</w:t>
      </w:r>
    </w:p>
    <w:p w14:paraId="2D9D9520" w14:textId="77777777" w:rsidR="000E3395" w:rsidRDefault="000E3395" w:rsidP="006D7E58">
      <w:pPr>
        <w:spacing w:after="0" w:line="240" w:lineRule="auto"/>
        <w:ind w:left="2160" w:firstLine="720"/>
      </w:pPr>
      <w:r w:rsidRPr="005F7443">
        <w:rPr>
          <w:highlight w:val="yellow"/>
        </w:rPr>
        <w:t>Data = Z</w:t>
      </w:r>
    </w:p>
    <w:p w14:paraId="116EAB6B" w14:textId="77777777" w:rsidR="000E3395" w:rsidRDefault="000E3395" w:rsidP="006D7E58">
      <w:pPr>
        <w:spacing w:after="0" w:line="240" w:lineRule="auto"/>
      </w:pPr>
    </w:p>
    <w:p w14:paraId="5DB2E396" w14:textId="77777777" w:rsidR="000E3395" w:rsidRDefault="000E3395" w:rsidP="000E3395">
      <w:r>
        <w:t>In other words, populating qualifier 2 with “B” at the panel level is in a sense a “shorthand” for saying Item 1 and Item 2 both contain qualifier 2 with value “B”.  Qualifier 2 “propagates” to Item1 and Item2 of the panel.</w:t>
      </w:r>
    </w:p>
    <w:p w14:paraId="32D1E8C7" w14:textId="77777777" w:rsidR="000E3395" w:rsidRDefault="000E3395" w:rsidP="000E3395">
      <w:r>
        <w:t>For the remainder of this discussion, “propagates” means “is interpreted as if it were contained by each item in the panel”.</w:t>
      </w:r>
    </w:p>
    <w:p w14:paraId="39DBFABA" w14:textId="77777777" w:rsidR="000E3395" w:rsidRDefault="000E3395" w:rsidP="000E3395">
      <w:r>
        <w:t>Notes:</w:t>
      </w:r>
    </w:p>
    <w:p w14:paraId="472E82A5" w14:textId="77777777" w:rsidR="000E3395" w:rsidRDefault="000E3395" w:rsidP="000E3395">
      <w:pPr>
        <w:pStyle w:val="ListParagraph"/>
        <w:numPr>
          <w:ilvl w:val="0"/>
          <w:numId w:val="13"/>
        </w:numPr>
      </w:pPr>
      <w:r>
        <w:t>Panel qualifiers, modifiers, and attributions propagate to each of the panel’s items.</w:t>
      </w:r>
    </w:p>
    <w:p w14:paraId="5E56BBF2" w14:textId="77777777" w:rsidR="000E3395" w:rsidRDefault="000E3395" w:rsidP="000E3395">
      <w:pPr>
        <w:pStyle w:val="ListParagraph"/>
        <w:numPr>
          <w:ilvl w:val="0"/>
          <w:numId w:val="13"/>
        </w:numPr>
      </w:pPr>
      <w:r>
        <w:t>If a panel contains another panel, the upper panel’s qualifiers, modifiers, and attributions propagate to the contained panel and then propagate to each item in the contained panel.</w:t>
      </w:r>
    </w:p>
    <w:p w14:paraId="4075221C" w14:textId="77777777" w:rsidR="006D7E58" w:rsidRDefault="000E3395" w:rsidP="006D7E58">
      <w:pPr>
        <w:pStyle w:val="ListParagraph"/>
        <w:numPr>
          <w:ilvl w:val="0"/>
          <w:numId w:val="13"/>
        </w:numPr>
      </w:pPr>
      <w:r>
        <w:t>Panel qualifiers, modifiers, and attributions do not propagate to qualifiers, modifiers, and attributions contained in the items.  For example, suppose the following:</w:t>
      </w:r>
    </w:p>
    <w:p w14:paraId="68AA54ED" w14:textId="77777777" w:rsidR="006D7E58" w:rsidRDefault="006D7E58" w:rsidP="006D7E58">
      <w:pPr>
        <w:pStyle w:val="ListParagraph"/>
      </w:pPr>
    </w:p>
    <w:p w14:paraId="6988F03F" w14:textId="77777777" w:rsidR="000E3395" w:rsidRDefault="000E3395" w:rsidP="00297556">
      <w:pPr>
        <w:pStyle w:val="ListParagraph"/>
        <w:ind w:left="1440" w:firstLine="720"/>
      </w:pPr>
      <w:r>
        <w:t>Panel1</w:t>
      </w:r>
    </w:p>
    <w:p w14:paraId="45758D28" w14:textId="77777777" w:rsidR="000E3395" w:rsidRDefault="000E3395" w:rsidP="006D7E58">
      <w:pPr>
        <w:spacing w:after="0" w:line="240" w:lineRule="auto"/>
        <w:ind w:left="1440" w:firstLine="720"/>
      </w:pPr>
      <w:r>
        <w:tab/>
      </w:r>
      <w:r w:rsidRPr="005C5583">
        <w:rPr>
          <w:highlight w:val="yellow"/>
        </w:rPr>
        <w:t>Qualifier1</w:t>
      </w:r>
    </w:p>
    <w:p w14:paraId="49B5236D" w14:textId="77777777" w:rsidR="000E3395" w:rsidRDefault="000E3395" w:rsidP="006D7E58">
      <w:pPr>
        <w:spacing w:after="0" w:line="240" w:lineRule="auto"/>
        <w:ind w:left="1440" w:firstLine="720"/>
      </w:pPr>
      <w:r>
        <w:tab/>
        <w:t>Item1</w:t>
      </w:r>
    </w:p>
    <w:p w14:paraId="451CFC04" w14:textId="77777777" w:rsidR="000E3395" w:rsidRDefault="000E3395" w:rsidP="006D7E58">
      <w:pPr>
        <w:spacing w:after="0" w:line="240" w:lineRule="auto"/>
        <w:ind w:left="1440" w:firstLine="720"/>
      </w:pPr>
      <w:r>
        <w:tab/>
      </w:r>
      <w:r>
        <w:tab/>
        <w:t>Qualifier2</w:t>
      </w:r>
    </w:p>
    <w:p w14:paraId="03FD031E" w14:textId="77777777" w:rsidR="000E3395" w:rsidRDefault="000E3395" w:rsidP="006D7E58">
      <w:pPr>
        <w:spacing w:after="0" w:line="240" w:lineRule="auto"/>
        <w:ind w:left="1440" w:firstLine="720"/>
      </w:pPr>
      <w:r>
        <w:tab/>
      </w:r>
      <w:r>
        <w:tab/>
        <w:t>Attribution1</w:t>
      </w:r>
    </w:p>
    <w:p w14:paraId="1C6D4B53" w14:textId="77777777" w:rsidR="000E3395" w:rsidRDefault="000E3395" w:rsidP="000E3395"/>
    <w:p w14:paraId="27EF7630" w14:textId="77777777" w:rsidR="000E3395" w:rsidRDefault="000E3395" w:rsidP="000E3395">
      <w:r>
        <w:tab/>
        <w:t>This is interpreted as:</w:t>
      </w:r>
    </w:p>
    <w:p w14:paraId="2895CA68" w14:textId="77777777" w:rsidR="000E3395" w:rsidRDefault="000E3395" w:rsidP="00297556">
      <w:pPr>
        <w:spacing w:after="0" w:line="240" w:lineRule="auto"/>
        <w:ind w:left="1440" w:firstLine="720"/>
      </w:pPr>
      <w:r>
        <w:t>Panel1</w:t>
      </w:r>
    </w:p>
    <w:p w14:paraId="1582CFC0" w14:textId="77777777" w:rsidR="000E3395" w:rsidRDefault="000E3395" w:rsidP="00297556">
      <w:pPr>
        <w:spacing w:after="0" w:line="240" w:lineRule="auto"/>
        <w:ind w:left="1440" w:firstLine="720"/>
      </w:pPr>
      <w:r>
        <w:tab/>
        <w:t>Qualifier1</w:t>
      </w:r>
    </w:p>
    <w:p w14:paraId="5668B5AA" w14:textId="77777777" w:rsidR="000E3395" w:rsidRDefault="000E3395" w:rsidP="00297556">
      <w:pPr>
        <w:spacing w:after="0" w:line="240" w:lineRule="auto"/>
        <w:ind w:left="1440" w:firstLine="720"/>
      </w:pPr>
      <w:r>
        <w:tab/>
        <w:t>Item1</w:t>
      </w:r>
    </w:p>
    <w:p w14:paraId="0A0E2E73" w14:textId="77777777" w:rsidR="000E3395" w:rsidRDefault="000E3395" w:rsidP="00297556">
      <w:pPr>
        <w:spacing w:after="0" w:line="240" w:lineRule="auto"/>
        <w:ind w:left="1440" w:firstLine="720"/>
      </w:pPr>
      <w:r>
        <w:tab/>
      </w:r>
      <w:r>
        <w:tab/>
      </w:r>
      <w:r w:rsidRPr="005C5583">
        <w:rPr>
          <w:highlight w:val="yellow"/>
        </w:rPr>
        <w:t>Qualifier1</w:t>
      </w:r>
    </w:p>
    <w:p w14:paraId="5D18B6A3" w14:textId="77777777" w:rsidR="000E3395" w:rsidRDefault="000E3395" w:rsidP="00297556">
      <w:pPr>
        <w:spacing w:after="0" w:line="240" w:lineRule="auto"/>
        <w:ind w:left="2880" w:firstLine="720"/>
      </w:pPr>
      <w:r>
        <w:t>Qualifier2</w:t>
      </w:r>
    </w:p>
    <w:p w14:paraId="18236249" w14:textId="77777777" w:rsidR="000E3395" w:rsidRDefault="000E3395" w:rsidP="00297556">
      <w:pPr>
        <w:spacing w:after="0" w:line="240" w:lineRule="auto"/>
        <w:ind w:left="2880" w:firstLine="720"/>
      </w:pPr>
      <w:r>
        <w:t>Attribution1</w:t>
      </w:r>
    </w:p>
    <w:p w14:paraId="207E408C" w14:textId="77777777" w:rsidR="000E3395" w:rsidRDefault="000E3395" w:rsidP="000E3395"/>
    <w:p w14:paraId="267EECEA" w14:textId="77777777" w:rsidR="000E3395" w:rsidRDefault="000E3395" w:rsidP="000E3395">
      <w:r>
        <w:tab/>
        <w:t>But not as:</w:t>
      </w:r>
    </w:p>
    <w:p w14:paraId="6E538D5E" w14:textId="77777777" w:rsidR="000E3395" w:rsidRDefault="000E3395" w:rsidP="00297556">
      <w:pPr>
        <w:spacing w:after="0" w:line="240" w:lineRule="auto"/>
        <w:ind w:left="1440" w:firstLine="720"/>
      </w:pPr>
      <w:r>
        <w:t>Panel1</w:t>
      </w:r>
    </w:p>
    <w:p w14:paraId="1663507A" w14:textId="77777777" w:rsidR="000E3395" w:rsidRDefault="000E3395" w:rsidP="00297556">
      <w:pPr>
        <w:spacing w:after="0" w:line="240" w:lineRule="auto"/>
        <w:ind w:left="1440" w:firstLine="720"/>
      </w:pPr>
      <w:r>
        <w:tab/>
        <w:t>Qualifier1</w:t>
      </w:r>
    </w:p>
    <w:p w14:paraId="7B131F93" w14:textId="77777777" w:rsidR="000E3395" w:rsidRDefault="000E3395" w:rsidP="00297556">
      <w:pPr>
        <w:spacing w:after="0" w:line="240" w:lineRule="auto"/>
        <w:ind w:left="1440" w:firstLine="720"/>
      </w:pPr>
      <w:r>
        <w:tab/>
        <w:t>Item1</w:t>
      </w:r>
    </w:p>
    <w:p w14:paraId="27AF40A4" w14:textId="77777777" w:rsidR="000E3395" w:rsidRDefault="000E3395" w:rsidP="00297556">
      <w:pPr>
        <w:spacing w:after="0" w:line="240" w:lineRule="auto"/>
        <w:ind w:left="1440" w:firstLine="720"/>
      </w:pPr>
      <w:r>
        <w:tab/>
      </w:r>
      <w:r>
        <w:tab/>
      </w:r>
      <w:r w:rsidRPr="008C397A">
        <w:rPr>
          <w:highlight w:val="yellow"/>
        </w:rPr>
        <w:t>Qualifier1</w:t>
      </w:r>
    </w:p>
    <w:p w14:paraId="094F9F56" w14:textId="77777777" w:rsidR="000E3395" w:rsidRDefault="000E3395" w:rsidP="00297556">
      <w:pPr>
        <w:spacing w:after="0" w:line="240" w:lineRule="auto"/>
        <w:ind w:left="2880" w:firstLine="720"/>
      </w:pPr>
      <w:r>
        <w:t>Qualifier2</w:t>
      </w:r>
    </w:p>
    <w:p w14:paraId="4EA04BDB" w14:textId="77777777" w:rsidR="000E3395" w:rsidRDefault="00297556" w:rsidP="00297556">
      <w:pPr>
        <w:spacing w:after="0" w:line="240" w:lineRule="auto"/>
      </w:pPr>
      <w:r>
        <w:tab/>
      </w:r>
      <w:r>
        <w:tab/>
      </w:r>
      <w:r>
        <w:tab/>
      </w:r>
      <w:r>
        <w:tab/>
      </w:r>
      <w:r>
        <w:tab/>
      </w:r>
      <w:r w:rsidR="000E3395">
        <w:tab/>
      </w:r>
      <w:r w:rsidR="000E3395" w:rsidRPr="005C5583">
        <w:rPr>
          <w:highlight w:val="yellow"/>
        </w:rPr>
        <w:t>Qualifier1</w:t>
      </w:r>
    </w:p>
    <w:p w14:paraId="768AF170" w14:textId="77777777" w:rsidR="000E3395" w:rsidRDefault="000E3395" w:rsidP="00297556">
      <w:pPr>
        <w:spacing w:after="0" w:line="240" w:lineRule="auto"/>
        <w:ind w:left="2880" w:firstLine="720"/>
      </w:pPr>
      <w:r>
        <w:t>Attribution1</w:t>
      </w:r>
    </w:p>
    <w:p w14:paraId="4B5D5092" w14:textId="77777777" w:rsidR="000E3395" w:rsidRDefault="000E3395" w:rsidP="00297556">
      <w:pPr>
        <w:spacing w:after="0" w:line="240" w:lineRule="auto"/>
        <w:ind w:left="2880" w:firstLine="720"/>
      </w:pPr>
      <w:r>
        <w:tab/>
      </w:r>
      <w:r w:rsidRPr="005C5583">
        <w:rPr>
          <w:highlight w:val="yellow"/>
        </w:rPr>
        <w:t>Qualifier1</w:t>
      </w:r>
    </w:p>
    <w:p w14:paraId="55E8C6AE" w14:textId="77777777" w:rsidR="000E3395" w:rsidRDefault="000E3395" w:rsidP="00297556">
      <w:pPr>
        <w:spacing w:after="0" w:line="240" w:lineRule="auto"/>
      </w:pPr>
    </w:p>
    <w:p w14:paraId="5E1AF2A7" w14:textId="77777777" w:rsidR="000E3395" w:rsidRDefault="000E3395" w:rsidP="000E3395">
      <w:pPr>
        <w:ind w:left="720"/>
      </w:pPr>
      <w:r>
        <w:t>Qualifier1 does not “propagate” t</w:t>
      </w:r>
      <w:r w:rsidR="00297556">
        <w:t xml:space="preserve">o Qualifier2 or Attribution1.  </w:t>
      </w:r>
      <w:r>
        <w:t>By definition, propagation only applies t</w:t>
      </w:r>
      <w:r w:rsidR="00297556">
        <w:t>o contained items (statements).</w:t>
      </w:r>
    </w:p>
    <w:p w14:paraId="4ADBCAA8" w14:textId="77777777" w:rsidR="000E3395" w:rsidRDefault="000E3395" w:rsidP="00B73061">
      <w:pPr>
        <w:pStyle w:val="ListParagraph"/>
        <w:numPr>
          <w:ilvl w:val="0"/>
          <w:numId w:val="16"/>
        </w:numPr>
      </w:pPr>
      <w:r>
        <w:t>Clearly, two different implementation options exist:</w:t>
      </w:r>
    </w:p>
    <w:p w14:paraId="6CFA6EA3" w14:textId="77777777" w:rsidR="000E3395" w:rsidRDefault="000E3395" w:rsidP="00B73061">
      <w:pPr>
        <w:pStyle w:val="ListParagraph"/>
        <w:numPr>
          <w:ilvl w:val="1"/>
          <w:numId w:val="16"/>
        </w:numPr>
      </w:pPr>
      <w:r>
        <w:t>Upon storage, instances of panel qualifiers/modifiers/attributions are copied down to the panel’s contained item statements upon storage.</w:t>
      </w:r>
    </w:p>
    <w:p w14:paraId="5E735AB9" w14:textId="77777777" w:rsidR="000E3395" w:rsidRDefault="000E3395" w:rsidP="00B73061">
      <w:pPr>
        <w:pStyle w:val="ListParagraph"/>
        <w:numPr>
          <w:ilvl w:val="1"/>
          <w:numId w:val="16"/>
        </w:numPr>
      </w:pPr>
      <w:r>
        <w:t>The panel’s qualifiers/modifiers/attributions are not stored with each contained item statement, but upon retrieval of a contained item statement instance, they are added to the retrieved item statement instance.</w:t>
      </w:r>
    </w:p>
    <w:p w14:paraId="0A6C60A0" w14:textId="77777777" w:rsidR="000E3395" w:rsidRDefault="000E3395" w:rsidP="00B73061">
      <w:pPr>
        <w:pStyle w:val="ListParagraph"/>
        <w:numPr>
          <w:ilvl w:val="0"/>
          <w:numId w:val="16"/>
        </w:numPr>
      </w:pPr>
      <w:r>
        <w:t>For a qualifier/modifier/attribution of a panel to propagate to a contained item, the qualifier/modifier/attribution must be valid in the definition of the contained item.  This can be checked for at compile time.</w:t>
      </w:r>
    </w:p>
    <w:p w14:paraId="7AC37F70" w14:textId="77777777" w:rsidR="000E3395" w:rsidRDefault="000E3395" w:rsidP="00B73061">
      <w:pPr>
        <w:pStyle w:val="ListParagraph"/>
        <w:numPr>
          <w:ilvl w:val="0"/>
          <w:numId w:val="16"/>
        </w:numPr>
      </w:pPr>
      <w:r>
        <w:t>In a panel instance before propagation, an instance of the same qualifier/modifier/attribution is not permitted to exist both at the panel level and at the contained statement level.  This eliminates the need to decide which qualifier/modifier (the one at the panel or the one at the statement) takes precedence.</w:t>
      </w:r>
    </w:p>
    <w:p w14:paraId="38FCD70F" w14:textId="77777777" w:rsidR="000E3395" w:rsidRDefault="000E3395" w:rsidP="00B73061">
      <w:pPr>
        <w:pStyle w:val="ListParagraph"/>
        <w:numPr>
          <w:ilvl w:val="0"/>
          <w:numId w:val="16"/>
        </w:numPr>
      </w:pPr>
      <w:r>
        <w:t>Panels are not permitted to have a negation modifier, hence propagation of negation from panel instance to contained statement instance is a moot topic.</w:t>
      </w:r>
    </w:p>
    <w:p w14:paraId="56D33F87" w14:textId="77777777" w:rsidR="000E3395" w:rsidRDefault="000E3395" w:rsidP="00B73061">
      <w:pPr>
        <w:pStyle w:val="ListParagraph"/>
        <w:numPr>
          <w:ilvl w:val="0"/>
          <w:numId w:val="16"/>
        </w:numPr>
      </w:pPr>
      <w:r>
        <w:t>The same rules apply for propagation of a panel’s qualifiers/modifiers/attributions to a contained panel, namely:</w:t>
      </w:r>
    </w:p>
    <w:p w14:paraId="0138F929" w14:textId="77777777" w:rsidR="000E3395" w:rsidRDefault="000E3395" w:rsidP="00B73061">
      <w:pPr>
        <w:pStyle w:val="ListParagraph"/>
        <w:numPr>
          <w:ilvl w:val="1"/>
          <w:numId w:val="16"/>
        </w:numPr>
      </w:pPr>
      <w:r>
        <w:t xml:space="preserve"> A containing panel instance's qualifiers, modifiers, and attributions propagate to each  of its contained panel instances.</w:t>
      </w:r>
    </w:p>
    <w:p w14:paraId="01BB4894" w14:textId="77777777" w:rsidR="000E3395" w:rsidRDefault="000E3395" w:rsidP="00B73061">
      <w:pPr>
        <w:pStyle w:val="ListParagraph"/>
        <w:numPr>
          <w:ilvl w:val="1"/>
          <w:numId w:val="16"/>
        </w:numPr>
      </w:pPr>
      <w:r>
        <w:t>A qualifier/modifier/attribution of a panel instance cannot propagate to a contained panel instance if that panel’s model does not permit that qualifier/modifier/attribution.</w:t>
      </w:r>
    </w:p>
    <w:p w14:paraId="08DC0F77" w14:textId="77777777" w:rsidR="000E3395" w:rsidRDefault="000E3395" w:rsidP="00B73061">
      <w:pPr>
        <w:pStyle w:val="ListParagraph"/>
        <w:numPr>
          <w:ilvl w:val="1"/>
          <w:numId w:val="16"/>
        </w:numPr>
      </w:pPr>
      <w:r>
        <w:t>In a panel instance, an instance of the same qualifier/modifier/attribution is not permitted to exist both at the containing panel level and at the contained panel level.</w:t>
      </w:r>
    </w:p>
    <w:p w14:paraId="7D4A01F5" w14:textId="77777777" w:rsidR="000E3395" w:rsidRDefault="000E3395" w:rsidP="00B73061">
      <w:pPr>
        <w:pStyle w:val="ListParagraph"/>
        <w:numPr>
          <w:ilvl w:val="1"/>
          <w:numId w:val="16"/>
        </w:numPr>
      </w:pPr>
      <w:r>
        <w:t>Panels are not permitted to contain the negation modifier, hence propagation of negation from containing panel instance to contained panel instance is a moot topic.</w:t>
      </w:r>
    </w:p>
    <w:p w14:paraId="1B3A0EA3" w14:textId="77777777" w:rsidR="000E3395" w:rsidRDefault="000E3395" w:rsidP="000E3395">
      <w:pPr>
        <w:spacing w:line="240" w:lineRule="auto"/>
      </w:pPr>
    </w:p>
    <w:p w14:paraId="1D503CB0" w14:textId="77777777" w:rsidR="000E3395" w:rsidRDefault="000E3395" w:rsidP="00591DD2">
      <w:pPr>
        <w:pStyle w:val="Heading3"/>
      </w:pPr>
      <w:bookmarkStart w:id="209" w:name="_Toc333001814"/>
      <w:r>
        <w:t>CDL support for propagation</w:t>
      </w:r>
      <w:bookmarkEnd w:id="209"/>
      <w:r w:rsidR="007C4D38">
        <w:t xml:space="preserve"> (conduction)</w:t>
      </w:r>
    </w:p>
    <w:p w14:paraId="2A34EBA1" w14:textId="00ADA02D" w:rsidR="000E3395" w:rsidRDefault="00806B96" w:rsidP="000E3395">
      <w:r>
        <w:rPr>
          <w:noProof/>
        </w:rPr>
        <mc:AlternateContent>
          <mc:Choice Requires="wps">
            <w:drawing>
              <wp:anchor distT="0" distB="0" distL="114300" distR="114300" simplePos="0" relativeHeight="251781120" behindDoc="0" locked="0" layoutInCell="1" allowOverlap="1" wp14:anchorId="05B1239C" wp14:editId="234DF49B">
                <wp:simplePos x="0" y="0"/>
                <wp:positionH relativeFrom="column">
                  <wp:posOffset>323850</wp:posOffset>
                </wp:positionH>
                <wp:positionV relativeFrom="paragraph">
                  <wp:posOffset>733425</wp:posOffset>
                </wp:positionV>
                <wp:extent cx="5291455" cy="1826260"/>
                <wp:effectExtent l="0" t="0" r="17145" b="27940"/>
                <wp:wrapTopAndBottom/>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1826260"/>
                        </a:xfrm>
                        <a:prstGeom prst="rect">
                          <a:avLst/>
                        </a:prstGeom>
                        <a:solidFill>
                          <a:srgbClr val="FFFFFF"/>
                        </a:solidFill>
                        <a:ln w="9525">
                          <a:solidFill>
                            <a:srgbClr val="000000"/>
                          </a:solidFill>
                          <a:miter lim="800000"/>
                          <a:headEnd/>
                          <a:tailEnd/>
                        </a:ln>
                      </wps:spPr>
                      <wps:txbx>
                        <w:txbxContent>
                          <w:p w14:paraId="3AB0EF28" w14:textId="77777777" w:rsidR="00D946F6" w:rsidRDefault="00D946F6" w:rsidP="000E3395">
                            <w:pPr>
                              <w:pStyle w:val="Default"/>
                              <w:rPr>
                                <w:sz w:val="22"/>
                                <w:szCs w:val="22"/>
                              </w:rPr>
                            </w:pPr>
                            <w:r>
                              <w:rPr>
                                <w:i/>
                                <w:iCs/>
                                <w:sz w:val="22"/>
                                <w:szCs w:val="22"/>
                              </w:rPr>
                              <w:t xml:space="preserve">EXAMPLE </w:t>
                            </w:r>
                          </w:p>
                          <w:p w14:paraId="30D3B437"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model </w:t>
                            </w:r>
                            <w:r w:rsidRPr="003F0D05">
                              <w:rPr>
                                <w:rFonts w:ascii="Courier New" w:hAnsi="Courier New" w:cs="Courier New"/>
                                <w:sz w:val="18"/>
                                <w:szCs w:val="18"/>
                              </w:rPr>
                              <w:t xml:space="preserve">SomePanel </w:t>
                            </w:r>
                            <w:r w:rsidRPr="003F0D05">
                              <w:rPr>
                                <w:rFonts w:ascii="Courier New" w:hAnsi="Courier New" w:cs="Courier New"/>
                                <w:b/>
                                <w:bCs/>
                                <w:sz w:val="18"/>
                                <w:szCs w:val="18"/>
                              </w:rPr>
                              <w:t xml:space="preserve">is </w:t>
                            </w:r>
                            <w:r w:rsidRPr="003F0D05">
                              <w:rPr>
                                <w:rFonts w:ascii="Courier New" w:hAnsi="Courier New" w:cs="Courier New"/>
                                <w:sz w:val="18"/>
                                <w:szCs w:val="18"/>
                              </w:rPr>
                              <w:t xml:space="preserve">panel </w:t>
                            </w:r>
                            <w:r w:rsidRPr="003F0D05">
                              <w:rPr>
                                <w:rFonts w:ascii="Courier New" w:hAnsi="Courier New" w:cs="Courier New"/>
                                <w:b/>
                                <w:bCs/>
                                <w:sz w:val="18"/>
                                <w:szCs w:val="18"/>
                              </w:rPr>
                              <w:t xml:space="preserve">extends </w:t>
                            </w:r>
                            <w:r w:rsidRPr="003F0D05">
                              <w:rPr>
                                <w:rFonts w:ascii="Courier New" w:hAnsi="Courier New" w:cs="Courier New"/>
                                <w:sz w:val="18"/>
                                <w:szCs w:val="18"/>
                              </w:rPr>
                              <w:t xml:space="preserve">SomeBaseModel </w:t>
                            </w:r>
                          </w:p>
                          <w:p w14:paraId="44B55DEC"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sz w:val="18"/>
                                <w:szCs w:val="18"/>
                              </w:rPr>
                              <w:t xml:space="preserve">{ </w:t>
                            </w:r>
                          </w:p>
                          <w:p w14:paraId="7CE10C8F"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qualifier </w:t>
                            </w:r>
                            <w:r w:rsidRPr="003F0D05">
                              <w:rPr>
                                <w:rFonts w:ascii="Courier New" w:hAnsi="Courier New" w:cs="Courier New"/>
                                <w:sz w:val="18"/>
                                <w:szCs w:val="18"/>
                              </w:rPr>
                              <w:t xml:space="preserve">SomeQualifierType label1; </w:t>
                            </w:r>
                          </w:p>
                          <w:p w14:paraId="60ABC461"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qualifier </w:t>
                            </w:r>
                            <w:r w:rsidRPr="003F0D05">
                              <w:rPr>
                                <w:rFonts w:ascii="Courier New" w:hAnsi="Courier New" w:cs="Courier New"/>
                                <w:sz w:val="18"/>
                                <w:szCs w:val="18"/>
                              </w:rPr>
                              <w:t xml:space="preserve">SomeQualifierType label2; </w:t>
                            </w:r>
                          </w:p>
                          <w:p w14:paraId="3899B5F3"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item </w:t>
                            </w:r>
                            <w:r w:rsidRPr="003F0D05">
                              <w:rPr>
                                <w:rFonts w:ascii="Courier New" w:hAnsi="Courier New" w:cs="Courier New"/>
                                <w:sz w:val="18"/>
                                <w:szCs w:val="18"/>
                              </w:rPr>
                              <w:t xml:space="preserve">SomeStatementType label3 </w:t>
                            </w:r>
                          </w:p>
                          <w:p w14:paraId="7BE5F6A7" w14:textId="77777777" w:rsidR="00D946F6" w:rsidRPr="003F0D05" w:rsidRDefault="00D946F6" w:rsidP="000E3395">
                            <w:pPr>
                              <w:pStyle w:val="Default"/>
                              <w:ind w:firstLine="720"/>
                              <w:rPr>
                                <w:rFonts w:ascii="Courier New" w:hAnsi="Courier New" w:cs="Courier New"/>
                                <w:sz w:val="18"/>
                                <w:szCs w:val="18"/>
                              </w:rPr>
                            </w:pPr>
                            <w:r w:rsidRPr="003F0D05">
                              <w:rPr>
                                <w:rFonts w:ascii="Courier New" w:hAnsi="Courier New" w:cs="Courier New"/>
                                <w:sz w:val="18"/>
                                <w:szCs w:val="18"/>
                              </w:rPr>
                              <w:t>label3.somelabel1.</w:t>
                            </w:r>
                            <w:r w:rsidRPr="003F0D05">
                              <w:rPr>
                                <w:rFonts w:ascii="Courier New" w:hAnsi="Courier New" w:cs="Courier New"/>
                                <w:b/>
                                <w:bCs/>
                                <w:sz w:val="18"/>
                                <w:szCs w:val="18"/>
                              </w:rPr>
                              <w:t>conduct</w:t>
                            </w:r>
                            <w:r w:rsidRPr="003F0D05">
                              <w:rPr>
                                <w:rFonts w:ascii="Courier New" w:hAnsi="Courier New" w:cs="Courier New"/>
                                <w:sz w:val="18"/>
                                <w:szCs w:val="18"/>
                              </w:rPr>
                              <w:t xml:space="preserve">(label1) </w:t>
                            </w:r>
                          </w:p>
                          <w:p w14:paraId="40345A88" w14:textId="77777777" w:rsidR="00D946F6" w:rsidRPr="003F0D05" w:rsidRDefault="00D946F6" w:rsidP="000E3395">
                            <w:pPr>
                              <w:pStyle w:val="Default"/>
                              <w:ind w:firstLine="720"/>
                              <w:rPr>
                                <w:rFonts w:ascii="Courier New" w:hAnsi="Courier New" w:cs="Courier New"/>
                                <w:sz w:val="18"/>
                                <w:szCs w:val="18"/>
                              </w:rPr>
                            </w:pPr>
                            <w:r w:rsidRPr="003F0D05">
                              <w:rPr>
                                <w:rFonts w:ascii="Courier New" w:hAnsi="Courier New" w:cs="Courier New"/>
                                <w:sz w:val="18"/>
                                <w:szCs w:val="18"/>
                              </w:rPr>
                              <w:t>label3.somelabel2.</w:t>
                            </w:r>
                            <w:r w:rsidRPr="003F0D05">
                              <w:rPr>
                                <w:rFonts w:ascii="Courier New" w:hAnsi="Courier New" w:cs="Courier New"/>
                                <w:b/>
                                <w:bCs/>
                                <w:sz w:val="18"/>
                                <w:szCs w:val="18"/>
                              </w:rPr>
                              <w:t>conduct</w:t>
                            </w:r>
                            <w:r w:rsidRPr="003F0D05">
                              <w:rPr>
                                <w:rFonts w:ascii="Courier New" w:hAnsi="Courier New" w:cs="Courier New"/>
                                <w:sz w:val="18"/>
                                <w:szCs w:val="18"/>
                              </w:rPr>
                              <w:t xml:space="preserve">(label2); </w:t>
                            </w:r>
                          </w:p>
                          <w:p w14:paraId="3381E29B" w14:textId="77777777" w:rsidR="00D946F6" w:rsidRPr="003F0D05" w:rsidRDefault="00D946F6" w:rsidP="000E3395">
                            <w:pPr>
                              <w:rPr>
                                <w:rFonts w:ascii="Courier New" w:hAnsi="Courier New" w:cs="Courier New"/>
                                <w:sz w:val="18"/>
                                <w:szCs w:val="18"/>
                              </w:rPr>
                            </w:pPr>
                            <w:r w:rsidRPr="003F0D05">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5" o:spid="_x0000_s1093" type="#_x0000_t202" style="position:absolute;margin-left:25.5pt;margin-top:57.75pt;width:416.65pt;height:143.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">
                <v:textbox>
                  <w:txbxContent>
                    <w:p w14:paraId="3AB0EF28" w14:textId="77777777" w:rsidR="00D946F6" w:rsidRDefault="00D946F6" w:rsidP="000E3395">
                      <w:pPr>
                        <w:pStyle w:val="Default"/>
                        <w:rPr>
                          <w:sz w:val="22"/>
                          <w:szCs w:val="22"/>
                        </w:rPr>
                      </w:pPr>
                      <w:r>
                        <w:rPr>
                          <w:i/>
                          <w:iCs/>
                          <w:sz w:val="22"/>
                          <w:szCs w:val="22"/>
                        </w:rPr>
                        <w:t xml:space="preserve">EXAMPLE </w:t>
                      </w:r>
                    </w:p>
                    <w:p w14:paraId="30D3B437"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model </w:t>
                      </w:r>
                      <w:r w:rsidRPr="003F0D05">
                        <w:rPr>
                          <w:rFonts w:ascii="Courier New" w:hAnsi="Courier New" w:cs="Courier New"/>
                          <w:sz w:val="18"/>
                          <w:szCs w:val="18"/>
                        </w:rPr>
                        <w:t xml:space="preserve">SomePanel </w:t>
                      </w:r>
                      <w:r w:rsidRPr="003F0D05">
                        <w:rPr>
                          <w:rFonts w:ascii="Courier New" w:hAnsi="Courier New" w:cs="Courier New"/>
                          <w:b/>
                          <w:bCs/>
                          <w:sz w:val="18"/>
                          <w:szCs w:val="18"/>
                        </w:rPr>
                        <w:t xml:space="preserve">is </w:t>
                      </w:r>
                      <w:r w:rsidRPr="003F0D05">
                        <w:rPr>
                          <w:rFonts w:ascii="Courier New" w:hAnsi="Courier New" w:cs="Courier New"/>
                          <w:sz w:val="18"/>
                          <w:szCs w:val="18"/>
                        </w:rPr>
                        <w:t xml:space="preserve">panel </w:t>
                      </w:r>
                      <w:r w:rsidRPr="003F0D05">
                        <w:rPr>
                          <w:rFonts w:ascii="Courier New" w:hAnsi="Courier New" w:cs="Courier New"/>
                          <w:b/>
                          <w:bCs/>
                          <w:sz w:val="18"/>
                          <w:szCs w:val="18"/>
                        </w:rPr>
                        <w:t xml:space="preserve">extends </w:t>
                      </w:r>
                      <w:r w:rsidRPr="003F0D05">
                        <w:rPr>
                          <w:rFonts w:ascii="Courier New" w:hAnsi="Courier New" w:cs="Courier New"/>
                          <w:sz w:val="18"/>
                          <w:szCs w:val="18"/>
                        </w:rPr>
                        <w:t xml:space="preserve">SomeBaseModel </w:t>
                      </w:r>
                    </w:p>
                    <w:p w14:paraId="44B55DEC"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sz w:val="18"/>
                          <w:szCs w:val="18"/>
                        </w:rPr>
                        <w:t xml:space="preserve">{ </w:t>
                      </w:r>
                    </w:p>
                    <w:p w14:paraId="7CE10C8F"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qualifier </w:t>
                      </w:r>
                      <w:r w:rsidRPr="003F0D05">
                        <w:rPr>
                          <w:rFonts w:ascii="Courier New" w:hAnsi="Courier New" w:cs="Courier New"/>
                          <w:sz w:val="18"/>
                          <w:szCs w:val="18"/>
                        </w:rPr>
                        <w:t xml:space="preserve">SomeQualifierType label1; </w:t>
                      </w:r>
                    </w:p>
                    <w:p w14:paraId="60ABC461"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qualifier </w:t>
                      </w:r>
                      <w:r w:rsidRPr="003F0D05">
                        <w:rPr>
                          <w:rFonts w:ascii="Courier New" w:hAnsi="Courier New" w:cs="Courier New"/>
                          <w:sz w:val="18"/>
                          <w:szCs w:val="18"/>
                        </w:rPr>
                        <w:t xml:space="preserve">SomeQualifierType label2; </w:t>
                      </w:r>
                    </w:p>
                    <w:p w14:paraId="3899B5F3" w14:textId="77777777" w:rsidR="00D946F6" w:rsidRPr="003F0D05" w:rsidRDefault="00D946F6" w:rsidP="000E3395">
                      <w:pPr>
                        <w:pStyle w:val="Default"/>
                        <w:rPr>
                          <w:rFonts w:ascii="Courier New" w:hAnsi="Courier New" w:cs="Courier New"/>
                          <w:sz w:val="18"/>
                          <w:szCs w:val="18"/>
                        </w:rPr>
                      </w:pPr>
                      <w:r w:rsidRPr="003F0D05">
                        <w:rPr>
                          <w:rFonts w:ascii="Courier New" w:hAnsi="Courier New" w:cs="Courier New"/>
                          <w:b/>
                          <w:bCs/>
                          <w:sz w:val="18"/>
                          <w:szCs w:val="18"/>
                        </w:rPr>
                        <w:t xml:space="preserve">item </w:t>
                      </w:r>
                      <w:r w:rsidRPr="003F0D05">
                        <w:rPr>
                          <w:rFonts w:ascii="Courier New" w:hAnsi="Courier New" w:cs="Courier New"/>
                          <w:sz w:val="18"/>
                          <w:szCs w:val="18"/>
                        </w:rPr>
                        <w:t xml:space="preserve">SomeStatementType label3 </w:t>
                      </w:r>
                    </w:p>
                    <w:p w14:paraId="7BE5F6A7" w14:textId="77777777" w:rsidR="00D946F6" w:rsidRPr="003F0D05" w:rsidRDefault="00D946F6" w:rsidP="000E3395">
                      <w:pPr>
                        <w:pStyle w:val="Default"/>
                        <w:ind w:firstLine="720"/>
                        <w:rPr>
                          <w:rFonts w:ascii="Courier New" w:hAnsi="Courier New" w:cs="Courier New"/>
                          <w:sz w:val="18"/>
                          <w:szCs w:val="18"/>
                        </w:rPr>
                      </w:pPr>
                      <w:r w:rsidRPr="003F0D05">
                        <w:rPr>
                          <w:rFonts w:ascii="Courier New" w:hAnsi="Courier New" w:cs="Courier New"/>
                          <w:sz w:val="18"/>
                          <w:szCs w:val="18"/>
                        </w:rPr>
                        <w:t>label3.somelabel1.</w:t>
                      </w:r>
                      <w:r w:rsidRPr="003F0D05">
                        <w:rPr>
                          <w:rFonts w:ascii="Courier New" w:hAnsi="Courier New" w:cs="Courier New"/>
                          <w:b/>
                          <w:bCs/>
                          <w:sz w:val="18"/>
                          <w:szCs w:val="18"/>
                        </w:rPr>
                        <w:t>conduct</w:t>
                      </w:r>
                      <w:r w:rsidRPr="003F0D05">
                        <w:rPr>
                          <w:rFonts w:ascii="Courier New" w:hAnsi="Courier New" w:cs="Courier New"/>
                          <w:sz w:val="18"/>
                          <w:szCs w:val="18"/>
                        </w:rPr>
                        <w:t xml:space="preserve">(label1) </w:t>
                      </w:r>
                    </w:p>
                    <w:p w14:paraId="40345A88" w14:textId="77777777" w:rsidR="00D946F6" w:rsidRPr="003F0D05" w:rsidRDefault="00D946F6" w:rsidP="000E3395">
                      <w:pPr>
                        <w:pStyle w:val="Default"/>
                        <w:ind w:firstLine="720"/>
                        <w:rPr>
                          <w:rFonts w:ascii="Courier New" w:hAnsi="Courier New" w:cs="Courier New"/>
                          <w:sz w:val="18"/>
                          <w:szCs w:val="18"/>
                        </w:rPr>
                      </w:pPr>
                      <w:r w:rsidRPr="003F0D05">
                        <w:rPr>
                          <w:rFonts w:ascii="Courier New" w:hAnsi="Courier New" w:cs="Courier New"/>
                          <w:sz w:val="18"/>
                          <w:szCs w:val="18"/>
                        </w:rPr>
                        <w:t>label3.somelabel2.</w:t>
                      </w:r>
                      <w:r w:rsidRPr="003F0D05">
                        <w:rPr>
                          <w:rFonts w:ascii="Courier New" w:hAnsi="Courier New" w:cs="Courier New"/>
                          <w:b/>
                          <w:bCs/>
                          <w:sz w:val="18"/>
                          <w:szCs w:val="18"/>
                        </w:rPr>
                        <w:t>conduct</w:t>
                      </w:r>
                      <w:r w:rsidRPr="003F0D05">
                        <w:rPr>
                          <w:rFonts w:ascii="Courier New" w:hAnsi="Courier New" w:cs="Courier New"/>
                          <w:sz w:val="18"/>
                          <w:szCs w:val="18"/>
                        </w:rPr>
                        <w:t xml:space="preserve">(label2); </w:t>
                      </w:r>
                    </w:p>
                    <w:p w14:paraId="3381E29B" w14:textId="77777777" w:rsidR="00D946F6" w:rsidRPr="003F0D05" w:rsidRDefault="00D946F6" w:rsidP="000E3395">
                      <w:pPr>
                        <w:rPr>
                          <w:rFonts w:ascii="Courier New" w:hAnsi="Courier New" w:cs="Courier New"/>
                          <w:sz w:val="18"/>
                          <w:szCs w:val="18"/>
                        </w:rPr>
                      </w:pPr>
                      <w:r w:rsidRPr="003F0D05">
                        <w:rPr>
                          <w:rFonts w:ascii="Courier New" w:hAnsi="Courier New" w:cs="Courier New"/>
                          <w:sz w:val="18"/>
                          <w:szCs w:val="18"/>
                        </w:rPr>
                        <w:t>}</w:t>
                      </w:r>
                    </w:p>
                  </w:txbxContent>
                </v:textbox>
                <w10:wrap type="topAndBottom"/>
              </v:shape>
            </w:pict>
          </mc:Fallback>
        </mc:AlternateContent>
      </w:r>
      <w:r w:rsidR="000E3395">
        <w:t xml:space="preserve">CDL supports making these propagations or “conductions” explicit via the “conduct” keyword.  An example is shown in </w:t>
      </w:r>
      <w:r w:rsidR="00B317E5">
        <w:fldChar w:fldCharType="begin"/>
      </w:r>
      <w:r w:rsidR="000E3395">
        <w:instrText xml:space="preserve"> REF _Ref320542673 \h </w:instrText>
      </w:r>
      <w:r w:rsidR="00B317E5">
        <w:fldChar w:fldCharType="separate"/>
      </w:r>
      <w:r w:rsidR="003F0D05">
        <w:t xml:space="preserve">Figure </w:t>
      </w:r>
      <w:r w:rsidR="003F0D05">
        <w:rPr>
          <w:noProof/>
        </w:rPr>
        <w:t>28</w:t>
      </w:r>
      <w:r w:rsidR="00B317E5">
        <w:fldChar w:fldCharType="end"/>
      </w:r>
      <w:r w:rsidR="000E3395">
        <w:t>.</w:t>
      </w:r>
    </w:p>
    <w:p w14:paraId="4B404219" w14:textId="5839C62E" w:rsidR="000E3395" w:rsidRDefault="00806B96" w:rsidP="000E3395">
      <w:r>
        <w:rPr>
          <w:noProof/>
        </w:rPr>
        <mc:AlternateContent>
          <mc:Choice Requires="wps">
            <w:drawing>
              <wp:anchor distT="0" distB="0" distL="114300" distR="114300" simplePos="0" relativeHeight="251782144" behindDoc="0" locked="0" layoutInCell="1" allowOverlap="1" wp14:anchorId="77AFCE24" wp14:editId="73ECA318">
                <wp:simplePos x="0" y="0"/>
                <wp:positionH relativeFrom="column">
                  <wp:posOffset>1052195</wp:posOffset>
                </wp:positionH>
                <wp:positionV relativeFrom="paragraph">
                  <wp:posOffset>2087880</wp:posOffset>
                </wp:positionV>
                <wp:extent cx="3502660" cy="266700"/>
                <wp:effectExtent l="0" t="0" r="2540" b="12700"/>
                <wp:wrapTopAndBottom/>
                <wp:docPr id="1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199DD" w14:textId="77777777" w:rsidR="00D946F6" w:rsidRPr="00327CFB" w:rsidRDefault="00D946F6" w:rsidP="000E3395">
                            <w:pPr>
                              <w:pStyle w:val="Caption"/>
                              <w:jc w:val="center"/>
                              <w:rPr>
                                <w:noProof/>
                                <w:lang w:eastAsia="zh-TW"/>
                              </w:rPr>
                            </w:pPr>
                            <w:bookmarkStart w:id="210" w:name="_Ref320542673"/>
                            <w:r>
                              <w:t xml:space="preserve">Figure </w:t>
                            </w:r>
                            <w:r w:rsidR="00806B96">
                              <w:fldChar w:fldCharType="begin"/>
                            </w:r>
                            <w:r w:rsidR="00806B96">
                              <w:instrText xml:space="preserve"> SEQ Figure \* ARABIC </w:instrText>
                            </w:r>
                            <w:r w:rsidR="00806B96">
                              <w:fldChar w:fldCharType="separate"/>
                            </w:r>
                            <w:r>
                              <w:rPr>
                                <w:noProof/>
                              </w:rPr>
                              <w:t>29</w:t>
                            </w:r>
                            <w:r w:rsidR="00806B96">
                              <w:rPr>
                                <w:noProof/>
                              </w:rPr>
                              <w:fldChar w:fldCharType="end"/>
                            </w:r>
                            <w:bookmarkEnd w:id="210"/>
                            <w:r>
                              <w:t>.  Conduction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6" o:spid="_x0000_s1094" type="#_x0000_t202" style="position:absolute;margin-left:82.85pt;margin-top:164.4pt;width:275.8pt;height: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" stroked="f">
                <v:textbox style="mso-fit-shape-to-text:t" inset="0,0,0,0">
                  <w:txbxContent>
                    <w:p w14:paraId="44F199DD" w14:textId="77777777" w:rsidR="00D946F6" w:rsidRPr="00327CFB" w:rsidRDefault="00D946F6" w:rsidP="000E3395">
                      <w:pPr>
                        <w:pStyle w:val="Caption"/>
                        <w:jc w:val="center"/>
                        <w:rPr>
                          <w:noProof/>
                          <w:lang w:eastAsia="zh-TW"/>
                        </w:rPr>
                      </w:pPr>
                      <w:bookmarkStart w:id="211" w:name="_Ref320542673"/>
                      <w:r>
                        <w:t xml:space="preserve">Figure </w:t>
                      </w:r>
                      <w:r w:rsidR="00806B96">
                        <w:fldChar w:fldCharType="begin"/>
                      </w:r>
                      <w:r w:rsidR="00806B96">
                        <w:instrText xml:space="preserve"> SEQ Figure \* ARABIC </w:instrText>
                      </w:r>
                      <w:r w:rsidR="00806B96">
                        <w:fldChar w:fldCharType="separate"/>
                      </w:r>
                      <w:r>
                        <w:rPr>
                          <w:noProof/>
                        </w:rPr>
                        <w:t>29</w:t>
                      </w:r>
                      <w:r w:rsidR="00806B96">
                        <w:rPr>
                          <w:noProof/>
                        </w:rPr>
                        <w:fldChar w:fldCharType="end"/>
                      </w:r>
                      <w:bookmarkEnd w:id="211"/>
                      <w:r>
                        <w:t>.  Conduction</w:t>
                      </w:r>
                    </w:p>
                  </w:txbxContent>
                </v:textbox>
                <w10:wrap type="topAndBottom"/>
              </v:shape>
            </w:pict>
          </mc:Fallback>
        </mc:AlternateContent>
      </w:r>
    </w:p>
    <w:p w14:paraId="7B34A546" w14:textId="77777777" w:rsidR="000E3395" w:rsidRDefault="000E3395" w:rsidP="000E3395">
      <w:r>
        <w:t>In this CDL example, SomePanelModel has qualifiers “label1” and “label2” at the panel level.  The statement</w:t>
      </w:r>
    </w:p>
    <w:p w14:paraId="2DB579B9" w14:textId="77777777" w:rsidR="000E3395" w:rsidRDefault="000E3395" w:rsidP="000E3395">
      <w:pPr>
        <w:pStyle w:val="Default"/>
        <w:ind w:left="1440" w:firstLine="720"/>
        <w:rPr>
          <w:sz w:val="20"/>
          <w:szCs w:val="20"/>
        </w:rPr>
      </w:pPr>
      <w:r>
        <w:rPr>
          <w:b/>
          <w:bCs/>
          <w:sz w:val="20"/>
          <w:szCs w:val="20"/>
        </w:rPr>
        <w:t xml:space="preserve">item </w:t>
      </w:r>
      <w:r>
        <w:rPr>
          <w:sz w:val="20"/>
          <w:szCs w:val="20"/>
        </w:rPr>
        <w:t xml:space="preserve">SomeStatementType label3 </w:t>
      </w:r>
    </w:p>
    <w:p w14:paraId="260B7B76" w14:textId="77777777" w:rsidR="000E3395" w:rsidRDefault="000E3395" w:rsidP="000E3395">
      <w:pPr>
        <w:pStyle w:val="Default"/>
        <w:ind w:left="2160" w:firstLine="720"/>
        <w:rPr>
          <w:sz w:val="20"/>
          <w:szCs w:val="20"/>
        </w:rPr>
      </w:pPr>
      <w:r>
        <w:rPr>
          <w:sz w:val="20"/>
          <w:szCs w:val="20"/>
        </w:rPr>
        <w:t>label3.somelabel1.</w:t>
      </w:r>
      <w:r>
        <w:rPr>
          <w:b/>
          <w:bCs/>
          <w:sz w:val="20"/>
          <w:szCs w:val="20"/>
        </w:rPr>
        <w:t>conduct</w:t>
      </w:r>
      <w:r>
        <w:rPr>
          <w:sz w:val="20"/>
          <w:szCs w:val="20"/>
        </w:rPr>
        <w:t xml:space="preserve">(label1) </w:t>
      </w:r>
    </w:p>
    <w:p w14:paraId="218C1BC3" w14:textId="77777777" w:rsidR="000E3395" w:rsidRDefault="000E3395" w:rsidP="000E3395">
      <w:pPr>
        <w:pStyle w:val="Default"/>
        <w:ind w:left="2160" w:firstLine="720"/>
        <w:rPr>
          <w:sz w:val="20"/>
          <w:szCs w:val="20"/>
        </w:rPr>
      </w:pPr>
      <w:r>
        <w:rPr>
          <w:sz w:val="20"/>
          <w:szCs w:val="20"/>
        </w:rPr>
        <w:t>label3.somelabel2.</w:t>
      </w:r>
      <w:r>
        <w:rPr>
          <w:b/>
          <w:bCs/>
          <w:sz w:val="20"/>
          <w:szCs w:val="20"/>
        </w:rPr>
        <w:t>conduct</w:t>
      </w:r>
      <w:r>
        <w:rPr>
          <w:sz w:val="20"/>
          <w:szCs w:val="20"/>
        </w:rPr>
        <w:t xml:space="preserve">(label2); </w:t>
      </w:r>
    </w:p>
    <w:p w14:paraId="1711BCAB" w14:textId="77777777" w:rsidR="000E3395" w:rsidRDefault="000E3395" w:rsidP="000E3395"/>
    <w:p w14:paraId="1E7FA1C6" w14:textId="77777777" w:rsidR="000E3395" w:rsidRDefault="000E3395" w:rsidP="003A4687">
      <w:r>
        <w:t>does two things:</w:t>
      </w:r>
    </w:p>
    <w:p w14:paraId="216DDE81" w14:textId="77777777" w:rsidR="000E3395" w:rsidRDefault="000E3395" w:rsidP="003A4687">
      <w:pPr>
        <w:pStyle w:val="ListParagraph"/>
        <w:numPr>
          <w:ilvl w:val="0"/>
          <w:numId w:val="12"/>
        </w:numPr>
        <w:spacing w:after="200" w:line="276" w:lineRule="auto"/>
      </w:pPr>
      <w:r>
        <w:t>It declares SomePanel</w:t>
      </w:r>
      <w:r w:rsidR="007C4D38">
        <w:t xml:space="preserve">Model </w:t>
      </w:r>
      <w:r>
        <w:t>to contain an item of type SomeStatementType (identified by label3).</w:t>
      </w:r>
    </w:p>
    <w:p w14:paraId="0EFDCFD6" w14:textId="77777777" w:rsidR="000E3395" w:rsidRDefault="000E3395" w:rsidP="003A4687">
      <w:pPr>
        <w:pStyle w:val="ListParagraph"/>
        <w:numPr>
          <w:ilvl w:val="0"/>
          <w:numId w:val="12"/>
        </w:numPr>
        <w:spacing w:after="200" w:line="276" w:lineRule="auto"/>
      </w:pPr>
      <w:r>
        <w:t>It declares that SomePanel’s qualifiers label1 and label2 should get “conducted” to label3’s somelabel1 and somelabel2 qualifiers, respectively.  In other words, SomePanel’s label1 qualifier maps semantically to label3’s label1 qualifier, and hence label1’s value should propagate to label3.somelabel1.  Similarly,  SomePanel’s label2 qualifier maps semantically to SomeStatementType’s label2 qualifier and hence label2’s value should propagate to label3.somelabel2.  The requirement is that within the definition of SomeStatementType, there are qualifiers identified by somelabel1 and somelabel2, and that they have the same datatype as label1 and label2, respectively.</w:t>
      </w:r>
    </w:p>
    <w:p w14:paraId="3A1AF778" w14:textId="77777777" w:rsidR="000E3395" w:rsidRPr="00C83F93" w:rsidRDefault="000E3395" w:rsidP="000E3395">
      <w:pPr>
        <w:spacing w:line="240" w:lineRule="auto"/>
        <w:contextualSpacing/>
      </w:pPr>
    </w:p>
    <w:p w14:paraId="37948F4F" w14:textId="77777777" w:rsidR="000E3395" w:rsidRDefault="000E3395" w:rsidP="00591DD2">
      <w:pPr>
        <w:pStyle w:val="Heading4"/>
      </w:pPr>
      <w:r>
        <w:t>Guidelines for Use</w:t>
      </w:r>
    </w:p>
    <w:p w14:paraId="594AA5EF" w14:textId="77777777" w:rsidR="000E3395" w:rsidRDefault="000E3395" w:rsidP="00B73061">
      <w:pPr>
        <w:pStyle w:val="ListParagraph"/>
        <w:numPr>
          <w:ilvl w:val="0"/>
          <w:numId w:val="17"/>
        </w:numPr>
      </w:pPr>
      <w:r>
        <w:t xml:space="preserve">Panels are well suited for </w:t>
      </w:r>
      <w:r w:rsidR="00270F3F">
        <w:t xml:space="preserve">groups </w:t>
      </w:r>
      <w:r>
        <w:t>of observations that are routinely taken together.  For example:</w:t>
      </w:r>
    </w:p>
    <w:p w14:paraId="1FCCB2AB" w14:textId="77777777" w:rsidR="000E3395" w:rsidRDefault="000E3395" w:rsidP="00B73061">
      <w:pPr>
        <w:pStyle w:val="ListParagraph"/>
        <w:numPr>
          <w:ilvl w:val="1"/>
          <w:numId w:val="17"/>
        </w:numPr>
      </w:pPr>
      <w:r>
        <w:t>Ventilator checks (including ventilator type, ventilator mode, pressure settings, etc.)</w:t>
      </w:r>
    </w:p>
    <w:p w14:paraId="0AEF12BB" w14:textId="77777777" w:rsidR="000E3395" w:rsidRDefault="000E3395" w:rsidP="00B73061">
      <w:pPr>
        <w:pStyle w:val="ListParagraph"/>
        <w:numPr>
          <w:ilvl w:val="1"/>
          <w:numId w:val="17"/>
        </w:numPr>
      </w:pPr>
      <w:r>
        <w:t>Specimen descriptions (including size, color, etc.)</w:t>
      </w:r>
    </w:p>
    <w:p w14:paraId="10AE43CA" w14:textId="77777777" w:rsidR="000E3395" w:rsidRDefault="000E3395" w:rsidP="00B73061">
      <w:pPr>
        <w:pStyle w:val="ListParagraph"/>
        <w:numPr>
          <w:ilvl w:val="1"/>
          <w:numId w:val="17"/>
        </w:numPr>
      </w:pPr>
      <w:r>
        <w:t>Fluid output observations (including fluid amount, fluid description, etc.)</w:t>
      </w:r>
    </w:p>
    <w:p w14:paraId="086B442C" w14:textId="77777777" w:rsidR="000E3395" w:rsidRDefault="000E3395" w:rsidP="00B73061">
      <w:pPr>
        <w:pStyle w:val="ListParagraph"/>
        <w:numPr>
          <w:ilvl w:val="0"/>
          <w:numId w:val="17"/>
        </w:numPr>
      </w:pPr>
      <w:r>
        <w:t>All items in a panel must be defined (i.e., in their own CEM definitions) as statements or panels (i.e., they must inherit from the “statement” or “panel” reference classes via the declaration “is statement” or “is panel”)</w:t>
      </w:r>
      <w:r>
        <w:rPr>
          <w:rStyle w:val="FootnoteReference"/>
        </w:rPr>
        <w:footnoteReference w:id="73"/>
      </w:r>
      <w:r>
        <w:t>.</w:t>
      </w:r>
    </w:p>
    <w:p w14:paraId="162310C5" w14:textId="77777777" w:rsidR="000E3395" w:rsidRDefault="000E3395" w:rsidP="00B73061">
      <w:pPr>
        <w:pStyle w:val="ListParagraph"/>
        <w:numPr>
          <w:ilvl w:val="0"/>
          <w:numId w:val="17"/>
        </w:numPr>
      </w:pPr>
      <w:r>
        <w:t xml:space="preserve">Panel qualifiers, modifiers, and attributions are assumed to propagate down to the panel’s </w:t>
      </w:r>
      <w:commentRangeStart w:id="212"/>
      <w:r>
        <w:t>items</w:t>
      </w:r>
      <w:commentRangeEnd w:id="212"/>
      <w:r w:rsidR="00270F3F">
        <w:rPr>
          <w:rStyle w:val="CommentReference"/>
          <w:rFonts w:asciiTheme="minorHAnsi" w:hAnsiTheme="minorHAnsi" w:cstheme="minorBidi"/>
        </w:rPr>
        <w:commentReference w:id="212"/>
      </w:r>
      <w:r>
        <w:t>.  In CDL, an author can make propagation explicit, via the “propagate” statement.</w:t>
      </w:r>
    </w:p>
    <w:p w14:paraId="5A4725AA" w14:textId="77777777" w:rsidR="000E3395" w:rsidRDefault="000E3395" w:rsidP="00B73061">
      <w:pPr>
        <w:pStyle w:val="ListParagraph"/>
        <w:numPr>
          <w:ilvl w:val="0"/>
          <w:numId w:val="17"/>
        </w:numPr>
      </w:pPr>
      <w:r w:rsidRPr="00142858">
        <w:t xml:space="preserve">A panel can </w:t>
      </w:r>
      <w:r>
        <w:t>extend or restrict a parent CEM.</w:t>
      </w:r>
    </w:p>
    <w:p w14:paraId="767CCB43" w14:textId="77777777" w:rsidR="000E3395" w:rsidRDefault="000E3395" w:rsidP="00B73061">
      <w:pPr>
        <w:pStyle w:val="ListParagraph"/>
        <w:numPr>
          <w:ilvl w:val="0"/>
          <w:numId w:val="17"/>
        </w:numPr>
      </w:pPr>
      <w:r>
        <w:t>Use CDL’s “conduct” statement to implement</w:t>
      </w:r>
      <w:commentRangeStart w:id="213"/>
      <w:r>
        <w:t xml:space="preserve"> propagation</w:t>
      </w:r>
      <w:commentRangeEnd w:id="213"/>
      <w:r w:rsidR="00270F3F">
        <w:rPr>
          <w:rStyle w:val="CommentReference"/>
          <w:rFonts w:asciiTheme="minorHAnsi" w:hAnsiTheme="minorHAnsi" w:cstheme="minorBidi"/>
        </w:rPr>
        <w:commentReference w:id="213"/>
      </w:r>
      <w:r>
        <w:t>.</w:t>
      </w:r>
    </w:p>
    <w:p w14:paraId="2C8EC7BF" w14:textId="77777777" w:rsidR="000E3395" w:rsidRPr="00C83F93" w:rsidRDefault="000E3395" w:rsidP="00B73061">
      <w:pPr>
        <w:pStyle w:val="ListParagraph"/>
        <w:numPr>
          <w:ilvl w:val="0"/>
          <w:numId w:val="17"/>
        </w:numPr>
      </w:pPr>
      <w:r>
        <w:t>Make sure that important contextual information exists not just at the panel level but at the individual item/statement level also.  Remember that individual items may be retrieved independent of the panel.</w:t>
      </w:r>
    </w:p>
    <w:p w14:paraId="7C91AE58" w14:textId="77777777" w:rsidR="000E3395" w:rsidRDefault="000E3395" w:rsidP="000E3395">
      <w:pPr>
        <w:rPr>
          <w:rFonts w:ascii="Calibri" w:eastAsia="Calibri" w:hAnsi="Calibri" w:cs="Times New Roman"/>
        </w:rPr>
      </w:pPr>
    </w:p>
    <w:p w14:paraId="7BDA5C81" w14:textId="77777777" w:rsidR="000E3395" w:rsidRDefault="000E3395" w:rsidP="00591DD2">
      <w:pPr>
        <w:pStyle w:val="Heading3"/>
      </w:pPr>
      <w:bookmarkStart w:id="214" w:name="_Ref320719232"/>
      <w:bookmarkStart w:id="215" w:name="_Ref320800417"/>
      <w:bookmarkStart w:id="216" w:name="_Toc333001815"/>
      <w:r>
        <w:t>Semantic Links</w:t>
      </w:r>
      <w:bookmarkEnd w:id="214"/>
      <w:bookmarkEnd w:id="215"/>
      <w:bookmarkEnd w:id="216"/>
    </w:p>
    <w:p w14:paraId="031BA87E" w14:textId="77777777" w:rsidR="000E3395" w:rsidRDefault="000E3395" w:rsidP="000E3395">
      <w:r>
        <w:t>A semantic link is an association between instances of CEMs.  As an example, a semantic link could associate a Throat Culture instance that was positive for Streptococcus pyogenes with the resulting Order for Penicillin.  The type and key of the semantic link define the type of relationship, e.g., a semantic link in which the source instance is the cause of the target instance might have type = “CausesLink” and key = “Causes”.</w:t>
      </w:r>
    </w:p>
    <w:p w14:paraId="571BA557" w14:textId="77777777" w:rsidR="000E3395" w:rsidRDefault="000E3395" w:rsidP="000E3395">
      <w:r>
        <w:t>A semantic link also allows the modeler to specify the “roles” of the instances being associated.  In the case of the “CausesLink” example, one instance might be defined as playing the role of “cause” and the other instance might be defined as playing the role of “effect” in the association.</w:t>
      </w:r>
    </w:p>
    <w:p w14:paraId="5AA2E3F5" w14:textId="77777777" w:rsidR="000E3395" w:rsidRDefault="00806B96" w:rsidP="000E3395">
      <w:r>
        <w:fldChar w:fldCharType="begin"/>
      </w:r>
      <w:r>
        <w:instrText xml:space="preserve"> REF _Ref320793654 \h  \* MERGEFORMAT </w:instrText>
      </w:r>
      <w:r>
        <w:fldChar w:fldCharType="separate"/>
      </w:r>
      <w:r w:rsidR="003F0D05">
        <w:t xml:space="preserve">Figure </w:t>
      </w:r>
      <w:r w:rsidR="003F0D05">
        <w:rPr>
          <w:noProof/>
        </w:rPr>
        <w:t>29</w:t>
      </w:r>
      <w:r>
        <w:fldChar w:fldCharType="end"/>
      </w:r>
      <w:r w:rsidR="000E3395">
        <w:t xml:space="preserve"> is an example of a semantic link that associates two health issues – one that subsumes the other</w:t>
      </w:r>
      <w:r w:rsidR="000E3395">
        <w:rPr>
          <w:rStyle w:val="FootnoteReference"/>
        </w:rPr>
        <w:footnoteReference w:id="74"/>
      </w:r>
      <w:r w:rsidR="000E3395">
        <w:t>.  Note that the link is defined with “is semanticLink” i.e., the CEM specializes the semanticLink reference class.  The semanticLink reference class in turn is a specialization of the patientAssociation reference class, which represents an association of patient-owned instances.  (Panel, explained in the</w:t>
      </w:r>
      <w:r w:rsidR="00297556">
        <w:t xml:space="preserve"> </w:t>
      </w:r>
      <w:r w:rsidR="00B317E5">
        <w:fldChar w:fldCharType="begin"/>
      </w:r>
      <w:r w:rsidR="00297556">
        <w:instrText xml:space="preserve"> REF _Ref332829478 \h </w:instrText>
      </w:r>
      <w:r w:rsidR="00B317E5">
        <w:fldChar w:fldCharType="separate"/>
      </w:r>
      <w:r w:rsidR="00297556" w:rsidRPr="00AE7BB5">
        <w:t>P</w:t>
      </w:r>
      <w:r w:rsidR="00297556">
        <w:t>anels</w:t>
      </w:r>
      <w:r w:rsidR="00B317E5">
        <w:fldChar w:fldCharType="end"/>
      </w:r>
      <w:r w:rsidR="000E3395">
        <w:t xml:space="preserve"> section, also specializes this class.)</w:t>
      </w:r>
    </w:p>
    <w:p w14:paraId="36100752" w14:textId="77777777" w:rsidR="000E3395" w:rsidRDefault="000E3395" w:rsidP="000E3395">
      <w:r>
        <w:t xml:space="preserve">Each instance in a semantic link assumes a role (either the subsuming health issue or the subsumed health issue) in the association.  This link might be used, for example, if a clinician charted a health issue of “fever” for a patient, and then later charts a health issue of “sepsis” for that patient, and deems that the sepsis issue </w:t>
      </w:r>
      <w:r w:rsidRPr="0057763B">
        <w:rPr>
          <w:i/>
        </w:rPr>
        <w:t>subsumes</w:t>
      </w:r>
      <w:r>
        <w:t xml:space="preserve"> the fever issue.</w:t>
      </w:r>
    </w:p>
    <w:p w14:paraId="1FF59C0C" w14:textId="77777777" w:rsidR="000E3395" w:rsidRDefault="000E3395" w:rsidP="000E3395">
      <w:r>
        <w:t>Other examples of semantically-linked instances might include:</w:t>
      </w:r>
    </w:p>
    <w:p w14:paraId="2C70483C" w14:textId="77777777" w:rsidR="000E3395" w:rsidRDefault="000E3395" w:rsidP="000E3395">
      <w:pPr>
        <w:pStyle w:val="ListParagraph"/>
        <w:numPr>
          <w:ilvl w:val="0"/>
          <w:numId w:val="5"/>
        </w:numPr>
        <w:spacing w:after="200" w:line="276" w:lineRule="auto"/>
        <w:contextualSpacing/>
        <w:rPr>
          <w:rFonts w:asciiTheme="minorHAnsi" w:hAnsiTheme="minorHAnsi"/>
        </w:rPr>
      </w:pPr>
      <w:r>
        <w:rPr>
          <w:rFonts w:asciiTheme="minorHAnsi" w:hAnsiTheme="minorHAnsi"/>
        </w:rPr>
        <w:t>Link the following health issues instances:</w:t>
      </w:r>
    </w:p>
    <w:p w14:paraId="6A8FF166" w14:textId="77777777" w:rsidR="000E3395" w:rsidRPr="00D36E31" w:rsidRDefault="000E3395" w:rsidP="000E3395">
      <w:pPr>
        <w:pStyle w:val="ListParagraph"/>
        <w:numPr>
          <w:ilvl w:val="1"/>
          <w:numId w:val="5"/>
        </w:numPr>
        <w:spacing w:after="200" w:line="276" w:lineRule="auto"/>
        <w:contextualSpacing/>
        <w:rPr>
          <w:rFonts w:asciiTheme="minorHAnsi" w:hAnsiTheme="minorHAnsi"/>
        </w:rPr>
      </w:pPr>
      <w:r w:rsidRPr="00D36E31">
        <w:rPr>
          <w:rFonts w:asciiTheme="minorHAnsi" w:hAnsiTheme="minorHAnsi"/>
        </w:rPr>
        <w:t xml:space="preserve">First health issue “Fall from roof” </w:t>
      </w:r>
    </w:p>
    <w:p w14:paraId="2F2CBA76" w14:textId="77777777" w:rsidR="000E3395" w:rsidRPr="00D36E31" w:rsidRDefault="000E3395" w:rsidP="000E3395">
      <w:pPr>
        <w:pStyle w:val="ListParagraph"/>
        <w:numPr>
          <w:ilvl w:val="1"/>
          <w:numId w:val="5"/>
        </w:numPr>
        <w:spacing w:after="200" w:line="276" w:lineRule="auto"/>
        <w:contextualSpacing/>
        <w:rPr>
          <w:rFonts w:asciiTheme="minorHAnsi" w:hAnsiTheme="minorHAnsi"/>
        </w:rPr>
      </w:pPr>
      <w:r w:rsidRPr="00D36E31">
        <w:rPr>
          <w:rFonts w:asciiTheme="minorHAnsi" w:hAnsiTheme="minorHAnsi"/>
        </w:rPr>
        <w:t>After assessment “Broken Femur”</w:t>
      </w:r>
    </w:p>
    <w:p w14:paraId="61FA03A0" w14:textId="77777777" w:rsidR="000E3395" w:rsidRDefault="000E3395" w:rsidP="000E3395">
      <w:pPr>
        <w:pStyle w:val="ListParagraph"/>
        <w:numPr>
          <w:ilvl w:val="1"/>
          <w:numId w:val="5"/>
        </w:numPr>
        <w:spacing w:after="200" w:line="276" w:lineRule="auto"/>
        <w:contextualSpacing/>
        <w:rPr>
          <w:rFonts w:asciiTheme="minorHAnsi" w:hAnsiTheme="minorHAnsi"/>
        </w:rPr>
      </w:pPr>
      <w:r w:rsidRPr="00D36E31">
        <w:rPr>
          <w:rFonts w:asciiTheme="minorHAnsi" w:hAnsiTheme="minorHAnsi"/>
        </w:rPr>
        <w:t>After more care “Mobility impair</w:t>
      </w:r>
      <w:r>
        <w:rPr>
          <w:rFonts w:asciiTheme="minorHAnsi" w:hAnsiTheme="minorHAnsi"/>
        </w:rPr>
        <w:t>ed due to external fixator”</w:t>
      </w:r>
    </w:p>
    <w:p w14:paraId="4F6A0B42" w14:textId="77777777" w:rsidR="000E3395" w:rsidRPr="001077F5" w:rsidRDefault="000E3395" w:rsidP="000E3395">
      <w:pPr>
        <w:pStyle w:val="ListParagraph"/>
        <w:numPr>
          <w:ilvl w:val="0"/>
          <w:numId w:val="5"/>
        </w:numPr>
        <w:spacing w:after="200" w:line="276" w:lineRule="auto"/>
        <w:contextualSpacing/>
      </w:pPr>
      <w:r>
        <w:rPr>
          <w:rFonts w:asciiTheme="minorHAnsi" w:hAnsiTheme="minorHAnsi"/>
        </w:rPr>
        <w:t xml:space="preserve">Link a </w:t>
      </w:r>
      <w:r w:rsidRPr="00FC52F2">
        <w:rPr>
          <w:rFonts w:asciiTheme="minorHAnsi" w:hAnsiTheme="minorHAnsi"/>
        </w:rPr>
        <w:t xml:space="preserve">medication order </w:t>
      </w:r>
      <w:r>
        <w:rPr>
          <w:rFonts w:asciiTheme="minorHAnsi" w:hAnsiTheme="minorHAnsi"/>
        </w:rPr>
        <w:t>instance with</w:t>
      </w:r>
      <w:r w:rsidRPr="00FC52F2">
        <w:rPr>
          <w:rFonts w:asciiTheme="minorHAnsi" w:hAnsiTheme="minorHAnsi"/>
        </w:rPr>
        <w:t xml:space="preserve"> </w:t>
      </w:r>
      <w:r>
        <w:rPr>
          <w:rFonts w:asciiTheme="minorHAnsi" w:hAnsiTheme="minorHAnsi"/>
        </w:rPr>
        <w:t>a problem instance in the patient’s problem list that is the reason for the order.</w:t>
      </w:r>
    </w:p>
    <w:p w14:paraId="323EBFAA" w14:textId="77777777" w:rsidR="000E3395" w:rsidRDefault="000E3395" w:rsidP="000E3395">
      <w:pPr>
        <w:pStyle w:val="ListParagraph"/>
        <w:numPr>
          <w:ilvl w:val="0"/>
          <w:numId w:val="5"/>
        </w:numPr>
        <w:spacing w:after="200" w:line="276" w:lineRule="auto"/>
        <w:contextualSpacing/>
      </w:pPr>
      <w:r>
        <w:rPr>
          <w:rFonts w:asciiTheme="minorHAnsi" w:hAnsiTheme="minorHAnsi"/>
        </w:rPr>
        <w:t>Link a surgery instance with a problem instance that was a complication of the surgery.</w:t>
      </w:r>
    </w:p>
    <w:p w14:paraId="2C4BAAAF" w14:textId="77777777" w:rsidR="000E3395" w:rsidRDefault="000E3395" w:rsidP="000E3395">
      <w:r>
        <w:t>Semantic links are most often made between two instances, although the structure supports association of any number of instances.  (Subsequent discussion will assume the common use case of a semantic link associating only two instances.)</w:t>
      </w:r>
    </w:p>
    <w:p w14:paraId="6DDFD1D0" w14:textId="77777777" w:rsidR="000E3395" w:rsidRDefault="000E3395" w:rsidP="000E3395">
      <w:r>
        <w:t>Semantic links are used to make “loose” associations.  In the subsumes example, one health issue instance does not own the other and one is not thought to contain the other.  If one instance is deleted, it has no effect on the other.</w:t>
      </w:r>
    </w:p>
    <w:p w14:paraId="3E811B63" w14:textId="77777777" w:rsidR="000E3395" w:rsidRDefault="000E3395" w:rsidP="000E3395">
      <w:r>
        <w:t xml:space="preserve">A semantic link is not necessarily created at the same time as the instances it is associating.  The link </w:t>
      </w:r>
      <w:r w:rsidRPr="00FB3916">
        <w:rPr>
          <w:i/>
        </w:rPr>
        <w:t>may</w:t>
      </w:r>
      <w:r>
        <w:t xml:space="preserve"> be made at the same time, but it may be made long after either instance is created.  And since it is a loose association, the link may be made without updating either instance.</w:t>
      </w:r>
    </w:p>
    <w:p w14:paraId="7A04847F" w14:textId="77777777" w:rsidR="000E3395" w:rsidRDefault="000E3395" w:rsidP="000E3395">
      <w:r>
        <w:t xml:space="preserve">As is the case for any CEM, a semantic link model may contain qualifiers, modifiers, and attributions.  In this sense, a semantic link is like an “association class” in UML, which allows an association between two classes to have its own attributes.  The example of </w:t>
      </w:r>
      <w:r w:rsidR="00B317E5">
        <w:fldChar w:fldCharType="begin"/>
      </w:r>
      <w:r>
        <w:instrText xml:space="preserve"> REF _Ref320793654 \h </w:instrText>
      </w:r>
      <w:r w:rsidR="00B317E5">
        <w:fldChar w:fldCharType="separate"/>
      </w:r>
      <w:r>
        <w:t xml:space="preserve">Figure </w:t>
      </w:r>
      <w:r>
        <w:rPr>
          <w:noProof/>
        </w:rPr>
        <w:t>16</w:t>
      </w:r>
      <w:r w:rsidR="00B317E5">
        <w:fldChar w:fldCharType="end"/>
      </w:r>
      <w:r>
        <w:t>, for example, contains a “documented” attribution.</w:t>
      </w:r>
    </w:p>
    <w:p w14:paraId="1A5BECAF" w14:textId="77777777" w:rsidR="000E3395" w:rsidRDefault="000E3395" w:rsidP="000E3395">
      <w:r>
        <w:t xml:space="preserve">An outstanding issue is we need to be able to declare an associated instance in a semantic link as being able to be any one of a group or domain of CEM types, e.g., the “complication” semantic type can have as its source instance an instance of either the SurgicalProcedure CEM or the NursingIntervention CEM. </w:t>
      </w:r>
    </w:p>
    <w:p w14:paraId="5393A275" w14:textId="65AA48BE" w:rsidR="000E3395" w:rsidRDefault="00806B96" w:rsidP="000E3395">
      <w:r>
        <w:rPr>
          <w:noProof/>
        </w:rPr>
        <mc:AlternateContent>
          <mc:Choice Requires="wps">
            <w:drawing>
              <wp:anchor distT="0" distB="0" distL="114300" distR="114300" simplePos="0" relativeHeight="251780096" behindDoc="0" locked="0" layoutInCell="1" allowOverlap="1" wp14:anchorId="2E843D4E" wp14:editId="647E8B13">
                <wp:simplePos x="0" y="0"/>
                <wp:positionH relativeFrom="column">
                  <wp:posOffset>372745</wp:posOffset>
                </wp:positionH>
                <wp:positionV relativeFrom="paragraph">
                  <wp:posOffset>1306830</wp:posOffset>
                </wp:positionV>
                <wp:extent cx="5053330" cy="266700"/>
                <wp:effectExtent l="0" t="0" r="1270" b="12700"/>
                <wp:wrapTopAndBottom/>
                <wp:docPr id="1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3E1BB" w14:textId="77777777" w:rsidR="00D946F6" w:rsidRPr="00E16984" w:rsidRDefault="00D946F6" w:rsidP="000E3395">
                            <w:pPr>
                              <w:pStyle w:val="Caption"/>
                              <w:jc w:val="center"/>
                              <w:rPr>
                                <w:noProof/>
                                <w:lang w:eastAsia="zh-TW"/>
                              </w:rPr>
                            </w:pPr>
                            <w:bookmarkStart w:id="217" w:name="_Ref320793654"/>
                            <w:r>
                              <w:t xml:space="preserve">Figure </w:t>
                            </w:r>
                            <w:r w:rsidR="00806B96">
                              <w:fldChar w:fldCharType="begin"/>
                            </w:r>
                            <w:r w:rsidR="00806B96">
                              <w:instrText xml:space="preserve"> SEQ Figure \* ARABIC </w:instrText>
                            </w:r>
                            <w:r w:rsidR="00806B96">
                              <w:fldChar w:fldCharType="separate"/>
                            </w:r>
                            <w:r>
                              <w:rPr>
                                <w:noProof/>
                              </w:rPr>
                              <w:t>30</w:t>
                            </w:r>
                            <w:r w:rsidR="00806B96">
                              <w:rPr>
                                <w:noProof/>
                              </w:rPr>
                              <w:fldChar w:fldCharType="end"/>
                            </w:r>
                            <w:bookmarkEnd w:id="217"/>
                            <w:r>
                              <w:t>. Semantic Link example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095" type="#_x0000_t202" style="position:absolute;margin-left:29.35pt;margin-top:102.9pt;width:397.9pt;height:2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" stroked="f">
                <v:textbox style="mso-fit-shape-to-text:t" inset="0,0,0,0">
                  <w:txbxContent>
                    <w:p w14:paraId="7603E1BB" w14:textId="77777777" w:rsidR="00D946F6" w:rsidRPr="00E16984" w:rsidRDefault="00D946F6" w:rsidP="000E3395">
                      <w:pPr>
                        <w:pStyle w:val="Caption"/>
                        <w:jc w:val="center"/>
                        <w:rPr>
                          <w:noProof/>
                          <w:lang w:eastAsia="zh-TW"/>
                        </w:rPr>
                      </w:pPr>
                      <w:bookmarkStart w:id="218" w:name="_Ref320793654"/>
                      <w:r>
                        <w:t xml:space="preserve">Figure </w:t>
                      </w:r>
                      <w:r w:rsidR="00806B96">
                        <w:fldChar w:fldCharType="begin"/>
                      </w:r>
                      <w:r w:rsidR="00806B96">
                        <w:instrText xml:space="preserve"> SEQ Figure \* ARABIC </w:instrText>
                      </w:r>
                      <w:r w:rsidR="00806B96">
                        <w:fldChar w:fldCharType="separate"/>
                      </w:r>
                      <w:r>
                        <w:rPr>
                          <w:noProof/>
                        </w:rPr>
                        <w:t>30</w:t>
                      </w:r>
                      <w:r w:rsidR="00806B96">
                        <w:rPr>
                          <w:noProof/>
                        </w:rPr>
                        <w:fldChar w:fldCharType="end"/>
                      </w:r>
                      <w:bookmarkEnd w:id="218"/>
                      <w:r>
                        <w:t>. Semantic Link example</w:t>
                      </w:r>
                    </w:p>
                  </w:txbxContent>
                </v:textbox>
                <w10:wrap type="topAndBottom"/>
              </v:shape>
            </w:pict>
          </mc:Fallback>
        </mc:AlternateContent>
      </w:r>
      <w:r>
        <w:rPr>
          <w:noProof/>
        </w:rPr>
        <mc:AlternateContent>
          <mc:Choice Requires="wps">
            <w:drawing>
              <wp:anchor distT="0" distB="0" distL="114300" distR="114300" simplePos="0" relativeHeight="251779072" behindDoc="0" locked="0" layoutInCell="1" allowOverlap="1" wp14:anchorId="2230A77D" wp14:editId="08DF9AFA">
                <wp:simplePos x="0" y="0"/>
                <wp:positionH relativeFrom="column">
                  <wp:posOffset>35560</wp:posOffset>
                </wp:positionH>
                <wp:positionV relativeFrom="paragraph">
                  <wp:posOffset>113665</wp:posOffset>
                </wp:positionV>
                <wp:extent cx="5765165" cy="1024255"/>
                <wp:effectExtent l="0" t="0" r="26035" b="17780"/>
                <wp:wrapTopAndBottom/>
                <wp:docPr id="1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165" cy="1024255"/>
                        </a:xfrm>
                        <a:prstGeom prst="rect">
                          <a:avLst/>
                        </a:prstGeom>
                        <a:solidFill>
                          <a:srgbClr val="FFFFFF"/>
                        </a:solidFill>
                        <a:ln w="9525">
                          <a:solidFill>
                            <a:srgbClr val="000000"/>
                          </a:solidFill>
                          <a:miter lim="800000"/>
                          <a:headEnd/>
                          <a:tailEnd/>
                        </a:ln>
                      </wps:spPr>
                      <wps:txbx>
                        <w:txbxContent>
                          <w:p w14:paraId="747ECD76"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HealthIssueSubsumptionLink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semanticLink</w:t>
                            </w:r>
                            <w:r w:rsidRPr="003F0D05">
                              <w:rPr>
                                <w:rFonts w:ascii="Courier New" w:hAnsi="Courier New" w:cs="Courier New"/>
                                <w:color w:val="000000"/>
                                <w:sz w:val="18"/>
                                <w:szCs w:val="18"/>
                              </w:rPr>
                              <w:t>{</w:t>
                            </w:r>
                          </w:p>
                          <w:p w14:paraId="3F9D297E"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(HealthIssueSubsumptionLink_KEY_ECID);</w:t>
                            </w:r>
                          </w:p>
                          <w:p w14:paraId="0B4DA9E8"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HealthIssue parentHealthIssue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1</w:t>
                            </w:r>
                            <w:r w:rsidRPr="003F0D05">
                              <w:rPr>
                                <w:rFonts w:ascii="Courier New" w:hAnsi="Courier New" w:cs="Courier New"/>
                                <w:color w:val="000000"/>
                                <w:sz w:val="18"/>
                                <w:szCs w:val="18"/>
                              </w:rPr>
                              <w:t>) role.</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(Subsuming_ECID);</w:t>
                            </w:r>
                          </w:p>
                          <w:p w14:paraId="3D7BE8AC" w14:textId="77777777" w:rsidR="00D946F6" w:rsidRPr="003F0D05" w:rsidRDefault="00D946F6" w:rsidP="000E3395">
                            <w:pPr>
                              <w:autoSpaceDE w:val="0"/>
                              <w:autoSpaceDN w:val="0"/>
                              <w:adjustRightInd w:val="0"/>
                              <w:spacing w:after="0" w:line="240" w:lineRule="auto"/>
                              <w:rPr>
                                <w:rFonts w:ascii="Courier New" w:hAnsi="Courier New" w:cs="Courier New"/>
                                <w:color w:val="000000"/>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HealthIssue childHealthIssue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1..M</w:t>
                            </w:r>
                            <w:r w:rsidRPr="003F0D05">
                              <w:rPr>
                                <w:rFonts w:ascii="Courier New" w:hAnsi="Courier New" w:cs="Courier New"/>
                                <w:color w:val="000000"/>
                                <w:sz w:val="18"/>
                                <w:szCs w:val="18"/>
                              </w:rPr>
                              <w:t>) role.</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(Subsumed_ECID);</w:t>
                            </w:r>
                          </w:p>
                          <w:p w14:paraId="5599DB96"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 xml:space="preserve">attribution </w:t>
                            </w:r>
                            <w:r w:rsidRPr="003F0D05">
                              <w:rPr>
                                <w:rFonts w:ascii="Courier New" w:hAnsi="Courier New" w:cs="Courier New"/>
                                <w:color w:val="000000"/>
                                <w:sz w:val="18"/>
                                <w:szCs w:val="18"/>
                              </w:rPr>
                              <w:t xml:space="preserve">Documented documented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0A89DFD0" w14:textId="77777777" w:rsidR="00D946F6" w:rsidRPr="003F0D05" w:rsidRDefault="00D946F6" w:rsidP="000E3395">
                            <w:pPr>
                              <w:rPr>
                                <w:sz w:val="18"/>
                                <w:szCs w:val="18"/>
                              </w:rPr>
                            </w:pPr>
                            <w:r w:rsidRPr="003F0D05">
                              <w:rPr>
                                <w:rFonts w:ascii="Courier New" w:hAnsi="Courier New" w:cs="Courier New"/>
                                <w:color w:val="00000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3" o:spid="_x0000_s1096" type="#_x0000_t202" style="position:absolute;margin-left:2.8pt;margin-top:8.95pt;width:453.95pt;height:80.6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">
                <v:textbox style="mso-fit-shape-to-text:t">
                  <w:txbxContent>
                    <w:p w14:paraId="747ECD76"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HealthIssueSubsumptionLink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semanticLink</w:t>
                      </w:r>
                      <w:r w:rsidRPr="003F0D05">
                        <w:rPr>
                          <w:rFonts w:ascii="Courier New" w:hAnsi="Courier New" w:cs="Courier New"/>
                          <w:color w:val="000000"/>
                          <w:sz w:val="18"/>
                          <w:szCs w:val="18"/>
                        </w:rPr>
                        <w:t>{</w:t>
                      </w:r>
                    </w:p>
                    <w:p w14:paraId="3F9D297E"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(HealthIssueSubsumptionLink_KEY_ECID);</w:t>
                      </w:r>
                    </w:p>
                    <w:p w14:paraId="0B4DA9E8"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HealthIssue parentHealthIssue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1</w:t>
                      </w:r>
                      <w:r w:rsidRPr="003F0D05">
                        <w:rPr>
                          <w:rFonts w:ascii="Courier New" w:hAnsi="Courier New" w:cs="Courier New"/>
                          <w:color w:val="000000"/>
                          <w:sz w:val="18"/>
                          <w:szCs w:val="18"/>
                        </w:rPr>
                        <w:t>) role.</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(Subsuming_ECID);</w:t>
                      </w:r>
                    </w:p>
                    <w:p w14:paraId="3D7BE8AC" w14:textId="77777777" w:rsidR="00D946F6" w:rsidRPr="003F0D05" w:rsidRDefault="00D946F6" w:rsidP="000E3395">
                      <w:pPr>
                        <w:autoSpaceDE w:val="0"/>
                        <w:autoSpaceDN w:val="0"/>
                        <w:adjustRightInd w:val="0"/>
                        <w:spacing w:after="0" w:line="240" w:lineRule="auto"/>
                        <w:rPr>
                          <w:rFonts w:ascii="Courier New" w:hAnsi="Courier New" w:cs="Courier New"/>
                          <w:color w:val="000000"/>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HealthIssue childHealthIssue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1..M</w:t>
                      </w:r>
                      <w:r w:rsidRPr="003F0D05">
                        <w:rPr>
                          <w:rFonts w:ascii="Courier New" w:hAnsi="Courier New" w:cs="Courier New"/>
                          <w:color w:val="000000"/>
                          <w:sz w:val="18"/>
                          <w:szCs w:val="18"/>
                        </w:rPr>
                        <w:t>) role.</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(Subsumed_ECID);</w:t>
                      </w:r>
                    </w:p>
                    <w:p w14:paraId="5599DB96"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 xml:space="preserve">attribution </w:t>
                      </w:r>
                      <w:r w:rsidRPr="003F0D05">
                        <w:rPr>
                          <w:rFonts w:ascii="Courier New" w:hAnsi="Courier New" w:cs="Courier New"/>
                          <w:color w:val="000000"/>
                          <w:sz w:val="18"/>
                          <w:szCs w:val="18"/>
                        </w:rPr>
                        <w:t xml:space="preserve">Documented documented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0A89DFD0" w14:textId="77777777" w:rsidR="00D946F6" w:rsidRPr="003F0D05" w:rsidRDefault="00D946F6" w:rsidP="000E3395">
                      <w:pPr>
                        <w:rPr>
                          <w:sz w:val="18"/>
                          <w:szCs w:val="18"/>
                        </w:rPr>
                      </w:pPr>
                      <w:r w:rsidRPr="003F0D05">
                        <w:rPr>
                          <w:rFonts w:ascii="Courier New" w:hAnsi="Courier New" w:cs="Courier New"/>
                          <w:color w:val="000000"/>
                          <w:sz w:val="18"/>
                          <w:szCs w:val="18"/>
                        </w:rPr>
                        <w:t>}</w:t>
                      </w:r>
                    </w:p>
                  </w:txbxContent>
                </v:textbox>
                <w10:wrap type="topAndBottom"/>
              </v:shape>
            </w:pict>
          </mc:Fallback>
        </mc:AlternateContent>
      </w:r>
    </w:p>
    <w:p w14:paraId="61CC34C6" w14:textId="77777777" w:rsidR="000E3395" w:rsidRPr="00C83F93" w:rsidRDefault="000E3395" w:rsidP="00591DD2">
      <w:pPr>
        <w:pStyle w:val="Heading3"/>
      </w:pPr>
      <w:bookmarkStart w:id="219" w:name="_Ref332874996"/>
      <w:bookmarkStart w:id="220" w:name="_Toc333001816"/>
      <w:r w:rsidRPr="00C83F93">
        <w:t>Qualifiers v</w:t>
      </w:r>
      <w:r w:rsidR="001A5CE8">
        <w:t>er</w:t>
      </w:r>
      <w:r w:rsidRPr="00C83F93">
        <w:t>s</w:t>
      </w:r>
      <w:r w:rsidR="001A5CE8">
        <w:t>us</w:t>
      </w:r>
      <w:r>
        <w:t xml:space="preserve"> Panels v</w:t>
      </w:r>
      <w:r w:rsidR="001A5CE8">
        <w:t>er</w:t>
      </w:r>
      <w:r>
        <w:t>s</w:t>
      </w:r>
      <w:r w:rsidR="001A5CE8">
        <w:t>us</w:t>
      </w:r>
      <w:r>
        <w:t xml:space="preserve"> </w:t>
      </w:r>
      <w:r w:rsidRPr="00C83F93">
        <w:t>Semantic Links</w:t>
      </w:r>
      <w:bookmarkEnd w:id="219"/>
      <w:bookmarkEnd w:id="220"/>
    </w:p>
    <w:p w14:paraId="72117AB3" w14:textId="77777777" w:rsidR="000E3395" w:rsidRDefault="000E3395" w:rsidP="003A4687">
      <w:pPr>
        <w:autoSpaceDE w:val="0"/>
        <w:autoSpaceDN w:val="0"/>
        <w:adjustRightInd w:val="0"/>
        <w:rPr>
          <w:rFonts w:cs="Times New Roman"/>
        </w:rPr>
      </w:pPr>
      <w:r>
        <w:rPr>
          <w:rFonts w:cs="Times New Roman"/>
        </w:rPr>
        <w:t xml:space="preserve">There are three common ways to represent </w:t>
      </w:r>
      <w:r w:rsidRPr="00D36E31">
        <w:rPr>
          <w:rFonts w:cs="Times New Roman"/>
        </w:rPr>
        <w:t>association</w:t>
      </w:r>
      <w:r>
        <w:rPr>
          <w:rFonts w:cs="Times New Roman"/>
        </w:rPr>
        <w:t>s</w:t>
      </w:r>
      <w:r w:rsidRPr="00D36E31">
        <w:rPr>
          <w:rFonts w:cs="Times New Roman"/>
        </w:rPr>
        <w:t xml:space="preserve"> </w:t>
      </w:r>
      <w:r>
        <w:rPr>
          <w:rFonts w:cs="Times New Roman"/>
        </w:rPr>
        <w:t>between</w:t>
      </w:r>
      <w:r w:rsidRPr="00D36E31">
        <w:rPr>
          <w:rFonts w:cs="Times New Roman"/>
        </w:rPr>
        <w:t xml:space="preserve"> CEM </w:t>
      </w:r>
      <w:r>
        <w:rPr>
          <w:rFonts w:cs="Times New Roman"/>
        </w:rPr>
        <w:t xml:space="preserve">instances.  </w:t>
      </w:r>
      <w:r w:rsidRPr="00D36E31">
        <w:rPr>
          <w:rFonts w:cs="Times New Roman"/>
        </w:rPr>
        <w:t xml:space="preserve">The first way </w:t>
      </w:r>
      <w:r>
        <w:rPr>
          <w:rFonts w:cs="Times New Roman"/>
        </w:rPr>
        <w:t xml:space="preserve">is to use a qualifier.  For example, an “Attender” qualifier in an “Encounter” CEM can contain a “pointer” to a provider.  This is illustrated in </w:t>
      </w:r>
      <w:r w:rsidR="00B317E5">
        <w:rPr>
          <w:rFonts w:cs="Times New Roman"/>
        </w:rPr>
        <w:fldChar w:fldCharType="begin"/>
      </w:r>
      <w:r>
        <w:rPr>
          <w:rFonts w:cs="Times New Roman"/>
        </w:rPr>
        <w:instrText xml:space="preserve"> REF _Ref320710912 \h </w:instrText>
      </w:r>
      <w:r w:rsidR="00B317E5">
        <w:rPr>
          <w:rFonts w:cs="Times New Roman"/>
        </w:rPr>
      </w:r>
      <w:r w:rsidR="00B317E5">
        <w:rPr>
          <w:rFonts w:cs="Times New Roman"/>
        </w:rPr>
        <w:fldChar w:fldCharType="separate"/>
      </w:r>
      <w:r w:rsidR="00CA701D">
        <w:t xml:space="preserve">Figure </w:t>
      </w:r>
      <w:r w:rsidR="00CA701D">
        <w:rPr>
          <w:noProof/>
        </w:rPr>
        <w:t>31</w:t>
      </w:r>
      <w:r w:rsidR="00B317E5">
        <w:rPr>
          <w:rFonts w:cs="Times New Roman"/>
        </w:rPr>
        <w:fldChar w:fldCharType="end"/>
      </w:r>
      <w:r>
        <w:rPr>
          <w:rFonts w:cs="Times New Roman"/>
        </w:rPr>
        <w:t xml:space="preserve">.  </w:t>
      </w:r>
      <w:r w:rsidR="00B317E5">
        <w:rPr>
          <w:rFonts w:cs="Times New Roman"/>
        </w:rPr>
        <w:fldChar w:fldCharType="begin"/>
      </w:r>
      <w:r>
        <w:rPr>
          <w:rFonts w:cs="Times New Roman"/>
        </w:rPr>
        <w:instrText xml:space="preserve"> REF _Ref320710912 \h </w:instrText>
      </w:r>
      <w:r w:rsidR="00B317E5">
        <w:rPr>
          <w:rFonts w:cs="Times New Roman"/>
        </w:rPr>
      </w:r>
      <w:r w:rsidR="00B317E5">
        <w:rPr>
          <w:rFonts w:cs="Times New Roman"/>
        </w:rPr>
        <w:fldChar w:fldCharType="separate"/>
      </w:r>
      <w:r w:rsidR="00CA701D">
        <w:t xml:space="preserve">Figure </w:t>
      </w:r>
      <w:r w:rsidR="00CA701D">
        <w:rPr>
          <w:noProof/>
        </w:rPr>
        <w:t>31</w:t>
      </w:r>
      <w:r w:rsidR="00B317E5">
        <w:rPr>
          <w:rFonts w:cs="Times New Roman"/>
        </w:rPr>
        <w:fldChar w:fldCharType="end"/>
      </w:r>
      <w:r>
        <w:rPr>
          <w:rFonts w:cs="Times New Roman"/>
        </w:rPr>
        <w:t xml:space="preserve"> shows a PatientEncounter CEM that contains an “attender” item.  The Attender CEM is just a pointer to a Provider instance.  The figure shows two alternate solutions for the Attender.  In the first, the pointer is an internal identifier (an IREF data type) where the IREF is constrained to point to a model type of “Provider”.  In the second, the pointer is an external identifier (an II data type), where the pointer’s “type” is constrained to the set of codes that are Provider id types.</w:t>
      </w:r>
    </w:p>
    <w:p w14:paraId="239D1F03" w14:textId="0789A0AE" w:rsidR="000E3395" w:rsidRDefault="00806B96" w:rsidP="004F67B6">
      <w:pPr>
        <w:rPr>
          <w:rFonts w:cs="Times New Roman"/>
        </w:rPr>
      </w:pPr>
      <w:r>
        <w:rPr>
          <w:noProof/>
        </w:rPr>
        <mc:AlternateContent>
          <mc:Choice Requires="wps">
            <w:drawing>
              <wp:anchor distT="0" distB="274320" distL="114300" distR="114300" simplePos="0" relativeHeight="251778048" behindDoc="0" locked="0" layoutInCell="1" allowOverlap="1" wp14:anchorId="3F962B32" wp14:editId="147C81BB">
                <wp:simplePos x="0" y="0"/>
                <wp:positionH relativeFrom="column">
                  <wp:posOffset>351155</wp:posOffset>
                </wp:positionH>
                <wp:positionV relativeFrom="paragraph">
                  <wp:posOffset>2346325</wp:posOffset>
                </wp:positionV>
                <wp:extent cx="5053330" cy="266700"/>
                <wp:effectExtent l="0" t="0" r="1270" b="12700"/>
                <wp:wrapTopAndBottom/>
                <wp:docPr id="1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B5AC0" w14:textId="77777777" w:rsidR="00D946F6" w:rsidRPr="008626A2" w:rsidRDefault="00D946F6" w:rsidP="000E3395">
                            <w:pPr>
                              <w:pStyle w:val="Caption"/>
                              <w:jc w:val="center"/>
                              <w:rPr>
                                <w:rFonts w:cs="Times New Roman"/>
                                <w:noProof/>
                              </w:rPr>
                            </w:pPr>
                            <w:bookmarkStart w:id="221" w:name="_Ref320710912"/>
                            <w:r>
                              <w:t xml:space="preserve">Figure </w:t>
                            </w:r>
                            <w:r w:rsidR="00806B96">
                              <w:fldChar w:fldCharType="begin"/>
                            </w:r>
                            <w:r w:rsidR="00806B96">
                              <w:instrText xml:space="preserve"> SEQ Figure \* ARABIC </w:instrText>
                            </w:r>
                            <w:r w:rsidR="00806B96">
                              <w:fldChar w:fldCharType="separate"/>
                            </w:r>
                            <w:r>
                              <w:rPr>
                                <w:noProof/>
                              </w:rPr>
                              <w:t>31</w:t>
                            </w:r>
                            <w:r w:rsidR="00806B96">
                              <w:rPr>
                                <w:noProof/>
                              </w:rPr>
                              <w:fldChar w:fldCharType="end"/>
                            </w:r>
                            <w:bookmarkEnd w:id="221"/>
                            <w:r>
                              <w:t>. Illustration of a pointer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2" o:spid="_x0000_s1097" type="#_x0000_t202" style="position:absolute;margin-left:27.65pt;margin-top:184.75pt;width:397.9pt;height:21pt;z-index:251778048;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" stroked="f">
                <v:textbox style="mso-fit-shape-to-text:t" inset="0,0,0,0">
                  <w:txbxContent>
                    <w:p w14:paraId="6F6B5AC0" w14:textId="77777777" w:rsidR="00D946F6" w:rsidRPr="008626A2" w:rsidRDefault="00D946F6" w:rsidP="000E3395">
                      <w:pPr>
                        <w:pStyle w:val="Caption"/>
                        <w:jc w:val="center"/>
                        <w:rPr>
                          <w:rFonts w:cs="Times New Roman"/>
                          <w:noProof/>
                        </w:rPr>
                      </w:pPr>
                      <w:bookmarkStart w:id="222" w:name="_Ref320710912"/>
                      <w:r>
                        <w:t xml:space="preserve">Figure </w:t>
                      </w:r>
                      <w:r w:rsidR="00806B96">
                        <w:fldChar w:fldCharType="begin"/>
                      </w:r>
                      <w:r w:rsidR="00806B96">
                        <w:instrText xml:space="preserve"> SEQ Figure \* ARABIC </w:instrText>
                      </w:r>
                      <w:r w:rsidR="00806B96">
                        <w:fldChar w:fldCharType="separate"/>
                      </w:r>
                      <w:r>
                        <w:rPr>
                          <w:noProof/>
                        </w:rPr>
                        <w:t>31</w:t>
                      </w:r>
                      <w:r w:rsidR="00806B96">
                        <w:rPr>
                          <w:noProof/>
                        </w:rPr>
                        <w:fldChar w:fldCharType="end"/>
                      </w:r>
                      <w:bookmarkEnd w:id="222"/>
                      <w:r>
                        <w:t>. Illustration of a pointer</w:t>
                      </w:r>
                    </w:p>
                  </w:txbxContent>
                </v:textbox>
                <w10:wrap type="topAndBottom"/>
              </v:shape>
            </w:pict>
          </mc:Fallback>
        </mc:AlternateContent>
      </w:r>
      <w:r>
        <w:rPr>
          <w:rFonts w:cs="Times New Roman"/>
          <w:noProof/>
        </w:rPr>
        <mc:AlternateContent>
          <mc:Choice Requires="wps">
            <w:drawing>
              <wp:anchor distT="0" distB="0" distL="114300" distR="114300" simplePos="0" relativeHeight="251777024" behindDoc="0" locked="0" layoutInCell="1" allowOverlap="1" wp14:anchorId="7F03ED42" wp14:editId="1CC00511">
                <wp:simplePos x="0" y="0"/>
                <wp:positionH relativeFrom="column">
                  <wp:posOffset>375285</wp:posOffset>
                </wp:positionH>
                <wp:positionV relativeFrom="paragraph">
                  <wp:posOffset>-640080</wp:posOffset>
                </wp:positionV>
                <wp:extent cx="5262880" cy="2882265"/>
                <wp:effectExtent l="0" t="0" r="20320" b="13335"/>
                <wp:wrapTopAndBottom/>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2882265"/>
                        </a:xfrm>
                        <a:prstGeom prst="rect">
                          <a:avLst/>
                        </a:prstGeom>
                        <a:solidFill>
                          <a:srgbClr val="FFFFFF"/>
                        </a:solidFill>
                        <a:ln w="9525">
                          <a:solidFill>
                            <a:srgbClr val="000000"/>
                          </a:solidFill>
                          <a:miter lim="800000"/>
                          <a:headEnd/>
                          <a:tailEnd/>
                        </a:ln>
                      </wps:spPr>
                      <wps:txbx>
                        <w:txbxContent>
                          <w:p w14:paraId="0AF68FD4"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PatientEncounter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encounter</w:t>
                            </w:r>
                            <w:r w:rsidRPr="003F0D05">
                              <w:rPr>
                                <w:rFonts w:ascii="Courier New" w:hAnsi="Courier New" w:cs="Courier New"/>
                                <w:color w:val="000000"/>
                                <w:sz w:val="18"/>
                                <w:szCs w:val="18"/>
                              </w:rPr>
                              <w:t>{</w:t>
                            </w:r>
                          </w:p>
                          <w:p w14:paraId="2FF86DF7"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 xml:space="preserve"> (PatientEncounter_KEY_ECID);</w:t>
                            </w:r>
                          </w:p>
                          <w:p w14:paraId="689F6E2D"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PatientEncounterType patientEncounterType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47529F32"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StartTime startTime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47B21BC1"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item</w:t>
                            </w:r>
                            <w:r w:rsidRPr="003F0D05">
                              <w:rPr>
                                <w:rFonts w:ascii="Courier New" w:hAnsi="Courier New" w:cs="Courier New"/>
                                <w:color w:val="000000"/>
                                <w:sz w:val="18"/>
                                <w:szCs w:val="18"/>
                              </w:rPr>
                              <w:t xml:space="preserve"> EndTime endTime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16DF85BF" w14:textId="77777777" w:rsidR="00D946F6" w:rsidRPr="003F0D05" w:rsidRDefault="00D946F6" w:rsidP="000E3395">
                            <w:pPr>
                              <w:autoSpaceDE w:val="0"/>
                              <w:autoSpaceDN w:val="0"/>
                              <w:adjustRightInd w:val="0"/>
                              <w:spacing w:after="0" w:line="240" w:lineRule="auto"/>
                              <w:rPr>
                                <w:rFonts w:ascii="Courier New" w:hAnsi="Courier New" w:cs="Courier New"/>
                                <w:color w:val="000000"/>
                                <w:sz w:val="18"/>
                                <w:szCs w:val="18"/>
                              </w:rPr>
                            </w:pPr>
                            <w:r w:rsidRPr="003F0D05">
                              <w:rPr>
                                <w:rFonts w:ascii="Courier New" w:hAnsi="Courier New" w:cs="Courier New"/>
                                <w:color w:val="000000"/>
                                <w:sz w:val="18"/>
                                <w:szCs w:val="18"/>
                              </w:rPr>
                              <w:t xml:space="preserve"> . . .</w:t>
                            </w:r>
                          </w:p>
                          <w:p w14:paraId="181AA092" w14:textId="77777777" w:rsidR="00D946F6" w:rsidRPr="003F0D05" w:rsidRDefault="00D946F6" w:rsidP="000E3395">
                            <w:pPr>
                              <w:autoSpaceDE w:val="0"/>
                              <w:autoSpaceDN w:val="0"/>
                              <w:adjustRightInd w:val="0"/>
                              <w:spacing w:after="0" w:line="240" w:lineRule="auto"/>
                              <w:rPr>
                                <w:rFonts w:ascii="Courier New" w:hAnsi="Courier New" w:cs="Courier New"/>
                                <w:color w:val="000000"/>
                                <w:sz w:val="18"/>
                                <w:szCs w:val="18"/>
                              </w:rPr>
                            </w:pPr>
                            <w:r w:rsidRPr="003F0D05">
                              <w:rPr>
                                <w:rFonts w:ascii="Courier New" w:hAnsi="Courier New" w:cs="Courier New"/>
                                <w:b/>
                                <w:bCs/>
                                <w:color w:val="0000A0"/>
                                <w:sz w:val="18"/>
                                <w:szCs w:val="18"/>
                              </w:rPr>
                              <w:t xml:space="preserve"> </w:t>
                            </w:r>
                            <w:r w:rsidRPr="00B45463">
                              <w:rPr>
                                <w:rFonts w:ascii="Courier New" w:hAnsi="Courier New" w:cs="Courier New"/>
                                <w:b/>
                                <w:bCs/>
                                <w:color w:val="0000A0"/>
                                <w:sz w:val="18"/>
                                <w:szCs w:val="18"/>
                                <w:highlight w:val="yellow"/>
                              </w:rPr>
                              <w:t>item</w:t>
                            </w:r>
                            <w:r w:rsidRPr="00B45463">
                              <w:rPr>
                                <w:rFonts w:ascii="Courier New" w:hAnsi="Courier New" w:cs="Courier New"/>
                                <w:color w:val="000000"/>
                                <w:sz w:val="18"/>
                                <w:szCs w:val="18"/>
                                <w:highlight w:val="yellow"/>
                              </w:rPr>
                              <w:t xml:space="preserve"> Attender attender </w:t>
                            </w:r>
                            <w:r w:rsidRPr="00B45463">
                              <w:rPr>
                                <w:rFonts w:ascii="Courier New" w:hAnsi="Courier New" w:cs="Courier New"/>
                                <w:b/>
                                <w:bCs/>
                                <w:color w:val="7F0055"/>
                                <w:sz w:val="18"/>
                                <w:szCs w:val="18"/>
                                <w:highlight w:val="yellow"/>
                              </w:rPr>
                              <w:t>card</w:t>
                            </w:r>
                            <w:r w:rsidRPr="00B45463">
                              <w:rPr>
                                <w:rFonts w:ascii="Courier New" w:hAnsi="Courier New" w:cs="Courier New"/>
                                <w:color w:val="000000"/>
                                <w:sz w:val="18"/>
                                <w:szCs w:val="18"/>
                                <w:highlight w:val="yellow"/>
                              </w:rPr>
                              <w:t xml:space="preserve"> (</w:t>
                            </w:r>
                            <w:r w:rsidRPr="00B45463">
                              <w:rPr>
                                <w:rFonts w:ascii="Courier New" w:hAnsi="Courier New" w:cs="Courier New"/>
                                <w:color w:val="7D7D7D"/>
                                <w:sz w:val="18"/>
                                <w:szCs w:val="18"/>
                                <w:highlight w:val="yellow"/>
                              </w:rPr>
                              <w:t>0..M</w:t>
                            </w:r>
                            <w:r w:rsidRPr="00B45463">
                              <w:rPr>
                                <w:rFonts w:ascii="Courier New" w:hAnsi="Courier New" w:cs="Courier New"/>
                                <w:color w:val="000000"/>
                                <w:sz w:val="18"/>
                                <w:szCs w:val="18"/>
                                <w:highlight w:val="yellow"/>
                              </w:rPr>
                              <w:t>);</w:t>
                            </w:r>
                          </w:p>
                          <w:p w14:paraId="508EACA6"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 . .</w:t>
                            </w:r>
                          </w:p>
                          <w:p w14:paraId="0C822B35" w14:textId="77777777" w:rsidR="00D946F6" w:rsidRPr="003F0D05" w:rsidRDefault="00D946F6" w:rsidP="000E3395">
                            <w:pPr>
                              <w:rPr>
                                <w:rFonts w:ascii="Courier New" w:hAnsi="Courier New" w:cs="Courier New"/>
                                <w:color w:val="000000"/>
                                <w:sz w:val="18"/>
                                <w:szCs w:val="18"/>
                              </w:rPr>
                            </w:pPr>
                            <w:r w:rsidRPr="003F0D05">
                              <w:rPr>
                                <w:rFonts w:ascii="Courier New" w:hAnsi="Courier New" w:cs="Courier New"/>
                                <w:color w:val="000000"/>
                                <w:sz w:val="18"/>
                                <w:szCs w:val="18"/>
                              </w:rPr>
                              <w:t>}</w:t>
                            </w:r>
                          </w:p>
                          <w:p w14:paraId="78C04DFE"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Attender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component</w:t>
                            </w:r>
                            <w:r w:rsidRPr="003F0D05">
                              <w:rPr>
                                <w:rFonts w:ascii="Courier New" w:hAnsi="Courier New" w:cs="Courier New"/>
                                <w:color w:val="000000"/>
                                <w:sz w:val="18"/>
                                <w:szCs w:val="18"/>
                              </w:rPr>
                              <w:t xml:space="preserve"> {</w:t>
                            </w:r>
                          </w:p>
                          <w:p w14:paraId="047CFCE4"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(Attender_KEY_ECID);</w:t>
                            </w:r>
                          </w:p>
                          <w:p w14:paraId="49FE74CB"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B45463">
                              <w:rPr>
                                <w:rFonts w:ascii="Courier New" w:hAnsi="Courier New" w:cs="Courier New"/>
                                <w:b/>
                                <w:bCs/>
                                <w:color w:val="7F0055"/>
                                <w:sz w:val="18"/>
                                <w:szCs w:val="18"/>
                                <w:highlight w:val="yellow"/>
                              </w:rPr>
                              <w:t>data</w:t>
                            </w:r>
                            <w:r w:rsidRPr="00B45463">
                              <w:rPr>
                                <w:rFonts w:ascii="Courier New" w:hAnsi="Courier New" w:cs="Courier New"/>
                                <w:color w:val="000000"/>
                                <w:sz w:val="18"/>
                                <w:szCs w:val="18"/>
                                <w:highlight w:val="yellow"/>
                              </w:rPr>
                              <w:t xml:space="preserve"> IREF </w:t>
                            </w:r>
                            <w:r w:rsidRPr="00B45463">
                              <w:rPr>
                                <w:rFonts w:ascii="Courier New" w:hAnsi="Courier New" w:cs="Courier New"/>
                                <w:b/>
                                <w:color w:val="7F0055"/>
                                <w:sz w:val="18"/>
                                <w:szCs w:val="18"/>
                                <w:highlight w:val="yellow"/>
                              </w:rPr>
                              <w:t>type</w:t>
                            </w:r>
                            <w:r w:rsidRPr="00B45463">
                              <w:rPr>
                                <w:rFonts w:ascii="Courier New" w:hAnsi="Courier New" w:cs="Courier New"/>
                                <w:color w:val="000000"/>
                                <w:sz w:val="18"/>
                                <w:szCs w:val="18"/>
                                <w:highlight w:val="yellow"/>
                              </w:rPr>
                              <w:t>(Provider);</w:t>
                            </w:r>
                          </w:p>
                          <w:p w14:paraId="41D371E7" w14:textId="77777777" w:rsidR="00D946F6" w:rsidRPr="003F0D05" w:rsidRDefault="00D946F6" w:rsidP="000E3395">
                            <w:pPr>
                              <w:rPr>
                                <w:sz w:val="18"/>
                                <w:szCs w:val="18"/>
                              </w:rPr>
                            </w:pPr>
                            <w:r w:rsidRPr="003F0D05">
                              <w:rPr>
                                <w:rFonts w:ascii="Courier New" w:hAnsi="Courier New" w:cs="Courier New"/>
                                <w:color w:val="000000"/>
                                <w:sz w:val="18"/>
                                <w:szCs w:val="18"/>
                              </w:rPr>
                              <w:t>}</w:t>
                            </w:r>
                          </w:p>
                          <w:p w14:paraId="67C582CF"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Attender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component</w:t>
                            </w:r>
                            <w:r w:rsidRPr="003F0D05">
                              <w:rPr>
                                <w:rFonts w:ascii="Courier New" w:hAnsi="Courier New" w:cs="Courier New"/>
                                <w:color w:val="000000"/>
                                <w:sz w:val="18"/>
                                <w:szCs w:val="18"/>
                              </w:rPr>
                              <w:t xml:space="preserve"> {</w:t>
                            </w:r>
                          </w:p>
                          <w:p w14:paraId="1F381B83"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(Attender_KEY_ECID);</w:t>
                            </w:r>
                          </w:p>
                          <w:p w14:paraId="46844209" w14:textId="77777777" w:rsidR="00D946F6" w:rsidRPr="00CF53F2" w:rsidRDefault="00D946F6" w:rsidP="000E3395">
                            <w:pPr>
                              <w:autoSpaceDE w:val="0"/>
                              <w:autoSpaceDN w:val="0"/>
                              <w:adjustRightInd w:val="0"/>
                              <w:spacing w:after="0" w:line="240" w:lineRule="auto"/>
                              <w:rPr>
                                <w:rFonts w:ascii="Courier New" w:hAnsi="Courier New" w:cs="Courier New"/>
                                <w:color w:val="000000"/>
                                <w:sz w:val="18"/>
                                <w:szCs w:val="18"/>
                                <w:highlight w:val="yellow"/>
                              </w:rPr>
                            </w:pPr>
                            <w:r w:rsidRPr="003F0D05">
                              <w:rPr>
                                <w:rFonts w:ascii="Courier New" w:hAnsi="Courier New" w:cs="Courier New"/>
                                <w:color w:val="000000"/>
                                <w:sz w:val="18"/>
                                <w:szCs w:val="18"/>
                              </w:rPr>
                              <w:t xml:space="preserve">  </w:t>
                            </w:r>
                            <w:r w:rsidRPr="00B45463">
                              <w:rPr>
                                <w:rFonts w:ascii="Courier New" w:hAnsi="Courier New" w:cs="Courier New"/>
                                <w:b/>
                                <w:bCs/>
                                <w:color w:val="7F0055"/>
                                <w:sz w:val="18"/>
                                <w:szCs w:val="18"/>
                                <w:highlight w:val="yellow"/>
                              </w:rPr>
                              <w:t>data</w:t>
                            </w:r>
                            <w:r w:rsidRPr="00B45463">
                              <w:rPr>
                                <w:rFonts w:ascii="Courier New" w:hAnsi="Courier New" w:cs="Courier New"/>
                                <w:color w:val="000000"/>
                                <w:sz w:val="18"/>
                                <w:szCs w:val="18"/>
                                <w:highlight w:val="yellow"/>
                              </w:rPr>
                              <w:t xml:space="preserve"> II;</w:t>
                            </w:r>
                          </w:p>
                          <w:p w14:paraId="5AE63E1E"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B45463">
                              <w:rPr>
                                <w:rFonts w:ascii="Courier New" w:hAnsi="Courier New" w:cs="Courier New"/>
                                <w:color w:val="000000"/>
                                <w:sz w:val="18"/>
                                <w:szCs w:val="18"/>
                                <w:highlight w:val="yellow"/>
                              </w:rPr>
                              <w:t xml:space="preserve">  </w:t>
                            </w:r>
                            <w:r w:rsidRPr="00B45463">
                              <w:rPr>
                                <w:rFonts w:ascii="Courier New" w:hAnsi="Courier New" w:cs="Courier New"/>
                                <w:b/>
                                <w:color w:val="7F0055"/>
                                <w:sz w:val="18"/>
                                <w:szCs w:val="18"/>
                                <w:highlight w:val="yellow"/>
                              </w:rPr>
                              <w:t>constraint</w:t>
                            </w:r>
                            <w:r w:rsidRPr="00B45463">
                              <w:rPr>
                                <w:rFonts w:ascii="Courier New" w:hAnsi="Courier New" w:cs="Courier New"/>
                                <w:color w:val="000000"/>
                                <w:sz w:val="18"/>
                                <w:szCs w:val="18"/>
                                <w:highlight w:val="yellow"/>
                              </w:rPr>
                              <w:t xml:space="preserve"> II.type.</w:t>
                            </w:r>
                            <w:r w:rsidRPr="00B45463">
                              <w:rPr>
                                <w:rFonts w:ascii="Courier New" w:hAnsi="Courier New" w:cs="Courier New"/>
                                <w:b/>
                                <w:color w:val="7F0055"/>
                                <w:sz w:val="18"/>
                                <w:szCs w:val="18"/>
                                <w:highlight w:val="yellow"/>
                              </w:rPr>
                              <w:t>domain</w:t>
                            </w:r>
                            <w:r w:rsidRPr="00B45463">
                              <w:rPr>
                                <w:rFonts w:ascii="Courier New" w:hAnsi="Courier New" w:cs="Courier New"/>
                                <w:color w:val="000000"/>
                                <w:sz w:val="18"/>
                                <w:szCs w:val="18"/>
                                <w:highlight w:val="yellow"/>
                              </w:rPr>
                              <w:t>(ProviderIdType_VALUESET_ECID);</w:t>
                            </w:r>
                          </w:p>
                          <w:p w14:paraId="4DE9DF7C" w14:textId="77777777" w:rsidR="00D946F6" w:rsidRPr="003F0D05" w:rsidRDefault="00D946F6" w:rsidP="000E3395">
                            <w:pPr>
                              <w:rPr>
                                <w:sz w:val="18"/>
                                <w:szCs w:val="18"/>
                              </w:rPr>
                            </w:pPr>
                            <w:r w:rsidRPr="003F0D05">
                              <w:rPr>
                                <w:rFonts w:ascii="Courier New" w:hAnsi="Courier New" w:cs="Courier New"/>
                                <w:color w:val="000000"/>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1" o:spid="_x0000_s1098" type="#_x0000_t202" style="position:absolute;margin-left:29.55pt;margin-top:-50.35pt;width:414.4pt;height:22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">
                <v:textbox>
                  <w:txbxContent>
                    <w:p w14:paraId="0AF68FD4"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PatientEncounter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encounter</w:t>
                      </w:r>
                      <w:r w:rsidRPr="003F0D05">
                        <w:rPr>
                          <w:rFonts w:ascii="Courier New" w:hAnsi="Courier New" w:cs="Courier New"/>
                          <w:color w:val="000000"/>
                          <w:sz w:val="18"/>
                          <w:szCs w:val="18"/>
                        </w:rPr>
                        <w:t>{</w:t>
                      </w:r>
                    </w:p>
                    <w:p w14:paraId="2FF86DF7"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 xml:space="preserve"> (PatientEncounter_KEY_ECID);</w:t>
                      </w:r>
                    </w:p>
                    <w:p w14:paraId="689F6E2D"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PatientEncounterType patientEncounterType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47529F32"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0000A0"/>
                          <w:sz w:val="18"/>
                          <w:szCs w:val="18"/>
                        </w:rPr>
                        <w:t xml:space="preserve"> item</w:t>
                      </w:r>
                      <w:r w:rsidRPr="003F0D05">
                        <w:rPr>
                          <w:rFonts w:ascii="Courier New" w:hAnsi="Courier New" w:cs="Courier New"/>
                          <w:color w:val="000000"/>
                          <w:sz w:val="18"/>
                          <w:szCs w:val="18"/>
                        </w:rPr>
                        <w:t xml:space="preserve"> StartTime startTime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47B21BC1"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item</w:t>
                      </w:r>
                      <w:r w:rsidRPr="003F0D05">
                        <w:rPr>
                          <w:rFonts w:ascii="Courier New" w:hAnsi="Courier New" w:cs="Courier New"/>
                          <w:color w:val="000000"/>
                          <w:sz w:val="18"/>
                          <w:szCs w:val="18"/>
                        </w:rPr>
                        <w:t xml:space="preserve"> EndTime endTime </w:t>
                      </w:r>
                      <w:r w:rsidRPr="003F0D05">
                        <w:rPr>
                          <w:rFonts w:ascii="Courier New" w:hAnsi="Courier New" w:cs="Courier New"/>
                          <w:b/>
                          <w:bCs/>
                          <w:color w:val="7F0055"/>
                          <w:sz w:val="18"/>
                          <w:szCs w:val="18"/>
                        </w:rPr>
                        <w:t>card</w:t>
                      </w:r>
                      <w:r w:rsidRPr="003F0D05">
                        <w:rPr>
                          <w:rFonts w:ascii="Courier New" w:hAnsi="Courier New" w:cs="Courier New"/>
                          <w:color w:val="000000"/>
                          <w:sz w:val="18"/>
                          <w:szCs w:val="18"/>
                        </w:rPr>
                        <w:t>(</w:t>
                      </w:r>
                      <w:r w:rsidRPr="003F0D05">
                        <w:rPr>
                          <w:rFonts w:ascii="Courier New" w:hAnsi="Courier New" w:cs="Courier New"/>
                          <w:color w:val="7D7D7D"/>
                          <w:sz w:val="18"/>
                          <w:szCs w:val="18"/>
                        </w:rPr>
                        <w:t>0..1</w:t>
                      </w:r>
                      <w:r w:rsidRPr="003F0D05">
                        <w:rPr>
                          <w:rFonts w:ascii="Courier New" w:hAnsi="Courier New" w:cs="Courier New"/>
                          <w:color w:val="000000"/>
                          <w:sz w:val="18"/>
                          <w:szCs w:val="18"/>
                        </w:rPr>
                        <w:t>);</w:t>
                      </w:r>
                    </w:p>
                    <w:p w14:paraId="16DF85BF" w14:textId="77777777" w:rsidR="00D946F6" w:rsidRPr="003F0D05" w:rsidRDefault="00D946F6" w:rsidP="000E3395">
                      <w:pPr>
                        <w:autoSpaceDE w:val="0"/>
                        <w:autoSpaceDN w:val="0"/>
                        <w:adjustRightInd w:val="0"/>
                        <w:spacing w:after="0" w:line="240" w:lineRule="auto"/>
                        <w:rPr>
                          <w:rFonts w:ascii="Courier New" w:hAnsi="Courier New" w:cs="Courier New"/>
                          <w:color w:val="000000"/>
                          <w:sz w:val="18"/>
                          <w:szCs w:val="18"/>
                        </w:rPr>
                      </w:pPr>
                      <w:r w:rsidRPr="003F0D05">
                        <w:rPr>
                          <w:rFonts w:ascii="Courier New" w:hAnsi="Courier New" w:cs="Courier New"/>
                          <w:color w:val="000000"/>
                          <w:sz w:val="18"/>
                          <w:szCs w:val="18"/>
                        </w:rPr>
                        <w:t xml:space="preserve"> . . .</w:t>
                      </w:r>
                    </w:p>
                    <w:p w14:paraId="181AA092" w14:textId="77777777" w:rsidR="00D946F6" w:rsidRPr="003F0D05" w:rsidRDefault="00D946F6" w:rsidP="000E3395">
                      <w:pPr>
                        <w:autoSpaceDE w:val="0"/>
                        <w:autoSpaceDN w:val="0"/>
                        <w:adjustRightInd w:val="0"/>
                        <w:spacing w:after="0" w:line="240" w:lineRule="auto"/>
                        <w:rPr>
                          <w:rFonts w:ascii="Courier New" w:hAnsi="Courier New" w:cs="Courier New"/>
                          <w:color w:val="000000"/>
                          <w:sz w:val="18"/>
                          <w:szCs w:val="18"/>
                        </w:rPr>
                      </w:pPr>
                      <w:r w:rsidRPr="003F0D05">
                        <w:rPr>
                          <w:rFonts w:ascii="Courier New" w:hAnsi="Courier New" w:cs="Courier New"/>
                          <w:b/>
                          <w:bCs/>
                          <w:color w:val="0000A0"/>
                          <w:sz w:val="18"/>
                          <w:szCs w:val="18"/>
                        </w:rPr>
                        <w:t xml:space="preserve"> </w:t>
                      </w:r>
                      <w:r w:rsidRPr="00B45463">
                        <w:rPr>
                          <w:rFonts w:ascii="Courier New" w:hAnsi="Courier New" w:cs="Courier New"/>
                          <w:b/>
                          <w:bCs/>
                          <w:color w:val="0000A0"/>
                          <w:sz w:val="18"/>
                          <w:szCs w:val="18"/>
                          <w:highlight w:val="yellow"/>
                        </w:rPr>
                        <w:t>item</w:t>
                      </w:r>
                      <w:r w:rsidRPr="00B45463">
                        <w:rPr>
                          <w:rFonts w:ascii="Courier New" w:hAnsi="Courier New" w:cs="Courier New"/>
                          <w:color w:val="000000"/>
                          <w:sz w:val="18"/>
                          <w:szCs w:val="18"/>
                          <w:highlight w:val="yellow"/>
                        </w:rPr>
                        <w:t xml:space="preserve"> Attender attender </w:t>
                      </w:r>
                      <w:r w:rsidRPr="00B45463">
                        <w:rPr>
                          <w:rFonts w:ascii="Courier New" w:hAnsi="Courier New" w:cs="Courier New"/>
                          <w:b/>
                          <w:bCs/>
                          <w:color w:val="7F0055"/>
                          <w:sz w:val="18"/>
                          <w:szCs w:val="18"/>
                          <w:highlight w:val="yellow"/>
                        </w:rPr>
                        <w:t>card</w:t>
                      </w:r>
                      <w:r w:rsidRPr="00B45463">
                        <w:rPr>
                          <w:rFonts w:ascii="Courier New" w:hAnsi="Courier New" w:cs="Courier New"/>
                          <w:color w:val="000000"/>
                          <w:sz w:val="18"/>
                          <w:szCs w:val="18"/>
                          <w:highlight w:val="yellow"/>
                        </w:rPr>
                        <w:t xml:space="preserve"> (</w:t>
                      </w:r>
                      <w:r w:rsidRPr="00B45463">
                        <w:rPr>
                          <w:rFonts w:ascii="Courier New" w:hAnsi="Courier New" w:cs="Courier New"/>
                          <w:color w:val="7D7D7D"/>
                          <w:sz w:val="18"/>
                          <w:szCs w:val="18"/>
                          <w:highlight w:val="yellow"/>
                        </w:rPr>
                        <w:t>0..M</w:t>
                      </w:r>
                      <w:r w:rsidRPr="00B45463">
                        <w:rPr>
                          <w:rFonts w:ascii="Courier New" w:hAnsi="Courier New" w:cs="Courier New"/>
                          <w:color w:val="000000"/>
                          <w:sz w:val="18"/>
                          <w:szCs w:val="18"/>
                          <w:highlight w:val="yellow"/>
                        </w:rPr>
                        <w:t>);</w:t>
                      </w:r>
                    </w:p>
                    <w:p w14:paraId="508EACA6"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 . .</w:t>
                      </w:r>
                    </w:p>
                    <w:p w14:paraId="0C822B35" w14:textId="77777777" w:rsidR="00D946F6" w:rsidRPr="003F0D05" w:rsidRDefault="00D946F6" w:rsidP="000E3395">
                      <w:pPr>
                        <w:rPr>
                          <w:rFonts w:ascii="Courier New" w:hAnsi="Courier New" w:cs="Courier New"/>
                          <w:color w:val="000000"/>
                          <w:sz w:val="18"/>
                          <w:szCs w:val="18"/>
                        </w:rPr>
                      </w:pPr>
                      <w:r w:rsidRPr="003F0D05">
                        <w:rPr>
                          <w:rFonts w:ascii="Courier New" w:hAnsi="Courier New" w:cs="Courier New"/>
                          <w:color w:val="000000"/>
                          <w:sz w:val="18"/>
                          <w:szCs w:val="18"/>
                        </w:rPr>
                        <w:t>}</w:t>
                      </w:r>
                    </w:p>
                    <w:p w14:paraId="78C04DFE"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Attender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component</w:t>
                      </w:r>
                      <w:r w:rsidRPr="003F0D05">
                        <w:rPr>
                          <w:rFonts w:ascii="Courier New" w:hAnsi="Courier New" w:cs="Courier New"/>
                          <w:color w:val="000000"/>
                          <w:sz w:val="18"/>
                          <w:szCs w:val="18"/>
                        </w:rPr>
                        <w:t xml:space="preserve"> {</w:t>
                      </w:r>
                    </w:p>
                    <w:p w14:paraId="047CFCE4"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(Attender_KEY_ECID);</w:t>
                      </w:r>
                    </w:p>
                    <w:p w14:paraId="49FE74CB"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B45463">
                        <w:rPr>
                          <w:rFonts w:ascii="Courier New" w:hAnsi="Courier New" w:cs="Courier New"/>
                          <w:b/>
                          <w:bCs/>
                          <w:color w:val="7F0055"/>
                          <w:sz w:val="18"/>
                          <w:szCs w:val="18"/>
                          <w:highlight w:val="yellow"/>
                        </w:rPr>
                        <w:t>data</w:t>
                      </w:r>
                      <w:r w:rsidRPr="00B45463">
                        <w:rPr>
                          <w:rFonts w:ascii="Courier New" w:hAnsi="Courier New" w:cs="Courier New"/>
                          <w:color w:val="000000"/>
                          <w:sz w:val="18"/>
                          <w:szCs w:val="18"/>
                          <w:highlight w:val="yellow"/>
                        </w:rPr>
                        <w:t xml:space="preserve"> IREF </w:t>
                      </w:r>
                      <w:r w:rsidRPr="00B45463">
                        <w:rPr>
                          <w:rFonts w:ascii="Courier New" w:hAnsi="Courier New" w:cs="Courier New"/>
                          <w:b/>
                          <w:color w:val="7F0055"/>
                          <w:sz w:val="18"/>
                          <w:szCs w:val="18"/>
                          <w:highlight w:val="yellow"/>
                        </w:rPr>
                        <w:t>type</w:t>
                      </w:r>
                      <w:r w:rsidRPr="00B45463">
                        <w:rPr>
                          <w:rFonts w:ascii="Courier New" w:hAnsi="Courier New" w:cs="Courier New"/>
                          <w:color w:val="000000"/>
                          <w:sz w:val="18"/>
                          <w:szCs w:val="18"/>
                          <w:highlight w:val="yellow"/>
                        </w:rPr>
                        <w:t>(Provider);</w:t>
                      </w:r>
                    </w:p>
                    <w:p w14:paraId="41D371E7" w14:textId="77777777" w:rsidR="00D946F6" w:rsidRPr="003F0D05" w:rsidRDefault="00D946F6" w:rsidP="000E3395">
                      <w:pPr>
                        <w:rPr>
                          <w:sz w:val="18"/>
                          <w:szCs w:val="18"/>
                        </w:rPr>
                      </w:pPr>
                      <w:r w:rsidRPr="003F0D05">
                        <w:rPr>
                          <w:rFonts w:ascii="Courier New" w:hAnsi="Courier New" w:cs="Courier New"/>
                          <w:color w:val="000000"/>
                          <w:sz w:val="18"/>
                          <w:szCs w:val="18"/>
                        </w:rPr>
                        <w:t>}</w:t>
                      </w:r>
                    </w:p>
                    <w:p w14:paraId="67C582CF"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b/>
                          <w:bCs/>
                          <w:color w:val="7F0055"/>
                          <w:sz w:val="18"/>
                          <w:szCs w:val="18"/>
                        </w:rPr>
                        <w:t>model</w:t>
                      </w:r>
                      <w:r w:rsidRPr="003F0D05">
                        <w:rPr>
                          <w:rFonts w:ascii="Courier New" w:hAnsi="Courier New" w:cs="Courier New"/>
                          <w:color w:val="000000"/>
                          <w:sz w:val="18"/>
                          <w:szCs w:val="18"/>
                        </w:rPr>
                        <w:t xml:space="preserve"> Attender </w:t>
                      </w:r>
                      <w:r w:rsidRPr="003F0D05">
                        <w:rPr>
                          <w:rFonts w:ascii="Courier New" w:hAnsi="Courier New" w:cs="Courier New"/>
                          <w:b/>
                          <w:bCs/>
                          <w:color w:val="7F0055"/>
                          <w:sz w:val="18"/>
                          <w:szCs w:val="18"/>
                        </w:rPr>
                        <w:t>is</w:t>
                      </w:r>
                      <w:r w:rsidRPr="003F0D05">
                        <w:rPr>
                          <w:rFonts w:ascii="Courier New" w:hAnsi="Courier New" w:cs="Courier New"/>
                          <w:color w:val="000000"/>
                          <w:sz w:val="18"/>
                          <w:szCs w:val="18"/>
                        </w:rPr>
                        <w:t xml:space="preserve"> </w:t>
                      </w:r>
                      <w:r w:rsidRPr="003F0D05">
                        <w:rPr>
                          <w:rFonts w:ascii="Courier New" w:hAnsi="Courier New" w:cs="Courier New"/>
                          <w:b/>
                          <w:bCs/>
                          <w:color w:val="0000A0"/>
                          <w:sz w:val="18"/>
                          <w:szCs w:val="18"/>
                        </w:rPr>
                        <w:t>component</w:t>
                      </w:r>
                      <w:r w:rsidRPr="003F0D05">
                        <w:rPr>
                          <w:rFonts w:ascii="Courier New" w:hAnsi="Courier New" w:cs="Courier New"/>
                          <w:color w:val="000000"/>
                          <w:sz w:val="18"/>
                          <w:szCs w:val="18"/>
                        </w:rPr>
                        <w:t xml:space="preserve"> {</w:t>
                      </w:r>
                    </w:p>
                    <w:p w14:paraId="1F381B83"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key</w:t>
                      </w:r>
                      <w:r w:rsidRPr="003F0D05">
                        <w:rPr>
                          <w:rFonts w:ascii="Courier New" w:hAnsi="Courier New" w:cs="Courier New"/>
                          <w:color w:val="000000"/>
                          <w:sz w:val="18"/>
                          <w:szCs w:val="18"/>
                        </w:rPr>
                        <w:t xml:space="preserve"> </w:t>
                      </w:r>
                      <w:r w:rsidRPr="003F0D05">
                        <w:rPr>
                          <w:rFonts w:ascii="Courier New" w:hAnsi="Courier New" w:cs="Courier New"/>
                          <w:b/>
                          <w:bCs/>
                          <w:color w:val="7F0055"/>
                          <w:sz w:val="18"/>
                          <w:szCs w:val="18"/>
                        </w:rPr>
                        <w:t>code</w:t>
                      </w:r>
                      <w:r w:rsidRPr="003F0D05">
                        <w:rPr>
                          <w:rFonts w:ascii="Courier New" w:hAnsi="Courier New" w:cs="Courier New"/>
                          <w:color w:val="000000"/>
                          <w:sz w:val="18"/>
                          <w:szCs w:val="18"/>
                        </w:rPr>
                        <w:t>(Attender_KEY_ECID);</w:t>
                      </w:r>
                    </w:p>
                    <w:p w14:paraId="46844209" w14:textId="77777777" w:rsidR="00D946F6" w:rsidRPr="00CF53F2" w:rsidRDefault="00D946F6" w:rsidP="000E3395">
                      <w:pPr>
                        <w:autoSpaceDE w:val="0"/>
                        <w:autoSpaceDN w:val="0"/>
                        <w:adjustRightInd w:val="0"/>
                        <w:spacing w:after="0" w:line="240" w:lineRule="auto"/>
                        <w:rPr>
                          <w:rFonts w:ascii="Courier New" w:hAnsi="Courier New" w:cs="Courier New"/>
                          <w:color w:val="000000"/>
                          <w:sz w:val="18"/>
                          <w:szCs w:val="18"/>
                          <w:highlight w:val="yellow"/>
                        </w:rPr>
                      </w:pPr>
                      <w:r w:rsidRPr="003F0D05">
                        <w:rPr>
                          <w:rFonts w:ascii="Courier New" w:hAnsi="Courier New" w:cs="Courier New"/>
                          <w:color w:val="000000"/>
                          <w:sz w:val="18"/>
                          <w:szCs w:val="18"/>
                        </w:rPr>
                        <w:t xml:space="preserve">  </w:t>
                      </w:r>
                      <w:r w:rsidRPr="00B45463">
                        <w:rPr>
                          <w:rFonts w:ascii="Courier New" w:hAnsi="Courier New" w:cs="Courier New"/>
                          <w:b/>
                          <w:bCs/>
                          <w:color w:val="7F0055"/>
                          <w:sz w:val="18"/>
                          <w:szCs w:val="18"/>
                          <w:highlight w:val="yellow"/>
                        </w:rPr>
                        <w:t>data</w:t>
                      </w:r>
                      <w:r w:rsidRPr="00B45463">
                        <w:rPr>
                          <w:rFonts w:ascii="Courier New" w:hAnsi="Courier New" w:cs="Courier New"/>
                          <w:color w:val="000000"/>
                          <w:sz w:val="18"/>
                          <w:szCs w:val="18"/>
                          <w:highlight w:val="yellow"/>
                        </w:rPr>
                        <w:t xml:space="preserve"> II;</w:t>
                      </w:r>
                    </w:p>
                    <w:p w14:paraId="5AE63E1E" w14:textId="77777777" w:rsidR="00D946F6" w:rsidRPr="003F0D05" w:rsidRDefault="00D946F6" w:rsidP="000E3395">
                      <w:pPr>
                        <w:autoSpaceDE w:val="0"/>
                        <w:autoSpaceDN w:val="0"/>
                        <w:adjustRightInd w:val="0"/>
                        <w:spacing w:after="0" w:line="240" w:lineRule="auto"/>
                        <w:rPr>
                          <w:rFonts w:ascii="Courier New" w:hAnsi="Courier New" w:cs="Courier New"/>
                          <w:sz w:val="18"/>
                          <w:szCs w:val="18"/>
                        </w:rPr>
                      </w:pPr>
                      <w:r w:rsidRPr="00B45463">
                        <w:rPr>
                          <w:rFonts w:ascii="Courier New" w:hAnsi="Courier New" w:cs="Courier New"/>
                          <w:color w:val="000000"/>
                          <w:sz w:val="18"/>
                          <w:szCs w:val="18"/>
                          <w:highlight w:val="yellow"/>
                        </w:rPr>
                        <w:t xml:space="preserve">  </w:t>
                      </w:r>
                      <w:r w:rsidRPr="00B45463">
                        <w:rPr>
                          <w:rFonts w:ascii="Courier New" w:hAnsi="Courier New" w:cs="Courier New"/>
                          <w:b/>
                          <w:color w:val="7F0055"/>
                          <w:sz w:val="18"/>
                          <w:szCs w:val="18"/>
                          <w:highlight w:val="yellow"/>
                        </w:rPr>
                        <w:t>constraint</w:t>
                      </w:r>
                      <w:r w:rsidRPr="00B45463">
                        <w:rPr>
                          <w:rFonts w:ascii="Courier New" w:hAnsi="Courier New" w:cs="Courier New"/>
                          <w:color w:val="000000"/>
                          <w:sz w:val="18"/>
                          <w:szCs w:val="18"/>
                          <w:highlight w:val="yellow"/>
                        </w:rPr>
                        <w:t xml:space="preserve"> II.type.</w:t>
                      </w:r>
                      <w:r w:rsidRPr="00B45463">
                        <w:rPr>
                          <w:rFonts w:ascii="Courier New" w:hAnsi="Courier New" w:cs="Courier New"/>
                          <w:b/>
                          <w:color w:val="7F0055"/>
                          <w:sz w:val="18"/>
                          <w:szCs w:val="18"/>
                          <w:highlight w:val="yellow"/>
                        </w:rPr>
                        <w:t>domain</w:t>
                      </w:r>
                      <w:r w:rsidRPr="00B45463">
                        <w:rPr>
                          <w:rFonts w:ascii="Courier New" w:hAnsi="Courier New" w:cs="Courier New"/>
                          <w:color w:val="000000"/>
                          <w:sz w:val="18"/>
                          <w:szCs w:val="18"/>
                          <w:highlight w:val="yellow"/>
                        </w:rPr>
                        <w:t>(ProviderIdType_VALUESET_ECID);</w:t>
                      </w:r>
                    </w:p>
                    <w:p w14:paraId="4DE9DF7C" w14:textId="77777777" w:rsidR="00D946F6" w:rsidRPr="003F0D05" w:rsidRDefault="00D946F6" w:rsidP="000E3395">
                      <w:pPr>
                        <w:rPr>
                          <w:sz w:val="18"/>
                          <w:szCs w:val="18"/>
                        </w:rPr>
                      </w:pPr>
                      <w:r w:rsidRPr="003F0D05">
                        <w:rPr>
                          <w:rFonts w:ascii="Courier New" w:hAnsi="Courier New" w:cs="Courier New"/>
                          <w:color w:val="000000"/>
                          <w:sz w:val="18"/>
                          <w:szCs w:val="18"/>
                        </w:rPr>
                        <w:t>}</w:t>
                      </w:r>
                    </w:p>
                  </w:txbxContent>
                </v:textbox>
                <w10:wrap type="topAndBottom"/>
              </v:shape>
            </w:pict>
          </mc:Fallback>
        </mc:AlternateContent>
      </w:r>
      <w:r w:rsidR="000E3395">
        <w:t xml:space="preserve">The second way to represent an association is via a Panel.  As explained in the </w:t>
      </w:r>
      <w:r w:rsidR="00B317E5">
        <w:fldChar w:fldCharType="begin"/>
      </w:r>
      <w:r w:rsidR="00297556">
        <w:instrText xml:space="preserve"> REF _Ref332829478 \h </w:instrText>
      </w:r>
      <w:r w:rsidR="00B317E5">
        <w:fldChar w:fldCharType="separate"/>
      </w:r>
      <w:r w:rsidR="00297556" w:rsidRPr="00AE7BB5">
        <w:t>P</w:t>
      </w:r>
      <w:r w:rsidR="00297556">
        <w:t>anels</w:t>
      </w:r>
      <w:r w:rsidR="00B317E5">
        <w:fldChar w:fldCharType="end"/>
      </w:r>
      <w:r w:rsidR="00297556">
        <w:t xml:space="preserve"> </w:t>
      </w:r>
      <w:r w:rsidR="000E3395">
        <w:rPr>
          <w:rFonts w:cs="Times New Roman"/>
        </w:rPr>
        <w:t>section, a Panel is an association in which a shared context is assumed between the associated instances – a panel is stored as a whole, thus its associated instances share the same attribution information.</w:t>
      </w:r>
    </w:p>
    <w:p w14:paraId="5DBB84D7" w14:textId="77777777" w:rsidR="000E3395" w:rsidRDefault="000E3395" w:rsidP="000E3395">
      <w:pPr>
        <w:autoSpaceDE w:val="0"/>
        <w:autoSpaceDN w:val="0"/>
        <w:adjustRightInd w:val="0"/>
        <w:spacing w:after="0" w:line="240" w:lineRule="auto"/>
        <w:rPr>
          <w:rFonts w:cs="Times New Roman"/>
        </w:rPr>
      </w:pPr>
      <w:r>
        <w:rPr>
          <w:rFonts w:cs="Times New Roman"/>
        </w:rPr>
        <w:t>The third way to represent an association is via a semantic link.  As explained in the “</w:t>
      </w:r>
      <w:r w:rsidR="00B317E5">
        <w:rPr>
          <w:rFonts w:cs="Times New Roman"/>
        </w:rPr>
        <w:fldChar w:fldCharType="begin"/>
      </w:r>
      <w:r>
        <w:rPr>
          <w:rFonts w:cs="Times New Roman"/>
        </w:rPr>
        <w:instrText xml:space="preserve"> REF _Ref320800417 \h </w:instrText>
      </w:r>
      <w:r w:rsidR="00B317E5">
        <w:rPr>
          <w:rFonts w:cs="Times New Roman"/>
        </w:rPr>
      </w:r>
      <w:r w:rsidR="00B317E5">
        <w:rPr>
          <w:rFonts w:cs="Times New Roman"/>
        </w:rPr>
        <w:fldChar w:fldCharType="separate"/>
      </w:r>
      <w:r>
        <w:t>Semantic Links</w:t>
      </w:r>
      <w:r w:rsidR="00B317E5">
        <w:rPr>
          <w:rFonts w:cs="Times New Roman"/>
        </w:rPr>
        <w:fldChar w:fldCharType="end"/>
      </w:r>
      <w:r>
        <w:rPr>
          <w:rFonts w:cs="Times New Roman"/>
        </w:rPr>
        <w:t>” section, a semantic link is a loose association of CEM instances where the association has a “type” and the instances have “roles”.</w:t>
      </w:r>
    </w:p>
    <w:p w14:paraId="7DE40245" w14:textId="77777777" w:rsidR="000E3395" w:rsidRDefault="000E3395" w:rsidP="000E3395">
      <w:pPr>
        <w:autoSpaceDE w:val="0"/>
        <w:autoSpaceDN w:val="0"/>
        <w:adjustRightInd w:val="0"/>
        <w:spacing w:after="0" w:line="240" w:lineRule="auto"/>
        <w:rPr>
          <w:rFonts w:cs="Times New Roman"/>
        </w:rPr>
      </w:pPr>
    </w:p>
    <w:p w14:paraId="2F380CED" w14:textId="77777777" w:rsidR="000E3395" w:rsidRDefault="000E3395" w:rsidP="000E3395">
      <w:pPr>
        <w:autoSpaceDE w:val="0"/>
        <w:autoSpaceDN w:val="0"/>
        <w:adjustRightInd w:val="0"/>
        <w:spacing w:after="0" w:line="240" w:lineRule="auto"/>
        <w:rPr>
          <w:rFonts w:cs="Times New Roman"/>
        </w:rPr>
      </w:pPr>
      <w:r>
        <w:rPr>
          <w:rFonts w:cs="Times New Roman"/>
        </w:rPr>
        <w:t xml:space="preserve">Consequently, use </w:t>
      </w:r>
      <w:r w:rsidR="00CF53F2">
        <w:rPr>
          <w:rFonts w:cs="Times New Roman"/>
        </w:rPr>
        <w:t>a qualifier</w:t>
      </w:r>
      <w:r w:rsidRPr="00D36E31">
        <w:rPr>
          <w:rFonts w:cs="Times New Roman"/>
        </w:rPr>
        <w:t xml:space="preserve"> </w:t>
      </w:r>
      <w:r>
        <w:rPr>
          <w:rFonts w:cs="Times New Roman"/>
        </w:rPr>
        <w:t>approach for “strong” associations, i.e., when one CEM is considered to be an attribute of another CEM.  The “pointed-to”, or referenced CEM qualifies, or gives more information about the pointing CEM.  Updating the referenced CEM necessarily updates the containing CEM.</w:t>
      </w:r>
    </w:p>
    <w:p w14:paraId="14549D51" w14:textId="77777777" w:rsidR="000E3395" w:rsidRDefault="000E3395" w:rsidP="000E3395">
      <w:pPr>
        <w:autoSpaceDE w:val="0"/>
        <w:autoSpaceDN w:val="0"/>
        <w:adjustRightInd w:val="0"/>
        <w:spacing w:after="0" w:line="240" w:lineRule="auto"/>
        <w:rPr>
          <w:rFonts w:cs="Times New Roman"/>
        </w:rPr>
      </w:pPr>
    </w:p>
    <w:p w14:paraId="0D23EF44" w14:textId="77777777" w:rsidR="000E3395" w:rsidRDefault="000E3395" w:rsidP="000E3395">
      <w:pPr>
        <w:autoSpaceDE w:val="0"/>
        <w:autoSpaceDN w:val="0"/>
        <w:adjustRightInd w:val="0"/>
        <w:spacing w:after="0" w:line="240" w:lineRule="auto"/>
        <w:rPr>
          <w:rFonts w:cs="Times New Roman"/>
        </w:rPr>
      </w:pPr>
      <w:r>
        <w:rPr>
          <w:rFonts w:cs="Times New Roman"/>
        </w:rPr>
        <w:t>Use a panel when you need to represent a structure that contains a group of independent instances, where the containing structure and instances will be stored at the same time</w:t>
      </w:r>
      <w:r>
        <w:rPr>
          <w:rStyle w:val="FootnoteReference"/>
          <w:rFonts w:cs="Times New Roman"/>
        </w:rPr>
        <w:footnoteReference w:id="75"/>
      </w:r>
      <w:r>
        <w:rPr>
          <w:rFonts w:cs="Times New Roman"/>
        </w:rPr>
        <w:t xml:space="preserve"> and the instances will share context (e.g., the same observer, the same observed time, etc.).</w:t>
      </w:r>
    </w:p>
    <w:p w14:paraId="369EB814" w14:textId="77777777" w:rsidR="000E3395" w:rsidRDefault="000E3395" w:rsidP="000E3395">
      <w:pPr>
        <w:autoSpaceDE w:val="0"/>
        <w:autoSpaceDN w:val="0"/>
        <w:adjustRightInd w:val="0"/>
        <w:spacing w:after="0" w:line="240" w:lineRule="auto"/>
        <w:rPr>
          <w:rFonts w:cs="Times New Roman"/>
        </w:rPr>
      </w:pPr>
    </w:p>
    <w:p w14:paraId="0208AFD6" w14:textId="77777777" w:rsidR="000E3395" w:rsidRPr="00D36E31" w:rsidRDefault="000E3395" w:rsidP="000E3395">
      <w:pPr>
        <w:autoSpaceDE w:val="0"/>
        <w:autoSpaceDN w:val="0"/>
        <w:adjustRightInd w:val="0"/>
        <w:spacing w:after="0" w:line="240" w:lineRule="auto"/>
        <w:rPr>
          <w:rFonts w:cs="Times New Roman"/>
        </w:rPr>
      </w:pPr>
      <w:r>
        <w:rPr>
          <w:rFonts w:cs="Times New Roman"/>
        </w:rPr>
        <w:t>The semantic link approach is used for looser associations.  The semanti</w:t>
      </w:r>
      <w:r w:rsidRPr="00D36E31">
        <w:rPr>
          <w:rFonts w:cs="Times New Roman"/>
        </w:rPr>
        <w:t xml:space="preserve">c link </w:t>
      </w:r>
      <w:r>
        <w:rPr>
          <w:rFonts w:cs="Times New Roman"/>
        </w:rPr>
        <w:t xml:space="preserve">instance </w:t>
      </w:r>
      <w:r w:rsidRPr="00D36E31">
        <w:rPr>
          <w:rFonts w:cs="Times New Roman"/>
        </w:rPr>
        <w:t xml:space="preserve">is </w:t>
      </w:r>
      <w:r>
        <w:rPr>
          <w:rFonts w:cs="Times New Roman"/>
        </w:rPr>
        <w:t xml:space="preserve">independent from </w:t>
      </w:r>
      <w:r w:rsidRPr="00D36E31">
        <w:rPr>
          <w:rFonts w:cs="Times New Roman"/>
        </w:rPr>
        <w:t xml:space="preserve">the source and target </w:t>
      </w:r>
      <w:r>
        <w:rPr>
          <w:rFonts w:cs="Times New Roman"/>
        </w:rPr>
        <w:t xml:space="preserve">instances; it just contains pointers to those instances.  When the association needs to be created independent of the instances (i.e., one or both of the instances already exist and the link will be made afterwards) without updating the instances, use a semantic link.  A semantic link is appropriate when the association is not generally applicable to all instances of the respective classes; e.g., a semantic link can represent an association between a surgical procedure instance and a complication, but all surgical procedure instances are not associated with a complication instance. </w:t>
      </w:r>
    </w:p>
    <w:p w14:paraId="224E4CAE" w14:textId="77777777" w:rsidR="000E3395" w:rsidRPr="00D36E31" w:rsidRDefault="000E3395" w:rsidP="000E3395">
      <w:pPr>
        <w:autoSpaceDE w:val="0"/>
        <w:autoSpaceDN w:val="0"/>
        <w:adjustRightInd w:val="0"/>
        <w:spacing w:after="0" w:line="240" w:lineRule="auto"/>
        <w:rPr>
          <w:rFonts w:cs="Times New Roman"/>
        </w:rPr>
      </w:pPr>
    </w:p>
    <w:p w14:paraId="30E081EF" w14:textId="77777777" w:rsidR="000E3395" w:rsidRPr="00D844D6" w:rsidRDefault="000E3395" w:rsidP="000E3395">
      <w:pPr>
        <w:autoSpaceDE w:val="0"/>
        <w:autoSpaceDN w:val="0"/>
        <w:adjustRightInd w:val="0"/>
        <w:spacing w:after="0" w:line="240" w:lineRule="auto"/>
        <w:rPr>
          <w:rFonts w:cs="Times New Roman"/>
        </w:rPr>
      </w:pPr>
    </w:p>
    <w:p w14:paraId="2FE58CAF" w14:textId="77777777" w:rsidR="00D844D6" w:rsidRDefault="00D844D6" w:rsidP="000E3395">
      <w:pPr>
        <w:autoSpaceDE w:val="0"/>
        <w:autoSpaceDN w:val="0"/>
        <w:adjustRightInd w:val="0"/>
        <w:spacing w:after="0" w:line="240" w:lineRule="auto"/>
        <w:rPr>
          <w:rFonts w:cs="Times New Roman"/>
        </w:rPr>
      </w:pPr>
      <w:r>
        <w:rPr>
          <w:rFonts w:cs="Times New Roman"/>
        </w:rPr>
        <w:t xml:space="preserve">Factors </w:t>
      </w:r>
      <w:r w:rsidRPr="00D844D6">
        <w:rPr>
          <w:rFonts w:cs="Times New Roman"/>
        </w:rPr>
        <w:t xml:space="preserve">to </w:t>
      </w:r>
      <w:r>
        <w:rPr>
          <w:rFonts w:cs="Times New Roman"/>
        </w:rPr>
        <w:t>consider when making</w:t>
      </w:r>
      <w:r w:rsidRPr="00D844D6">
        <w:rPr>
          <w:rFonts w:cs="Times New Roman"/>
        </w:rPr>
        <w:t xml:space="preserve"> the choice:</w:t>
      </w:r>
    </w:p>
    <w:p w14:paraId="1452EDC5" w14:textId="77777777" w:rsidR="00D844D6" w:rsidRDefault="000E3395" w:rsidP="00CB2B56">
      <w:pPr>
        <w:pStyle w:val="ListParagraph"/>
        <w:numPr>
          <w:ilvl w:val="0"/>
          <w:numId w:val="57"/>
        </w:numPr>
        <w:autoSpaceDE w:val="0"/>
        <w:autoSpaceDN w:val="0"/>
        <w:adjustRightInd w:val="0"/>
      </w:pPr>
      <w:r w:rsidRPr="00D844D6">
        <w:t>Semantic links are by their nature bi-directional.</w:t>
      </w:r>
    </w:p>
    <w:p w14:paraId="4C784A06" w14:textId="77777777" w:rsidR="00D844D6" w:rsidRPr="00D844D6" w:rsidRDefault="000E3395" w:rsidP="00CB2B56">
      <w:pPr>
        <w:pStyle w:val="ListParagraph"/>
        <w:numPr>
          <w:ilvl w:val="0"/>
          <w:numId w:val="57"/>
        </w:numPr>
        <w:autoSpaceDE w:val="0"/>
        <w:autoSpaceDN w:val="0"/>
        <w:adjustRightInd w:val="0"/>
      </w:pPr>
      <w:r w:rsidRPr="00D844D6">
        <w:rPr>
          <w:rFonts w:asciiTheme="minorHAnsi" w:hAnsiTheme="minorHAnsi"/>
        </w:rPr>
        <w:t>Qualifiers don’t really work well for joining two existing instances.</w:t>
      </w:r>
    </w:p>
    <w:p w14:paraId="3DBCAF82" w14:textId="77777777" w:rsidR="00D844D6" w:rsidRPr="00D844D6" w:rsidRDefault="000E3395" w:rsidP="00CB2B56">
      <w:pPr>
        <w:pStyle w:val="ListParagraph"/>
        <w:numPr>
          <w:ilvl w:val="0"/>
          <w:numId w:val="57"/>
        </w:numPr>
        <w:autoSpaceDE w:val="0"/>
        <w:autoSpaceDN w:val="0"/>
        <w:adjustRightInd w:val="0"/>
      </w:pPr>
      <w:r w:rsidRPr="00D844D6">
        <w:rPr>
          <w:rFonts w:asciiTheme="minorHAnsi" w:hAnsiTheme="minorHAnsi"/>
        </w:rPr>
        <w:t>Semantic links don’t require a change to stored data instances.</w:t>
      </w:r>
    </w:p>
    <w:p w14:paraId="0AA5D437" w14:textId="77777777" w:rsidR="000E3395" w:rsidRPr="00D844D6" w:rsidRDefault="000E3395" w:rsidP="00CB2B56">
      <w:pPr>
        <w:pStyle w:val="ListParagraph"/>
        <w:numPr>
          <w:ilvl w:val="0"/>
          <w:numId w:val="57"/>
        </w:numPr>
        <w:autoSpaceDE w:val="0"/>
        <w:autoSpaceDN w:val="0"/>
        <w:adjustRightInd w:val="0"/>
      </w:pPr>
      <w:r w:rsidRPr="00D844D6">
        <w:rPr>
          <w:rFonts w:asciiTheme="minorHAnsi" w:hAnsiTheme="minorHAnsi"/>
        </w:rPr>
        <w:t>A semantic link should never change the meaning of the source or target instance, thus it should always be safe to ignore semantic links.</w:t>
      </w:r>
    </w:p>
    <w:p w14:paraId="16CAE81F" w14:textId="77777777" w:rsidR="000E3395" w:rsidRPr="00D844D6" w:rsidRDefault="000E3395" w:rsidP="000E3395">
      <w:pPr>
        <w:spacing w:after="0" w:line="240" w:lineRule="auto"/>
        <w:rPr>
          <w:rFonts w:eastAsia="Times New Roman" w:cs="Times New Roman"/>
          <w:color w:val="000000"/>
        </w:rPr>
      </w:pPr>
    </w:p>
    <w:p w14:paraId="0137B233" w14:textId="77777777" w:rsidR="00D844D6" w:rsidRDefault="006E3FE1" w:rsidP="000E3395">
      <w:pPr>
        <w:spacing w:after="0" w:line="240" w:lineRule="auto"/>
        <w:rPr>
          <w:rFonts w:eastAsia="Times New Roman" w:cs="Times New Roman"/>
          <w:color w:val="000000"/>
        </w:rPr>
      </w:pPr>
      <w:r>
        <w:rPr>
          <w:rFonts w:eastAsia="Times New Roman" w:cs="Times New Roman"/>
          <w:color w:val="000000"/>
        </w:rPr>
        <w:t xml:space="preserve">NEEDS </w:t>
      </w:r>
      <w:r w:rsidR="001F32DC">
        <w:rPr>
          <w:rFonts w:eastAsia="Times New Roman" w:cs="Times New Roman"/>
          <w:color w:val="000000"/>
        </w:rPr>
        <w:t>COMPLETION</w:t>
      </w:r>
      <w:r>
        <w:rPr>
          <w:rFonts w:eastAsia="Times New Roman" w:cs="Times New Roman"/>
          <w:color w:val="000000"/>
        </w:rPr>
        <w:t>:</w:t>
      </w:r>
    </w:p>
    <w:p w14:paraId="50BC0633" w14:textId="77777777" w:rsidR="000E3395" w:rsidRPr="00D844D6" w:rsidRDefault="000E3395" w:rsidP="00D844D6">
      <w:pPr>
        <w:spacing w:after="0" w:line="240" w:lineRule="auto"/>
        <w:ind w:left="720"/>
        <w:rPr>
          <w:rFonts w:eastAsia="Times New Roman" w:cs="Times New Roman"/>
          <w:i/>
          <w:color w:val="0000FF"/>
        </w:rPr>
      </w:pPr>
      <w:r w:rsidRPr="00D844D6">
        <w:rPr>
          <w:rFonts w:eastAsia="Times New Roman" w:cs="Times New Roman"/>
          <w:i/>
          <w:color w:val="000000"/>
        </w:rPr>
        <w:t>There are two types of semantic links.  One type is a link between two instances</w:t>
      </w:r>
      <w:r w:rsidR="00D844D6" w:rsidRPr="00D844D6">
        <w:rPr>
          <w:rFonts w:eastAsia="Times New Roman" w:cs="Times New Roman"/>
          <w:i/>
          <w:color w:val="000000"/>
        </w:rPr>
        <w:t xml:space="preserve"> </w:t>
      </w:r>
      <w:r w:rsidRPr="00D844D6">
        <w:rPr>
          <w:rFonts w:eastAsia="Times New Roman" w:cs="Times New Roman"/>
          <w:i/>
          <w:color w:val="000000"/>
        </w:rPr>
        <w:t>where at least one of the instances pre-existed.  e.g., create a discharge dx link between this dx and an already created encounter, create a supported by link between this new dx and an already existing observation, create a “fulfills” link between this new procedure and an already-existing order.</w:t>
      </w:r>
    </w:p>
    <w:p w14:paraId="5846AACB" w14:textId="77777777" w:rsidR="000E3395" w:rsidRPr="00D844D6" w:rsidRDefault="000E3395" w:rsidP="00D844D6">
      <w:pPr>
        <w:spacing w:after="0" w:line="240" w:lineRule="auto"/>
        <w:ind w:left="720"/>
        <w:rPr>
          <w:rFonts w:eastAsia="Times New Roman" w:cs="Times New Roman"/>
          <w:i/>
          <w:color w:val="000000"/>
        </w:rPr>
      </w:pPr>
      <w:r w:rsidRPr="00D844D6">
        <w:rPr>
          <w:rFonts w:eastAsia="Times New Roman" w:cs="Times New Roman"/>
          <w:i/>
          <w:color w:val="000000"/>
        </w:rPr>
        <w:t> </w:t>
      </w:r>
    </w:p>
    <w:p w14:paraId="2A131200" w14:textId="77777777" w:rsidR="000E3395" w:rsidRPr="00D844D6" w:rsidRDefault="000E3395" w:rsidP="00D844D6">
      <w:pPr>
        <w:spacing w:after="0" w:line="240" w:lineRule="auto"/>
        <w:ind w:left="720"/>
        <w:rPr>
          <w:rFonts w:eastAsia="Times New Roman" w:cs="Times New Roman"/>
          <w:i/>
          <w:color w:val="0000FF"/>
        </w:rPr>
      </w:pPr>
      <w:r w:rsidRPr="00D844D6">
        <w:rPr>
          <w:rFonts w:eastAsia="Times New Roman" w:cs="Times New Roman"/>
          <w:i/>
          <w:color w:val="000000"/>
        </w:rPr>
        <w:t>On the other hand, there are other links that are between instances that are created at the same time, e.g., create an “associated” link between chest pain and shortness of breath, create a “complication” link between a surgery and an assertio</w:t>
      </w:r>
      <w:r w:rsidR="002703BA">
        <w:rPr>
          <w:rFonts w:eastAsia="Times New Roman" w:cs="Times New Roman"/>
          <w:i/>
          <w:color w:val="000000"/>
        </w:rPr>
        <w:t xml:space="preserve">n.  It’s likely that people will commonly want this latter type of link returned with the source statement, </w:t>
      </w:r>
      <w:r w:rsidRPr="00D844D6">
        <w:rPr>
          <w:rFonts w:eastAsia="Times New Roman" w:cs="Times New Roman"/>
          <w:i/>
          <w:color w:val="000000"/>
        </w:rPr>
        <w:t>like qualifiers – i.e., the common query should return a statement’s qualifiers as well as all links of this 2</w:t>
      </w:r>
      <w:r w:rsidRPr="00D844D6">
        <w:rPr>
          <w:rFonts w:eastAsia="Times New Roman" w:cs="Times New Roman"/>
          <w:i/>
          <w:color w:val="000000"/>
          <w:vertAlign w:val="superscript"/>
        </w:rPr>
        <w:t>nd</w:t>
      </w:r>
      <w:r w:rsidRPr="00D844D6">
        <w:rPr>
          <w:rFonts w:eastAsia="Times New Roman" w:cs="Times New Roman"/>
          <w:i/>
          <w:color w:val="000000"/>
        </w:rPr>
        <w:t xml:space="preserve"> type.</w:t>
      </w:r>
      <w:r w:rsidR="002703BA">
        <w:rPr>
          <w:rFonts w:eastAsia="Times New Roman" w:cs="Times New Roman"/>
          <w:i/>
          <w:color w:val="000000"/>
        </w:rPr>
        <w:t xml:space="preserve">  In contrast, it isn’t expected that the first type of link would always be retrieved with the statement instance.  So should type 2 just be modeled as a qualifier?</w:t>
      </w:r>
    </w:p>
    <w:p w14:paraId="38A66530" w14:textId="77777777" w:rsidR="000E3395" w:rsidRPr="00D844D6" w:rsidRDefault="000E3395" w:rsidP="00D844D6">
      <w:pPr>
        <w:spacing w:after="0" w:line="240" w:lineRule="auto"/>
        <w:ind w:left="720"/>
        <w:rPr>
          <w:rFonts w:eastAsia="Times New Roman" w:cs="Times New Roman"/>
          <w:i/>
          <w:color w:val="000000"/>
        </w:rPr>
      </w:pPr>
      <w:r w:rsidRPr="00D844D6">
        <w:rPr>
          <w:rFonts w:eastAsia="Times New Roman" w:cs="Times New Roman"/>
          <w:i/>
          <w:color w:val="000000"/>
        </w:rPr>
        <w:t> </w:t>
      </w:r>
    </w:p>
    <w:p w14:paraId="6284BE73" w14:textId="77777777" w:rsidR="000E3395" w:rsidRPr="00D844D6" w:rsidRDefault="002703BA" w:rsidP="00D844D6">
      <w:pPr>
        <w:spacing w:after="0" w:line="240" w:lineRule="auto"/>
        <w:ind w:left="720"/>
        <w:rPr>
          <w:rFonts w:eastAsia="Times New Roman" w:cs="Times New Roman"/>
          <w:i/>
          <w:color w:val="000000"/>
        </w:rPr>
      </w:pPr>
      <w:r>
        <w:rPr>
          <w:rFonts w:eastAsia="Times New Roman" w:cs="Times New Roman"/>
          <w:i/>
          <w:color w:val="000000"/>
        </w:rPr>
        <w:t>If both types are modeled as semantic links, h</w:t>
      </w:r>
      <w:r w:rsidR="000E3395" w:rsidRPr="00D844D6">
        <w:rPr>
          <w:rFonts w:eastAsia="Times New Roman" w:cs="Times New Roman"/>
          <w:i/>
          <w:color w:val="000000"/>
        </w:rPr>
        <w:t xml:space="preserve">ow </w:t>
      </w:r>
      <w:r w:rsidR="006E3FE1">
        <w:rPr>
          <w:rFonts w:eastAsia="Times New Roman" w:cs="Times New Roman"/>
          <w:i/>
          <w:color w:val="000000"/>
        </w:rPr>
        <w:t>should the</w:t>
      </w:r>
      <w:r w:rsidR="000E3395" w:rsidRPr="00D844D6">
        <w:rPr>
          <w:rFonts w:eastAsia="Times New Roman" w:cs="Times New Roman"/>
          <w:i/>
          <w:color w:val="000000"/>
        </w:rPr>
        <w:t xml:space="preserve"> “type” of link (type 1 or type 2)</w:t>
      </w:r>
      <w:r w:rsidR="006E3FE1">
        <w:rPr>
          <w:rFonts w:eastAsia="Times New Roman" w:cs="Times New Roman"/>
          <w:i/>
          <w:color w:val="000000"/>
        </w:rPr>
        <w:t xml:space="preserve"> be indicated</w:t>
      </w:r>
      <w:r w:rsidR="000E3395" w:rsidRPr="00D844D6">
        <w:rPr>
          <w:rFonts w:eastAsia="Times New Roman" w:cs="Times New Roman"/>
          <w:i/>
          <w:color w:val="000000"/>
        </w:rPr>
        <w:t>?  We think that this is static</w:t>
      </w:r>
      <w:r w:rsidR="006E3FE1">
        <w:rPr>
          <w:rFonts w:eastAsia="Times New Roman" w:cs="Times New Roman"/>
          <w:i/>
          <w:color w:val="000000"/>
        </w:rPr>
        <w:t xml:space="preserve"> information</w:t>
      </w:r>
      <w:r w:rsidR="000E3395" w:rsidRPr="00D844D6">
        <w:rPr>
          <w:rFonts w:eastAsia="Times New Roman" w:cs="Times New Roman"/>
          <w:i/>
          <w:color w:val="000000"/>
        </w:rPr>
        <w:t xml:space="preserve"> </w:t>
      </w:r>
      <w:r w:rsidR="006E3FE1">
        <w:rPr>
          <w:rFonts w:eastAsia="Times New Roman" w:cs="Times New Roman"/>
          <w:i/>
          <w:color w:val="000000"/>
        </w:rPr>
        <w:t xml:space="preserve">(a design time choice) – instances of a given semantic are </w:t>
      </w:r>
      <w:r w:rsidR="000E3395" w:rsidRPr="00D844D6">
        <w:rPr>
          <w:rFonts w:eastAsia="Times New Roman" w:cs="Times New Roman"/>
          <w:i/>
          <w:color w:val="000000"/>
        </w:rPr>
        <w:t xml:space="preserve">always either type 1 or type 2 – </w:t>
      </w:r>
      <w:r w:rsidR="006E3FE1">
        <w:rPr>
          <w:rFonts w:eastAsia="Times New Roman" w:cs="Times New Roman"/>
          <w:i/>
          <w:color w:val="000000"/>
        </w:rPr>
        <w:t>some of its instances aren’t type 1 while others are t</w:t>
      </w:r>
      <w:r w:rsidR="000E3395" w:rsidRPr="00D844D6">
        <w:rPr>
          <w:rFonts w:eastAsia="Times New Roman" w:cs="Times New Roman"/>
          <w:i/>
          <w:color w:val="000000"/>
        </w:rPr>
        <w:t>ype 2.  So we could indicate a link type’s “type” in terminology.</w:t>
      </w:r>
      <w:r>
        <w:rPr>
          <w:rFonts w:eastAsia="Times New Roman" w:cs="Times New Roman"/>
          <w:i/>
          <w:color w:val="000000"/>
        </w:rPr>
        <w:t xml:space="preserve">  </w:t>
      </w:r>
      <w:r w:rsidR="000E3395" w:rsidRPr="00D844D6">
        <w:rPr>
          <w:rFonts w:eastAsia="Times New Roman" w:cs="Times New Roman"/>
          <w:i/>
          <w:color w:val="000000"/>
        </w:rPr>
        <w:t xml:space="preserve">But it </w:t>
      </w:r>
      <w:r w:rsidR="006E3FE1">
        <w:rPr>
          <w:rFonts w:eastAsia="Times New Roman" w:cs="Times New Roman"/>
          <w:i/>
          <w:color w:val="000000"/>
        </w:rPr>
        <w:t>also might</w:t>
      </w:r>
      <w:r w:rsidR="000E3395" w:rsidRPr="00D844D6">
        <w:rPr>
          <w:rFonts w:eastAsia="Times New Roman" w:cs="Times New Roman"/>
          <w:i/>
          <w:color w:val="000000"/>
        </w:rPr>
        <w:t xml:space="preserve"> be a useful denormalization to </w:t>
      </w:r>
      <w:r w:rsidR="006E3FE1">
        <w:rPr>
          <w:rFonts w:eastAsia="Times New Roman" w:cs="Times New Roman"/>
          <w:i/>
          <w:color w:val="000000"/>
        </w:rPr>
        <w:t xml:space="preserve">indicate the link’s “type” in the </w:t>
      </w:r>
      <w:commentRangeStart w:id="223"/>
      <w:r w:rsidR="006E3FE1">
        <w:rPr>
          <w:rFonts w:eastAsia="Times New Roman" w:cs="Times New Roman"/>
          <w:i/>
          <w:color w:val="000000"/>
        </w:rPr>
        <w:t>model</w:t>
      </w:r>
      <w:commentRangeEnd w:id="223"/>
      <w:r w:rsidR="00CF53F2">
        <w:rPr>
          <w:rStyle w:val="CommentReference"/>
        </w:rPr>
        <w:commentReference w:id="223"/>
      </w:r>
      <w:r w:rsidR="000E3395" w:rsidRPr="00D844D6">
        <w:rPr>
          <w:rFonts w:eastAsia="Times New Roman" w:cs="Times New Roman"/>
          <w:i/>
          <w:color w:val="000000"/>
        </w:rPr>
        <w:t>.</w:t>
      </w:r>
    </w:p>
    <w:p w14:paraId="198B1DB8" w14:textId="77777777" w:rsidR="000E3395" w:rsidRDefault="000E3395" w:rsidP="000E3395">
      <w:pPr>
        <w:spacing w:after="0" w:line="240" w:lineRule="auto"/>
        <w:rPr>
          <w:rFonts w:ascii="Times New Roman" w:eastAsia="Times New Roman" w:hAnsi="Times New Roman" w:cs="Times New Roman"/>
          <w:color w:val="000000"/>
          <w:sz w:val="24"/>
          <w:szCs w:val="24"/>
        </w:rPr>
      </w:pPr>
    </w:p>
    <w:p w14:paraId="08FFCA74" w14:textId="77777777" w:rsidR="000E3395" w:rsidRPr="00C83F93" w:rsidRDefault="00CA701D" w:rsidP="00591DD2">
      <w:pPr>
        <w:pStyle w:val="Heading2"/>
      </w:pPr>
      <w:bookmarkStart w:id="224" w:name="_Ref332617017"/>
      <w:bookmarkStart w:id="225" w:name="_Toc333001817"/>
      <w:r>
        <w:t>Annotations (</w:t>
      </w:r>
      <w:r w:rsidR="000E3395" w:rsidRPr="00C83F93">
        <w:t>Comments</w:t>
      </w:r>
      <w:bookmarkEnd w:id="224"/>
      <w:r>
        <w:t>)</w:t>
      </w:r>
      <w:bookmarkEnd w:id="225"/>
    </w:p>
    <w:p w14:paraId="580676DE" w14:textId="77777777" w:rsidR="000E3395" w:rsidRPr="00BE3C7B" w:rsidRDefault="00BE3C7B" w:rsidP="00BE3C7B">
      <w:pPr>
        <w:rPr>
          <w:rFonts w:eastAsia="Times New Roman" w:cs="Times New Roman"/>
          <w:color w:val="000000"/>
        </w:rPr>
      </w:pPr>
      <w:r w:rsidRPr="00BE3C7B">
        <w:rPr>
          <w:rFonts w:cs="Times New Roman"/>
        </w:rPr>
        <w:t>A comment is a</w:t>
      </w:r>
      <w:r w:rsidR="000E3395" w:rsidRPr="00BE3C7B">
        <w:rPr>
          <w:rFonts w:cs="Times New Roman"/>
        </w:rPr>
        <w:t xml:space="preserve">dditional </w:t>
      </w:r>
      <w:r w:rsidR="002703BA">
        <w:rPr>
          <w:rFonts w:cs="Times New Roman"/>
        </w:rPr>
        <w:t>information related</w:t>
      </w:r>
      <w:r w:rsidR="000E3395" w:rsidRPr="00BE3C7B">
        <w:rPr>
          <w:rFonts w:cs="Times New Roman"/>
        </w:rPr>
        <w:t xml:space="preserve"> to a CEM </w:t>
      </w:r>
      <w:r w:rsidRPr="00BE3C7B">
        <w:rPr>
          <w:rFonts w:cs="Times New Roman"/>
        </w:rPr>
        <w:t xml:space="preserve">instance </w:t>
      </w:r>
      <w:r w:rsidR="000E3395" w:rsidRPr="00BE3C7B">
        <w:rPr>
          <w:rFonts w:cs="Times New Roman"/>
        </w:rPr>
        <w:t>that is supplemental information that does not af</w:t>
      </w:r>
      <w:r w:rsidRPr="00BE3C7B">
        <w:rPr>
          <w:rFonts w:cs="Times New Roman"/>
        </w:rPr>
        <w:t xml:space="preserve">fect the meaning of the value.  </w:t>
      </w:r>
      <w:r>
        <w:rPr>
          <w:rFonts w:cs="Times New Roman"/>
        </w:rPr>
        <w:t>For example, a</w:t>
      </w:r>
      <w:r w:rsidRPr="00BE3C7B">
        <w:rPr>
          <w:rFonts w:eastAsia="Times New Roman"/>
          <w:color w:val="000000"/>
        </w:rPr>
        <w:t>ttached to a</w:t>
      </w:r>
      <w:r w:rsidR="000E3395" w:rsidRPr="00BE3C7B">
        <w:rPr>
          <w:rFonts w:eastAsia="Times New Roman"/>
          <w:color w:val="000000"/>
        </w:rPr>
        <w:t xml:space="preserve"> medication</w:t>
      </w:r>
      <w:r w:rsidRPr="00BE3C7B">
        <w:rPr>
          <w:rFonts w:eastAsia="Times New Roman"/>
          <w:color w:val="000000"/>
        </w:rPr>
        <w:t xml:space="preserve"> order or administration instance</w:t>
      </w:r>
      <w:r w:rsidR="000E3395" w:rsidRPr="00BE3C7B">
        <w:rPr>
          <w:rFonts w:eastAsia="Times New Roman"/>
          <w:color w:val="000000"/>
        </w:rPr>
        <w:t xml:space="preserve">, </w:t>
      </w:r>
      <w:r w:rsidR="002703BA">
        <w:rPr>
          <w:rFonts w:eastAsia="Times New Roman"/>
          <w:color w:val="000000"/>
        </w:rPr>
        <w:t>there may be</w:t>
      </w:r>
      <w:r w:rsidR="000E3395" w:rsidRPr="00BE3C7B">
        <w:rPr>
          <w:rFonts w:eastAsia="Times New Roman"/>
          <w:color w:val="000000"/>
        </w:rPr>
        <w:t xml:space="preserve"> a pharmacist comment, a nurse comment, etc.  </w:t>
      </w:r>
      <w:r w:rsidR="002703BA">
        <w:rPr>
          <w:rFonts w:eastAsia="Times New Roman"/>
          <w:color w:val="000000"/>
        </w:rPr>
        <w:t>Pharmacists will want to see the pharmacist comment and nurses the nurse comment</w:t>
      </w:r>
      <w:r w:rsidR="000E3395" w:rsidRPr="00BE3C7B">
        <w:rPr>
          <w:rFonts w:eastAsia="Times New Roman"/>
          <w:color w:val="000000"/>
        </w:rPr>
        <w:t xml:space="preserve">. </w:t>
      </w:r>
    </w:p>
    <w:p w14:paraId="0B0AFB5E" w14:textId="77777777" w:rsidR="000E3395" w:rsidRDefault="00BE3C7B" w:rsidP="00BE3C7B">
      <w:pPr>
        <w:rPr>
          <w:rFonts w:cs="Times New Roman"/>
        </w:rPr>
      </w:pPr>
      <w:r w:rsidRPr="00BE3C7B">
        <w:rPr>
          <w:rFonts w:cs="Times New Roman"/>
        </w:rPr>
        <w:t>A comment may be text or coded.</w:t>
      </w:r>
      <w:r>
        <w:rPr>
          <w:rFonts w:cs="Times New Roman"/>
        </w:rPr>
        <w:t xml:space="preserve"> </w:t>
      </w:r>
    </w:p>
    <w:p w14:paraId="3F59FB06" w14:textId="77777777" w:rsidR="00BE3C7B" w:rsidRPr="00720F52" w:rsidRDefault="001F32DC" w:rsidP="00BE3C7B">
      <w:pPr>
        <w:rPr>
          <w:rFonts w:cs="Times New Roman"/>
        </w:rPr>
      </w:pPr>
      <w:r>
        <w:rPr>
          <w:rFonts w:cs="Times New Roman"/>
        </w:rPr>
        <w:t>NEEDS COMPLETION (INCLUDING CDL EXAMPLE)</w:t>
      </w:r>
      <w:r w:rsidR="00720F52">
        <w:rPr>
          <w:rFonts w:cs="Times New Roman"/>
        </w:rPr>
        <w:t>: CDL comments are still being discussed.  The following reflects current thinking</w:t>
      </w:r>
      <w:r w:rsidR="002703BA">
        <w:rPr>
          <w:rFonts w:cs="Times New Roman"/>
        </w:rPr>
        <w:t xml:space="preserve"> about comments:</w:t>
      </w:r>
    </w:p>
    <w:p w14:paraId="79FFDFA8" w14:textId="77777777" w:rsidR="00BE3C7B" w:rsidRDefault="000E3395" w:rsidP="00CB2B56">
      <w:pPr>
        <w:pStyle w:val="ListParagraph"/>
        <w:numPr>
          <w:ilvl w:val="0"/>
          <w:numId w:val="58"/>
        </w:numPr>
        <w:rPr>
          <w:rFonts w:eastAsia="Times New Roman"/>
          <w:color w:val="000000"/>
        </w:rPr>
      </w:pPr>
      <w:r w:rsidRPr="00BE3C7B">
        <w:rPr>
          <w:rFonts w:eastAsia="Times New Roman"/>
          <w:color w:val="000000"/>
        </w:rPr>
        <w:t xml:space="preserve">Comments play no part in the workflow.  </w:t>
      </w:r>
      <w:r w:rsidR="00BE3C7B" w:rsidRPr="00BE3C7B">
        <w:rPr>
          <w:rFonts w:eastAsia="Times New Roman"/>
          <w:color w:val="000000"/>
        </w:rPr>
        <w:t xml:space="preserve">If </w:t>
      </w:r>
      <w:r w:rsidR="00BE3C7B">
        <w:rPr>
          <w:rFonts w:eastAsia="Times New Roman"/>
          <w:color w:val="000000"/>
        </w:rPr>
        <w:t>the element under consideration doe</w:t>
      </w:r>
      <w:r w:rsidR="002703BA">
        <w:rPr>
          <w:rFonts w:eastAsia="Times New Roman"/>
          <w:color w:val="000000"/>
        </w:rPr>
        <w:t>s p</w:t>
      </w:r>
      <w:r w:rsidR="00BE3C7B">
        <w:rPr>
          <w:rFonts w:eastAsia="Times New Roman"/>
          <w:color w:val="000000"/>
        </w:rPr>
        <w:t>l</w:t>
      </w:r>
      <w:r w:rsidR="002703BA">
        <w:rPr>
          <w:rFonts w:eastAsia="Times New Roman"/>
          <w:color w:val="000000"/>
        </w:rPr>
        <w:t>a</w:t>
      </w:r>
      <w:r w:rsidR="00BE3C7B">
        <w:rPr>
          <w:rFonts w:eastAsia="Times New Roman"/>
          <w:color w:val="000000"/>
        </w:rPr>
        <w:t>y a part in the</w:t>
      </w:r>
      <w:commentRangeStart w:id="226"/>
      <w:r w:rsidR="00BE3C7B">
        <w:rPr>
          <w:rFonts w:eastAsia="Times New Roman"/>
          <w:color w:val="000000"/>
        </w:rPr>
        <w:t xml:space="preserve"> workflow</w:t>
      </w:r>
      <w:commentRangeEnd w:id="226"/>
      <w:r w:rsidR="00CF53F2">
        <w:rPr>
          <w:rStyle w:val="CommentReference"/>
          <w:rFonts w:asciiTheme="minorHAnsi" w:hAnsiTheme="minorHAnsi" w:cstheme="minorBidi"/>
        </w:rPr>
        <w:commentReference w:id="226"/>
      </w:r>
      <w:r w:rsidR="00BE3C7B">
        <w:rPr>
          <w:rFonts w:eastAsia="Times New Roman"/>
          <w:color w:val="000000"/>
        </w:rPr>
        <w:t xml:space="preserve">, </w:t>
      </w:r>
      <w:r w:rsidRPr="00BE3C7B">
        <w:rPr>
          <w:rFonts w:eastAsia="Times New Roman"/>
          <w:color w:val="000000"/>
        </w:rPr>
        <w:t>make it a qualifier</w:t>
      </w:r>
      <w:r w:rsidR="00BE3C7B">
        <w:rPr>
          <w:rFonts w:eastAsia="Times New Roman"/>
          <w:color w:val="000000"/>
        </w:rPr>
        <w:t xml:space="preserve"> instead.</w:t>
      </w:r>
    </w:p>
    <w:p w14:paraId="68341EFF" w14:textId="77777777" w:rsidR="002703BA" w:rsidRPr="002703BA" w:rsidRDefault="000E3395" w:rsidP="00CB2B56">
      <w:pPr>
        <w:pStyle w:val="ListParagraph"/>
        <w:numPr>
          <w:ilvl w:val="0"/>
          <w:numId w:val="58"/>
        </w:numPr>
        <w:rPr>
          <w:rFonts w:eastAsia="Times New Roman"/>
          <w:color w:val="000000"/>
        </w:rPr>
      </w:pPr>
      <w:r w:rsidRPr="00BE3C7B">
        <w:rPr>
          <w:rFonts w:asciiTheme="minorHAnsi" w:eastAsia="Times New Roman" w:hAnsiTheme="minorHAnsi"/>
          <w:color w:val="000000"/>
        </w:rPr>
        <w:t>Comments are different from qualifiers because they propagate d</w:t>
      </w:r>
      <w:r w:rsidR="002703BA">
        <w:rPr>
          <w:rFonts w:asciiTheme="minorHAnsi" w:eastAsia="Times New Roman" w:hAnsiTheme="minorHAnsi"/>
          <w:color w:val="000000"/>
        </w:rPr>
        <w:t xml:space="preserve">ifferently from panel to item.  A qualifier instance at the panel overrides an instance of the same qualifier on an item in the </w:t>
      </w:r>
      <w:commentRangeStart w:id="227"/>
      <w:r w:rsidR="002703BA">
        <w:rPr>
          <w:rFonts w:asciiTheme="minorHAnsi" w:eastAsia="Times New Roman" w:hAnsiTheme="minorHAnsi"/>
          <w:color w:val="000000"/>
        </w:rPr>
        <w:t>panel</w:t>
      </w:r>
      <w:commentRangeEnd w:id="227"/>
      <w:r w:rsidR="00CF53F2">
        <w:rPr>
          <w:rStyle w:val="CommentReference"/>
          <w:rFonts w:asciiTheme="minorHAnsi" w:hAnsiTheme="minorHAnsi" w:cstheme="minorBidi"/>
        </w:rPr>
        <w:commentReference w:id="227"/>
      </w:r>
      <w:r w:rsidR="002703BA">
        <w:rPr>
          <w:rFonts w:asciiTheme="minorHAnsi" w:eastAsia="Times New Roman" w:hAnsiTheme="minorHAnsi"/>
          <w:color w:val="000000"/>
        </w:rPr>
        <w:t>.  In contrast, a comment instance at the panel level is additive to any comment of the same type at the item level.</w:t>
      </w:r>
    </w:p>
    <w:p w14:paraId="32961D4A" w14:textId="77777777" w:rsidR="00BE3C7B" w:rsidRPr="00720F52" w:rsidRDefault="002703BA" w:rsidP="00CB2B56">
      <w:pPr>
        <w:pStyle w:val="ListParagraph"/>
        <w:numPr>
          <w:ilvl w:val="0"/>
          <w:numId w:val="58"/>
        </w:numPr>
        <w:rPr>
          <w:rFonts w:eastAsia="Times New Roman"/>
          <w:color w:val="000000"/>
        </w:rPr>
      </w:pPr>
      <w:r>
        <w:rPr>
          <w:rFonts w:asciiTheme="minorHAnsi" w:eastAsia="Times New Roman" w:hAnsiTheme="minorHAnsi"/>
          <w:color w:val="000000"/>
        </w:rPr>
        <w:t>C</w:t>
      </w:r>
      <w:r w:rsidR="000E3395" w:rsidRPr="00BE3C7B">
        <w:rPr>
          <w:rFonts w:asciiTheme="minorHAnsi" w:eastAsia="Times New Roman" w:hAnsiTheme="minorHAnsi"/>
          <w:color w:val="000000"/>
        </w:rPr>
        <w:t xml:space="preserve">omments </w:t>
      </w:r>
      <w:r w:rsidR="00720F52">
        <w:rPr>
          <w:rFonts w:asciiTheme="minorHAnsi" w:eastAsia="Times New Roman" w:hAnsiTheme="minorHAnsi"/>
          <w:color w:val="000000"/>
        </w:rPr>
        <w:t>should by default be</w:t>
      </w:r>
      <w:r>
        <w:rPr>
          <w:rFonts w:asciiTheme="minorHAnsi" w:eastAsia="Times New Roman" w:hAnsiTheme="minorHAnsi"/>
          <w:color w:val="000000"/>
        </w:rPr>
        <w:t xml:space="preserve"> </w:t>
      </w:r>
      <w:r w:rsidR="000E3395" w:rsidRPr="00BE3C7B">
        <w:rPr>
          <w:rFonts w:asciiTheme="minorHAnsi" w:eastAsia="Times New Roman" w:hAnsiTheme="minorHAnsi"/>
          <w:color w:val="000000"/>
        </w:rPr>
        <w:t>valid in any model</w:t>
      </w:r>
      <w:r w:rsidR="00720F52">
        <w:rPr>
          <w:rFonts w:asciiTheme="minorHAnsi" w:eastAsia="Times New Roman" w:hAnsiTheme="minorHAnsi"/>
          <w:color w:val="000000"/>
        </w:rPr>
        <w:t>, but any given model should be able to constrain</w:t>
      </w:r>
      <w:r w:rsidR="000E3395" w:rsidRPr="00BE3C7B">
        <w:rPr>
          <w:rFonts w:asciiTheme="minorHAnsi" w:eastAsia="Times New Roman" w:hAnsiTheme="minorHAnsi"/>
          <w:color w:val="000000"/>
        </w:rPr>
        <w:t xml:space="preserve"> the comment out </w:t>
      </w:r>
      <w:r w:rsidR="00720F52">
        <w:rPr>
          <w:rFonts w:asciiTheme="minorHAnsi" w:eastAsia="Times New Roman" w:hAnsiTheme="minorHAnsi"/>
          <w:color w:val="000000"/>
        </w:rPr>
        <w:t xml:space="preserve">if they shouldn’t be </w:t>
      </w:r>
      <w:commentRangeStart w:id="228"/>
      <w:r w:rsidR="00720F52">
        <w:rPr>
          <w:rFonts w:asciiTheme="minorHAnsi" w:eastAsia="Times New Roman" w:hAnsiTheme="minorHAnsi"/>
          <w:color w:val="000000"/>
        </w:rPr>
        <w:t>permitted</w:t>
      </w:r>
      <w:commentRangeEnd w:id="228"/>
      <w:r w:rsidR="009F689E">
        <w:rPr>
          <w:rStyle w:val="CommentReference"/>
          <w:rFonts w:asciiTheme="minorHAnsi" w:hAnsiTheme="minorHAnsi" w:cstheme="minorBidi"/>
        </w:rPr>
        <w:commentReference w:id="228"/>
      </w:r>
      <w:r w:rsidR="00720F52">
        <w:rPr>
          <w:rFonts w:asciiTheme="minorHAnsi" w:eastAsia="Times New Roman" w:hAnsiTheme="minorHAnsi"/>
          <w:color w:val="000000"/>
        </w:rPr>
        <w:t>.</w:t>
      </w:r>
    </w:p>
    <w:p w14:paraId="43EE7500" w14:textId="77777777" w:rsidR="00720F52" w:rsidRPr="00BE3C7B" w:rsidRDefault="00720F52" w:rsidP="00CB2B56">
      <w:pPr>
        <w:pStyle w:val="ListParagraph"/>
        <w:numPr>
          <w:ilvl w:val="0"/>
          <w:numId w:val="58"/>
        </w:numPr>
        <w:rPr>
          <w:rFonts w:eastAsia="Times New Roman"/>
          <w:color w:val="000000"/>
        </w:rPr>
      </w:pPr>
      <w:r>
        <w:rPr>
          <w:rFonts w:asciiTheme="minorHAnsi" w:eastAsia="Times New Roman" w:hAnsiTheme="minorHAnsi"/>
          <w:color w:val="000000"/>
        </w:rPr>
        <w:t>Comments may be attached to a component instance.</w:t>
      </w:r>
    </w:p>
    <w:p w14:paraId="2E0B6807" w14:textId="77777777" w:rsidR="000E3395" w:rsidRPr="00720F52" w:rsidRDefault="00BE3C7B" w:rsidP="00720F52">
      <w:pPr>
        <w:pStyle w:val="ListParagraph"/>
        <w:numPr>
          <w:ilvl w:val="0"/>
          <w:numId w:val="58"/>
        </w:numPr>
        <w:rPr>
          <w:rFonts w:ascii="Times New Roman" w:eastAsia="Times New Roman" w:hAnsi="Times New Roman"/>
          <w:color w:val="0000FF"/>
        </w:rPr>
      </w:pPr>
      <w:r w:rsidRPr="00720F52">
        <w:rPr>
          <w:rFonts w:asciiTheme="minorHAnsi" w:eastAsia="Times New Roman" w:hAnsiTheme="minorHAnsi"/>
          <w:color w:val="000000"/>
        </w:rPr>
        <w:t>Comments can be CD</w:t>
      </w:r>
      <w:r w:rsidR="000E3395" w:rsidRPr="00720F52">
        <w:rPr>
          <w:rFonts w:asciiTheme="minorHAnsi" w:eastAsia="Times New Roman" w:hAnsiTheme="minorHAnsi"/>
          <w:color w:val="000000"/>
        </w:rPr>
        <w:t xml:space="preserve"> or ST.</w:t>
      </w:r>
    </w:p>
    <w:p w14:paraId="06A2A505" w14:textId="77777777" w:rsidR="000E3395" w:rsidRDefault="000E3395" w:rsidP="00591DD2">
      <w:pPr>
        <w:pStyle w:val="Heading1"/>
      </w:pPr>
      <w:bookmarkStart w:id="229" w:name="_Toc333001818"/>
      <w:r>
        <w:t xml:space="preserve">Examples of Commonly Used CEM </w:t>
      </w:r>
      <w:commentRangeStart w:id="230"/>
      <w:r>
        <w:t>structures</w:t>
      </w:r>
      <w:bookmarkEnd w:id="229"/>
      <w:commentRangeEnd w:id="230"/>
      <w:r w:rsidR="009F689E">
        <w:rPr>
          <w:rStyle w:val="CommentReference"/>
          <w:rFonts w:asciiTheme="minorHAnsi" w:eastAsiaTheme="minorEastAsia" w:hAnsiTheme="minorHAnsi" w:cstheme="minorBidi"/>
          <w:b w:val="0"/>
          <w:bCs w:val="0"/>
        </w:rPr>
        <w:commentReference w:id="230"/>
      </w:r>
    </w:p>
    <w:p w14:paraId="28A16771" w14:textId="77777777" w:rsidR="006E22ED" w:rsidRDefault="006E22ED" w:rsidP="00591DD2">
      <w:pPr>
        <w:pStyle w:val="Heading2"/>
      </w:pPr>
      <w:bookmarkStart w:id="231" w:name="_Toc333001819"/>
      <w:r>
        <w:t>Components</w:t>
      </w:r>
      <w:bookmarkEnd w:id="231"/>
    </w:p>
    <w:p w14:paraId="530A1D7C" w14:textId="77777777" w:rsidR="006E22ED" w:rsidRPr="00F316E9" w:rsidRDefault="006E22ED" w:rsidP="006E22ED">
      <w:pPr>
        <w:spacing w:after="0" w:line="240" w:lineRule="auto"/>
      </w:pPr>
      <w:r>
        <w:t xml:space="preserve">Some commonly used components </w:t>
      </w:r>
      <w:r w:rsidR="009703D9">
        <w:t xml:space="preserve">will be discussed in more detail below.  </w:t>
      </w:r>
      <w:r>
        <w:t>(</w:t>
      </w:r>
      <w:r w:rsidR="009703D9">
        <w:t xml:space="preserve">The headings say, “Qualifier”, which is the most common usage, although each component may also be </w:t>
      </w:r>
      <w:r>
        <w:t xml:space="preserve">used as </w:t>
      </w:r>
      <w:r w:rsidR="009703D9">
        <w:t>an item</w:t>
      </w:r>
      <w:r>
        <w:t xml:space="preserve"> in </w:t>
      </w:r>
      <w:r w:rsidR="009703D9">
        <w:t>a compound statement</w:t>
      </w:r>
      <w:r>
        <w:t>).</w:t>
      </w:r>
    </w:p>
    <w:p w14:paraId="461A0A2B" w14:textId="77777777" w:rsidR="006E22ED" w:rsidRPr="00C83F93" w:rsidRDefault="006E22ED" w:rsidP="00591DD2">
      <w:pPr>
        <w:pStyle w:val="Heading3"/>
      </w:pPr>
      <w:bookmarkStart w:id="232" w:name="_Toc333001820"/>
      <w:r w:rsidRPr="00C83F93">
        <w:t>Aggregate</w:t>
      </w:r>
      <w:r>
        <w:t xml:space="preserve"> Qualifier</w:t>
      </w:r>
      <w:bookmarkEnd w:id="232"/>
    </w:p>
    <w:p w14:paraId="7004F194" w14:textId="77777777" w:rsidR="006E22ED" w:rsidRPr="006B41A9" w:rsidRDefault="006E22ED" w:rsidP="006E22ED">
      <w:pPr>
        <w:spacing w:after="0"/>
        <w:rPr>
          <w:rFonts w:cs="Times New Roman"/>
        </w:rPr>
      </w:pPr>
      <w:r w:rsidRPr="006B41A9">
        <w:rPr>
          <w:rFonts w:cs="Times New Roman"/>
        </w:rPr>
        <w:t>The Aggregate qualifier represents the totality of a statement.  It is a precoordination of all the information in the statement’s key and value choice, plus its qualifiers, modifiers, and attributions.</w:t>
      </w:r>
    </w:p>
    <w:p w14:paraId="08B4B26E" w14:textId="77777777" w:rsidR="006E22ED" w:rsidRPr="006B41A9" w:rsidRDefault="006E22ED" w:rsidP="006E22ED">
      <w:pPr>
        <w:spacing w:after="0"/>
        <w:rPr>
          <w:rFonts w:cs="Times New Roman"/>
        </w:rPr>
      </w:pPr>
    </w:p>
    <w:p w14:paraId="172DDC96" w14:textId="77777777" w:rsidR="006E22ED" w:rsidRPr="006B41A9" w:rsidRDefault="006E22ED" w:rsidP="006E22ED">
      <w:pPr>
        <w:spacing w:after="0"/>
        <w:rPr>
          <w:rFonts w:cs="Times New Roman"/>
        </w:rPr>
      </w:pPr>
      <w:r w:rsidRPr="006B41A9">
        <w:rPr>
          <w:rFonts w:cs="Times New Roman"/>
        </w:rPr>
        <w:t>One use case for the Aggregate qualifier is to capture the verbatim text from which a CEM instance was normalized via natural language processing.  For example, the free text before processing might have said, “childhood onset of mild, chronic asthma”, which through natural language processing was normalized to the following:</w:t>
      </w:r>
    </w:p>
    <w:p w14:paraId="557429ED" w14:textId="77777777" w:rsidR="006E22ED" w:rsidRPr="006B41A9" w:rsidRDefault="006E22ED" w:rsidP="006E22ED">
      <w:pPr>
        <w:spacing w:after="0"/>
        <w:rPr>
          <w:rFonts w:cs="Times New Roman"/>
        </w:rPr>
      </w:pPr>
    </w:p>
    <w:p w14:paraId="64795538" w14:textId="77777777" w:rsidR="006E22ED" w:rsidRPr="006B41A9" w:rsidRDefault="006E22ED" w:rsidP="004F67B6">
      <w:pPr>
        <w:rPr>
          <w:rFonts w:cs="Times New Roman"/>
        </w:rPr>
      </w:pPr>
      <w:r w:rsidRPr="006B41A9">
        <w:rPr>
          <w:rFonts w:cs="Times New Roman"/>
        </w:rPr>
        <w:tab/>
        <w:t>AsthmaAssert</w:t>
      </w:r>
    </w:p>
    <w:p w14:paraId="1DC7234E"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t>Key = Assertion</w:t>
      </w:r>
    </w:p>
    <w:p w14:paraId="7BA238A1"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t>Data = Asthma</w:t>
      </w:r>
    </w:p>
    <w:p w14:paraId="19637BC4"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t>Qualifier Chronicity</w:t>
      </w:r>
    </w:p>
    <w:p w14:paraId="188FCAAC"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r>
      <w:r w:rsidRPr="006B41A9">
        <w:rPr>
          <w:rFonts w:cs="Times New Roman"/>
        </w:rPr>
        <w:tab/>
        <w:t>Key = Chronicity</w:t>
      </w:r>
    </w:p>
    <w:p w14:paraId="5F5EF25D" w14:textId="77777777" w:rsidR="006E22ED" w:rsidRPr="006B41A9" w:rsidRDefault="006E22ED" w:rsidP="006E22ED">
      <w:pPr>
        <w:spacing w:after="0"/>
        <w:ind w:left="1440" w:firstLine="720"/>
        <w:rPr>
          <w:rFonts w:cs="Times New Roman"/>
        </w:rPr>
      </w:pPr>
      <w:r w:rsidRPr="006B41A9">
        <w:rPr>
          <w:rFonts w:cs="Times New Roman"/>
        </w:rPr>
        <w:t>Data = Chronic</w:t>
      </w:r>
    </w:p>
    <w:p w14:paraId="5884B75F" w14:textId="77777777" w:rsidR="006E22ED" w:rsidRPr="006B41A9" w:rsidRDefault="006E22ED" w:rsidP="004F67B6">
      <w:pPr>
        <w:rPr>
          <w:rFonts w:cs="Times New Roman"/>
        </w:rPr>
      </w:pPr>
      <w:r w:rsidRPr="006B41A9">
        <w:rPr>
          <w:rFonts w:cs="Times New Roman"/>
        </w:rPr>
        <w:tab/>
      </w:r>
      <w:r w:rsidRPr="006B41A9">
        <w:rPr>
          <w:rFonts w:cs="Times New Roman"/>
        </w:rPr>
        <w:tab/>
        <w:t>Qualifier Severity</w:t>
      </w:r>
    </w:p>
    <w:p w14:paraId="767B8C54"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r>
      <w:r w:rsidRPr="006B41A9">
        <w:rPr>
          <w:rFonts w:cs="Times New Roman"/>
        </w:rPr>
        <w:tab/>
        <w:t>Key = Severity</w:t>
      </w:r>
    </w:p>
    <w:p w14:paraId="7CC36407"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r>
      <w:r w:rsidRPr="006B41A9">
        <w:rPr>
          <w:rFonts w:cs="Times New Roman"/>
        </w:rPr>
        <w:tab/>
        <w:t>Data = Mild</w:t>
      </w:r>
    </w:p>
    <w:p w14:paraId="6EE167F0"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t>Qualifier Onset</w:t>
      </w:r>
    </w:p>
    <w:p w14:paraId="585D44B8"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r>
      <w:r w:rsidRPr="006B41A9">
        <w:rPr>
          <w:rFonts w:cs="Times New Roman"/>
        </w:rPr>
        <w:tab/>
        <w:t>Key = Onset</w:t>
      </w:r>
    </w:p>
    <w:p w14:paraId="0D221B4B"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r>
      <w:r w:rsidRPr="006B41A9">
        <w:rPr>
          <w:rFonts w:cs="Times New Roman"/>
        </w:rPr>
        <w:tab/>
        <w:t>Data = Childhood</w:t>
      </w:r>
    </w:p>
    <w:p w14:paraId="707DB48E"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t>Qualifier Aggregate</w:t>
      </w:r>
    </w:p>
    <w:p w14:paraId="2184A127"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r>
      <w:r w:rsidRPr="006B41A9">
        <w:rPr>
          <w:rFonts w:cs="Times New Roman"/>
        </w:rPr>
        <w:tab/>
        <w:t>Key = Aggregate</w:t>
      </w:r>
    </w:p>
    <w:p w14:paraId="7827087E" w14:textId="77777777" w:rsidR="006E22ED" w:rsidRPr="006B41A9" w:rsidRDefault="006E22ED" w:rsidP="006E22ED">
      <w:pPr>
        <w:spacing w:after="0"/>
        <w:rPr>
          <w:rFonts w:cs="Times New Roman"/>
        </w:rPr>
      </w:pPr>
      <w:r w:rsidRPr="006B41A9">
        <w:rPr>
          <w:rFonts w:cs="Times New Roman"/>
        </w:rPr>
        <w:tab/>
      </w:r>
      <w:r w:rsidRPr="006B41A9">
        <w:rPr>
          <w:rFonts w:cs="Times New Roman"/>
        </w:rPr>
        <w:tab/>
      </w:r>
      <w:r w:rsidRPr="006B41A9">
        <w:rPr>
          <w:rFonts w:cs="Times New Roman"/>
        </w:rPr>
        <w:tab/>
        <w:t>Data = “childhood onset of mild, chronic asthma”</w:t>
      </w:r>
    </w:p>
    <w:p w14:paraId="0C7DB3E0" w14:textId="77777777" w:rsidR="006E22ED" w:rsidRPr="006B41A9" w:rsidRDefault="006E22ED" w:rsidP="006E22ED">
      <w:pPr>
        <w:spacing w:after="0"/>
        <w:rPr>
          <w:rFonts w:cs="Times New Roman"/>
        </w:rPr>
      </w:pPr>
    </w:p>
    <w:p w14:paraId="4D6A53A5" w14:textId="77777777" w:rsidR="006E22ED" w:rsidRPr="006B41A9" w:rsidRDefault="006E22ED" w:rsidP="006E22ED">
      <w:pPr>
        <w:spacing w:after="0"/>
        <w:rPr>
          <w:rFonts w:cs="Times New Roman"/>
        </w:rPr>
      </w:pPr>
      <w:r w:rsidRPr="006B41A9">
        <w:rPr>
          <w:rFonts w:cs="Times New Roman"/>
        </w:rPr>
        <w:t>Another use case might be to capture the precoordinated text (or precoordinated code) that a clinician enters in a problem list or an ordering application, even though the resulting storage instance breaks down the text (or code) into a more postcoordinated storage.</w:t>
      </w:r>
    </w:p>
    <w:p w14:paraId="0317AE6C" w14:textId="77777777" w:rsidR="006E22ED" w:rsidRPr="006B41A9" w:rsidRDefault="006E22ED" w:rsidP="006E22ED">
      <w:pPr>
        <w:spacing w:after="0"/>
        <w:rPr>
          <w:rFonts w:cs="Times New Roman"/>
        </w:rPr>
      </w:pPr>
    </w:p>
    <w:p w14:paraId="3E8B11AB" w14:textId="77777777" w:rsidR="006E22ED" w:rsidRPr="006B41A9" w:rsidRDefault="006E22ED" w:rsidP="006E22ED">
      <w:pPr>
        <w:spacing w:after="0"/>
        <w:rPr>
          <w:rFonts w:cs="Times New Roman"/>
        </w:rPr>
      </w:pPr>
      <w:r w:rsidRPr="006B41A9">
        <w:rPr>
          <w:rFonts w:cs="Times New Roman"/>
        </w:rPr>
        <w:t xml:space="preserve"> The Aggregate model’s data type is CD, because in certain use cases the precoordinated “meaning” of the statement is drawn from a finite, predictable set of meanings, represented as coded values in a value set.  In cases where the meanings are not a manageable set of codes, the CD’s originalText property can be used to capture free text.</w:t>
      </w:r>
    </w:p>
    <w:p w14:paraId="78319BF2" w14:textId="77777777" w:rsidR="006E22ED" w:rsidRPr="006B41A9" w:rsidRDefault="006E22ED" w:rsidP="006E22ED">
      <w:pPr>
        <w:spacing w:after="0"/>
        <w:rPr>
          <w:rFonts w:cs="Times New Roman"/>
        </w:rPr>
      </w:pPr>
    </w:p>
    <w:p w14:paraId="2238870E" w14:textId="77777777" w:rsidR="006E22ED" w:rsidRPr="006B41A9" w:rsidRDefault="006E22ED" w:rsidP="006E22ED">
      <w:pPr>
        <w:spacing w:after="0"/>
        <w:rPr>
          <w:rFonts w:cs="Times New Roman"/>
        </w:rPr>
      </w:pPr>
      <w:r w:rsidRPr="006B41A9">
        <w:rPr>
          <w:rFonts w:cs="Times New Roman"/>
        </w:rPr>
        <w:t xml:space="preserve">As an example, suppose a system submits “18 fr.  Foley catheter inserted using sterile </w:t>
      </w:r>
      <w:commentRangeStart w:id="233"/>
      <w:r w:rsidR="009F689E" w:rsidRPr="006B41A9">
        <w:rPr>
          <w:rFonts w:cs="Times New Roman"/>
        </w:rPr>
        <w:t>technique</w:t>
      </w:r>
      <w:commentRangeEnd w:id="233"/>
      <w:r w:rsidR="009F689E">
        <w:rPr>
          <w:rStyle w:val="CommentReference"/>
        </w:rPr>
        <w:commentReference w:id="233"/>
      </w:r>
      <w:r w:rsidR="001A5CE8">
        <w:rPr>
          <w:rFonts w:cs="Times New Roman"/>
        </w:rPr>
        <w:t>,</w:t>
      </w:r>
      <w:r w:rsidR="009F689E" w:rsidRPr="006B41A9">
        <w:rPr>
          <w:rFonts w:cs="Times New Roman"/>
        </w:rPr>
        <w:t>”</w:t>
      </w:r>
      <w:r w:rsidRPr="006B41A9">
        <w:rPr>
          <w:rFonts w:cs="Times New Roman"/>
        </w:rPr>
        <w:t xml:space="preserve"> and this is normalized to an instance of a “Catheter Insertion” CEM.  This string would be stored in aggregate.  The CEM may have a qualifier for “catheter type”, which would be populated with “Foley”.  The CEM might not have a “method” qualifier (which, if it existed, could capture “sterile technique”).  That information would only be preserved in the aggregate.  This illustrates that the Aggregate is not guaranteed to be a lossless representation of the CEM instance – it may contain more information than the CEM instance.  In other situations, it may contain less (e.g., the CEM instance may contain attribution information not reflected in the precoordinated string).  It only represents precoordinated information from which the CEM instance was generated. </w:t>
      </w:r>
    </w:p>
    <w:p w14:paraId="6DA1EC8A" w14:textId="77777777" w:rsidR="006E22ED" w:rsidRDefault="006E22ED" w:rsidP="00591DD2">
      <w:pPr>
        <w:pStyle w:val="Heading3"/>
      </w:pPr>
      <w:bookmarkStart w:id="234" w:name="_Toc333001821"/>
      <w:r>
        <w:t>Body Location/Body Location Pre-coordinated Qualifiers</w:t>
      </w:r>
      <w:bookmarkEnd w:id="234"/>
    </w:p>
    <w:p w14:paraId="77FC5CC5" w14:textId="77777777" w:rsidR="006E22ED" w:rsidRDefault="006E22ED" w:rsidP="006E22ED">
      <w:r>
        <w:t>The bodyLocation and bodyLocationPrecoord qualifiers are used to indicate a part of a patient’s body pertinent to the measurement, evaluation, procedure, or assertion that is being addressed by the CEM.  Their exact meanings are context-dependent.  For example,</w:t>
      </w:r>
      <w:r w:rsidR="006432A0">
        <w:t xml:space="preserve"> </w:t>
      </w:r>
      <w:r w:rsidR="00B317E5">
        <w:fldChar w:fldCharType="begin"/>
      </w:r>
      <w:r w:rsidR="006432A0">
        <w:instrText xml:space="preserve"> REF _Ref320542969 \h </w:instrText>
      </w:r>
      <w:r w:rsidR="00B317E5">
        <w:fldChar w:fldCharType="separate"/>
      </w:r>
      <w:r w:rsidR="006432A0">
        <w:t xml:space="preserve">Table </w:t>
      </w:r>
      <w:r w:rsidR="006432A0">
        <w:rPr>
          <w:noProof/>
        </w:rPr>
        <w:t>3</w:t>
      </w:r>
      <w:r w:rsidR="00B317E5">
        <w:fldChar w:fldCharType="end"/>
      </w:r>
      <w:r>
        <w:t xml:space="preserve"> shows the context-dependent meaning of BodyLocation or BodyLocationPrecoord used within various CEMs.</w:t>
      </w:r>
    </w:p>
    <w:p w14:paraId="277FEE79" w14:textId="77777777" w:rsidR="006E22ED" w:rsidRDefault="006E22ED" w:rsidP="004F67B6">
      <w:pPr>
        <w:pStyle w:val="Caption"/>
        <w:keepNext/>
        <w:jc w:val="center"/>
      </w:pPr>
      <w:bookmarkStart w:id="235" w:name="_Ref320542969"/>
      <w:bookmarkStart w:id="236" w:name="_Ref320542872"/>
      <w:r>
        <w:t xml:space="preserve">Table </w:t>
      </w:r>
      <w:r w:rsidR="00806B96">
        <w:fldChar w:fldCharType="begin"/>
      </w:r>
      <w:r w:rsidR="00806B96">
        <w:instrText xml:space="preserve"> SEQ Table \* ARABIC </w:instrText>
      </w:r>
      <w:r w:rsidR="00806B96">
        <w:fldChar w:fldCharType="separate"/>
      </w:r>
      <w:r w:rsidR="00B47D42">
        <w:rPr>
          <w:noProof/>
        </w:rPr>
        <w:t>3</w:t>
      </w:r>
      <w:r w:rsidR="00806B96">
        <w:rPr>
          <w:noProof/>
        </w:rPr>
        <w:fldChar w:fldCharType="end"/>
      </w:r>
      <w:bookmarkEnd w:id="235"/>
      <w:r>
        <w:t>. Meaning of body location in various models</w:t>
      </w:r>
      <w:bookmarkEnd w:id="236"/>
    </w:p>
    <w:tbl>
      <w:tblPr>
        <w:tblStyle w:val="TableGrid"/>
        <w:tblW w:w="0" w:type="auto"/>
        <w:tblLook w:val="04A0" w:firstRow="1" w:lastRow="0" w:firstColumn="1" w:lastColumn="0" w:noHBand="0" w:noVBand="1"/>
      </w:tblPr>
      <w:tblGrid>
        <w:gridCol w:w="3618"/>
        <w:gridCol w:w="5958"/>
      </w:tblGrid>
      <w:tr w:rsidR="006E22ED" w14:paraId="6F167D90" w14:textId="77777777" w:rsidTr="00AB50C5">
        <w:tc>
          <w:tcPr>
            <w:tcW w:w="3618" w:type="dxa"/>
            <w:tcBorders>
              <w:bottom w:val="double" w:sz="4" w:space="0" w:color="auto"/>
            </w:tcBorders>
          </w:tcPr>
          <w:p w14:paraId="71EC6A00" w14:textId="77777777" w:rsidR="006E22ED" w:rsidRPr="00B266D5" w:rsidRDefault="006E22ED" w:rsidP="00AB50C5">
            <w:pPr>
              <w:rPr>
                <w:b/>
              </w:rPr>
            </w:pPr>
            <w:r w:rsidRPr="00B266D5">
              <w:rPr>
                <w:b/>
              </w:rPr>
              <w:t>Containing CEM</w:t>
            </w:r>
          </w:p>
        </w:tc>
        <w:tc>
          <w:tcPr>
            <w:tcW w:w="5958" w:type="dxa"/>
            <w:tcBorders>
              <w:bottom w:val="double" w:sz="4" w:space="0" w:color="auto"/>
            </w:tcBorders>
          </w:tcPr>
          <w:p w14:paraId="15AB7E3C" w14:textId="77777777" w:rsidR="006E22ED" w:rsidRPr="00B266D5" w:rsidRDefault="006E22ED" w:rsidP="00AB50C5">
            <w:pPr>
              <w:rPr>
                <w:b/>
              </w:rPr>
            </w:pPr>
            <w:r w:rsidRPr="00B266D5">
              <w:rPr>
                <w:b/>
              </w:rPr>
              <w:t>Meaning of BodyLocation/BodyLocationPrecoord</w:t>
            </w:r>
          </w:p>
        </w:tc>
      </w:tr>
      <w:tr w:rsidR="006E22ED" w14:paraId="3A8E50BE" w14:textId="77777777" w:rsidTr="00AB50C5">
        <w:tc>
          <w:tcPr>
            <w:tcW w:w="3618" w:type="dxa"/>
            <w:tcBorders>
              <w:top w:val="double" w:sz="4" w:space="0" w:color="auto"/>
            </w:tcBorders>
          </w:tcPr>
          <w:p w14:paraId="4CDBFF3D" w14:textId="77777777" w:rsidR="006E22ED" w:rsidRDefault="006E22ED" w:rsidP="00AB50C5">
            <w:r>
              <w:t>HeartRateMeas</w:t>
            </w:r>
          </w:p>
        </w:tc>
        <w:tc>
          <w:tcPr>
            <w:tcW w:w="5958" w:type="dxa"/>
            <w:tcBorders>
              <w:top w:val="double" w:sz="4" w:space="0" w:color="auto"/>
            </w:tcBorders>
          </w:tcPr>
          <w:p w14:paraId="2EDB9FCD" w14:textId="77777777" w:rsidR="006E22ED" w:rsidRDefault="006E22ED" w:rsidP="00AB50C5">
            <w:r>
              <w:t>The body location at which the measurement was taken</w:t>
            </w:r>
          </w:p>
        </w:tc>
      </w:tr>
      <w:tr w:rsidR="006E22ED" w14:paraId="755C49CB" w14:textId="77777777" w:rsidTr="00AB50C5">
        <w:tc>
          <w:tcPr>
            <w:tcW w:w="3618" w:type="dxa"/>
          </w:tcPr>
          <w:p w14:paraId="00BC57A1" w14:textId="77777777" w:rsidR="006E22ED" w:rsidRDefault="006E22ED" w:rsidP="00AB50C5">
            <w:r>
              <w:t>PainAssert</w:t>
            </w:r>
          </w:p>
        </w:tc>
        <w:tc>
          <w:tcPr>
            <w:tcW w:w="5958" w:type="dxa"/>
          </w:tcPr>
          <w:p w14:paraId="547A5D5B" w14:textId="77777777" w:rsidR="006E22ED" w:rsidRDefault="006E22ED" w:rsidP="00AB50C5">
            <w:r>
              <w:t>The body location at which pain is felt</w:t>
            </w:r>
          </w:p>
        </w:tc>
      </w:tr>
      <w:tr w:rsidR="006E22ED" w14:paraId="2FC0BCDB" w14:textId="77777777" w:rsidTr="00AB50C5">
        <w:tc>
          <w:tcPr>
            <w:tcW w:w="3618" w:type="dxa"/>
          </w:tcPr>
          <w:p w14:paraId="7087DEF7" w14:textId="77777777" w:rsidR="006E22ED" w:rsidRDefault="006E22ED" w:rsidP="00AB50C5">
            <w:r>
              <w:t>PneumaticCuffPlacementProc</w:t>
            </w:r>
          </w:p>
        </w:tc>
        <w:tc>
          <w:tcPr>
            <w:tcW w:w="5958" w:type="dxa"/>
          </w:tcPr>
          <w:p w14:paraId="27818B10" w14:textId="77777777" w:rsidR="006E22ED" w:rsidRDefault="006E22ED" w:rsidP="00AB50C5">
            <w:r>
              <w:t>The body location at which the cuff is placed</w:t>
            </w:r>
          </w:p>
        </w:tc>
      </w:tr>
      <w:tr w:rsidR="006E22ED" w14:paraId="0260E800" w14:textId="77777777" w:rsidTr="00AB50C5">
        <w:tc>
          <w:tcPr>
            <w:tcW w:w="3618" w:type="dxa"/>
          </w:tcPr>
          <w:p w14:paraId="1019E172" w14:textId="77777777" w:rsidR="006E22ED" w:rsidRDefault="006E22ED" w:rsidP="00AB50C5">
            <w:r>
              <w:t>SkinAbrasionAssert</w:t>
            </w:r>
          </w:p>
        </w:tc>
        <w:tc>
          <w:tcPr>
            <w:tcW w:w="5958" w:type="dxa"/>
          </w:tcPr>
          <w:p w14:paraId="4BEA9B9E" w14:textId="77777777" w:rsidR="006E22ED" w:rsidRDefault="006E22ED" w:rsidP="00AB50C5">
            <w:r>
              <w:t>The body location at which the abrasion is observed</w:t>
            </w:r>
          </w:p>
        </w:tc>
      </w:tr>
    </w:tbl>
    <w:p w14:paraId="5AB0F52E" w14:textId="77777777" w:rsidR="006E22ED" w:rsidRDefault="006E22ED" w:rsidP="006E22ED"/>
    <w:p w14:paraId="51BAD3DB" w14:textId="77777777" w:rsidR="006E22ED" w:rsidRDefault="006E22ED" w:rsidP="006E22ED">
      <w:r>
        <w:t>BodyLocation and BodyLocationPrecoord differ in that BodyLocationPrecoord contains just a precoordinated data value (“left foot”, “right foot”, “left upper quadrant”, “right lower quadrant”, etc.) while BodyLocation contains the BodySide qualifier (the body side of the body location – left or right) and the BodyLaterality</w:t>
      </w:r>
      <w:r>
        <w:rPr>
          <w:rStyle w:val="FootnoteReference"/>
        </w:rPr>
        <w:footnoteReference w:id="76"/>
      </w:r>
      <w:r>
        <w:t xml:space="preserve"> qualifier (any further spatial orientation characteristic of the body location – inferior, superior, distal, proximal, upper, lower, medial, lateral, etc.).  In other words, BodyLocationPrecoord draws from a value set of precoordinated values, while BodyLaterality takes a postcoordinated approach, distributing the information across its data and qualifiers.  The two qualifiers are shown in</w:t>
      </w:r>
      <w:r w:rsidR="006432A0">
        <w:t xml:space="preserve"> </w:t>
      </w:r>
      <w:r w:rsidR="00B317E5">
        <w:fldChar w:fldCharType="begin"/>
      </w:r>
      <w:r w:rsidR="006432A0">
        <w:instrText xml:space="preserve"> REF _Ref332847483 \h </w:instrText>
      </w:r>
      <w:r w:rsidR="00B317E5">
        <w:fldChar w:fldCharType="separate"/>
      </w:r>
      <w:r w:rsidR="006432A0">
        <w:t xml:space="preserve">Figure </w:t>
      </w:r>
      <w:r w:rsidR="006432A0">
        <w:rPr>
          <w:noProof/>
        </w:rPr>
        <w:t>32</w:t>
      </w:r>
      <w:r w:rsidR="00B317E5">
        <w:fldChar w:fldCharType="end"/>
      </w:r>
      <w:r w:rsidR="006432A0">
        <w:t xml:space="preserve">. </w:t>
      </w:r>
    </w:p>
    <w:p w14:paraId="075E69DB" w14:textId="77777777" w:rsidR="006E22ED" w:rsidRDefault="006E22ED" w:rsidP="006E22ED">
      <w:pPr>
        <w:spacing w:after="0" w:line="240" w:lineRule="auto"/>
      </w:pPr>
    </w:p>
    <w:p w14:paraId="4C0F9C3F" w14:textId="77777777" w:rsidR="006E22ED" w:rsidRDefault="006E22ED" w:rsidP="006E22ED">
      <w:r>
        <w:t xml:space="preserve">BodyLocation is utilized when either the domain of values for the model instance would be very large or when there is a special requirement to be able to query by body laterality or body side.  For instance, in the pain assertion model, attempting to formulate and maintain a list of precoordinated body locations at which pain can be felt would be an unwieldy task.  Another example is </w:t>
      </w:r>
      <w:r>
        <w:rPr>
          <w:iCs/>
        </w:rPr>
        <w:t>the W</w:t>
      </w:r>
      <w:r w:rsidRPr="00123A26">
        <w:rPr>
          <w:i/>
          <w:iCs/>
        </w:rPr>
        <w:t>oundDrainOutputFluidVolumeMeas</w:t>
      </w:r>
      <w:r>
        <w:rPr>
          <w:iCs/>
        </w:rPr>
        <w:t xml:space="preserve"> model, in which the value set of possible body locations (locations at which a wound can exist) would be very large.</w:t>
      </w:r>
    </w:p>
    <w:p w14:paraId="0DEA04BE" w14:textId="0B4B183A" w:rsidR="006E22ED" w:rsidRDefault="00806B96" w:rsidP="006E22ED">
      <w:r>
        <w:rPr>
          <w:noProof/>
        </w:rPr>
        <mc:AlternateContent>
          <mc:Choice Requires="wps">
            <w:drawing>
              <wp:anchor distT="0" distB="0" distL="114300" distR="114300" simplePos="0" relativeHeight="251864064" behindDoc="0" locked="0" layoutInCell="1" allowOverlap="1" wp14:anchorId="54B203D9" wp14:editId="28276B46">
                <wp:simplePos x="0" y="0"/>
                <wp:positionH relativeFrom="column">
                  <wp:posOffset>471170</wp:posOffset>
                </wp:positionH>
                <wp:positionV relativeFrom="paragraph">
                  <wp:posOffset>1887855</wp:posOffset>
                </wp:positionV>
                <wp:extent cx="4932045" cy="266700"/>
                <wp:effectExtent l="0" t="0" r="0" b="12700"/>
                <wp:wrapTopAndBottom/>
                <wp:docPr id="1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91B2C" w14:textId="77777777" w:rsidR="00D946F6" w:rsidRPr="003D7886" w:rsidRDefault="00D946F6" w:rsidP="006E22ED">
                            <w:pPr>
                              <w:pStyle w:val="Caption"/>
                              <w:jc w:val="center"/>
                              <w:rPr>
                                <w:noProof/>
                                <w:lang w:eastAsia="zh-TW"/>
                              </w:rPr>
                            </w:pPr>
                            <w:bookmarkStart w:id="237" w:name="_Ref332847483"/>
                            <w:bookmarkStart w:id="238" w:name="_Ref320542921"/>
                            <w:r>
                              <w:t xml:space="preserve">Figure </w:t>
                            </w:r>
                            <w:r w:rsidR="00806B96">
                              <w:fldChar w:fldCharType="begin"/>
                            </w:r>
                            <w:r w:rsidR="00806B96">
                              <w:instrText xml:space="preserve"> SEQ Figure \* ARABIC </w:instrText>
                            </w:r>
                            <w:r w:rsidR="00806B96">
                              <w:fldChar w:fldCharType="separate"/>
                            </w:r>
                            <w:r>
                              <w:rPr>
                                <w:noProof/>
                              </w:rPr>
                              <w:t>32</w:t>
                            </w:r>
                            <w:r w:rsidR="00806B96">
                              <w:rPr>
                                <w:noProof/>
                              </w:rPr>
                              <w:fldChar w:fldCharType="end"/>
                            </w:r>
                            <w:bookmarkEnd w:id="237"/>
                            <w:r>
                              <w:t>. BodyLocation and BodyLocationPrecoord</w:t>
                            </w:r>
                            <w:bookmarkEnd w:id="23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9" o:spid="_x0000_s1099" type="#_x0000_t202" style="position:absolute;margin-left:37.1pt;margin-top:148.65pt;width:388.35pt;height:2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" stroked="f">
                <v:textbox style="mso-fit-shape-to-text:t" inset="0,0,0,0">
                  <w:txbxContent>
                    <w:p w14:paraId="5AA91B2C" w14:textId="77777777" w:rsidR="00D946F6" w:rsidRPr="003D7886" w:rsidRDefault="00D946F6" w:rsidP="006E22ED">
                      <w:pPr>
                        <w:pStyle w:val="Caption"/>
                        <w:jc w:val="center"/>
                        <w:rPr>
                          <w:noProof/>
                          <w:lang w:eastAsia="zh-TW"/>
                        </w:rPr>
                      </w:pPr>
                      <w:bookmarkStart w:id="239" w:name="_Ref332847483"/>
                      <w:bookmarkStart w:id="240" w:name="_Ref320542921"/>
                      <w:r>
                        <w:t xml:space="preserve">Figure </w:t>
                      </w:r>
                      <w:r w:rsidR="00806B96">
                        <w:fldChar w:fldCharType="begin"/>
                      </w:r>
                      <w:r w:rsidR="00806B96">
                        <w:instrText xml:space="preserve"> SEQ Figure \* ARABIC </w:instrText>
                      </w:r>
                      <w:r w:rsidR="00806B96">
                        <w:fldChar w:fldCharType="separate"/>
                      </w:r>
                      <w:r>
                        <w:rPr>
                          <w:noProof/>
                        </w:rPr>
                        <w:t>32</w:t>
                      </w:r>
                      <w:r w:rsidR="00806B96">
                        <w:rPr>
                          <w:noProof/>
                        </w:rPr>
                        <w:fldChar w:fldCharType="end"/>
                      </w:r>
                      <w:bookmarkEnd w:id="239"/>
                      <w:r>
                        <w:t>. BodyLocation and BodyLocationPrecoord</w:t>
                      </w:r>
                      <w:bookmarkEnd w:id="240"/>
                    </w:p>
                  </w:txbxContent>
                </v:textbox>
                <w10:wrap type="topAndBottom"/>
              </v:shape>
            </w:pict>
          </mc:Fallback>
        </mc:AlternateContent>
      </w:r>
      <w:r>
        <w:rPr>
          <w:noProof/>
        </w:rPr>
        <mc:AlternateContent>
          <mc:Choice Requires="wps">
            <w:drawing>
              <wp:anchor distT="0" distB="0" distL="114300" distR="114300" simplePos="0" relativeHeight="251863040" behindDoc="0" locked="0" layoutInCell="1" allowOverlap="1" wp14:anchorId="4C4A73DF" wp14:editId="44C09A0A">
                <wp:simplePos x="0" y="0"/>
                <wp:positionH relativeFrom="column">
                  <wp:posOffset>471170</wp:posOffset>
                </wp:positionH>
                <wp:positionV relativeFrom="paragraph">
                  <wp:posOffset>-435610</wp:posOffset>
                </wp:positionV>
                <wp:extent cx="4932045" cy="2147570"/>
                <wp:effectExtent l="0" t="0" r="20955" b="37465"/>
                <wp:wrapTopAndBottom/>
                <wp:docPr id="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2147570"/>
                        </a:xfrm>
                        <a:prstGeom prst="rect">
                          <a:avLst/>
                        </a:prstGeom>
                        <a:solidFill>
                          <a:srgbClr val="FFFFFF"/>
                        </a:solidFill>
                        <a:ln w="9525">
                          <a:solidFill>
                            <a:srgbClr val="000000"/>
                          </a:solidFill>
                          <a:miter lim="800000"/>
                          <a:headEnd/>
                          <a:tailEnd/>
                        </a:ln>
                      </wps:spPr>
                      <wps:txbx>
                        <w:txbxContent>
                          <w:p w14:paraId="05499BB1" w14:textId="77777777" w:rsidR="00D946F6" w:rsidRDefault="00D946F6" w:rsidP="006E22ED">
                            <w:pPr>
                              <w:spacing w:after="0" w:line="240" w:lineRule="auto"/>
                            </w:pPr>
                            <w:r>
                              <w:t>model BodyLocation is component {</w:t>
                            </w:r>
                          </w:p>
                          <w:p w14:paraId="73E6930A" w14:textId="77777777" w:rsidR="00D946F6" w:rsidRDefault="00D946F6" w:rsidP="006E22ED">
                            <w:pPr>
                              <w:spacing w:after="0" w:line="240" w:lineRule="auto"/>
                            </w:pPr>
                            <w:r>
                              <w:t xml:space="preserve">  key code(BodyLocation_KEY_ECID);</w:t>
                            </w:r>
                          </w:p>
                          <w:p w14:paraId="6FA3DA3F" w14:textId="77777777" w:rsidR="00D946F6" w:rsidRDefault="00D946F6" w:rsidP="006E22ED">
                            <w:pPr>
                              <w:spacing w:after="0" w:line="240" w:lineRule="auto"/>
                            </w:pPr>
                            <w:r>
                              <w:t xml:space="preserve">  data CD code.card(0..1) code.domain(BodyLocation_VALUESET_ECID);</w:t>
                            </w:r>
                          </w:p>
                          <w:p w14:paraId="7BF88736" w14:textId="77777777" w:rsidR="00D946F6" w:rsidRDefault="00D946F6" w:rsidP="006E22ED">
                            <w:pPr>
                              <w:spacing w:after="0" w:line="240" w:lineRule="auto"/>
                            </w:pPr>
                            <w:r>
                              <w:t xml:space="preserve">  qualifier Aggregate aggregate card(0..1);</w:t>
                            </w:r>
                          </w:p>
                          <w:p w14:paraId="08682B37" w14:textId="77777777" w:rsidR="00D946F6" w:rsidRDefault="00D946F6" w:rsidP="006E22ED">
                            <w:pPr>
                              <w:spacing w:after="0" w:line="240" w:lineRule="auto"/>
                            </w:pPr>
                            <w:r>
                              <w:t xml:space="preserve">  qualifier BodyLaterality bodyLaterality card(0..1);</w:t>
                            </w:r>
                          </w:p>
                          <w:p w14:paraId="1F4E958E" w14:textId="77777777" w:rsidR="00D946F6" w:rsidRDefault="00D946F6" w:rsidP="006E22ED">
                            <w:pPr>
                              <w:spacing w:after="0" w:line="240" w:lineRule="auto"/>
                            </w:pPr>
                            <w:r>
                              <w:t xml:space="preserve">  qualifier BodySide bodySide card(0..1);</w:t>
                            </w:r>
                          </w:p>
                          <w:p w14:paraId="24CC2162" w14:textId="77777777" w:rsidR="00D946F6" w:rsidRDefault="00D946F6" w:rsidP="006E22ED">
                            <w:pPr>
                              <w:spacing w:after="0" w:line="240" w:lineRule="auto"/>
                            </w:pPr>
                            <w:r>
                              <w:t>}</w:t>
                            </w:r>
                          </w:p>
                          <w:p w14:paraId="46297A4D" w14:textId="77777777" w:rsidR="00D946F6" w:rsidRDefault="00D946F6" w:rsidP="006E22ED">
                            <w:pPr>
                              <w:spacing w:after="0" w:line="240" w:lineRule="auto"/>
                            </w:pPr>
                          </w:p>
                          <w:p w14:paraId="4045C3AC" w14:textId="77777777" w:rsidR="00D946F6" w:rsidRDefault="00D946F6" w:rsidP="006E22ED">
                            <w:pPr>
                              <w:spacing w:after="0" w:line="240" w:lineRule="auto"/>
                            </w:pPr>
                            <w:r>
                              <w:t>model BodyLocationPrecoord is component {</w:t>
                            </w:r>
                          </w:p>
                          <w:p w14:paraId="4F70864F" w14:textId="77777777" w:rsidR="00D946F6" w:rsidRDefault="00D946F6" w:rsidP="006E22ED">
                            <w:pPr>
                              <w:spacing w:after="0" w:line="240" w:lineRule="auto"/>
                            </w:pPr>
                            <w:r>
                              <w:t xml:space="preserve">  key code(BodyLocationPrecoord_KEY_ECID);</w:t>
                            </w:r>
                          </w:p>
                          <w:p w14:paraId="2ADD62F6" w14:textId="77777777" w:rsidR="00D946F6" w:rsidRDefault="00D946F6" w:rsidP="006E22ED">
                            <w:pPr>
                              <w:spacing w:after="0" w:line="240" w:lineRule="auto"/>
                            </w:pPr>
                            <w:r>
                              <w:t xml:space="preserve">  data CD code.card(0..1) code.domain(BodyLocationPrecoord_VALUESET_ECID);</w:t>
                            </w:r>
                          </w:p>
                          <w:p w14:paraId="0A2A3E2E" w14:textId="77777777" w:rsidR="00D946F6" w:rsidRDefault="00D946F6" w:rsidP="006E22ED">
                            <w:pPr>
                              <w:spacing w:after="0" w:line="240" w:lineRule="auto"/>
                            </w:pPr>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8" o:spid="_x0000_s1100" type="#_x0000_t202" style="position:absolute;margin-left:37.1pt;margin-top:-34.25pt;width:388.35pt;height:169.1pt;z-index:251863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">
                <v:textbox style="mso-fit-shape-to-text:t">
                  <w:txbxContent>
                    <w:p w14:paraId="05499BB1" w14:textId="77777777" w:rsidR="00D946F6" w:rsidRDefault="00D946F6" w:rsidP="006E22ED">
                      <w:pPr>
                        <w:spacing w:after="0" w:line="240" w:lineRule="auto"/>
                      </w:pPr>
                      <w:r>
                        <w:t>model BodyLocation is component {</w:t>
                      </w:r>
                    </w:p>
                    <w:p w14:paraId="73E6930A" w14:textId="77777777" w:rsidR="00D946F6" w:rsidRDefault="00D946F6" w:rsidP="006E22ED">
                      <w:pPr>
                        <w:spacing w:after="0" w:line="240" w:lineRule="auto"/>
                      </w:pPr>
                      <w:r>
                        <w:t xml:space="preserve">  key code(BodyLocation_KEY_ECID);</w:t>
                      </w:r>
                    </w:p>
                    <w:p w14:paraId="6FA3DA3F" w14:textId="77777777" w:rsidR="00D946F6" w:rsidRDefault="00D946F6" w:rsidP="006E22ED">
                      <w:pPr>
                        <w:spacing w:after="0" w:line="240" w:lineRule="auto"/>
                      </w:pPr>
                      <w:r>
                        <w:t xml:space="preserve">  data CD code.card(0..1) code.domain(BodyLocation_VALUESET_ECID);</w:t>
                      </w:r>
                    </w:p>
                    <w:p w14:paraId="7BF88736" w14:textId="77777777" w:rsidR="00D946F6" w:rsidRDefault="00D946F6" w:rsidP="006E22ED">
                      <w:pPr>
                        <w:spacing w:after="0" w:line="240" w:lineRule="auto"/>
                      </w:pPr>
                      <w:r>
                        <w:t xml:space="preserve">  qualifier Aggregate aggregate card(0..1);</w:t>
                      </w:r>
                    </w:p>
                    <w:p w14:paraId="08682B37" w14:textId="77777777" w:rsidR="00D946F6" w:rsidRDefault="00D946F6" w:rsidP="006E22ED">
                      <w:pPr>
                        <w:spacing w:after="0" w:line="240" w:lineRule="auto"/>
                      </w:pPr>
                      <w:r>
                        <w:t xml:space="preserve">  qualifier BodyLaterality bodyLaterality card(0..1);</w:t>
                      </w:r>
                    </w:p>
                    <w:p w14:paraId="1F4E958E" w14:textId="77777777" w:rsidR="00D946F6" w:rsidRDefault="00D946F6" w:rsidP="006E22ED">
                      <w:pPr>
                        <w:spacing w:after="0" w:line="240" w:lineRule="auto"/>
                      </w:pPr>
                      <w:r>
                        <w:t xml:space="preserve">  qualifier BodySide bodySide card(0..1);</w:t>
                      </w:r>
                    </w:p>
                    <w:p w14:paraId="24CC2162" w14:textId="77777777" w:rsidR="00D946F6" w:rsidRDefault="00D946F6" w:rsidP="006E22ED">
                      <w:pPr>
                        <w:spacing w:after="0" w:line="240" w:lineRule="auto"/>
                      </w:pPr>
                      <w:r>
                        <w:t>}</w:t>
                      </w:r>
                    </w:p>
                    <w:p w14:paraId="46297A4D" w14:textId="77777777" w:rsidR="00D946F6" w:rsidRDefault="00D946F6" w:rsidP="006E22ED">
                      <w:pPr>
                        <w:spacing w:after="0" w:line="240" w:lineRule="auto"/>
                      </w:pPr>
                    </w:p>
                    <w:p w14:paraId="4045C3AC" w14:textId="77777777" w:rsidR="00D946F6" w:rsidRDefault="00D946F6" w:rsidP="006E22ED">
                      <w:pPr>
                        <w:spacing w:after="0" w:line="240" w:lineRule="auto"/>
                      </w:pPr>
                      <w:r>
                        <w:t>model BodyLocationPrecoord is component {</w:t>
                      </w:r>
                    </w:p>
                    <w:p w14:paraId="4F70864F" w14:textId="77777777" w:rsidR="00D946F6" w:rsidRDefault="00D946F6" w:rsidP="006E22ED">
                      <w:pPr>
                        <w:spacing w:after="0" w:line="240" w:lineRule="auto"/>
                      </w:pPr>
                      <w:r>
                        <w:t xml:space="preserve">  key code(BodyLocationPrecoord_KEY_ECID);</w:t>
                      </w:r>
                    </w:p>
                    <w:p w14:paraId="2ADD62F6" w14:textId="77777777" w:rsidR="00D946F6" w:rsidRDefault="00D946F6" w:rsidP="006E22ED">
                      <w:pPr>
                        <w:spacing w:after="0" w:line="240" w:lineRule="auto"/>
                      </w:pPr>
                      <w:r>
                        <w:t xml:space="preserve">  data CD code.card(0..1) code.domain(BodyLocationPrecoord_VALUESET_ECID);</w:t>
                      </w:r>
                    </w:p>
                    <w:p w14:paraId="0A2A3E2E" w14:textId="77777777" w:rsidR="00D946F6" w:rsidRDefault="00D946F6" w:rsidP="006E22ED">
                      <w:pPr>
                        <w:spacing w:after="0" w:line="240" w:lineRule="auto"/>
                      </w:pPr>
                      <w:r>
                        <w:t>}</w:t>
                      </w:r>
                    </w:p>
                  </w:txbxContent>
                </v:textbox>
                <w10:wrap type="topAndBottom"/>
              </v:shape>
            </w:pict>
          </mc:Fallback>
        </mc:AlternateContent>
      </w:r>
      <w:r w:rsidR="006E22ED">
        <w:t xml:space="preserve">On the other hand, body location within a “breath sounds assertion” model (meaning the lung location at which the breath sounds are observed) consists of only a few possible values – even precoordinating “right”, “left”, “lower”, and “upper” in all possible combinations – so BodyLocationPrecoord would be used.  Postcoordinating the </w:t>
      </w:r>
      <w:r w:rsidR="008F31E3">
        <w:t>side and</w:t>
      </w:r>
      <w:r w:rsidR="006E22ED">
        <w:t xml:space="preserve"> laterality present no appreciable benefit.  Similarly, for heart rate measurement body locations, capturing “wrist” with a body side qualifier of “right” or “left” provides no appreciable benefit over just capturing precoordinated values of “right wrist” and “left wrist”.</w:t>
      </w:r>
    </w:p>
    <w:p w14:paraId="65C4970E" w14:textId="77777777" w:rsidR="006E22ED" w:rsidRDefault="006E22ED" w:rsidP="006E22ED">
      <w:r>
        <w:t>It should be noted that just because the values in a value set are precoordinated does not mean the “side” or “laterality” information is lost.  It would be expected that the terminology concept “right wrist” stored in the terminology server would contain enough information to support the inference that “right wrist” involves the right side of the body.</w:t>
      </w:r>
    </w:p>
    <w:p w14:paraId="41E3F078" w14:textId="77777777" w:rsidR="006E22ED" w:rsidRDefault="006E22ED" w:rsidP="00591DD2">
      <w:pPr>
        <w:pStyle w:val="Heading3"/>
      </w:pPr>
      <w:bookmarkStart w:id="241" w:name="_Toc333001822"/>
      <w:r>
        <w:t>Body Position Qualifier</w:t>
      </w:r>
      <w:bookmarkEnd w:id="241"/>
    </w:p>
    <w:p w14:paraId="608CF326" w14:textId="77777777" w:rsidR="00D0151D" w:rsidRDefault="006E22ED" w:rsidP="0061238E">
      <w:pPr>
        <w:contextualSpacing/>
      </w:pPr>
      <w:r>
        <w:t xml:space="preserve">The bodyPosition qualifier is used to indicate the position of the subject at the time the data addressed by the model is captured.  </w:t>
      </w:r>
      <w:r w:rsidRPr="003A7746">
        <w:t xml:space="preserve">Body position is utilized when </w:t>
      </w:r>
      <w:r>
        <w:t xml:space="preserve">the </w:t>
      </w:r>
      <w:r w:rsidRPr="003A7746">
        <w:t>subject</w:t>
      </w:r>
      <w:r>
        <w:t>’s body position</w:t>
      </w:r>
      <w:r w:rsidR="00D0151D">
        <w:t xml:space="preserve"> can make a </w:t>
      </w:r>
      <w:r w:rsidR="00D0151D" w:rsidRPr="003A7746">
        <w:t>difference in data interpretation.  For example</w:t>
      </w:r>
      <w:r w:rsidR="00D0151D">
        <w:t>,</w:t>
      </w:r>
      <w:r w:rsidR="00D0151D" w:rsidRPr="003A7746">
        <w:t xml:space="preserve"> when a blood pressure is taken it may be important to know if the subject </w:t>
      </w:r>
      <w:r w:rsidR="00D0151D">
        <w:t>is standing or sitting.</w:t>
      </w:r>
    </w:p>
    <w:p w14:paraId="1A58E48E" w14:textId="77777777" w:rsidR="00D0151D" w:rsidRDefault="00D0151D" w:rsidP="00D0151D">
      <w:pPr>
        <w:pStyle w:val="Heading3"/>
      </w:pPr>
      <w:bookmarkStart w:id="242" w:name="_Toc333001823"/>
      <w:r>
        <w:t xml:space="preserve">Route, </w:t>
      </w:r>
      <w:r w:rsidRPr="00C83F93">
        <w:t>RouteMethodDevice</w:t>
      </w:r>
      <w:r>
        <w:t xml:space="preserve"> and MethodDevice Qualifiers</w:t>
      </w:r>
      <w:bookmarkEnd w:id="242"/>
    </w:p>
    <w:p w14:paraId="5F44D6B4" w14:textId="77777777" w:rsidR="001974A4" w:rsidRDefault="0061238E" w:rsidP="0061238E">
      <w:pPr>
        <w:contextualSpacing/>
        <w:rPr>
          <w:rFonts w:eastAsia="Calibri" w:cs="Times New Roman"/>
        </w:rPr>
      </w:pPr>
      <w:r w:rsidRPr="0097220D">
        <w:rPr>
          <w:rFonts w:eastAsia="Calibri" w:cs="Times New Roman"/>
        </w:rPr>
        <w:t xml:space="preserve">A ‘method’ is the process used to administer a substance or obtain a finding.  A ‘route’ is the </w:t>
      </w:r>
      <w:r w:rsidR="007E7F27">
        <w:rPr>
          <w:rFonts w:eastAsia="Calibri" w:cs="Times New Roman"/>
        </w:rPr>
        <w:t xml:space="preserve">particular pathway </w:t>
      </w:r>
      <w:r w:rsidRPr="0097220D">
        <w:rPr>
          <w:rFonts w:eastAsia="Calibri" w:cs="Times New Roman"/>
        </w:rPr>
        <w:t>something, (usually a substance), was administered, or obtained.  A ‘device’ is the physical object used to make a measurement, deliver a sub</w:t>
      </w:r>
      <w:r w:rsidR="001974A4">
        <w:rPr>
          <w:rFonts w:eastAsia="Calibri" w:cs="Times New Roman"/>
        </w:rPr>
        <w:t>stance, or evaluate a finding.</w:t>
      </w:r>
    </w:p>
    <w:p w14:paraId="6EED9D4A" w14:textId="77777777" w:rsidR="001974A4" w:rsidRDefault="001974A4" w:rsidP="0061238E">
      <w:pPr>
        <w:contextualSpacing/>
        <w:rPr>
          <w:rFonts w:eastAsia="Calibri" w:cs="Times New Roman"/>
        </w:rPr>
      </w:pPr>
    </w:p>
    <w:p w14:paraId="2CB82149" w14:textId="77777777" w:rsidR="00D0151D" w:rsidRDefault="0061238E" w:rsidP="0061238E">
      <w:pPr>
        <w:contextualSpacing/>
        <w:rPr>
          <w:rFonts w:eastAsia="Calibri" w:cs="Times New Roman"/>
        </w:rPr>
      </w:pPr>
      <w:r w:rsidRPr="0097220D">
        <w:rPr>
          <w:rFonts w:eastAsia="Calibri" w:cs="Times New Roman"/>
        </w:rPr>
        <w:t>R</w:t>
      </w:r>
      <w:r w:rsidRPr="0097220D">
        <w:rPr>
          <w:rFonts w:cs="Times New Roman"/>
        </w:rPr>
        <w:t xml:space="preserve">outeMethodDevice includes not only the </w:t>
      </w:r>
      <w:r w:rsidRPr="0097220D">
        <w:rPr>
          <w:rFonts w:eastAsia="Calibri" w:cs="Times New Roman"/>
        </w:rPr>
        <w:t>way something (usually a substance) was administered, but also the physical object used to make a measurement o</w:t>
      </w:r>
      <w:r w:rsidR="00D0151D">
        <w:rPr>
          <w:rFonts w:eastAsia="Calibri" w:cs="Times New Roman"/>
        </w:rPr>
        <w:t>r deliver a substance.</w:t>
      </w:r>
      <w:r w:rsidR="001974A4">
        <w:rPr>
          <w:rFonts w:eastAsia="Calibri" w:cs="Times New Roman"/>
        </w:rPr>
        <w:t xml:space="preserve">  </w:t>
      </w:r>
      <w:r w:rsidR="001974A4" w:rsidRPr="002F74CD">
        <w:rPr>
          <w:rFonts w:eastAsia="Times New Roman"/>
        </w:rPr>
        <w:t>A thermometer could be used via several routes, and values can be added like "otic thermometer", "axillary thermo</w:t>
      </w:r>
      <w:r w:rsidR="001974A4">
        <w:rPr>
          <w:rFonts w:eastAsia="Times New Roman"/>
        </w:rPr>
        <w:t xml:space="preserve">meter", etc, rather than requiring </w:t>
      </w:r>
      <w:r w:rsidR="001974A4" w:rsidRPr="002F74CD">
        <w:rPr>
          <w:rFonts w:eastAsia="Times New Roman"/>
        </w:rPr>
        <w:t xml:space="preserve">the user </w:t>
      </w:r>
      <w:r w:rsidR="001974A4">
        <w:rPr>
          <w:rFonts w:eastAsia="Times New Roman"/>
        </w:rPr>
        <w:t xml:space="preserve">or application to </w:t>
      </w:r>
      <w:r w:rsidR="001974A4" w:rsidRPr="002F74CD">
        <w:rPr>
          <w:rFonts w:eastAsia="Times New Roman"/>
        </w:rPr>
        <w:t>record a device (thermometer) and a body location separately</w:t>
      </w:r>
      <w:r w:rsidR="001974A4">
        <w:rPr>
          <w:rFonts w:eastAsia="Times New Roman"/>
        </w:rPr>
        <w:t>.</w:t>
      </w:r>
    </w:p>
    <w:p w14:paraId="2EE1BBAC" w14:textId="77777777" w:rsidR="00D0151D" w:rsidRPr="0097220D" w:rsidRDefault="00D0151D" w:rsidP="0061238E">
      <w:pPr>
        <w:contextualSpacing/>
        <w:rPr>
          <w:rFonts w:eastAsia="Calibri" w:cs="Times New Roman"/>
        </w:rPr>
      </w:pPr>
    </w:p>
    <w:p w14:paraId="24E97A45" w14:textId="77777777" w:rsidR="0061238E" w:rsidRDefault="0061238E" w:rsidP="0061238E">
      <w:pPr>
        <w:contextualSpacing/>
        <w:rPr>
          <w:rFonts w:eastAsia="Calibri" w:cs="Times New Roman"/>
        </w:rPr>
      </w:pPr>
      <w:r w:rsidRPr="0097220D">
        <w:rPr>
          <w:rFonts w:eastAsia="Calibri" w:cs="Times New Roman"/>
        </w:rPr>
        <w:t>MethodDevice includes the process u</w:t>
      </w:r>
      <w:r>
        <w:rPr>
          <w:rFonts w:eastAsia="Calibri" w:cs="Times New Roman"/>
        </w:rPr>
        <w:t>sed to administer a substance or</w:t>
      </w:r>
      <w:r w:rsidRPr="0097220D">
        <w:rPr>
          <w:rFonts w:eastAsia="Calibri" w:cs="Times New Roman"/>
        </w:rPr>
        <w:t xml:space="preserve"> obtain a finding, as well as the physical object used to make a measurement, deliver a substance, or evaluate a finding.  </w:t>
      </w:r>
    </w:p>
    <w:p w14:paraId="2C04792B" w14:textId="77777777" w:rsidR="0061238E" w:rsidRDefault="0061238E" w:rsidP="0061238E">
      <w:pPr>
        <w:contextualSpacing/>
        <w:rPr>
          <w:rFonts w:eastAsia="Calibri" w:cs="Times New Roman"/>
        </w:rPr>
      </w:pPr>
    </w:p>
    <w:p w14:paraId="42A920C4" w14:textId="77777777" w:rsidR="0061238E" w:rsidRDefault="0061238E" w:rsidP="0061238E">
      <w:pPr>
        <w:contextualSpacing/>
        <w:rPr>
          <w:rFonts w:cs="Times New Roman"/>
        </w:rPr>
      </w:pPr>
      <w:r>
        <w:rPr>
          <w:rFonts w:cs="Times New Roman"/>
        </w:rPr>
        <w:t xml:space="preserve">When to use MethodDevice vs. RouteMethodDevice vs. Route </w:t>
      </w:r>
      <w:r w:rsidR="00D0151D">
        <w:rPr>
          <w:rFonts w:cs="Times New Roman"/>
        </w:rPr>
        <w:t xml:space="preserve">and why we precoordinate </w:t>
      </w:r>
      <w:r>
        <w:rPr>
          <w:rFonts w:cs="Times New Roman"/>
        </w:rPr>
        <w:t xml:space="preserve">NEEDS </w:t>
      </w:r>
      <w:r w:rsidR="001F32DC">
        <w:rPr>
          <w:rFonts w:cs="Times New Roman"/>
        </w:rPr>
        <w:t>COMPLETION</w:t>
      </w:r>
    </w:p>
    <w:p w14:paraId="6D5AD73E" w14:textId="77777777" w:rsidR="00D0151D" w:rsidRDefault="00D0151D" w:rsidP="0061238E">
      <w:pPr>
        <w:contextualSpacing/>
        <w:rPr>
          <w:rFonts w:cs="Times New Roman"/>
        </w:rPr>
      </w:pPr>
    </w:p>
    <w:p w14:paraId="51004FC5" w14:textId="77777777" w:rsidR="0061238E" w:rsidRDefault="0061238E" w:rsidP="0061238E">
      <w:r w:rsidRPr="00C83F93">
        <w:t>Method examples include:</w:t>
      </w:r>
      <w:r>
        <w:t xml:space="preserve"> </w:t>
      </w:r>
      <w:r w:rsidRPr="00C83F93">
        <w:t xml:space="preserve">Z-Track, </w:t>
      </w:r>
      <w:r>
        <w:t>non-invasive blood pressure (</w:t>
      </w:r>
      <w:r w:rsidRPr="00C83F93">
        <w:t>NIBP</w:t>
      </w:r>
      <w:r>
        <w:t>)</w:t>
      </w:r>
      <w:r w:rsidRPr="00C83F93">
        <w:t xml:space="preserve">, </w:t>
      </w:r>
      <w:r>
        <w:t>a</w:t>
      </w:r>
      <w:r w:rsidRPr="00C83F93">
        <w:t xml:space="preserve">uscultation, </w:t>
      </w:r>
      <w:r>
        <w:t>p</w:t>
      </w:r>
      <w:r w:rsidRPr="00C83F93">
        <w:t xml:space="preserve">ercussion, </w:t>
      </w:r>
      <w:r>
        <w:t>p</w:t>
      </w:r>
      <w:r w:rsidRPr="00C83F93">
        <w:t xml:space="preserve">alpation, and </w:t>
      </w:r>
      <w:r>
        <w:t>e</w:t>
      </w:r>
      <w:r w:rsidRPr="00C83F93">
        <w:t>ndoscopy</w:t>
      </w:r>
      <w:r w:rsidR="00D0151D">
        <w:t>.</w:t>
      </w:r>
    </w:p>
    <w:p w14:paraId="1401284A" w14:textId="77777777" w:rsidR="0061238E" w:rsidRPr="00C83F93" w:rsidRDefault="0061238E" w:rsidP="0061238E">
      <w:r>
        <w:t>Route examples include: Tracheal, intravenous, nasal, etc.</w:t>
      </w:r>
    </w:p>
    <w:p w14:paraId="0B734BB2" w14:textId="77777777" w:rsidR="0061238E" w:rsidRPr="00C83F93" w:rsidRDefault="0061238E" w:rsidP="0061238E">
      <w:r w:rsidRPr="00C83F93">
        <w:t>RouteMethodDevice</w:t>
      </w:r>
      <w:r>
        <w:t xml:space="preserve"> examples</w:t>
      </w:r>
      <w:r w:rsidR="00D0151D">
        <w:t xml:space="preserve"> include</w:t>
      </w:r>
      <w:r>
        <w:t>: Endotracheal tube</w:t>
      </w:r>
      <w:r w:rsidRPr="00C83F93">
        <w:t xml:space="preserve">, </w:t>
      </w:r>
      <w:r>
        <w:t xml:space="preserve">nasogastric tube, bronchoscope, </w:t>
      </w:r>
      <w:r w:rsidR="00D0151D">
        <w:t xml:space="preserve">and </w:t>
      </w:r>
      <w:r>
        <w:t>e</w:t>
      </w:r>
      <w:r w:rsidRPr="00C83F93">
        <w:t>ndoscope</w:t>
      </w:r>
      <w:r w:rsidR="00D0151D">
        <w:t>.</w:t>
      </w:r>
      <w:r>
        <w:t xml:space="preserve"> </w:t>
      </w:r>
    </w:p>
    <w:p w14:paraId="612B909A" w14:textId="77777777" w:rsidR="006E22ED" w:rsidRDefault="006E22ED" w:rsidP="00591DD2">
      <w:pPr>
        <w:pStyle w:val="Heading3"/>
      </w:pPr>
      <w:bookmarkStart w:id="243" w:name="_Toc333001824"/>
      <w:r>
        <w:t>AssociatedCondition Qualifier</w:t>
      </w:r>
      <w:bookmarkEnd w:id="243"/>
    </w:p>
    <w:p w14:paraId="5F5752D6" w14:textId="77777777" w:rsidR="006E22ED" w:rsidRDefault="006E22ED" w:rsidP="006E22ED">
      <w:pPr>
        <w:contextualSpacing/>
      </w:pPr>
      <w:r>
        <w:t>The AssociatedCondition qualifier is used to capture pertinent information related to the interpretation of the model and its value.  Some examples:</w:t>
      </w:r>
    </w:p>
    <w:p w14:paraId="3411D55A" w14:textId="77777777" w:rsidR="006E22ED" w:rsidRDefault="006E22ED" w:rsidP="006E22ED">
      <w:pPr>
        <w:pStyle w:val="ListParagraph"/>
        <w:numPr>
          <w:ilvl w:val="0"/>
          <w:numId w:val="11"/>
        </w:numPr>
        <w:contextualSpacing/>
      </w:pPr>
      <w:r>
        <w:t xml:space="preserve">“Preopererative” and “postoperative” vital </w:t>
      </w:r>
      <w:commentRangeStart w:id="244"/>
      <w:r>
        <w:t>signs</w:t>
      </w:r>
      <w:commentRangeEnd w:id="244"/>
      <w:r w:rsidR="007E7F27">
        <w:rPr>
          <w:rStyle w:val="CommentReference"/>
          <w:rFonts w:asciiTheme="minorHAnsi" w:hAnsiTheme="minorHAnsi" w:cstheme="minorBidi"/>
        </w:rPr>
        <w:commentReference w:id="244"/>
      </w:r>
    </w:p>
    <w:p w14:paraId="2B32AFF8" w14:textId="77777777" w:rsidR="006E22ED" w:rsidRDefault="006E22ED" w:rsidP="006E22ED">
      <w:pPr>
        <w:pStyle w:val="ListParagraph"/>
        <w:numPr>
          <w:ilvl w:val="0"/>
          <w:numId w:val="11"/>
        </w:numPr>
        <w:contextualSpacing/>
      </w:pPr>
      <w:r>
        <w:t>“shoes on” and “shoes off” height measurements</w:t>
      </w:r>
    </w:p>
    <w:p w14:paraId="52958181" w14:textId="77777777" w:rsidR="006E22ED" w:rsidRDefault="006E22ED" w:rsidP="006E22ED">
      <w:pPr>
        <w:pStyle w:val="ListParagraph"/>
        <w:numPr>
          <w:ilvl w:val="0"/>
          <w:numId w:val="11"/>
        </w:numPr>
        <w:contextualSpacing/>
      </w:pPr>
      <w:r>
        <w:t xml:space="preserve">“postprandial” </w:t>
      </w:r>
    </w:p>
    <w:p w14:paraId="4C96057C" w14:textId="77777777" w:rsidR="006E22ED" w:rsidRDefault="006E22ED" w:rsidP="006E22ED">
      <w:pPr>
        <w:pStyle w:val="ListParagraph"/>
        <w:numPr>
          <w:ilvl w:val="0"/>
          <w:numId w:val="11"/>
        </w:numPr>
        <w:contextualSpacing/>
      </w:pPr>
      <w:r>
        <w:t>“post void” urine residuals</w:t>
      </w:r>
    </w:p>
    <w:p w14:paraId="325D34CC" w14:textId="77777777" w:rsidR="006E22ED" w:rsidRDefault="006E22ED" w:rsidP="006E22ED">
      <w:pPr>
        <w:pStyle w:val="ListParagraph"/>
        <w:numPr>
          <w:ilvl w:val="0"/>
          <w:numId w:val="11"/>
        </w:numPr>
        <w:contextualSpacing/>
      </w:pPr>
      <w:r>
        <w:t>“pre treatment” and “post treatment” Forced Expiratory Volumes</w:t>
      </w:r>
    </w:p>
    <w:p w14:paraId="3CBF4C47" w14:textId="77777777" w:rsidR="006E22ED" w:rsidRDefault="006E22ED" w:rsidP="006E22ED">
      <w:pPr>
        <w:pStyle w:val="ListParagraph"/>
        <w:numPr>
          <w:ilvl w:val="0"/>
          <w:numId w:val="11"/>
        </w:numPr>
        <w:contextualSpacing/>
      </w:pPr>
      <w:r>
        <w:t>“unclothed” and “clothed” weight measurements</w:t>
      </w:r>
    </w:p>
    <w:p w14:paraId="11DE154A" w14:textId="77777777" w:rsidR="006E22ED" w:rsidRDefault="006E22ED" w:rsidP="006E22ED">
      <w:pPr>
        <w:pStyle w:val="ListParagraph"/>
        <w:numPr>
          <w:ilvl w:val="0"/>
          <w:numId w:val="11"/>
        </w:numPr>
        <w:contextualSpacing/>
      </w:pPr>
      <w:r>
        <w:t>“Pre exercise” and “post exercise” vital signs</w:t>
      </w:r>
    </w:p>
    <w:p w14:paraId="0FE37507" w14:textId="77777777" w:rsidR="006E22ED" w:rsidRDefault="006E22ED" w:rsidP="006E22ED">
      <w:pPr>
        <w:contextualSpacing/>
      </w:pPr>
    </w:p>
    <w:p w14:paraId="240D496A" w14:textId="77777777" w:rsidR="006E22ED" w:rsidRDefault="006E22ED" w:rsidP="003A4687">
      <w:pPr>
        <w:contextualSpacing/>
      </w:pPr>
      <w:r>
        <w:t>This qualifier’s value set covers a broad range of values.  Each model in which it is used should constrain the broad value set to just those values pertinent to the given model.  For example, when the AssociatedCondition qualifier is used in the WeightMeas CEM, a constraint statement should be added that constrains the AssociatedCondition value set to a smaller valueset (called “WeightAssociationCondition_VALUESET_ECID” or something of the sort) that constrains the values to just “clothed” and “unclothed”.</w:t>
      </w:r>
    </w:p>
    <w:p w14:paraId="2CC62001" w14:textId="77777777" w:rsidR="003A4687" w:rsidRPr="003A4687" w:rsidRDefault="003A4687" w:rsidP="003A4687">
      <w:pPr>
        <w:contextualSpacing/>
      </w:pPr>
    </w:p>
    <w:p w14:paraId="47C69E8E" w14:textId="77777777" w:rsidR="006E22ED" w:rsidRDefault="009C1EB8" w:rsidP="006E22ED">
      <w:pPr>
        <w:contextualSpacing/>
      </w:pPr>
      <w:r>
        <w:t>If when creating a new model, a modeler cannot think of</w:t>
      </w:r>
      <w:r w:rsidR="006E22ED" w:rsidRPr="005F27B1">
        <w:t xml:space="preserve"> values for </w:t>
      </w:r>
      <w:r>
        <w:t>associatedCondition, leave the qualifier out</w:t>
      </w:r>
      <w:r w:rsidR="006E22ED" w:rsidRPr="005F27B1">
        <w:t>.</w:t>
      </w:r>
    </w:p>
    <w:p w14:paraId="29BD7F69" w14:textId="77777777" w:rsidR="006E22ED" w:rsidRDefault="006E22ED" w:rsidP="00591DD2">
      <w:pPr>
        <w:pStyle w:val="Heading3"/>
      </w:pPr>
      <w:bookmarkStart w:id="245" w:name="_Toc333001825"/>
      <w:r w:rsidRPr="005F27B1">
        <w:t>Periodicity Qualifier</w:t>
      </w:r>
      <w:bookmarkEnd w:id="245"/>
    </w:p>
    <w:p w14:paraId="65CDA01B" w14:textId="77777777" w:rsidR="006E22ED" w:rsidRPr="00425A3F" w:rsidRDefault="006E22ED" w:rsidP="006E22ED">
      <w:r>
        <w:t>The Periodicity qualifier captures the nature of an event with respect to its recurrence as a coded value.  For example, “continuous” and “recurrent” are values of the value set.</w:t>
      </w:r>
    </w:p>
    <w:p w14:paraId="1C841828" w14:textId="77777777" w:rsidR="006E22ED" w:rsidRDefault="006E22ED" w:rsidP="00591DD2">
      <w:pPr>
        <w:pStyle w:val="Heading3"/>
      </w:pPr>
      <w:bookmarkStart w:id="246" w:name="_Toc333001826"/>
      <w:r w:rsidRPr="005F27B1">
        <w:t>Course Qualifier</w:t>
      </w:r>
      <w:bookmarkEnd w:id="246"/>
    </w:p>
    <w:p w14:paraId="129F8309" w14:textId="77777777" w:rsidR="006E22ED" w:rsidRPr="005F27B1" w:rsidRDefault="006E22ED" w:rsidP="006E22ED">
      <w:r>
        <w:t>The Course qualifier captures the pattern of change being undergone by the disease, disorder, finding, or observation as a coded value.  For example, an instance of the FeverAssert model could indicate that the fever is “improving” or “worsening”.</w:t>
      </w:r>
    </w:p>
    <w:p w14:paraId="0C72B535" w14:textId="77777777" w:rsidR="006E22ED" w:rsidRPr="005F27B1" w:rsidRDefault="006E22ED" w:rsidP="00591DD2">
      <w:pPr>
        <w:pStyle w:val="Heading3"/>
      </w:pPr>
      <w:bookmarkStart w:id="247" w:name="_Toc333001827"/>
      <w:r w:rsidRPr="005F27B1">
        <w:t>Severity Qualifier</w:t>
      </w:r>
      <w:bookmarkEnd w:id="247"/>
    </w:p>
    <w:p w14:paraId="279E69ED" w14:textId="77777777" w:rsidR="006E22ED" w:rsidRPr="00425A3F" w:rsidRDefault="006E22ED" w:rsidP="006E22ED">
      <w:r>
        <w:t>The Severity qualifier is used to capture the seriousness of a disease, disorder, finding, or observation as a coded value.  For example, an instance of the</w:t>
      </w:r>
      <w:r>
        <w:rPr>
          <w:i/>
          <w:iCs/>
        </w:rPr>
        <w:t xml:space="preserve"> </w:t>
      </w:r>
      <w:r w:rsidRPr="00D271C7">
        <w:rPr>
          <w:i/>
          <w:iCs/>
        </w:rPr>
        <w:t>PenetratingTraumaAssert</w:t>
      </w:r>
      <w:r>
        <w:rPr>
          <w:iCs/>
        </w:rPr>
        <w:t xml:space="preserve"> model might indicate a </w:t>
      </w:r>
      <w:r w:rsidRPr="00B06D81">
        <w:rPr>
          <w:iCs/>
        </w:rPr>
        <w:t xml:space="preserve">severity </w:t>
      </w:r>
      <w:r>
        <w:rPr>
          <w:iCs/>
        </w:rPr>
        <w:t>of “critical”.</w:t>
      </w:r>
    </w:p>
    <w:p w14:paraId="0352815E" w14:textId="77777777" w:rsidR="006E22ED" w:rsidRDefault="006E22ED" w:rsidP="006E22ED">
      <w:pPr>
        <w:contextualSpacing/>
      </w:pPr>
      <w:r w:rsidRPr="00B06D81">
        <w:t>In some assertion models</w:t>
      </w:r>
      <w:r>
        <w:t xml:space="preserve">, </w:t>
      </w:r>
      <w:r w:rsidRPr="00B06D81">
        <w:t xml:space="preserve">the severity qualifier is replaced with a </w:t>
      </w:r>
      <w:r>
        <w:t>qualifier that represents a numeric scoring system.  For example, PainAssert contains a PainSeverityScore qualifier instead of a Severity qualifier.</w:t>
      </w:r>
    </w:p>
    <w:p w14:paraId="0F39A594" w14:textId="77777777" w:rsidR="006E22ED" w:rsidRDefault="006E22ED" w:rsidP="00591DD2">
      <w:pPr>
        <w:pStyle w:val="Heading3"/>
      </w:pPr>
      <w:bookmarkStart w:id="248" w:name="_Toc333001828"/>
      <w:r>
        <w:t>Alleviating Factor Qualifier</w:t>
      </w:r>
      <w:bookmarkEnd w:id="248"/>
    </w:p>
    <w:p w14:paraId="3191DB9C" w14:textId="77777777" w:rsidR="006E22ED" w:rsidRDefault="006E22ED" w:rsidP="006E22ED">
      <w:r>
        <w:t>The AlleviatingFactor qualifier is utilized mainly in assertion models.  It is used to record what makes a condition better, such as “resting” or “keeping weight off of”.  For example, in an instance of the NauseaAssert model a value for alleviating factor may be “limiting movement”.</w:t>
      </w:r>
    </w:p>
    <w:p w14:paraId="43A2CD08" w14:textId="77777777" w:rsidR="006E22ED" w:rsidRPr="0048252F" w:rsidRDefault="006E22ED" w:rsidP="006E22ED">
      <w:r>
        <w:t>The AlleviatingFactor model has a large value set.  The “</w:t>
      </w:r>
      <w:r w:rsidR="00B317E5">
        <w:fldChar w:fldCharType="begin"/>
      </w:r>
      <w:r>
        <w:instrText xml:space="preserve"> REF _Ref321152818 \h </w:instrText>
      </w:r>
      <w:r w:rsidR="00B317E5">
        <w:fldChar w:fldCharType="separate"/>
      </w:r>
      <w:r>
        <w:t>Large Value Sets in Component Models</w:t>
      </w:r>
      <w:r w:rsidR="00B317E5">
        <w:fldChar w:fldCharType="end"/>
      </w:r>
      <w:r>
        <w:t xml:space="preserve">” section discusses </w:t>
      </w:r>
      <w:r w:rsidR="004860DF">
        <w:t>treatment</w:t>
      </w:r>
      <w:r>
        <w:t xml:space="preserve"> of this and other such value sets.</w:t>
      </w:r>
    </w:p>
    <w:p w14:paraId="57A0922F" w14:textId="77777777" w:rsidR="006E22ED" w:rsidRDefault="006E22ED" w:rsidP="00591DD2">
      <w:pPr>
        <w:pStyle w:val="Heading3"/>
      </w:pPr>
      <w:bookmarkStart w:id="249" w:name="_Toc333001829"/>
      <w:r>
        <w:t>Exacerbating Factor Qualifier</w:t>
      </w:r>
      <w:bookmarkEnd w:id="249"/>
    </w:p>
    <w:p w14:paraId="4614EC97" w14:textId="77777777" w:rsidR="006E22ED" w:rsidRDefault="006E22ED" w:rsidP="006E22ED">
      <w:r>
        <w:t xml:space="preserve">The ExacerbatingFactor qualifier is analogous to the AlleviatingFactor qualifier.  It is utilized mainly in assertion models.  It is used to record what makes a condition worse, such as “exercise” or “bearing weight”.  For example, in an </w:t>
      </w:r>
      <w:r w:rsidR="004860DF">
        <w:t>instance</w:t>
      </w:r>
      <w:r>
        <w:t xml:space="preserve"> of the NauseaAssert model, a value for exacerbating factor may be “standing”.</w:t>
      </w:r>
    </w:p>
    <w:p w14:paraId="2BC53CB1" w14:textId="77777777" w:rsidR="006E22ED" w:rsidRPr="0048252F" w:rsidRDefault="006E22ED" w:rsidP="006E22ED">
      <w:r>
        <w:t>The ExacerbatingFactor model has a large value set.  The “</w:t>
      </w:r>
      <w:r w:rsidR="00B317E5">
        <w:fldChar w:fldCharType="begin"/>
      </w:r>
      <w:r>
        <w:instrText xml:space="preserve"> REF _Ref321152818 \h </w:instrText>
      </w:r>
      <w:r w:rsidR="00B317E5">
        <w:fldChar w:fldCharType="separate"/>
      </w:r>
      <w:r>
        <w:t>Large Value Sets in Component Models</w:t>
      </w:r>
      <w:r w:rsidR="00B317E5">
        <w:fldChar w:fldCharType="end"/>
      </w:r>
      <w:r>
        <w:t>” section discusses treatement of this and other such value sets.</w:t>
      </w:r>
    </w:p>
    <w:p w14:paraId="48B611FD" w14:textId="77777777" w:rsidR="006E22ED" w:rsidRDefault="006E22ED" w:rsidP="00591DD2">
      <w:pPr>
        <w:pStyle w:val="Heading3"/>
      </w:pPr>
      <w:bookmarkStart w:id="250" w:name="_Toc333001830"/>
      <w:r>
        <w:t>Date of Onset Qualifier</w:t>
      </w:r>
      <w:bookmarkEnd w:id="250"/>
    </w:p>
    <w:p w14:paraId="0BDCFFE3" w14:textId="77777777" w:rsidR="006E22ED" w:rsidRPr="00B61484" w:rsidRDefault="006E22ED" w:rsidP="006E22ED">
      <w:r>
        <w:t>The DateOfOnset qualifier is utilized when recording a condition that has or has had a start date.  Data in the model is a time stamp (TS) data type.  For example, in an instance of the PainAssert model, DateOfOnset may be 10/31/2010, to indicate that the pain was first observed on 10/31/2010.</w:t>
      </w:r>
    </w:p>
    <w:p w14:paraId="38516D4C" w14:textId="77777777" w:rsidR="006E22ED" w:rsidRDefault="006E22ED" w:rsidP="00591DD2">
      <w:pPr>
        <w:pStyle w:val="Heading3"/>
      </w:pPr>
      <w:bookmarkStart w:id="251" w:name="_Toc333001831"/>
      <w:r>
        <w:t>Date of Resolution Qualifier</w:t>
      </w:r>
      <w:bookmarkEnd w:id="251"/>
    </w:p>
    <w:p w14:paraId="26DAE18A" w14:textId="77777777" w:rsidR="006E22ED" w:rsidRPr="00B61484" w:rsidRDefault="006E22ED" w:rsidP="006E22ED">
      <w:r>
        <w:t>The DateOfResolution qualifier is utilized when recording a condition that has gotten better or is no longer an issue.  Data in the model is a time stamp (TS) data type.  For example, in an instance of the PainAssert model, DateOfResolution may be 10/31/2010, to indicate that the pain was observed to no longer an issue on 10/31/2010.</w:t>
      </w:r>
    </w:p>
    <w:p w14:paraId="360B384F" w14:textId="77777777" w:rsidR="006E22ED" w:rsidRDefault="006E22ED" w:rsidP="00591DD2">
      <w:pPr>
        <w:pStyle w:val="Heading3"/>
      </w:pPr>
      <w:bookmarkStart w:id="252" w:name="_Toc333001832"/>
      <w:r>
        <w:t>Associated Signs and Symptoms Qualifier</w:t>
      </w:r>
      <w:bookmarkEnd w:id="252"/>
    </w:p>
    <w:p w14:paraId="677C0BFC" w14:textId="77777777" w:rsidR="006E22ED" w:rsidRDefault="006E22ED" w:rsidP="006E22ED">
      <w:r>
        <w:t>The associated signs and symptoms qualifier is utilized to capture conditions which are associated with a model instance</w:t>
      </w:r>
      <w:r>
        <w:rPr>
          <w:rStyle w:val="FootnoteReference"/>
        </w:rPr>
        <w:footnoteReference w:id="77"/>
      </w:r>
      <w:r>
        <w:t>.  For example, DiabetesMellitusTypeOneAssert could have associated signs and symptoms of “poor eyesight</w:t>
      </w:r>
      <w:r w:rsidR="00744794">
        <w:t>.</w:t>
      </w:r>
      <w:r>
        <w:t>”</w:t>
      </w:r>
      <w:ins w:id="253" w:author="tvconway" w:date="2012-08-29T12:06:00Z">
        <w:r w:rsidR="004860DF">
          <w:t xml:space="preserve"> </w:t>
        </w:r>
        <w:r w:rsidR="00B317E5" w:rsidRPr="00B317E5">
          <w:rPr>
            <w:vertAlign w:val="superscript"/>
            <w:rPrChange w:id="254" w:author="tvconway" w:date="2012-08-29T12:07:00Z">
              <w:rPr/>
            </w:rPrChange>
          </w:rPr>
          <w:t>74</w:t>
        </w:r>
      </w:ins>
    </w:p>
    <w:p w14:paraId="1CE4A1DC" w14:textId="77777777" w:rsidR="006E22ED" w:rsidRPr="0077405C" w:rsidRDefault="006E22ED" w:rsidP="006E22ED">
      <w:r>
        <w:t>The AssociatedSignsAndSymptoms qualifier has a potentially large value set.  The “</w:t>
      </w:r>
      <w:r w:rsidR="00B317E5">
        <w:fldChar w:fldCharType="begin"/>
      </w:r>
      <w:r>
        <w:instrText xml:space="preserve"> REF _Ref321152818 \h </w:instrText>
      </w:r>
      <w:r w:rsidR="00B317E5">
        <w:fldChar w:fldCharType="separate"/>
      </w:r>
      <w:r>
        <w:t>Large Value Sets in Component Models</w:t>
      </w:r>
      <w:r w:rsidR="00B317E5">
        <w:fldChar w:fldCharType="end"/>
      </w:r>
      <w:r>
        <w:t xml:space="preserve">” section discusses </w:t>
      </w:r>
      <w:r w:rsidR="004860DF">
        <w:t>treatment</w:t>
      </w:r>
      <w:r>
        <w:t xml:space="preserve"> of this and other such value sets.</w:t>
      </w:r>
    </w:p>
    <w:p w14:paraId="0A222A33" w14:textId="77777777" w:rsidR="006E22ED" w:rsidRDefault="006E22ED" w:rsidP="00591DD2">
      <w:pPr>
        <w:pStyle w:val="Heading3"/>
      </w:pPr>
      <w:bookmarkStart w:id="255" w:name="_Toc333001833"/>
      <w:r>
        <w:t>Abnormal Interpretation Qualifier</w:t>
      </w:r>
      <w:bookmarkEnd w:id="255"/>
    </w:p>
    <w:p w14:paraId="5BB99F9F" w14:textId="77777777" w:rsidR="0072763B" w:rsidRDefault="0072763B" w:rsidP="006E22ED">
      <w:r>
        <w:t xml:space="preserve">NEEDS </w:t>
      </w:r>
      <w:r w:rsidR="001F32DC">
        <w:t>COMPLETION</w:t>
      </w:r>
      <w:r>
        <w:t xml:space="preserve"> -- </w:t>
      </w:r>
      <w:r w:rsidR="006E22ED">
        <w:t xml:space="preserve">This </w:t>
      </w:r>
      <w:r>
        <w:t>qualifier is being deprecated in favor of “Interpretation”.</w:t>
      </w:r>
    </w:p>
    <w:p w14:paraId="7B2D8055" w14:textId="77777777" w:rsidR="006E22ED" w:rsidRDefault="0072763B" w:rsidP="006E22ED">
      <w:r>
        <w:t xml:space="preserve">This model stemmed from the need to capture more than just whether or not an instance represents abnormality (via an “abnormalFlag”), but in addition to capture an “interpretation”.  </w:t>
      </w:r>
      <w:r w:rsidR="006E22ED">
        <w:t xml:space="preserve">It is utilized mostly in measurement models where the data value is interpreted as abnormal for the situation.  </w:t>
      </w:r>
    </w:p>
    <w:p w14:paraId="1BA13A76" w14:textId="77777777" w:rsidR="006E22ED" w:rsidRPr="0077405C" w:rsidRDefault="0072763B" w:rsidP="006E22ED">
      <w:r>
        <w:t>For example,</w:t>
      </w:r>
      <w:r w:rsidR="006E22ED">
        <w:t xml:space="preserve"> in the model HeartRateMeas a data value of 200 beats per minute (bpm) is recognized as an abnormal value, and could have an abnormal interpretation of above upper panic levels or above normal depending upon the subject.  </w:t>
      </w:r>
    </w:p>
    <w:p w14:paraId="134C84D5" w14:textId="77777777" w:rsidR="006E22ED" w:rsidRDefault="006E22ED" w:rsidP="00591DD2">
      <w:pPr>
        <w:pStyle w:val="Heading3"/>
      </w:pPr>
      <w:bookmarkStart w:id="256" w:name="_Toc333001834"/>
      <w:r>
        <w:t>Delta Flag Qualifier</w:t>
      </w:r>
      <w:bookmarkEnd w:id="256"/>
    </w:p>
    <w:p w14:paraId="79908930" w14:textId="77777777" w:rsidR="006E22ED" w:rsidRDefault="006E22ED" w:rsidP="006E22ED">
      <w:r>
        <w:t>The DeltaFlag qualifier is utilized to indicate a noticeable or important change in data in the current instance of the model compared to a previous instance.  It is utilized primarily in measurement models.</w:t>
      </w:r>
    </w:p>
    <w:p w14:paraId="38EBDDEA" w14:textId="77777777" w:rsidR="006E22ED" w:rsidRPr="0077405C" w:rsidRDefault="006E22ED" w:rsidP="006E22ED">
      <w:r>
        <w:t>For example, an instance of the Potassium model may have a value of 3.4 meq/L.  If the patient’s previous potassium value was 5.0 meq/L, a user or an instrument may wish to indicate that this new potassium value represents a significant change, and hence may populate the DeltaFlag qualifier with the value, “significant change down”</w:t>
      </w:r>
      <w:r>
        <w:rPr>
          <w:rStyle w:val="FootnoteReference"/>
        </w:rPr>
        <w:footnoteReference w:id="78"/>
      </w:r>
      <w:r>
        <w:t xml:space="preserve">.  </w:t>
      </w:r>
    </w:p>
    <w:p w14:paraId="4BAD2E01" w14:textId="77777777" w:rsidR="006E22ED" w:rsidRDefault="006E22ED" w:rsidP="00591DD2">
      <w:pPr>
        <w:pStyle w:val="Heading3"/>
      </w:pPr>
      <w:bookmarkStart w:id="257" w:name="_Ref321152259"/>
      <w:bookmarkStart w:id="258" w:name="_Toc333001835"/>
      <w:r>
        <w:t>ReferenceRangeNar Qualifier</w:t>
      </w:r>
      <w:bookmarkEnd w:id="257"/>
      <w:bookmarkEnd w:id="258"/>
    </w:p>
    <w:p w14:paraId="4DCAA797" w14:textId="77777777" w:rsidR="006E22ED" w:rsidRDefault="006E22ED" w:rsidP="006E22ED">
      <w:r>
        <w:t>The ReferenceRangeNar qualifier is utilized mainly in laboratory and measurement models to capture the reference range as stated by the lab system or measurement device.  For example, for a Potassium value, a lab system may send the string, “3.5-5.0”, meaning that within its population of patients, measured by its instruments, a specified large percentage (usually 95%) of normal healthy patients’ potassium values falls within the 3.5-5.0 meq/L range.  This string, as sent by the lab system when reporting a potassium value, is captured in the ReferenceRangeNar qualifier of the potassium instance.</w:t>
      </w:r>
    </w:p>
    <w:p w14:paraId="728C33C7" w14:textId="77777777" w:rsidR="006E22ED" w:rsidRDefault="006E22ED" w:rsidP="006E22ED">
      <w:r>
        <w:t>The “Nar” in “ReferenceRangeNar” refers to the fact that the reference range value is captured as “narrative” data, i.e., a string.  In contrast, ReferenceRangePQ breaks apart the reference range into a low boundary and a high boundary, each expressed as a PQ data type.  Similarly, ReferenceRangeCO, ReferenceRangeIVLPQ, and ReferenceRangeRTO break apart a reference range into CO, IVLPQ, and RTO elements, respectively.  (See discussion in the “</w:t>
      </w:r>
      <w:r w:rsidR="00B317E5">
        <w:fldChar w:fldCharType="begin"/>
      </w:r>
      <w:r>
        <w:instrText xml:space="preserve"> REF _Ref321152584 \h </w:instrText>
      </w:r>
      <w:r w:rsidR="00B317E5">
        <w:fldChar w:fldCharType="separate"/>
      </w:r>
      <w:r>
        <w:t>ReferenceRange&lt;data type&gt; Qualifier</w:t>
      </w:r>
      <w:r w:rsidR="00B317E5">
        <w:fldChar w:fldCharType="end"/>
      </w:r>
      <w:r>
        <w:t>” section below.)</w:t>
      </w:r>
    </w:p>
    <w:p w14:paraId="07AB5707" w14:textId="77777777" w:rsidR="006E22ED" w:rsidRDefault="006E22ED" w:rsidP="00591DD2">
      <w:pPr>
        <w:pStyle w:val="Heading3"/>
      </w:pPr>
      <w:bookmarkStart w:id="259" w:name="_Ref321152584"/>
      <w:bookmarkStart w:id="260" w:name="_Toc333001836"/>
      <w:r>
        <w:t>ReferenceRange&lt;data type&gt; Qualifier</w:t>
      </w:r>
      <w:bookmarkEnd w:id="259"/>
      <w:bookmarkEnd w:id="260"/>
    </w:p>
    <w:p w14:paraId="5336533A" w14:textId="77777777" w:rsidR="006E22ED" w:rsidRDefault="006E22ED" w:rsidP="006E22ED">
      <w:r>
        <w:t>The ReferenceRangeCO, ReferenceRangeIVLPQ, ReferenceRangePQ, and ReferenceRangeRTO qualifiers are used mainly in laboratory and measurement models to capture the reference range as stated by the lab system or measurement device.  For example, for a Potassium value, a lab system may send the string, “3.5-5.0”, meaning that within its population of patients, measured by its instruments, a specified large percentage (usually 95%) of normal healthy patients’ potassium values falls within the 3.5-5.0 m</w:t>
      </w:r>
      <w:r w:rsidR="00FA38B7">
        <w:t>E</w:t>
      </w:r>
      <w:r>
        <w:t>q/L range.  This string, as sent by the lab system when reporting a potassium value, would be captured by the ReferenceRangePQ qualifier, since a potassium value is expressed in m</w:t>
      </w:r>
      <w:r w:rsidR="00255EB2">
        <w:t>E</w:t>
      </w:r>
      <w:r>
        <w:t>q/L, which is a PQ expression.  (A PQ, or physical quantity, consists of a real numeric value and a code representing a unit of measure.)  The string would be broken into a “low bound” (3.5 m</w:t>
      </w:r>
      <w:r w:rsidR="00255EB2">
        <w:t>E</w:t>
      </w:r>
      <w:r>
        <w:t>q/L in the example, captured in the LowerBoundPQ item within the ReferenceRangePQ qualifier) and a “high bound” (5.0 m</w:t>
      </w:r>
      <w:r w:rsidR="00255EB2">
        <w:t>E</w:t>
      </w:r>
      <w:r>
        <w:t>q/L in the example, captured in the UpperBoundPQ item within the ReferenceRangePQ qualifier).</w:t>
      </w:r>
    </w:p>
    <w:p w14:paraId="6623ADF0" w14:textId="77777777" w:rsidR="006E22ED" w:rsidRDefault="006E22ED" w:rsidP="006E22ED">
      <w:r>
        <w:t>Similarly, the ReferenceRangeCO qualifier is used when the lower and upper bounds are CO data types (e.g., a reference range such as “1+ to 3+”), the ReferenceRangeIVLPQ qualifier is used when the lower and upper bounds are each an interval of PQs (e.g., a reference range such as “3.0 – 4.0 m</w:t>
      </w:r>
      <w:r w:rsidR="00255EB2">
        <w:t>E</w:t>
      </w:r>
      <w:r>
        <w:t>q/L to 7.0 – 8.0 m</w:t>
      </w:r>
      <w:r w:rsidR="00255EB2">
        <w:t>E</w:t>
      </w:r>
      <w:r>
        <w:t>q/L”) and the ReferenceRangeRTO qualifier is used when the lower and upper bounds are ratios (e.g., a reference range such as “1:1000 to 10:1000”).</w:t>
      </w:r>
    </w:p>
    <w:p w14:paraId="01D4B02D" w14:textId="77777777" w:rsidR="006E22ED" w:rsidRDefault="006E22ED" w:rsidP="006E22ED">
      <w:r>
        <w:t>Contrast this with an approach in which the reference range is not broken into low and high bounds, but is captured as a single string, e.g., “3.0 – 5.0 m</w:t>
      </w:r>
      <w:r w:rsidR="00255EB2">
        <w:t>E</w:t>
      </w:r>
      <w:r>
        <w:t>q/L”.  This string approach is taken by the ReferenceRangeNar approach (discussed in the “</w:t>
      </w:r>
      <w:r w:rsidR="00B317E5">
        <w:fldChar w:fldCharType="begin"/>
      </w:r>
      <w:r>
        <w:instrText xml:space="preserve"> REF _Ref321152259 \h </w:instrText>
      </w:r>
      <w:r w:rsidR="00B317E5">
        <w:fldChar w:fldCharType="separate"/>
      </w:r>
      <w:r>
        <w:t>ReferenceRangeNar Qualifier</w:t>
      </w:r>
      <w:r w:rsidR="00B317E5">
        <w:fldChar w:fldCharType="end"/>
      </w:r>
      <w:r>
        <w:t>” section).  The ReferenceRange&lt;data type&gt; approach, which is a “post-coordinated” approach that breaks down the reference range into low and high bounds, is preferred, since it is more usable by decision support</w:t>
      </w:r>
      <w:r>
        <w:rPr>
          <w:rStyle w:val="FootnoteReference"/>
        </w:rPr>
        <w:footnoteReference w:id="79"/>
      </w:r>
      <w:r>
        <w:t>.  The ReferenceRangeNar approach may be used in addition to present the complete picture (i.e., capture both the string that was submitted and broken-down, atomic data).</w:t>
      </w:r>
    </w:p>
    <w:p w14:paraId="5777559C" w14:textId="77777777" w:rsidR="00AE0A4F" w:rsidRPr="00B63BCF" w:rsidRDefault="0049257C" w:rsidP="00591DD2">
      <w:pPr>
        <w:pStyle w:val="Heading2"/>
      </w:pPr>
      <w:bookmarkStart w:id="261" w:name="_Toc333001837"/>
      <w:r>
        <w:t>Attributions</w:t>
      </w:r>
      <w:bookmarkEnd w:id="261"/>
    </w:p>
    <w:p w14:paraId="181C2269" w14:textId="77777777" w:rsidR="009703D9" w:rsidRDefault="009703D9" w:rsidP="009703D9">
      <w:r>
        <w:t xml:space="preserve">Some commonly used attributions will be </w:t>
      </w:r>
      <w:r w:rsidR="00255EB2">
        <w:t>discussed</w:t>
      </w:r>
      <w:r>
        <w:t xml:space="preserve"> below</w:t>
      </w:r>
      <w:r w:rsidR="00744794">
        <w:t>.</w:t>
      </w:r>
      <w:r>
        <w:t xml:space="preserve">  </w:t>
      </w:r>
      <w:r w:rsidR="00EE201F">
        <w:t xml:space="preserve"> </w:t>
      </w:r>
      <w:r>
        <w:t xml:space="preserve">Also, </w:t>
      </w:r>
      <w:r w:rsidR="00744794">
        <w:t>“</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744794">
        <w:t>”</w:t>
      </w:r>
      <w:r w:rsidR="007F0E65">
        <w:t xml:space="preserve"> </w:t>
      </w:r>
      <w:r>
        <w:t>presents examples of usage for these attributions.</w:t>
      </w:r>
    </w:p>
    <w:p w14:paraId="0A60CD5F" w14:textId="77777777" w:rsidR="0049257C" w:rsidRDefault="00AE0A4F" w:rsidP="00591DD2">
      <w:pPr>
        <w:pStyle w:val="Heading3"/>
      </w:pPr>
      <w:bookmarkStart w:id="262" w:name="_Toc333001838"/>
      <w:r w:rsidRPr="00B63BCF">
        <w:t>Observed</w:t>
      </w:r>
      <w:bookmarkEnd w:id="262"/>
    </w:p>
    <w:p w14:paraId="3EB363F8" w14:textId="77777777" w:rsidR="00176FD5" w:rsidRDefault="00C5655C" w:rsidP="003A4687">
      <w:pPr>
        <w:pStyle w:val="BodyText"/>
        <w:keepNext/>
        <w:spacing w:after="200"/>
      </w:pPr>
      <w:r>
        <w:t xml:space="preserve">The Observed attribution captures information related to the act of observing.  </w:t>
      </w:r>
      <w:r w:rsidR="0049257C">
        <w:t xml:space="preserve">The common use case for including Observed </w:t>
      </w:r>
      <w:r>
        <w:t>in a CEM is when</w:t>
      </w:r>
      <w:r w:rsidR="0015534C">
        <w:t xml:space="preserve"> the CEM represents an observation</w:t>
      </w:r>
      <w:r w:rsidR="004325EA">
        <w:t xml:space="preserve">  -- used loosely to mean a Measurement (as described in the </w:t>
      </w:r>
      <w:r w:rsidR="00B317E5">
        <w:fldChar w:fldCharType="begin"/>
      </w:r>
      <w:r w:rsidR="004325EA">
        <w:instrText xml:space="preserve"> REF _Ref321298878 \h </w:instrText>
      </w:r>
      <w:r w:rsidR="00B317E5">
        <w:fldChar w:fldCharType="separate"/>
      </w:r>
      <w:r w:rsidR="00DC4A8C">
        <w:t>Measurements</w:t>
      </w:r>
      <w:r w:rsidR="00B317E5">
        <w:fldChar w:fldCharType="end"/>
      </w:r>
      <w:r w:rsidR="004325EA">
        <w:t xml:space="preserve"> section), an Evaluation (as described in the </w:t>
      </w:r>
      <w:r w:rsidR="00744794">
        <w:t>“</w:t>
      </w:r>
      <w:r w:rsidR="00B317E5">
        <w:fldChar w:fldCharType="begin"/>
      </w:r>
      <w:r w:rsidR="004325EA">
        <w:instrText xml:space="preserve"> REF _Ref321298883 \h </w:instrText>
      </w:r>
      <w:r w:rsidR="00B317E5">
        <w:fldChar w:fldCharType="separate"/>
      </w:r>
      <w:r w:rsidR="00DC4A8C" w:rsidRPr="009C2E50">
        <w:t>Evaluation</w:t>
      </w:r>
      <w:r w:rsidR="00DC4A8C">
        <w:t>s</w:t>
      </w:r>
      <w:r w:rsidR="00B317E5">
        <w:fldChar w:fldCharType="end"/>
      </w:r>
      <w:r w:rsidR="00744794">
        <w:t>”</w:t>
      </w:r>
      <w:r w:rsidR="004325EA">
        <w:t xml:space="preserve"> section), or an Assertion (as described in the </w:t>
      </w:r>
      <w:r w:rsidR="00744794">
        <w:t>“</w:t>
      </w:r>
      <w:r w:rsidR="00B317E5">
        <w:fldChar w:fldCharType="begin"/>
      </w:r>
      <w:r w:rsidR="004325EA">
        <w:instrText xml:space="preserve"> REF _Ref321298885 \h </w:instrText>
      </w:r>
      <w:r w:rsidR="00B317E5">
        <w:fldChar w:fldCharType="separate"/>
      </w:r>
      <w:r w:rsidR="00DC4A8C" w:rsidRPr="00C83F93">
        <w:t>Assertions</w:t>
      </w:r>
      <w:r w:rsidR="00B317E5">
        <w:fldChar w:fldCharType="end"/>
      </w:r>
      <w:r w:rsidR="00744794">
        <w:t>”</w:t>
      </w:r>
      <w:r w:rsidR="004325EA">
        <w:t xml:space="preserve"> section</w:t>
      </w:r>
      <w:r w:rsidR="00FA38B7">
        <w:t>)</w:t>
      </w:r>
      <w:r w:rsidR="004325EA">
        <w:t>.  In these cases,</w:t>
      </w:r>
      <w:r w:rsidR="0015534C">
        <w:t xml:space="preserve"> Observed captures t</w:t>
      </w:r>
      <w:r w:rsidR="004325EA">
        <w:t>he time of the observation and the performer of the observation (as well as the patient/provider locations and a reason if needed).</w:t>
      </w:r>
    </w:p>
    <w:p w14:paraId="030EEC40" w14:textId="77777777" w:rsidR="00AE0A4F" w:rsidRDefault="00176FD5" w:rsidP="003A4687">
      <w:pPr>
        <w:pStyle w:val="BodyText"/>
        <w:keepNext/>
        <w:spacing w:after="200"/>
      </w:pPr>
      <w:r>
        <w:t xml:space="preserve">Another, less common, usage of Observed is in a </w:t>
      </w:r>
      <w:r w:rsidR="00FA38B7">
        <w:t>P</w:t>
      </w:r>
      <w:r>
        <w:t>rocedure model.  In this case, Observed captures a person other than the procedure performer, who observed the performance of the procedure</w:t>
      </w:r>
      <w:r w:rsidR="00F23487">
        <w:t>, and the time she observed the procedure (as well as patient/provider location and reason)</w:t>
      </w:r>
      <w:r>
        <w:t>.  An example is a nurse observing</w:t>
      </w:r>
      <w:r w:rsidR="00AE0A4F" w:rsidRPr="0049257C">
        <w:t xml:space="preserve"> </w:t>
      </w:r>
      <w:r>
        <w:t>a</w:t>
      </w:r>
      <w:r w:rsidR="00AE0A4F" w:rsidRPr="0049257C">
        <w:t xml:space="preserve"> physician </w:t>
      </w:r>
      <w:r>
        <w:t>insert a</w:t>
      </w:r>
      <w:r w:rsidR="00AE0A4F" w:rsidRPr="0049257C">
        <w:t xml:space="preserve"> chest tube or </w:t>
      </w:r>
      <w:r>
        <w:t xml:space="preserve">place </w:t>
      </w:r>
      <w:r w:rsidR="00AE0A4F" w:rsidRPr="0049257C">
        <w:t>an IV</w:t>
      </w:r>
      <w:r>
        <w:t>.  A Performed Attribution would capture who performed the procedure, but the Observed Attribution would be included in the model in addition to support cases in which a requirement exists to also capture who observed the procedure being performed.</w:t>
      </w:r>
    </w:p>
    <w:p w14:paraId="6E8A0DD7" w14:textId="77777777" w:rsidR="00F23487" w:rsidRPr="0049257C" w:rsidRDefault="00F23487" w:rsidP="003A4687">
      <w:pPr>
        <w:pStyle w:val="BodyText"/>
        <w:keepNext/>
        <w:spacing w:after="200"/>
      </w:pPr>
      <w:r>
        <w:t>Examples of the use of the Observed attribution are found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E35FC2">
        <w:t xml:space="preserve">: </w:t>
      </w:r>
      <w:r w:rsidR="00B317E5">
        <w:fldChar w:fldCharType="begin"/>
      </w:r>
      <w:r w:rsidR="00E35FC2">
        <w:instrText xml:space="preserve"> REF _Ref328057382 \h </w:instrText>
      </w:r>
      <w:r w:rsidR="00B317E5">
        <w:fldChar w:fldCharType="separate"/>
      </w:r>
      <w:r w:rsidR="00E35FC2">
        <w:t>Observed Attribution Examples</w:t>
      </w:r>
      <w:r w:rsidR="00B317E5">
        <w:fldChar w:fldCharType="end"/>
      </w:r>
      <w:r w:rsidR="00E35FC2">
        <w:t>.</w:t>
      </w:r>
    </w:p>
    <w:p w14:paraId="4141F2F5" w14:textId="77777777" w:rsidR="00F23487" w:rsidRDefault="00AE0A4F" w:rsidP="00591DD2">
      <w:pPr>
        <w:pStyle w:val="Heading3"/>
      </w:pPr>
      <w:bookmarkStart w:id="263" w:name="_Toc333001839"/>
      <w:r w:rsidRPr="0049257C">
        <w:t>Performed</w:t>
      </w:r>
      <w:bookmarkEnd w:id="263"/>
    </w:p>
    <w:p w14:paraId="1A128988" w14:textId="77777777" w:rsidR="00AE0A4F" w:rsidRDefault="00C5655C" w:rsidP="00F23487">
      <w:r>
        <w:t xml:space="preserve">The Performed attribution captures information related to the act of performing.  </w:t>
      </w:r>
      <w:r w:rsidR="00F23487">
        <w:t>The common use case for inclu</w:t>
      </w:r>
      <w:r>
        <w:t>ding Performed in a CEM is when</w:t>
      </w:r>
      <w:r w:rsidR="00F23487">
        <w:t xml:space="preserve"> the CEM represents a procedure.  Performed then captures who performed the procedure and when the procedure was performed </w:t>
      </w:r>
      <w:r w:rsidR="004B523D">
        <w:t xml:space="preserve">(as well as patient/provider location and reason).  </w:t>
      </w:r>
      <w:r w:rsidR="00AE0A4F" w:rsidRPr="0049257C">
        <w:t>This will always be instantiated, either automatically as the person logged on or entered by the user when the performer is not the person logged in.</w:t>
      </w:r>
    </w:p>
    <w:p w14:paraId="5432E8CB" w14:textId="77777777" w:rsidR="004B523D" w:rsidRPr="0049257C" w:rsidRDefault="004B523D" w:rsidP="00F23487">
      <w:r>
        <w:t>Examples of the use of the Performed attribution are found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BD08E2">
        <w:t xml:space="preserve">: </w:t>
      </w:r>
      <w:r w:rsidR="00B317E5">
        <w:fldChar w:fldCharType="begin"/>
      </w:r>
      <w:r w:rsidR="00BD08E2">
        <w:instrText xml:space="preserve"> REF _Ref328057489 \h </w:instrText>
      </w:r>
      <w:r w:rsidR="00B317E5">
        <w:fldChar w:fldCharType="separate"/>
      </w:r>
      <w:r w:rsidR="00BD08E2">
        <w:t>Performed Attribution Examples</w:t>
      </w:r>
      <w:r w:rsidR="00B317E5">
        <w:fldChar w:fldCharType="end"/>
      </w:r>
      <w:r w:rsidR="00BD08E2">
        <w:t>.</w:t>
      </w:r>
    </w:p>
    <w:p w14:paraId="40198B0A" w14:textId="77777777" w:rsidR="004B523D" w:rsidRDefault="00AE0A4F" w:rsidP="00591DD2">
      <w:pPr>
        <w:pStyle w:val="Heading3"/>
      </w:pPr>
      <w:bookmarkStart w:id="264" w:name="_Toc333001840"/>
      <w:r w:rsidRPr="0049257C">
        <w:t>ReportReceived</w:t>
      </w:r>
      <w:bookmarkEnd w:id="264"/>
    </w:p>
    <w:p w14:paraId="2EF7C990" w14:textId="77777777" w:rsidR="00456B8C" w:rsidRDefault="00C5655C" w:rsidP="004B523D">
      <w:pPr>
        <w:pStyle w:val="BodyText"/>
      </w:pPr>
      <w:r>
        <w:t xml:space="preserve">The </w:t>
      </w:r>
      <w:r w:rsidR="00456B8C">
        <w:t xml:space="preserve">ReportedReceived </w:t>
      </w:r>
      <w:r>
        <w:t>captures</w:t>
      </w:r>
      <w:r w:rsidR="00AE0A4F" w:rsidRPr="0049257C">
        <w:t xml:space="preserve"> </w:t>
      </w:r>
      <w:r w:rsidR="00456B8C">
        <w:t xml:space="preserve">information in a situation where </w:t>
      </w:r>
      <w:r w:rsidR="00BD08E2">
        <w:t>the information contained in the containing statement is the result of an exchange between a clinician and someone other than the patient</w:t>
      </w:r>
      <w:r w:rsidR="00AE0A4F" w:rsidRPr="0049257C">
        <w:t xml:space="preserve">. </w:t>
      </w:r>
      <w:r w:rsidR="00337E7C">
        <w:t xml:space="preserve"> </w:t>
      </w:r>
      <w:r w:rsidR="00456B8C">
        <w:t>An example is the mother of the patient providing</w:t>
      </w:r>
      <w:r w:rsidR="00AE0A4F" w:rsidRPr="0049257C">
        <w:t xml:space="preserve"> medical history information</w:t>
      </w:r>
      <w:r w:rsidR="00456B8C">
        <w:t xml:space="preserve"> to the clinician</w:t>
      </w:r>
      <w:r w:rsidR="00AE0A4F" w:rsidRPr="0049257C">
        <w:t xml:space="preserve">. </w:t>
      </w:r>
    </w:p>
    <w:p w14:paraId="72FC655D" w14:textId="77777777" w:rsidR="00AE0A4F" w:rsidRDefault="00456B8C" w:rsidP="004B523D">
      <w:pPr>
        <w:pStyle w:val="BodyText"/>
      </w:pPr>
      <w:r>
        <w:t>In this situation, a ReportRecieved instance contains</w:t>
      </w:r>
      <w:r w:rsidR="00AE0A4F" w:rsidRPr="0049257C">
        <w:t xml:space="preserve"> two ‘w</w:t>
      </w:r>
      <w:r w:rsidR="00BD08E2">
        <w:t>hos’ (participants)</w:t>
      </w:r>
      <w:r>
        <w:t>: The reporter (mother</w:t>
      </w:r>
      <w:r w:rsidR="00AE0A4F" w:rsidRPr="0049257C">
        <w:t>) and the receiver (clinician).</w:t>
      </w:r>
    </w:p>
    <w:p w14:paraId="57C988A2" w14:textId="77777777" w:rsidR="004B523D" w:rsidRPr="00860069" w:rsidRDefault="00456B8C" w:rsidP="004B523D">
      <w:r>
        <w:rPr>
          <w:iCs/>
        </w:rPr>
        <w:t>Another example is a paramedic in an emergency room reporting patient data to the clinician.</w:t>
      </w:r>
      <w:r w:rsidR="004B523D">
        <w:rPr>
          <w:iCs/>
        </w:rPr>
        <w:t xml:space="preserve"> </w:t>
      </w:r>
    </w:p>
    <w:p w14:paraId="698BA5C3" w14:textId="77777777" w:rsidR="007F0E65" w:rsidRDefault="00BD08E2" w:rsidP="007F0E65">
      <w:r>
        <w:t>An example of the use of the ReportedReceived attribution is found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t xml:space="preserve">: </w:t>
      </w:r>
      <w:r w:rsidR="00B317E5">
        <w:fldChar w:fldCharType="begin"/>
      </w:r>
      <w:r>
        <w:instrText xml:space="preserve"> REF _Ref328057661 \h </w:instrText>
      </w:r>
      <w:r w:rsidR="00B317E5">
        <w:fldChar w:fldCharType="separate"/>
      </w:r>
      <w:r>
        <w:t>ReportedReceived Attribution Example</w:t>
      </w:r>
      <w:r w:rsidR="00B317E5">
        <w:fldChar w:fldCharType="end"/>
      </w:r>
      <w:r>
        <w:t>.</w:t>
      </w:r>
    </w:p>
    <w:p w14:paraId="2D630DCC" w14:textId="77777777" w:rsidR="004B523D" w:rsidRDefault="00AE0A4F" w:rsidP="00591DD2">
      <w:pPr>
        <w:pStyle w:val="Heading3"/>
      </w:pPr>
      <w:bookmarkStart w:id="265" w:name="_Toc333001841"/>
      <w:r w:rsidRPr="0049257C">
        <w:t>SpecimenCollected</w:t>
      </w:r>
      <w:bookmarkEnd w:id="265"/>
    </w:p>
    <w:p w14:paraId="4C150A6C" w14:textId="77777777" w:rsidR="00AE0A4F" w:rsidRPr="0049257C" w:rsidRDefault="00C5655C" w:rsidP="00337E7C">
      <w:pPr>
        <w:pStyle w:val="BodyText"/>
        <w:keepNext/>
        <w:spacing w:before="120" w:line="240" w:lineRule="auto"/>
      </w:pPr>
      <w:r>
        <w:t xml:space="preserve">The </w:t>
      </w:r>
      <w:r w:rsidR="00337E7C">
        <w:t xml:space="preserve">SpecimenCollected </w:t>
      </w:r>
      <w:r>
        <w:t xml:space="preserve">attribution </w:t>
      </w:r>
      <w:r w:rsidR="00337E7C">
        <w:t>capture</w:t>
      </w:r>
      <w:r>
        <w:t>s information related to</w:t>
      </w:r>
      <w:r w:rsidR="00AE0A4F" w:rsidRPr="0049257C">
        <w:t xml:space="preserve"> the act of gathering a sample to be sent for analysis and can be used in lab CEMs as well as appl</w:t>
      </w:r>
      <w:r w:rsidR="00337E7C">
        <w:t>icable procedure CEMs</w:t>
      </w:r>
      <w:r w:rsidR="00AE0A4F" w:rsidRPr="0049257C">
        <w:t>.</w:t>
      </w:r>
      <w:r w:rsidR="00337E7C">
        <w:t xml:space="preserve">  An example is shown in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7F0E65">
        <w:t xml:space="preserve">: </w:t>
      </w:r>
      <w:r w:rsidR="00B317E5">
        <w:fldChar w:fldCharType="begin"/>
      </w:r>
      <w:r w:rsidR="00337E7C">
        <w:instrText xml:space="preserve"> REF _Ref332016651 \h </w:instrText>
      </w:r>
      <w:r w:rsidR="00B317E5">
        <w:fldChar w:fldCharType="separate"/>
      </w:r>
      <w:r w:rsidR="00337E7C">
        <w:t>Sp</w:t>
      </w:r>
      <w:r w:rsidR="00337E7C" w:rsidRPr="00750173">
        <w:t>ecimenCollected</w:t>
      </w:r>
      <w:r w:rsidR="00337E7C">
        <w:t>/SpecimenReceivedByLab/Resulted</w:t>
      </w:r>
      <w:r w:rsidR="00337E7C" w:rsidRPr="00750173">
        <w:t xml:space="preserve"> </w:t>
      </w:r>
      <w:r w:rsidR="00337E7C">
        <w:t>Attribution Example</w:t>
      </w:r>
      <w:r w:rsidR="00B317E5">
        <w:fldChar w:fldCharType="end"/>
      </w:r>
      <w:r w:rsidR="00337E7C">
        <w:t>.</w:t>
      </w:r>
    </w:p>
    <w:p w14:paraId="5E3DBDBB" w14:textId="77777777" w:rsidR="00C809AC" w:rsidRDefault="00AE0A4F" w:rsidP="00591DD2">
      <w:pPr>
        <w:pStyle w:val="Heading3"/>
      </w:pPr>
      <w:bookmarkStart w:id="266" w:name="_Toc333001842"/>
      <w:r w:rsidRPr="0049257C">
        <w:t>SpecimenReceivedByLab</w:t>
      </w:r>
      <w:bookmarkEnd w:id="266"/>
      <w:r w:rsidR="00C809AC">
        <w:t xml:space="preserve"> </w:t>
      </w:r>
    </w:p>
    <w:p w14:paraId="01A48960" w14:textId="77777777" w:rsidR="00AE0A4F" w:rsidRPr="0049257C" w:rsidRDefault="00C5655C" w:rsidP="00337E7C">
      <w:pPr>
        <w:pStyle w:val="BodyText"/>
        <w:keepNext/>
        <w:spacing w:before="120" w:line="240" w:lineRule="auto"/>
      </w:pPr>
      <w:r>
        <w:t xml:space="preserve">The </w:t>
      </w:r>
      <w:r w:rsidR="00337E7C">
        <w:t xml:space="preserve">SpecimenReceivedByLab </w:t>
      </w:r>
      <w:r>
        <w:t xml:space="preserve">attribution </w:t>
      </w:r>
      <w:r w:rsidR="00337E7C">
        <w:t>captures information related to a laboratory’s receipt of</w:t>
      </w:r>
      <w:r w:rsidR="00AE0A4F" w:rsidRPr="0049257C">
        <w:t xml:space="preserve"> </w:t>
      </w:r>
      <w:r w:rsidR="00337E7C">
        <w:t xml:space="preserve">a </w:t>
      </w:r>
      <w:r w:rsidR="00AE0A4F" w:rsidRPr="0049257C">
        <w:t>specimen</w:t>
      </w:r>
      <w:r w:rsidR="00337E7C">
        <w:t xml:space="preserve"> for processing.  An example is shown in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B317E5">
        <w:fldChar w:fldCharType="begin"/>
      </w:r>
      <w:r w:rsidR="0002707E">
        <w:instrText xml:space="preserve"> REF _Ref321313005 </w:instrText>
      </w:r>
      <w:r w:rsidR="00B317E5">
        <w:fldChar w:fldCharType="end"/>
      </w:r>
      <w:r w:rsidR="00337E7C">
        <w:t xml:space="preserve">: </w:t>
      </w:r>
      <w:r w:rsidR="00B317E5">
        <w:fldChar w:fldCharType="begin"/>
      </w:r>
      <w:r w:rsidR="00337E7C">
        <w:instrText xml:space="preserve"> REF _Ref332016651 \h </w:instrText>
      </w:r>
      <w:r w:rsidR="00B317E5">
        <w:fldChar w:fldCharType="separate"/>
      </w:r>
      <w:r w:rsidR="00337E7C">
        <w:t>Sp</w:t>
      </w:r>
      <w:r w:rsidR="00337E7C" w:rsidRPr="00750173">
        <w:t>ecimenCollected</w:t>
      </w:r>
      <w:r w:rsidR="00337E7C">
        <w:t>/SpecimenReceivedByLab/Resulted</w:t>
      </w:r>
      <w:r w:rsidR="00337E7C" w:rsidRPr="00750173">
        <w:t xml:space="preserve"> </w:t>
      </w:r>
      <w:r w:rsidR="00337E7C">
        <w:t>Attribution Example</w:t>
      </w:r>
      <w:r w:rsidR="00B317E5">
        <w:fldChar w:fldCharType="end"/>
      </w:r>
      <w:r w:rsidR="00337E7C">
        <w:t>.</w:t>
      </w:r>
    </w:p>
    <w:p w14:paraId="2036E492" w14:textId="77777777" w:rsidR="00C5655C" w:rsidRDefault="00C5655C" w:rsidP="00591DD2">
      <w:pPr>
        <w:pStyle w:val="Heading3"/>
      </w:pPr>
      <w:bookmarkStart w:id="267" w:name="_Toc333001843"/>
      <w:r w:rsidRPr="0049257C">
        <w:t>Resulted</w:t>
      </w:r>
      <w:bookmarkEnd w:id="267"/>
      <w:r>
        <w:t xml:space="preserve"> </w:t>
      </w:r>
    </w:p>
    <w:p w14:paraId="74EB6D75" w14:textId="77777777" w:rsidR="00C5655C" w:rsidRPr="0049257C" w:rsidRDefault="00C5655C" w:rsidP="00C5655C">
      <w:pPr>
        <w:pStyle w:val="BodyText"/>
        <w:keepNext/>
        <w:spacing w:before="120" w:line="240" w:lineRule="auto"/>
      </w:pPr>
      <w:r>
        <w:t>The Resulted attribution captures information related to the act of fulfilling a lab order,</w:t>
      </w:r>
      <w:r w:rsidRPr="0049257C">
        <w:t xml:space="preserve"> and only applies to lab</w:t>
      </w:r>
      <w:r>
        <w:t>s</w:t>
      </w:r>
      <w:r w:rsidRPr="0049257C">
        <w:t xml:space="preserve">. </w:t>
      </w:r>
      <w:r>
        <w:t xml:space="preserve"> An example is shown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t xml:space="preserve">: </w:t>
      </w:r>
      <w:r w:rsidR="00B317E5">
        <w:fldChar w:fldCharType="begin"/>
      </w:r>
      <w:r>
        <w:instrText xml:space="preserve"> REF _Ref332016651 \h </w:instrText>
      </w:r>
      <w:r w:rsidR="00B317E5">
        <w:fldChar w:fldCharType="separate"/>
      </w:r>
      <w:r>
        <w:t>Sp</w:t>
      </w:r>
      <w:r w:rsidRPr="00750173">
        <w:t>ecimenCollected</w:t>
      </w:r>
      <w:r>
        <w:t>/SpecimenReceivedByLab/Resulted</w:t>
      </w:r>
      <w:r w:rsidRPr="00750173">
        <w:t xml:space="preserve"> </w:t>
      </w:r>
      <w:r>
        <w:t>Attribution Example</w:t>
      </w:r>
      <w:r w:rsidR="00B317E5">
        <w:fldChar w:fldCharType="end"/>
      </w:r>
      <w:r>
        <w:t>.</w:t>
      </w:r>
      <w:r w:rsidRPr="0049257C">
        <w:t xml:space="preserve"> </w:t>
      </w:r>
    </w:p>
    <w:p w14:paraId="06D32498" w14:textId="77777777" w:rsidR="00C809AC" w:rsidRDefault="00337E7C" w:rsidP="00591DD2">
      <w:pPr>
        <w:pStyle w:val="Heading3"/>
      </w:pPr>
      <w:bookmarkStart w:id="268" w:name="_Toc333001844"/>
      <w:r>
        <w:t>Corrected</w:t>
      </w:r>
      <w:bookmarkEnd w:id="268"/>
    </w:p>
    <w:p w14:paraId="6D2F997B" w14:textId="77777777" w:rsidR="00AE0A4F" w:rsidRPr="0049257C" w:rsidRDefault="00C5655C" w:rsidP="00337E7C">
      <w:pPr>
        <w:pStyle w:val="BodyText"/>
        <w:keepNext/>
        <w:spacing w:before="120" w:line="240" w:lineRule="auto"/>
      </w:pPr>
      <w:r>
        <w:t xml:space="preserve">The </w:t>
      </w:r>
      <w:r w:rsidR="00337E7C">
        <w:t xml:space="preserve">Corrected </w:t>
      </w:r>
      <w:r>
        <w:t xml:space="preserve">attribution </w:t>
      </w:r>
      <w:r w:rsidR="00337E7C">
        <w:t xml:space="preserve">captures information related to the correction of a data model instance, e.g., a lab result whose value needs to be corrected or a blood pressure whose time needs to be corrected.  </w:t>
      </w:r>
      <w:r w:rsidR="004B4909">
        <w:t>E</w:t>
      </w:r>
      <w:r w:rsidR="00337E7C">
        <w:t xml:space="preserve">xamples </w:t>
      </w:r>
      <w:r w:rsidR="004B4909">
        <w:t xml:space="preserve">are </w:t>
      </w:r>
      <w:r w:rsidR="00337E7C">
        <w:t xml:space="preserve">shown in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B317E5">
        <w:fldChar w:fldCharType="begin"/>
      </w:r>
      <w:r w:rsidR="0002707E">
        <w:instrText xml:space="preserve"> REF _Ref321313005 </w:instrText>
      </w:r>
      <w:r w:rsidR="00B317E5">
        <w:fldChar w:fldCharType="end"/>
      </w:r>
      <w:r w:rsidR="00337E7C">
        <w:t xml:space="preserve">: </w:t>
      </w:r>
      <w:r w:rsidR="00B317E5">
        <w:fldChar w:fldCharType="begin"/>
      </w:r>
      <w:r w:rsidR="004B4909">
        <w:instrText xml:space="preserve"> REF _Ref332016856 \h </w:instrText>
      </w:r>
      <w:r w:rsidR="00B317E5">
        <w:fldChar w:fldCharType="separate"/>
      </w:r>
      <w:r w:rsidR="004B4909">
        <w:t>Corrected Attribution Examples</w:t>
      </w:r>
      <w:r w:rsidR="00B317E5">
        <w:fldChar w:fldCharType="end"/>
      </w:r>
    </w:p>
    <w:p w14:paraId="562001B6" w14:textId="77777777" w:rsidR="00C809AC" w:rsidRDefault="00AE0A4F" w:rsidP="00591DD2">
      <w:pPr>
        <w:pStyle w:val="Heading3"/>
      </w:pPr>
      <w:bookmarkStart w:id="269" w:name="_Toc333001845"/>
      <w:r w:rsidRPr="0049257C">
        <w:t>Verified</w:t>
      </w:r>
      <w:bookmarkEnd w:id="269"/>
      <w:r w:rsidR="00C809AC">
        <w:t xml:space="preserve"> </w:t>
      </w:r>
    </w:p>
    <w:p w14:paraId="24EE910A" w14:textId="77777777" w:rsidR="00AE0A4F" w:rsidRDefault="004B4909" w:rsidP="004B523D">
      <w:pPr>
        <w:pStyle w:val="BodyText"/>
        <w:keepNext/>
        <w:spacing w:before="120" w:line="240" w:lineRule="auto"/>
      </w:pPr>
      <w:r>
        <w:t>The Verified attribution captures information related to the verifcation of a CEM instance</w:t>
      </w:r>
      <w:r w:rsidR="00AE0A4F" w:rsidRPr="0049257C">
        <w:t xml:space="preserve"> </w:t>
      </w:r>
      <w:r>
        <w:t>for correctness.</w:t>
      </w:r>
      <w:r w:rsidR="00AE0A4F" w:rsidRPr="0049257C">
        <w:t xml:space="preserve"> This may be instantiated either </w:t>
      </w:r>
      <w:r>
        <w:t>at the time of CEM instantiation by the logged-on user (</w:t>
      </w:r>
      <w:r w:rsidR="00AE0A4F" w:rsidRPr="0049257C">
        <w:t xml:space="preserve">as in the case of </w:t>
      </w:r>
      <w:r>
        <w:t xml:space="preserve">verifying </w:t>
      </w:r>
      <w:r w:rsidR="00AE0A4F" w:rsidRPr="0049257C">
        <w:t xml:space="preserve">a medication </w:t>
      </w:r>
      <w:r>
        <w:t>order) or entered by a second</w:t>
      </w:r>
      <w:r w:rsidR="00AE0A4F" w:rsidRPr="0049257C">
        <w:t xml:space="preserve"> user </w:t>
      </w:r>
      <w:r>
        <w:t>(as in the</w:t>
      </w:r>
      <w:r w:rsidR="00AE0A4F" w:rsidRPr="0049257C">
        <w:t xml:space="preserve"> case of </w:t>
      </w:r>
      <w:r>
        <w:t xml:space="preserve">verifying a </w:t>
      </w:r>
      <w:r w:rsidR="00AE0A4F" w:rsidRPr="0049257C">
        <w:t>blood transfusion, wasted medication or insulin dose</w:t>
      </w:r>
      <w:r>
        <w:t>)</w:t>
      </w:r>
      <w:r w:rsidR="00AE0A4F" w:rsidRPr="0049257C">
        <w:t>.</w:t>
      </w:r>
      <w:r>
        <w:t xml:space="preserve">  Examples are shown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t xml:space="preserve">: </w:t>
      </w:r>
      <w:r w:rsidR="00B317E5">
        <w:fldChar w:fldCharType="begin"/>
      </w:r>
      <w:r>
        <w:instrText xml:space="preserve"> REF _Ref332017108 \h </w:instrText>
      </w:r>
      <w:r w:rsidR="00B317E5">
        <w:fldChar w:fldCharType="separate"/>
      </w:r>
      <w:r>
        <w:t>Verified Attribution Examples</w:t>
      </w:r>
      <w:r w:rsidR="00B317E5">
        <w:fldChar w:fldCharType="end"/>
      </w:r>
      <w:r>
        <w:t>.</w:t>
      </w:r>
    </w:p>
    <w:p w14:paraId="6F3EF204" w14:textId="77777777" w:rsidR="00C809AC" w:rsidRDefault="00AE0A4F" w:rsidP="00591DD2">
      <w:pPr>
        <w:pStyle w:val="Heading3"/>
      </w:pPr>
      <w:bookmarkStart w:id="270" w:name="_Toc333001846"/>
      <w:r w:rsidRPr="0049257C">
        <w:t>Ordered</w:t>
      </w:r>
      <w:bookmarkEnd w:id="270"/>
      <w:r w:rsidR="00C809AC">
        <w:t xml:space="preserve"> </w:t>
      </w:r>
    </w:p>
    <w:p w14:paraId="5CD764EF" w14:textId="77777777" w:rsidR="00C5655C" w:rsidRPr="0049257C" w:rsidRDefault="00C5655C" w:rsidP="00C5655C">
      <w:pPr>
        <w:pStyle w:val="BodyText"/>
        <w:keepNext/>
        <w:spacing w:before="120" w:line="240" w:lineRule="auto"/>
      </w:pPr>
      <w:r>
        <w:t xml:space="preserve">The </w:t>
      </w:r>
      <w:r w:rsidR="001240C0">
        <w:t xml:space="preserve">Ordered </w:t>
      </w:r>
      <w:r>
        <w:t xml:space="preserve">attribution </w:t>
      </w:r>
      <w:r w:rsidR="001240C0">
        <w:t xml:space="preserve">captures information related to the act of </w:t>
      </w:r>
      <w:r w:rsidR="00AE0A4F" w:rsidRPr="0049257C">
        <w:t>order</w:t>
      </w:r>
      <w:r w:rsidR="001240C0">
        <w:t>ing</w:t>
      </w:r>
      <w:r w:rsidR="00AE0A4F" w:rsidRPr="0049257C">
        <w:t>.</w:t>
      </w:r>
      <w:r>
        <w:t xml:space="preserve">  An example is shown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t>:</w:t>
      </w:r>
      <w:r w:rsidR="00B317E5">
        <w:fldChar w:fldCharType="begin"/>
      </w:r>
      <w:r w:rsidR="007F0E65">
        <w:instrText xml:space="preserve"> REF _Ref332749069 \h </w:instrText>
      </w:r>
      <w:r w:rsidR="00B317E5">
        <w:fldChar w:fldCharType="separate"/>
      </w:r>
      <w:r w:rsidR="007F0E65">
        <w:t>Ordered Attribution Example</w:t>
      </w:r>
      <w:r w:rsidR="00B317E5">
        <w:fldChar w:fldCharType="end"/>
      </w:r>
      <w:r>
        <w:t>.</w:t>
      </w:r>
      <w:r w:rsidRPr="0049257C">
        <w:t xml:space="preserve"> </w:t>
      </w:r>
    </w:p>
    <w:p w14:paraId="4E480ACD" w14:textId="77777777" w:rsidR="00C809AC" w:rsidRDefault="00AE0A4F" w:rsidP="00591DD2">
      <w:pPr>
        <w:pStyle w:val="Heading3"/>
      </w:pPr>
      <w:bookmarkStart w:id="271" w:name="_Toc333001847"/>
      <w:r w:rsidRPr="0049257C">
        <w:t>Discontinued</w:t>
      </w:r>
      <w:bookmarkEnd w:id="271"/>
      <w:r w:rsidR="00C809AC">
        <w:t xml:space="preserve"> </w:t>
      </w:r>
    </w:p>
    <w:p w14:paraId="3CD33C7B" w14:textId="77777777" w:rsidR="001240C0" w:rsidRPr="0049257C" w:rsidRDefault="00C5655C" w:rsidP="001240C0">
      <w:pPr>
        <w:pStyle w:val="BodyText"/>
        <w:keepNext/>
        <w:spacing w:before="120" w:line="240" w:lineRule="auto"/>
      </w:pPr>
      <w:r>
        <w:t xml:space="preserve">The </w:t>
      </w:r>
      <w:r w:rsidR="001240C0">
        <w:t xml:space="preserve">Discontinued </w:t>
      </w:r>
      <w:r>
        <w:t xml:space="preserve">attribution </w:t>
      </w:r>
      <w:r w:rsidR="001240C0">
        <w:t>captures information related to the act</w:t>
      </w:r>
      <w:r w:rsidR="00AE0A4F" w:rsidRPr="0049257C">
        <w:t xml:space="preserve"> of stopping an </w:t>
      </w:r>
      <w:r w:rsidR="001240C0">
        <w:t xml:space="preserve">existing </w:t>
      </w:r>
      <w:r w:rsidR="00AE0A4F" w:rsidRPr="0049257C">
        <w:t>order and applies only to orders.</w:t>
      </w:r>
      <w:r w:rsidR="001240C0" w:rsidRPr="001240C0">
        <w:t xml:space="preserve"> </w:t>
      </w:r>
      <w:r w:rsidR="001240C0">
        <w:t xml:space="preserve"> An example is shown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1240C0">
        <w:t>:</w:t>
      </w:r>
      <w:r>
        <w:t xml:space="preserve"> </w:t>
      </w:r>
      <w:r w:rsidR="00B317E5">
        <w:fldChar w:fldCharType="begin"/>
      </w:r>
      <w:r w:rsidR="001240C0">
        <w:instrText xml:space="preserve"> REF _Ref332031981 \h </w:instrText>
      </w:r>
      <w:r w:rsidR="00B317E5">
        <w:fldChar w:fldCharType="separate"/>
      </w:r>
      <w:r w:rsidR="001240C0">
        <w:t>Discontinued Attribution Example</w:t>
      </w:r>
      <w:r w:rsidR="00B317E5">
        <w:fldChar w:fldCharType="end"/>
      </w:r>
      <w:r w:rsidR="001240C0">
        <w:t>.</w:t>
      </w:r>
    </w:p>
    <w:p w14:paraId="0EC404A4" w14:textId="77777777" w:rsidR="00C809AC" w:rsidRDefault="00AE0A4F" w:rsidP="00591DD2">
      <w:pPr>
        <w:pStyle w:val="Heading3"/>
      </w:pPr>
      <w:bookmarkStart w:id="272" w:name="_Toc333001848"/>
      <w:r w:rsidRPr="0049257C">
        <w:t>CounterSigned</w:t>
      </w:r>
      <w:bookmarkEnd w:id="272"/>
      <w:r w:rsidR="00C809AC">
        <w:t xml:space="preserve"> </w:t>
      </w:r>
    </w:p>
    <w:p w14:paraId="10F2C5C6" w14:textId="77777777" w:rsidR="001240C0" w:rsidRPr="0049257C" w:rsidRDefault="00C5655C" w:rsidP="001240C0">
      <w:pPr>
        <w:pStyle w:val="BodyText"/>
        <w:keepNext/>
        <w:spacing w:before="120" w:line="240" w:lineRule="auto"/>
      </w:pPr>
      <w:r>
        <w:t xml:space="preserve">The </w:t>
      </w:r>
      <w:r w:rsidR="001240C0">
        <w:t xml:space="preserve">Countersigned </w:t>
      </w:r>
      <w:r>
        <w:t xml:space="preserve">attribution </w:t>
      </w:r>
      <w:r w:rsidR="001240C0">
        <w:t>captures information related to the act</w:t>
      </w:r>
      <w:r w:rsidR="00AE0A4F" w:rsidRPr="0049257C">
        <w:t xml:space="preserve"> of one entity reviewing and agreeing to </w:t>
      </w:r>
      <w:r w:rsidR="001240C0">
        <w:t xml:space="preserve">a </w:t>
      </w:r>
      <w:r w:rsidR="00AE0A4F" w:rsidRPr="0049257C">
        <w:t xml:space="preserve">documentation </w:t>
      </w:r>
      <w:r w:rsidR="001240C0">
        <w:t>performed</w:t>
      </w:r>
      <w:r w:rsidR="00AE0A4F" w:rsidRPr="0049257C">
        <w:t xml:space="preserve"> by another entity. </w:t>
      </w:r>
      <w:r w:rsidR="001240C0">
        <w:t xml:space="preserve"> It might be used, for instance, for a </w:t>
      </w:r>
      <w:r w:rsidR="00AE0A4F" w:rsidRPr="0049257C">
        <w:t xml:space="preserve">physician to agree with orders written by a medical student. </w:t>
      </w:r>
      <w:r w:rsidR="001240C0">
        <w:t xml:space="preserve"> An example is shown in</w:t>
      </w:r>
      <w:r w:rsidR="007F0E65">
        <w:t xml:space="preserve">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1240C0">
        <w:t>:</w:t>
      </w:r>
      <w:r>
        <w:t xml:space="preserve"> </w:t>
      </w:r>
      <w:r w:rsidR="00B317E5">
        <w:fldChar w:fldCharType="begin"/>
      </w:r>
      <w:r w:rsidR="001240C0">
        <w:instrText xml:space="preserve"> REF _Ref332031866 \h </w:instrText>
      </w:r>
      <w:r w:rsidR="00B317E5">
        <w:fldChar w:fldCharType="separate"/>
      </w:r>
      <w:r w:rsidR="001240C0" w:rsidRPr="004B4909">
        <w:rPr>
          <w:rStyle w:val="Heading3Char"/>
          <w:rFonts w:asciiTheme="minorHAnsi" w:eastAsiaTheme="minorHAnsi" w:hAnsiTheme="minorHAnsi" w:cstheme="minorBidi"/>
          <w:b w:val="0"/>
          <w:bCs w:val="0"/>
          <w:color w:val="auto"/>
          <w:sz w:val="22"/>
        </w:rPr>
        <w:t>Countersigned Attribution Example</w:t>
      </w:r>
      <w:r w:rsidR="00B317E5">
        <w:fldChar w:fldCharType="end"/>
      </w:r>
      <w:r w:rsidR="001240C0">
        <w:t>.</w:t>
      </w:r>
    </w:p>
    <w:p w14:paraId="4C99E744" w14:textId="77777777" w:rsidR="00C809AC" w:rsidRDefault="00AE0A4F" w:rsidP="00591DD2">
      <w:pPr>
        <w:pStyle w:val="Heading3"/>
      </w:pPr>
      <w:bookmarkStart w:id="273" w:name="_Toc333001849"/>
      <w:r w:rsidRPr="0049257C">
        <w:t>PutOnHold</w:t>
      </w:r>
      <w:bookmarkEnd w:id="273"/>
      <w:r w:rsidR="00C809AC">
        <w:t xml:space="preserve"> </w:t>
      </w:r>
    </w:p>
    <w:p w14:paraId="4749E73B" w14:textId="77777777" w:rsidR="00AE0A4F" w:rsidRPr="0049257C" w:rsidRDefault="00C5655C" w:rsidP="004B523D">
      <w:pPr>
        <w:pStyle w:val="BodyText"/>
        <w:keepNext/>
        <w:spacing w:before="120" w:line="240" w:lineRule="auto"/>
      </w:pPr>
      <w:r>
        <w:t xml:space="preserve">The </w:t>
      </w:r>
      <w:r w:rsidR="001240C0">
        <w:t xml:space="preserve">PutOnHold </w:t>
      </w:r>
      <w:r>
        <w:t xml:space="preserve">attribution </w:t>
      </w:r>
      <w:r w:rsidR="001240C0">
        <w:t xml:space="preserve">captures information related to the </w:t>
      </w:r>
      <w:r w:rsidR="00AE0A4F" w:rsidRPr="0049257C">
        <w:t xml:space="preserve">act of placing an order on hold and applies only to orders. This is </w:t>
      </w:r>
      <w:r w:rsidR="001240C0">
        <w:t xml:space="preserve">populated as a user </w:t>
      </w:r>
      <w:r w:rsidR="00AE0A4F" w:rsidRPr="0049257C">
        <w:t>put</w:t>
      </w:r>
      <w:r w:rsidR="001240C0">
        <w:t>s an</w:t>
      </w:r>
      <w:r w:rsidR="00AE0A4F" w:rsidRPr="0049257C">
        <w:t xml:space="preserve"> order on hold.</w:t>
      </w:r>
      <w:r w:rsidR="001240C0">
        <w:t xml:space="preserve">  An example is shown in </w:t>
      </w:r>
      <w:r w:rsidR="00744794">
        <w:t>“</w:t>
      </w:r>
      <w:r w:rsidR="00B317E5">
        <w:fldChar w:fldCharType="begin"/>
      </w:r>
      <w:r w:rsidR="007E0B79">
        <w:instrText xml:space="preserve"> REF _Ref321313005 </w:instrText>
      </w:r>
      <w:r w:rsidR="00B317E5">
        <w:fldChar w:fldCharType="separate"/>
      </w:r>
      <w:r w:rsidR="001240C0">
        <w:t xml:space="preserve">Appendix </w:t>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B317E5">
        <w:fldChar w:fldCharType="end"/>
      </w:r>
      <w:r w:rsidR="00744794">
        <w:t>”</w:t>
      </w:r>
      <w:r w:rsidR="001240C0">
        <w:t>:</w:t>
      </w:r>
      <w:r>
        <w:t xml:space="preserve"> </w:t>
      </w:r>
      <w:r w:rsidR="00744794">
        <w:t>“</w:t>
      </w:r>
      <w:r w:rsidR="00B317E5">
        <w:fldChar w:fldCharType="begin"/>
      </w:r>
      <w:r w:rsidR="001240C0">
        <w:instrText xml:space="preserve"> REF _Ref332031724 \h </w:instrText>
      </w:r>
      <w:r w:rsidR="00B317E5">
        <w:fldChar w:fldCharType="separate"/>
      </w:r>
      <w:r w:rsidR="001240C0" w:rsidRPr="004B4909">
        <w:rPr>
          <w:rStyle w:val="Heading3Char"/>
          <w:rFonts w:asciiTheme="minorHAnsi" w:eastAsiaTheme="minorHAnsi" w:hAnsiTheme="minorHAnsi" w:cstheme="minorBidi"/>
          <w:b w:val="0"/>
          <w:bCs w:val="0"/>
          <w:color w:val="auto"/>
          <w:sz w:val="22"/>
        </w:rPr>
        <w:t>PutOnHold Attribution Example</w:t>
      </w:r>
      <w:r w:rsidR="00B317E5">
        <w:fldChar w:fldCharType="end"/>
      </w:r>
      <w:r w:rsidR="001240C0">
        <w:t>.</w:t>
      </w:r>
      <w:r w:rsidR="00744794">
        <w:t>”</w:t>
      </w:r>
    </w:p>
    <w:p w14:paraId="79389FDE" w14:textId="77777777" w:rsidR="00C809AC" w:rsidRDefault="00AE0A4F" w:rsidP="00591DD2">
      <w:pPr>
        <w:pStyle w:val="Heading3"/>
      </w:pPr>
      <w:bookmarkStart w:id="274" w:name="_Toc333001850"/>
      <w:r w:rsidRPr="0049257C">
        <w:t>TakeOffHold</w:t>
      </w:r>
      <w:bookmarkEnd w:id="274"/>
      <w:r w:rsidR="00C809AC">
        <w:t xml:space="preserve"> </w:t>
      </w:r>
    </w:p>
    <w:p w14:paraId="0C59F4E6" w14:textId="77777777" w:rsidR="00AE0A4F" w:rsidRPr="0049257C" w:rsidRDefault="00C5655C" w:rsidP="004B523D">
      <w:pPr>
        <w:pStyle w:val="BodyText"/>
        <w:keepNext/>
        <w:spacing w:before="120" w:line="240" w:lineRule="auto"/>
      </w:pPr>
      <w:r>
        <w:t xml:space="preserve">The </w:t>
      </w:r>
      <w:r w:rsidR="001240C0">
        <w:t>TakeOffHold</w:t>
      </w:r>
      <w:r w:rsidR="001240C0">
        <w:rPr>
          <w:rStyle w:val="FootnoteReference"/>
        </w:rPr>
        <w:footnoteReference w:id="80"/>
      </w:r>
      <w:r w:rsidR="001240C0">
        <w:t xml:space="preserve"> </w:t>
      </w:r>
      <w:r>
        <w:t xml:space="preserve">attribution </w:t>
      </w:r>
      <w:r w:rsidR="001240C0">
        <w:t>captures information related to the act of</w:t>
      </w:r>
      <w:r w:rsidR="00AE0A4F" w:rsidRPr="0049257C">
        <w:t xml:space="preserve"> removing the hold on an order and applies</w:t>
      </w:r>
      <w:r w:rsidR="001240C0">
        <w:t xml:space="preserve"> only orders. This is populated as a user takes</w:t>
      </w:r>
      <w:r w:rsidR="00AE0A4F" w:rsidRPr="0049257C">
        <w:t xml:space="preserve"> </w:t>
      </w:r>
      <w:r w:rsidR="001240C0">
        <w:t>an</w:t>
      </w:r>
      <w:r w:rsidR="00AE0A4F" w:rsidRPr="0049257C">
        <w:t xml:space="preserve"> order off hold.</w:t>
      </w:r>
      <w:r w:rsidR="001240C0">
        <w:t xml:space="preserve">  An example is shown in </w:t>
      </w:r>
      <w:r w:rsidR="00806B96">
        <w:fldChar w:fldCharType="begin"/>
      </w:r>
      <w:r w:rsidR="00806B96">
        <w:instrText xml:space="preserve"> REF _Ref321313005 </w:instrText>
      </w:r>
      <w:r w:rsidR="00806B96">
        <w:fldChar w:fldCharType="separate"/>
      </w:r>
      <w:r w:rsidR="00B317E5">
        <w:fldChar w:fldCharType="begin"/>
      </w:r>
      <w:r w:rsidR="007F0E65">
        <w:instrText xml:space="preserve"> REF _Ref332748915 \h </w:instrText>
      </w:r>
      <w:r w:rsidR="00B317E5">
        <w:fldChar w:fldCharType="separate"/>
      </w:r>
      <w:r w:rsidR="007F0E65">
        <w:t>Appendix B – Attribution Examples</w:t>
      </w:r>
      <w:r w:rsidR="00B317E5">
        <w:fldChar w:fldCharType="end"/>
      </w:r>
      <w:r w:rsidR="00806B96">
        <w:fldChar w:fldCharType="end"/>
      </w:r>
      <w:r w:rsidR="001240C0">
        <w:t xml:space="preserve">: </w:t>
      </w:r>
      <w:r w:rsidR="00B317E5">
        <w:fldChar w:fldCharType="begin"/>
      </w:r>
      <w:r w:rsidR="001240C0">
        <w:instrText xml:space="preserve"> REF _Ref332031513 \h </w:instrText>
      </w:r>
      <w:r w:rsidR="00B317E5">
        <w:fldChar w:fldCharType="separate"/>
      </w:r>
      <w:r w:rsidR="001240C0">
        <w:t>TakeOffHold Attribution Example</w:t>
      </w:r>
      <w:r w:rsidR="00B317E5">
        <w:fldChar w:fldCharType="end"/>
      </w:r>
      <w:r w:rsidR="001240C0">
        <w:t>.</w:t>
      </w:r>
    </w:p>
    <w:p w14:paraId="7214C8BC" w14:textId="77777777" w:rsidR="003B4281" w:rsidRDefault="003B4281" w:rsidP="00591DD2">
      <w:pPr>
        <w:pStyle w:val="Heading3"/>
      </w:pPr>
      <w:bookmarkStart w:id="275" w:name="_Toc333001851"/>
      <w:r>
        <w:t>Other Attributions</w:t>
      </w:r>
      <w:bookmarkEnd w:id="275"/>
    </w:p>
    <w:p w14:paraId="2265C272" w14:textId="77777777" w:rsidR="003B4281" w:rsidRDefault="003B4281" w:rsidP="004B523D">
      <w:pPr>
        <w:pStyle w:val="BodyText"/>
        <w:keepNext/>
        <w:spacing w:before="120" w:line="240" w:lineRule="auto"/>
      </w:pPr>
      <w:r>
        <w:t>Some other attributions are listed below:</w:t>
      </w:r>
    </w:p>
    <w:p w14:paraId="34E1437D" w14:textId="77777777" w:rsidR="003B4281" w:rsidRDefault="003B4281" w:rsidP="00591DD2">
      <w:pPr>
        <w:pStyle w:val="Heading4"/>
      </w:pPr>
      <w:r>
        <w:t>Inferred</w:t>
      </w:r>
    </w:p>
    <w:p w14:paraId="40E6F577" w14:textId="77777777" w:rsidR="00AE0A4F" w:rsidRPr="0049257C" w:rsidRDefault="003B4281" w:rsidP="003B4281">
      <w:r>
        <w:t xml:space="preserve">The Inferred attribution captures information related to </w:t>
      </w:r>
      <w:r w:rsidR="00AE0A4F" w:rsidRPr="0049257C">
        <w:t xml:space="preserve">the act of ‘assuming’ or ‘deducing’ information based on other information that may be sent and is currently </w:t>
      </w:r>
      <w:r>
        <w:t>used in</w:t>
      </w:r>
      <w:r w:rsidR="00AE0A4F" w:rsidRPr="0049257C">
        <w:t xml:space="preserve"> onl</w:t>
      </w:r>
      <w:r>
        <w:t>y two CEMs --</w:t>
      </w:r>
      <w:r w:rsidR="00AE0A4F" w:rsidRPr="0049257C">
        <w:t xml:space="preserve"> MechanicalVentilationPeriod and UnitLOSPeriod. In the case of MechanicalVentilationPeriod the length of time on a mechanical ventilator is calculated using the start time of ventilation and the end time of ventilation and is therefore inferred, although the ventilated length of time is never stored. In the case of UnitLOSPeriod, the Length of Stay (LOS) is calculated using a start and end time. The actual calculated LOS is never stored.</w:t>
      </w:r>
    </w:p>
    <w:p w14:paraId="7763B503" w14:textId="77777777" w:rsidR="003B4281" w:rsidRDefault="00AE0A4F" w:rsidP="00591DD2">
      <w:pPr>
        <w:pStyle w:val="Heading4"/>
      </w:pPr>
      <w:r w:rsidRPr="0049257C">
        <w:t>IncubationStarted</w:t>
      </w:r>
    </w:p>
    <w:p w14:paraId="47242BAD" w14:textId="77777777" w:rsidR="00AE0A4F" w:rsidRPr="0049257C" w:rsidRDefault="00AE0A4F" w:rsidP="004B523D">
      <w:pPr>
        <w:pStyle w:val="BodyText"/>
        <w:keepNext/>
        <w:spacing w:before="120" w:line="240" w:lineRule="auto"/>
      </w:pPr>
      <w:r w:rsidRPr="0049257C">
        <w:t>T</w:t>
      </w:r>
      <w:r w:rsidR="003B4281">
        <w:t xml:space="preserve">he IncubationStarted attribution represents information related to </w:t>
      </w:r>
      <w:r w:rsidRPr="0049257C">
        <w:t>the act of activating the “incubation” of a sample for microbiology. It is currently only found on MicroPanels.</w:t>
      </w:r>
    </w:p>
    <w:p w14:paraId="51AC61CA" w14:textId="77777777" w:rsidR="003B4281" w:rsidRDefault="00AE0A4F" w:rsidP="00591DD2">
      <w:pPr>
        <w:pStyle w:val="Heading4"/>
      </w:pPr>
      <w:r w:rsidRPr="0049257C">
        <w:t>Interpretated</w:t>
      </w:r>
    </w:p>
    <w:p w14:paraId="5D306955" w14:textId="77777777" w:rsidR="00AE0A4F" w:rsidRPr="0049257C" w:rsidRDefault="003B4281" w:rsidP="004B523D">
      <w:pPr>
        <w:pStyle w:val="BodyText"/>
        <w:keepNext/>
        <w:spacing w:before="120" w:line="240" w:lineRule="auto"/>
      </w:pPr>
      <w:r>
        <w:t>The I</w:t>
      </w:r>
      <w:r w:rsidR="00AE0A4F" w:rsidRPr="0049257C">
        <w:t xml:space="preserve">nterpreted </w:t>
      </w:r>
      <w:r>
        <w:t>attribution represents information related to the act of interpreting a (radiology) result.  It is c</w:t>
      </w:r>
      <w:r w:rsidR="00AE0A4F" w:rsidRPr="0049257C">
        <w:t>urrently only on RadiologyResultPanel.</w:t>
      </w:r>
    </w:p>
    <w:p w14:paraId="2545D1C0" w14:textId="77777777" w:rsidR="003B4281" w:rsidRDefault="00AE0A4F" w:rsidP="00591DD2">
      <w:pPr>
        <w:pStyle w:val="Heading4"/>
      </w:pPr>
      <w:r w:rsidRPr="0049257C">
        <w:t>Transcribed</w:t>
      </w:r>
    </w:p>
    <w:p w14:paraId="028C6D7F" w14:textId="77777777" w:rsidR="00AE0A4F" w:rsidRPr="0049257C" w:rsidRDefault="00AE0A4F" w:rsidP="004B523D">
      <w:pPr>
        <w:pStyle w:val="BodyText"/>
        <w:keepNext/>
        <w:spacing w:before="120" w:line="240" w:lineRule="auto"/>
      </w:pPr>
      <w:r w:rsidRPr="0049257C">
        <w:t>T</w:t>
      </w:r>
      <w:r w:rsidR="003B4281">
        <w:t>he T</w:t>
      </w:r>
      <w:r w:rsidRPr="0049257C">
        <w:t xml:space="preserve">ranscribed </w:t>
      </w:r>
      <w:r w:rsidR="003B4281">
        <w:t>attribution represents information related to the act of transcribing a report</w:t>
      </w:r>
      <w:r w:rsidRPr="0049257C">
        <w:t xml:space="preserve">. </w:t>
      </w:r>
      <w:r w:rsidR="003B4281">
        <w:t>It is c</w:t>
      </w:r>
      <w:r w:rsidRPr="0049257C">
        <w:t>urrently only on RadiologyResultPanel.</w:t>
      </w:r>
    </w:p>
    <w:p w14:paraId="60516432" w14:textId="77777777" w:rsidR="003B4281" w:rsidRDefault="00AE0A4F" w:rsidP="00591DD2">
      <w:pPr>
        <w:pStyle w:val="Heading4"/>
      </w:pPr>
      <w:r w:rsidRPr="0049257C">
        <w:t>Vaccinated</w:t>
      </w:r>
    </w:p>
    <w:p w14:paraId="2D7DC1D0" w14:textId="77777777" w:rsidR="00AE0A4F" w:rsidRPr="0049257C" w:rsidRDefault="003B4281" w:rsidP="004B523D">
      <w:pPr>
        <w:pStyle w:val="BodyText"/>
        <w:keepNext/>
        <w:spacing w:before="120" w:line="240" w:lineRule="auto"/>
      </w:pPr>
      <w:r>
        <w:t>The V</w:t>
      </w:r>
      <w:r w:rsidR="00AE0A4F" w:rsidRPr="0049257C">
        <w:t xml:space="preserve">accinated </w:t>
      </w:r>
      <w:r>
        <w:t>attribution represents information related to the act of vaccinating</w:t>
      </w:r>
      <w:r w:rsidR="00AE0A4F" w:rsidRPr="0049257C">
        <w:t xml:space="preserve">. </w:t>
      </w:r>
      <w:r>
        <w:t>It is c</w:t>
      </w:r>
      <w:r w:rsidR="00AE0A4F" w:rsidRPr="0049257C">
        <w:t xml:space="preserve">urrently only on InfluenzaVaccinationAssert. </w:t>
      </w:r>
    </w:p>
    <w:p w14:paraId="4C810567" w14:textId="77777777" w:rsidR="00AE0A4F" w:rsidRPr="00B63BCF" w:rsidRDefault="00AE0A4F" w:rsidP="00AE0A4F">
      <w:pPr>
        <w:pStyle w:val="BodyText"/>
        <w:ind w:left="1800"/>
        <w:rPr>
          <w:sz w:val="24"/>
        </w:rPr>
      </w:pPr>
    </w:p>
    <w:p w14:paraId="0CB92D24" w14:textId="77777777" w:rsidR="00EE201F" w:rsidRDefault="00EE201F" w:rsidP="004F67B6">
      <w:pPr>
        <w:pStyle w:val="Caption"/>
        <w:keepNext/>
        <w:jc w:val="center"/>
      </w:pPr>
      <w:r>
        <w:t xml:space="preserve">Table </w:t>
      </w:r>
      <w:r w:rsidR="00806B96">
        <w:fldChar w:fldCharType="begin"/>
      </w:r>
      <w:r w:rsidR="00806B96">
        <w:instrText xml:space="preserve"> SEQ Table \* ARABIC </w:instrText>
      </w:r>
      <w:r w:rsidR="00806B96">
        <w:fldChar w:fldCharType="separate"/>
      </w:r>
      <w:r w:rsidR="00B47D42">
        <w:rPr>
          <w:noProof/>
        </w:rPr>
        <w:t>4</w:t>
      </w:r>
      <w:r w:rsidR="00806B96">
        <w:rPr>
          <w:noProof/>
        </w:rPr>
        <w:fldChar w:fldCharType="end"/>
      </w:r>
      <w:r>
        <w:t>. Summary of attribution models and models in which they are commonly used.</w:t>
      </w:r>
    </w:p>
    <w:tbl>
      <w:tblPr>
        <w:tblW w:w="9482"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03"/>
        <w:gridCol w:w="754"/>
        <w:gridCol w:w="754"/>
        <w:gridCol w:w="753"/>
        <w:gridCol w:w="753"/>
        <w:gridCol w:w="753"/>
        <w:gridCol w:w="753"/>
        <w:gridCol w:w="753"/>
        <w:gridCol w:w="753"/>
        <w:gridCol w:w="753"/>
      </w:tblGrid>
      <w:tr w:rsidR="00AE0A4F" w:rsidRPr="00B63BCF" w14:paraId="002A4837" w14:textId="77777777" w:rsidTr="0066627C">
        <w:trPr>
          <w:cantSplit/>
          <w:trHeight w:val="2708"/>
        </w:trPr>
        <w:tc>
          <w:tcPr>
            <w:tcW w:w="2622" w:type="dxa"/>
            <w:shd w:val="clear" w:color="auto" w:fill="auto"/>
            <w:noWrap/>
            <w:vAlign w:val="bottom"/>
            <w:hideMark/>
          </w:tcPr>
          <w:p w14:paraId="3705870F" w14:textId="77777777" w:rsidR="00AE0A4F" w:rsidRPr="00B63BCF" w:rsidRDefault="00AE0A4F" w:rsidP="006A5D5A">
            <w:pPr>
              <w:rPr>
                <w:rFonts w:ascii="GE Inspira" w:hAnsi="GE Inspira"/>
                <w:b/>
                <w:bCs/>
                <w:color w:val="000000"/>
              </w:rPr>
            </w:pPr>
            <w:r>
              <w:rPr>
                <w:rFonts w:ascii="GE Inspira" w:hAnsi="GE Inspira"/>
                <w:b/>
                <w:bCs/>
                <w:color w:val="000000"/>
              </w:rPr>
              <w:t>Attribution</w:t>
            </w:r>
          </w:p>
        </w:tc>
        <w:tc>
          <w:tcPr>
            <w:tcW w:w="432" w:type="dxa"/>
            <w:shd w:val="clear" w:color="auto" w:fill="auto"/>
            <w:noWrap/>
            <w:textDirection w:val="btLr"/>
            <w:hideMark/>
          </w:tcPr>
          <w:p w14:paraId="6A1B2124"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Procedure</w:t>
            </w:r>
          </w:p>
        </w:tc>
        <w:tc>
          <w:tcPr>
            <w:tcW w:w="432" w:type="dxa"/>
            <w:shd w:val="clear" w:color="auto" w:fill="auto"/>
            <w:noWrap/>
            <w:textDirection w:val="btLr"/>
            <w:hideMark/>
          </w:tcPr>
          <w:p w14:paraId="2DD341FD"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Assertion</w:t>
            </w:r>
          </w:p>
        </w:tc>
        <w:tc>
          <w:tcPr>
            <w:tcW w:w="432" w:type="dxa"/>
            <w:shd w:val="clear" w:color="auto" w:fill="auto"/>
            <w:noWrap/>
            <w:textDirection w:val="btLr"/>
            <w:hideMark/>
          </w:tcPr>
          <w:p w14:paraId="1C974D92"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Evaluation</w:t>
            </w:r>
          </w:p>
        </w:tc>
        <w:tc>
          <w:tcPr>
            <w:tcW w:w="432" w:type="dxa"/>
            <w:shd w:val="clear" w:color="auto" w:fill="auto"/>
            <w:noWrap/>
            <w:textDirection w:val="btLr"/>
            <w:hideMark/>
          </w:tcPr>
          <w:p w14:paraId="73879887"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EventAssertion</w:t>
            </w:r>
          </w:p>
        </w:tc>
        <w:tc>
          <w:tcPr>
            <w:tcW w:w="432" w:type="dxa"/>
            <w:shd w:val="clear" w:color="auto" w:fill="auto"/>
            <w:textDirection w:val="btLr"/>
            <w:hideMark/>
          </w:tcPr>
          <w:p w14:paraId="33F35F9D"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ImpressionEvaluation</w:t>
            </w:r>
          </w:p>
        </w:tc>
        <w:tc>
          <w:tcPr>
            <w:tcW w:w="432" w:type="dxa"/>
            <w:shd w:val="clear" w:color="auto" w:fill="auto"/>
            <w:textDirection w:val="btLr"/>
            <w:hideMark/>
          </w:tcPr>
          <w:p w14:paraId="1AA7EB85"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Measurement</w:t>
            </w:r>
          </w:p>
        </w:tc>
        <w:tc>
          <w:tcPr>
            <w:tcW w:w="432" w:type="dxa"/>
            <w:shd w:val="clear" w:color="auto" w:fill="auto"/>
            <w:textDirection w:val="btLr"/>
            <w:hideMark/>
          </w:tcPr>
          <w:p w14:paraId="37030CDB"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NumericSetting</w:t>
            </w:r>
          </w:p>
        </w:tc>
        <w:tc>
          <w:tcPr>
            <w:tcW w:w="432" w:type="dxa"/>
            <w:shd w:val="clear" w:color="auto" w:fill="auto"/>
            <w:noWrap/>
            <w:textDirection w:val="btLr"/>
            <w:hideMark/>
          </w:tcPr>
          <w:p w14:paraId="0B11089A"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Lab</w:t>
            </w:r>
            <w:r>
              <w:rPr>
                <w:rFonts w:ascii="GE Inspira" w:hAnsi="GE Inspira"/>
                <w:b/>
                <w:bCs/>
                <w:color w:val="000000"/>
              </w:rPr>
              <w:t>/Micro</w:t>
            </w:r>
          </w:p>
        </w:tc>
        <w:tc>
          <w:tcPr>
            <w:tcW w:w="432" w:type="dxa"/>
            <w:shd w:val="clear" w:color="auto" w:fill="auto"/>
            <w:noWrap/>
            <w:textDirection w:val="btLr"/>
            <w:hideMark/>
          </w:tcPr>
          <w:p w14:paraId="2783A3A9" w14:textId="77777777" w:rsidR="00AE0A4F" w:rsidRPr="00B63BCF" w:rsidRDefault="00AE0A4F" w:rsidP="006A5D5A">
            <w:pPr>
              <w:ind w:left="113" w:right="113"/>
              <w:jc w:val="right"/>
              <w:rPr>
                <w:rFonts w:ascii="GE Inspira" w:hAnsi="GE Inspira"/>
                <w:b/>
                <w:bCs/>
                <w:color w:val="000000"/>
              </w:rPr>
            </w:pPr>
            <w:r w:rsidRPr="00B63BCF">
              <w:rPr>
                <w:rFonts w:ascii="GE Inspira" w:hAnsi="GE Inspira"/>
                <w:b/>
                <w:bCs/>
                <w:color w:val="000000"/>
              </w:rPr>
              <w:t>Order</w:t>
            </w:r>
          </w:p>
        </w:tc>
      </w:tr>
      <w:tr w:rsidR="00AE0A4F" w:rsidRPr="00B63BCF" w14:paraId="54496EA4" w14:textId="77777777" w:rsidTr="0066627C">
        <w:trPr>
          <w:trHeight w:val="300"/>
        </w:trPr>
        <w:tc>
          <w:tcPr>
            <w:tcW w:w="2622" w:type="dxa"/>
            <w:shd w:val="clear" w:color="auto" w:fill="auto"/>
            <w:hideMark/>
          </w:tcPr>
          <w:p w14:paraId="712113D5" w14:textId="77777777" w:rsidR="00AE0A4F" w:rsidRPr="00B63BCF" w:rsidRDefault="00AE0A4F" w:rsidP="006A5D5A">
            <w:pPr>
              <w:rPr>
                <w:rFonts w:ascii="GE Inspira" w:hAnsi="GE Inspira"/>
                <w:b/>
                <w:bCs/>
                <w:color w:val="000000"/>
              </w:rPr>
            </w:pPr>
            <w:r w:rsidRPr="00B63BCF">
              <w:rPr>
                <w:rFonts w:ascii="GE Inspira" w:hAnsi="GE Inspira"/>
                <w:b/>
                <w:bCs/>
                <w:color w:val="000000"/>
              </w:rPr>
              <w:t>Corrected</w:t>
            </w:r>
          </w:p>
        </w:tc>
        <w:tc>
          <w:tcPr>
            <w:tcW w:w="432" w:type="dxa"/>
            <w:shd w:val="clear" w:color="auto" w:fill="auto"/>
            <w:vAlign w:val="bottom"/>
            <w:hideMark/>
          </w:tcPr>
          <w:p w14:paraId="1D02D8E1"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1146F367"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69F46AB7"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60AEE670"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30CB4F79"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02B4A74F"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678326B6"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D7109FC"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6498C84F" w14:textId="77777777" w:rsidR="00AE0A4F" w:rsidRPr="00B63BCF" w:rsidRDefault="00AE0A4F" w:rsidP="006A5D5A">
            <w:pPr>
              <w:rPr>
                <w:rFonts w:ascii="GE Inspira" w:hAnsi="GE Inspira"/>
                <w:color w:val="000000"/>
              </w:rPr>
            </w:pPr>
            <w:r w:rsidRPr="00B63BCF">
              <w:rPr>
                <w:rFonts w:ascii="GE Inspira" w:hAnsi="GE Inspira"/>
                <w:color w:val="000000"/>
              </w:rPr>
              <w:t>Yes</w:t>
            </w:r>
          </w:p>
        </w:tc>
      </w:tr>
      <w:tr w:rsidR="00AE0A4F" w:rsidRPr="00B63BCF" w14:paraId="64745EE3" w14:textId="77777777" w:rsidTr="0066627C">
        <w:trPr>
          <w:trHeight w:val="300"/>
        </w:trPr>
        <w:tc>
          <w:tcPr>
            <w:tcW w:w="2622" w:type="dxa"/>
            <w:shd w:val="clear" w:color="auto" w:fill="auto"/>
            <w:vAlign w:val="bottom"/>
            <w:hideMark/>
          </w:tcPr>
          <w:p w14:paraId="202671A8" w14:textId="77777777" w:rsidR="00AE0A4F" w:rsidRPr="00B63BCF" w:rsidRDefault="00AE0A4F" w:rsidP="006A5D5A">
            <w:pPr>
              <w:rPr>
                <w:rFonts w:ascii="GE Inspira" w:hAnsi="GE Inspira"/>
                <w:b/>
                <w:bCs/>
                <w:color w:val="000000"/>
              </w:rPr>
            </w:pPr>
            <w:r w:rsidRPr="00B63BCF">
              <w:rPr>
                <w:rFonts w:ascii="GE Inspira" w:hAnsi="GE Inspira"/>
                <w:b/>
                <w:bCs/>
                <w:color w:val="000000"/>
              </w:rPr>
              <w:t>CounterSigned</w:t>
            </w:r>
          </w:p>
        </w:tc>
        <w:tc>
          <w:tcPr>
            <w:tcW w:w="432" w:type="dxa"/>
            <w:shd w:val="clear" w:color="auto" w:fill="auto"/>
            <w:vAlign w:val="bottom"/>
            <w:hideMark/>
          </w:tcPr>
          <w:p w14:paraId="7DE2F8F8"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776321E"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C6D4B4A"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7EE3E08"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39CEA52E"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47A39B3F"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A8788F1"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C9D6335"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CF3EA67" w14:textId="77777777" w:rsidR="00AE0A4F" w:rsidRPr="00B63BCF" w:rsidRDefault="00AE0A4F" w:rsidP="006A5D5A">
            <w:pPr>
              <w:rPr>
                <w:rFonts w:ascii="GE Inspira" w:hAnsi="GE Inspira"/>
                <w:color w:val="000000"/>
              </w:rPr>
            </w:pPr>
            <w:r w:rsidRPr="00B63BCF">
              <w:rPr>
                <w:rFonts w:ascii="GE Inspira" w:hAnsi="GE Inspira"/>
                <w:color w:val="000000"/>
              </w:rPr>
              <w:t>Yes</w:t>
            </w:r>
          </w:p>
        </w:tc>
      </w:tr>
      <w:tr w:rsidR="00AE0A4F" w:rsidRPr="00B63BCF" w14:paraId="69B238F7" w14:textId="77777777" w:rsidTr="0066627C">
        <w:trPr>
          <w:trHeight w:val="300"/>
        </w:trPr>
        <w:tc>
          <w:tcPr>
            <w:tcW w:w="2622" w:type="dxa"/>
            <w:shd w:val="clear" w:color="auto" w:fill="auto"/>
            <w:vAlign w:val="bottom"/>
            <w:hideMark/>
          </w:tcPr>
          <w:p w14:paraId="5F6912D7" w14:textId="77777777" w:rsidR="00AE0A4F" w:rsidRPr="00B63BCF" w:rsidRDefault="00AE0A4F" w:rsidP="006A5D5A">
            <w:pPr>
              <w:rPr>
                <w:rFonts w:ascii="GE Inspira" w:hAnsi="GE Inspira"/>
                <w:b/>
                <w:bCs/>
                <w:color w:val="000000"/>
              </w:rPr>
            </w:pPr>
            <w:r w:rsidRPr="00B63BCF">
              <w:rPr>
                <w:rFonts w:ascii="GE Inspira" w:hAnsi="GE Inspira"/>
                <w:b/>
                <w:bCs/>
                <w:color w:val="000000"/>
              </w:rPr>
              <w:t>Discontinued</w:t>
            </w:r>
          </w:p>
        </w:tc>
        <w:tc>
          <w:tcPr>
            <w:tcW w:w="432" w:type="dxa"/>
            <w:shd w:val="clear" w:color="auto" w:fill="auto"/>
            <w:vAlign w:val="bottom"/>
            <w:hideMark/>
          </w:tcPr>
          <w:p w14:paraId="5D049CEB"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504C2E8"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2B60875"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4C6F69F6"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940ED23"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AD651B2"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B090EC8"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588BE88"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A026A3C" w14:textId="77777777" w:rsidR="00AE0A4F" w:rsidRPr="00B63BCF" w:rsidRDefault="00AE0A4F" w:rsidP="006A5D5A">
            <w:pPr>
              <w:rPr>
                <w:rFonts w:ascii="GE Inspira" w:hAnsi="GE Inspira"/>
                <w:color w:val="000000"/>
              </w:rPr>
            </w:pPr>
            <w:r w:rsidRPr="00B63BCF">
              <w:rPr>
                <w:rFonts w:ascii="GE Inspira" w:hAnsi="GE Inspira"/>
                <w:color w:val="000000"/>
              </w:rPr>
              <w:t>Yes</w:t>
            </w:r>
          </w:p>
        </w:tc>
      </w:tr>
      <w:tr w:rsidR="00AE0A4F" w:rsidRPr="00B63BCF" w14:paraId="11A61888" w14:textId="77777777" w:rsidTr="0066627C">
        <w:trPr>
          <w:trHeight w:val="300"/>
        </w:trPr>
        <w:tc>
          <w:tcPr>
            <w:tcW w:w="2622" w:type="dxa"/>
            <w:shd w:val="clear" w:color="auto" w:fill="auto"/>
            <w:hideMark/>
          </w:tcPr>
          <w:p w14:paraId="75404C45" w14:textId="77777777" w:rsidR="00AE0A4F" w:rsidRDefault="00AE0A4F" w:rsidP="006A5D5A">
            <w:pPr>
              <w:rPr>
                <w:rFonts w:ascii="GE Inspira" w:hAnsi="GE Inspira"/>
                <w:b/>
                <w:bCs/>
                <w:color w:val="000000"/>
              </w:rPr>
            </w:pPr>
            <w:r>
              <w:rPr>
                <w:rFonts w:ascii="GE Inspira" w:hAnsi="GE Inspira"/>
                <w:b/>
                <w:bCs/>
                <w:color w:val="000000"/>
              </w:rPr>
              <w:t>Documented*</w:t>
            </w:r>
          </w:p>
        </w:tc>
        <w:tc>
          <w:tcPr>
            <w:tcW w:w="432" w:type="dxa"/>
            <w:shd w:val="clear" w:color="auto" w:fill="auto"/>
            <w:vAlign w:val="bottom"/>
            <w:hideMark/>
          </w:tcPr>
          <w:p w14:paraId="3EBAEC87"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410BB74"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30F424C3"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1331B97"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40B64606"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BA929AD"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13B08EFE"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776A6223"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4743DDF0" w14:textId="77777777" w:rsidR="00AE0A4F" w:rsidRPr="00B63BCF" w:rsidRDefault="00AE0A4F" w:rsidP="006A5D5A">
            <w:pPr>
              <w:rPr>
                <w:rFonts w:ascii="GE Inspira" w:hAnsi="GE Inspira"/>
                <w:color w:val="000000"/>
              </w:rPr>
            </w:pPr>
            <w:r w:rsidRPr="00B63BCF">
              <w:rPr>
                <w:rFonts w:ascii="GE Inspira" w:hAnsi="GE Inspira"/>
                <w:color w:val="000000"/>
              </w:rPr>
              <w:t>Yes</w:t>
            </w:r>
          </w:p>
        </w:tc>
      </w:tr>
      <w:tr w:rsidR="00AE0A4F" w:rsidRPr="00B63BCF" w14:paraId="28AFBFE9" w14:textId="77777777" w:rsidTr="0066627C">
        <w:trPr>
          <w:trHeight w:val="300"/>
        </w:trPr>
        <w:tc>
          <w:tcPr>
            <w:tcW w:w="2622" w:type="dxa"/>
            <w:shd w:val="clear" w:color="auto" w:fill="auto"/>
            <w:hideMark/>
          </w:tcPr>
          <w:p w14:paraId="2C07D2CE" w14:textId="77777777" w:rsidR="00AE0A4F" w:rsidRDefault="00AE0A4F" w:rsidP="006A5D5A">
            <w:pPr>
              <w:rPr>
                <w:rFonts w:ascii="GE Inspira" w:hAnsi="GE Inspira"/>
                <w:b/>
                <w:bCs/>
                <w:color w:val="000000"/>
              </w:rPr>
            </w:pPr>
            <w:r>
              <w:rPr>
                <w:rFonts w:ascii="GE Inspira" w:hAnsi="GE Inspira"/>
                <w:b/>
                <w:bCs/>
                <w:color w:val="000000"/>
              </w:rPr>
              <w:t>ImageTaken*</w:t>
            </w:r>
          </w:p>
        </w:tc>
        <w:tc>
          <w:tcPr>
            <w:tcW w:w="432" w:type="dxa"/>
            <w:shd w:val="clear" w:color="auto" w:fill="auto"/>
            <w:vAlign w:val="bottom"/>
            <w:hideMark/>
          </w:tcPr>
          <w:p w14:paraId="432EE18F" w14:textId="77777777" w:rsidR="00AE0A4F" w:rsidRPr="00B63BCF" w:rsidRDefault="00AE0A4F" w:rsidP="006A5D5A">
            <w:pPr>
              <w:rPr>
                <w:rFonts w:ascii="GE Inspira" w:hAnsi="GE Inspira"/>
                <w:color w:val="000000"/>
              </w:rPr>
            </w:pPr>
            <w:r>
              <w:rPr>
                <w:rFonts w:ascii="GE Inspira" w:hAnsi="GE Inspira"/>
                <w:color w:val="000000"/>
              </w:rPr>
              <w:t>Yes</w:t>
            </w:r>
          </w:p>
        </w:tc>
        <w:tc>
          <w:tcPr>
            <w:tcW w:w="432" w:type="dxa"/>
            <w:shd w:val="clear" w:color="auto" w:fill="auto"/>
            <w:vAlign w:val="bottom"/>
            <w:hideMark/>
          </w:tcPr>
          <w:p w14:paraId="788FF1AE" w14:textId="77777777" w:rsidR="00AE0A4F" w:rsidRPr="00B63BCF" w:rsidRDefault="00AE0A4F" w:rsidP="006A5D5A">
            <w:pPr>
              <w:rPr>
                <w:rFonts w:ascii="GE Inspira" w:hAnsi="GE Inspira"/>
                <w:color w:val="000000"/>
              </w:rPr>
            </w:pPr>
            <w:r>
              <w:rPr>
                <w:rFonts w:ascii="GE Inspira" w:hAnsi="GE Inspira"/>
                <w:color w:val="000000"/>
              </w:rPr>
              <w:t>Yes</w:t>
            </w:r>
          </w:p>
        </w:tc>
        <w:tc>
          <w:tcPr>
            <w:tcW w:w="432" w:type="dxa"/>
            <w:shd w:val="clear" w:color="auto" w:fill="auto"/>
            <w:vAlign w:val="bottom"/>
            <w:hideMark/>
          </w:tcPr>
          <w:p w14:paraId="45378C08" w14:textId="77777777" w:rsidR="00AE0A4F" w:rsidRPr="00B63BCF" w:rsidRDefault="00AE0A4F" w:rsidP="006A5D5A">
            <w:pPr>
              <w:rPr>
                <w:rFonts w:ascii="GE Inspira" w:hAnsi="GE Inspira"/>
                <w:color w:val="000000"/>
              </w:rPr>
            </w:pPr>
            <w:r>
              <w:rPr>
                <w:rFonts w:ascii="GE Inspira" w:hAnsi="GE Inspira"/>
                <w:color w:val="000000"/>
              </w:rPr>
              <w:t>Yes</w:t>
            </w:r>
          </w:p>
        </w:tc>
        <w:tc>
          <w:tcPr>
            <w:tcW w:w="432" w:type="dxa"/>
            <w:shd w:val="clear" w:color="auto" w:fill="auto"/>
            <w:vAlign w:val="bottom"/>
            <w:hideMark/>
          </w:tcPr>
          <w:p w14:paraId="7F03F76D" w14:textId="77777777" w:rsidR="00AE0A4F" w:rsidRPr="00B63BCF" w:rsidRDefault="00AE0A4F" w:rsidP="006A5D5A">
            <w:pPr>
              <w:rPr>
                <w:rFonts w:ascii="GE Inspira" w:hAnsi="GE Inspira"/>
                <w:color w:val="000000"/>
              </w:rPr>
            </w:pPr>
            <w:r>
              <w:rPr>
                <w:rFonts w:ascii="GE Inspira" w:hAnsi="GE Inspira"/>
                <w:color w:val="000000"/>
              </w:rPr>
              <w:t>?</w:t>
            </w:r>
          </w:p>
        </w:tc>
        <w:tc>
          <w:tcPr>
            <w:tcW w:w="432" w:type="dxa"/>
            <w:shd w:val="clear" w:color="auto" w:fill="auto"/>
            <w:vAlign w:val="bottom"/>
            <w:hideMark/>
          </w:tcPr>
          <w:p w14:paraId="56381FB6" w14:textId="77777777" w:rsidR="00AE0A4F" w:rsidRPr="00B63BCF" w:rsidRDefault="00AE0A4F" w:rsidP="006A5D5A">
            <w:pPr>
              <w:rPr>
                <w:rFonts w:ascii="GE Inspira" w:hAnsi="GE Inspira"/>
                <w:color w:val="000000"/>
              </w:rPr>
            </w:pPr>
            <w:r>
              <w:rPr>
                <w:rFonts w:ascii="GE Inspira" w:hAnsi="GE Inspira"/>
                <w:color w:val="000000"/>
              </w:rPr>
              <w:t>Yes</w:t>
            </w:r>
          </w:p>
        </w:tc>
        <w:tc>
          <w:tcPr>
            <w:tcW w:w="432" w:type="dxa"/>
            <w:shd w:val="clear" w:color="auto" w:fill="auto"/>
            <w:vAlign w:val="bottom"/>
            <w:hideMark/>
          </w:tcPr>
          <w:p w14:paraId="4225608F"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2EF626D1"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343BE3BD"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789C8BE5" w14:textId="77777777" w:rsidR="00AE0A4F" w:rsidRPr="00B63BCF" w:rsidRDefault="00AE0A4F" w:rsidP="006A5D5A">
            <w:pPr>
              <w:rPr>
                <w:rFonts w:ascii="GE Inspira" w:hAnsi="GE Inspira"/>
                <w:color w:val="000000"/>
              </w:rPr>
            </w:pPr>
            <w:r>
              <w:rPr>
                <w:rFonts w:ascii="GE Inspira" w:hAnsi="GE Inspira"/>
                <w:color w:val="000000"/>
              </w:rPr>
              <w:t>No</w:t>
            </w:r>
          </w:p>
        </w:tc>
      </w:tr>
      <w:tr w:rsidR="00AE0A4F" w:rsidRPr="00B63BCF" w14:paraId="1E1643A0" w14:textId="77777777" w:rsidTr="0066627C">
        <w:trPr>
          <w:trHeight w:val="300"/>
        </w:trPr>
        <w:tc>
          <w:tcPr>
            <w:tcW w:w="2622" w:type="dxa"/>
            <w:shd w:val="clear" w:color="auto" w:fill="auto"/>
            <w:hideMark/>
          </w:tcPr>
          <w:p w14:paraId="796220E3" w14:textId="77777777" w:rsidR="00AE0A4F" w:rsidRDefault="00AE0A4F" w:rsidP="006A5D5A">
            <w:pPr>
              <w:rPr>
                <w:rFonts w:ascii="GE Inspira" w:hAnsi="GE Inspira"/>
                <w:b/>
                <w:bCs/>
                <w:color w:val="000000"/>
              </w:rPr>
            </w:pPr>
            <w:r>
              <w:rPr>
                <w:rFonts w:ascii="GE Inspira" w:hAnsi="GE Inspira"/>
                <w:b/>
                <w:bCs/>
                <w:color w:val="000000"/>
              </w:rPr>
              <w:t>IncubationStarted*</w:t>
            </w:r>
          </w:p>
        </w:tc>
        <w:tc>
          <w:tcPr>
            <w:tcW w:w="432" w:type="dxa"/>
            <w:shd w:val="clear" w:color="auto" w:fill="auto"/>
            <w:vAlign w:val="bottom"/>
            <w:hideMark/>
          </w:tcPr>
          <w:p w14:paraId="44949D19"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145BB302"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1CEF0EEC"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1A1C3A3F"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47F33371"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58094480"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7695C328"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6A6CBB82" w14:textId="77777777" w:rsidR="00AE0A4F" w:rsidRPr="00B63BCF" w:rsidRDefault="00AE0A4F" w:rsidP="006A5D5A">
            <w:pPr>
              <w:rPr>
                <w:rFonts w:ascii="GE Inspira" w:hAnsi="GE Inspira"/>
                <w:color w:val="000000"/>
              </w:rPr>
            </w:pPr>
            <w:r>
              <w:rPr>
                <w:rFonts w:ascii="GE Inspira" w:hAnsi="GE Inspira"/>
                <w:color w:val="000000"/>
              </w:rPr>
              <w:t>Yes</w:t>
            </w:r>
          </w:p>
        </w:tc>
        <w:tc>
          <w:tcPr>
            <w:tcW w:w="432" w:type="dxa"/>
            <w:shd w:val="clear" w:color="auto" w:fill="auto"/>
            <w:vAlign w:val="bottom"/>
            <w:hideMark/>
          </w:tcPr>
          <w:p w14:paraId="68624C4E" w14:textId="77777777" w:rsidR="00AE0A4F" w:rsidRPr="00B63BCF" w:rsidRDefault="00AE0A4F" w:rsidP="006A5D5A">
            <w:pPr>
              <w:rPr>
                <w:rFonts w:ascii="GE Inspira" w:hAnsi="GE Inspira"/>
                <w:color w:val="000000"/>
              </w:rPr>
            </w:pPr>
            <w:r>
              <w:rPr>
                <w:rFonts w:ascii="GE Inspira" w:hAnsi="GE Inspira"/>
                <w:color w:val="000000"/>
              </w:rPr>
              <w:t>No</w:t>
            </w:r>
          </w:p>
        </w:tc>
      </w:tr>
      <w:tr w:rsidR="00AE0A4F" w:rsidRPr="00B63BCF" w14:paraId="29E0B897" w14:textId="77777777" w:rsidTr="0066627C">
        <w:trPr>
          <w:trHeight w:val="300"/>
        </w:trPr>
        <w:tc>
          <w:tcPr>
            <w:tcW w:w="2622" w:type="dxa"/>
            <w:shd w:val="clear" w:color="auto" w:fill="auto"/>
            <w:hideMark/>
          </w:tcPr>
          <w:p w14:paraId="572D0B31" w14:textId="77777777" w:rsidR="00AE0A4F" w:rsidRDefault="00AE0A4F" w:rsidP="006A5D5A">
            <w:pPr>
              <w:rPr>
                <w:rFonts w:ascii="GE Inspira" w:hAnsi="GE Inspira"/>
                <w:b/>
                <w:bCs/>
                <w:color w:val="000000"/>
              </w:rPr>
            </w:pPr>
            <w:r>
              <w:rPr>
                <w:rFonts w:ascii="GE Inspira" w:hAnsi="GE Inspira"/>
                <w:b/>
                <w:bCs/>
                <w:color w:val="000000"/>
              </w:rPr>
              <w:t>Inferred*</w:t>
            </w:r>
          </w:p>
        </w:tc>
        <w:tc>
          <w:tcPr>
            <w:tcW w:w="432" w:type="dxa"/>
            <w:shd w:val="clear" w:color="auto" w:fill="auto"/>
            <w:vAlign w:val="bottom"/>
            <w:hideMark/>
          </w:tcPr>
          <w:p w14:paraId="76134E3C" w14:textId="77777777" w:rsidR="00AE0A4F" w:rsidRPr="00B63BCF" w:rsidRDefault="00AE0A4F" w:rsidP="006A5D5A">
            <w:pPr>
              <w:rPr>
                <w:rFonts w:ascii="GE Inspira" w:hAnsi="GE Inspira"/>
                <w:color w:val="000000"/>
              </w:rPr>
            </w:pPr>
            <w:r>
              <w:rPr>
                <w:rFonts w:ascii="GE Inspira" w:hAnsi="GE Inspira"/>
                <w:color w:val="000000"/>
              </w:rPr>
              <w:t>?</w:t>
            </w:r>
          </w:p>
        </w:tc>
        <w:tc>
          <w:tcPr>
            <w:tcW w:w="432" w:type="dxa"/>
            <w:shd w:val="clear" w:color="auto" w:fill="auto"/>
            <w:vAlign w:val="bottom"/>
            <w:hideMark/>
          </w:tcPr>
          <w:p w14:paraId="5DAD422A" w14:textId="77777777" w:rsidR="00AE0A4F" w:rsidRPr="00B63BCF" w:rsidRDefault="00AE0A4F" w:rsidP="006A5D5A">
            <w:pPr>
              <w:rPr>
                <w:rFonts w:ascii="GE Inspira" w:hAnsi="GE Inspira"/>
                <w:color w:val="000000"/>
              </w:rPr>
            </w:pPr>
            <w:r>
              <w:rPr>
                <w:rFonts w:ascii="GE Inspira" w:hAnsi="GE Inspira"/>
                <w:color w:val="000000"/>
              </w:rPr>
              <w:t>?</w:t>
            </w:r>
          </w:p>
        </w:tc>
        <w:tc>
          <w:tcPr>
            <w:tcW w:w="432" w:type="dxa"/>
            <w:shd w:val="clear" w:color="auto" w:fill="auto"/>
            <w:vAlign w:val="bottom"/>
            <w:hideMark/>
          </w:tcPr>
          <w:p w14:paraId="5AD03486" w14:textId="77777777" w:rsidR="00AE0A4F" w:rsidRPr="00B63BCF" w:rsidRDefault="00AE0A4F" w:rsidP="006A5D5A">
            <w:pPr>
              <w:rPr>
                <w:rFonts w:ascii="GE Inspira" w:hAnsi="GE Inspira"/>
                <w:color w:val="000000"/>
              </w:rPr>
            </w:pPr>
            <w:r>
              <w:rPr>
                <w:rFonts w:ascii="GE Inspira" w:hAnsi="GE Inspira"/>
                <w:color w:val="000000"/>
              </w:rPr>
              <w:t>?</w:t>
            </w:r>
          </w:p>
        </w:tc>
        <w:tc>
          <w:tcPr>
            <w:tcW w:w="432" w:type="dxa"/>
            <w:shd w:val="clear" w:color="auto" w:fill="auto"/>
            <w:vAlign w:val="bottom"/>
            <w:hideMark/>
          </w:tcPr>
          <w:p w14:paraId="007BEEC5" w14:textId="77777777" w:rsidR="00AE0A4F" w:rsidRPr="00B63BCF" w:rsidRDefault="00AE0A4F" w:rsidP="006A5D5A">
            <w:pPr>
              <w:rPr>
                <w:rFonts w:ascii="GE Inspira" w:hAnsi="GE Inspira"/>
                <w:color w:val="000000"/>
              </w:rPr>
            </w:pPr>
            <w:r>
              <w:rPr>
                <w:rFonts w:ascii="GE Inspira" w:hAnsi="GE Inspira"/>
                <w:color w:val="000000"/>
              </w:rPr>
              <w:t>?</w:t>
            </w:r>
          </w:p>
        </w:tc>
        <w:tc>
          <w:tcPr>
            <w:tcW w:w="432" w:type="dxa"/>
            <w:shd w:val="clear" w:color="auto" w:fill="auto"/>
            <w:vAlign w:val="bottom"/>
            <w:hideMark/>
          </w:tcPr>
          <w:p w14:paraId="2D83B93C" w14:textId="77777777" w:rsidR="00AE0A4F" w:rsidRPr="00B63BCF" w:rsidRDefault="00AE0A4F" w:rsidP="006A5D5A">
            <w:pPr>
              <w:rPr>
                <w:rFonts w:ascii="GE Inspira" w:hAnsi="GE Inspira"/>
                <w:color w:val="000000"/>
              </w:rPr>
            </w:pPr>
            <w:r>
              <w:rPr>
                <w:rFonts w:ascii="GE Inspira" w:hAnsi="GE Inspira"/>
                <w:color w:val="000000"/>
              </w:rPr>
              <w:t>?</w:t>
            </w:r>
          </w:p>
        </w:tc>
        <w:tc>
          <w:tcPr>
            <w:tcW w:w="432" w:type="dxa"/>
            <w:shd w:val="clear" w:color="auto" w:fill="auto"/>
            <w:vAlign w:val="bottom"/>
            <w:hideMark/>
          </w:tcPr>
          <w:p w14:paraId="3165F915" w14:textId="77777777" w:rsidR="00AE0A4F" w:rsidRPr="00B63BCF" w:rsidRDefault="00AE0A4F" w:rsidP="006A5D5A">
            <w:pPr>
              <w:rPr>
                <w:rFonts w:ascii="GE Inspira" w:hAnsi="GE Inspira"/>
                <w:color w:val="000000"/>
              </w:rPr>
            </w:pPr>
            <w:r>
              <w:rPr>
                <w:rFonts w:ascii="GE Inspira" w:hAnsi="GE Inspira"/>
                <w:color w:val="000000"/>
              </w:rPr>
              <w:t>Yes</w:t>
            </w:r>
          </w:p>
        </w:tc>
        <w:tc>
          <w:tcPr>
            <w:tcW w:w="432" w:type="dxa"/>
            <w:shd w:val="clear" w:color="auto" w:fill="auto"/>
            <w:vAlign w:val="bottom"/>
            <w:hideMark/>
          </w:tcPr>
          <w:p w14:paraId="30116825" w14:textId="77777777" w:rsidR="00AE0A4F" w:rsidRPr="00B63BCF" w:rsidRDefault="00AE0A4F" w:rsidP="006A5D5A">
            <w:pPr>
              <w:rPr>
                <w:rFonts w:ascii="GE Inspira" w:hAnsi="GE Inspira"/>
                <w:color w:val="000000"/>
              </w:rPr>
            </w:pPr>
            <w:r>
              <w:rPr>
                <w:rFonts w:ascii="GE Inspira" w:hAnsi="GE Inspira"/>
                <w:color w:val="000000"/>
              </w:rPr>
              <w:t>Yes</w:t>
            </w:r>
          </w:p>
        </w:tc>
        <w:tc>
          <w:tcPr>
            <w:tcW w:w="432" w:type="dxa"/>
            <w:shd w:val="clear" w:color="auto" w:fill="auto"/>
            <w:vAlign w:val="bottom"/>
            <w:hideMark/>
          </w:tcPr>
          <w:p w14:paraId="26D5168B" w14:textId="77777777" w:rsidR="00AE0A4F" w:rsidRPr="00B63BCF" w:rsidRDefault="00AE0A4F" w:rsidP="006A5D5A">
            <w:pPr>
              <w:rPr>
                <w:rFonts w:ascii="GE Inspira" w:hAnsi="GE Inspira"/>
                <w:color w:val="000000"/>
              </w:rPr>
            </w:pPr>
            <w:r>
              <w:rPr>
                <w:rFonts w:ascii="GE Inspira" w:hAnsi="GE Inspira"/>
                <w:color w:val="000000"/>
              </w:rPr>
              <w:t>No</w:t>
            </w:r>
          </w:p>
        </w:tc>
        <w:tc>
          <w:tcPr>
            <w:tcW w:w="432" w:type="dxa"/>
            <w:shd w:val="clear" w:color="auto" w:fill="auto"/>
            <w:vAlign w:val="bottom"/>
            <w:hideMark/>
          </w:tcPr>
          <w:p w14:paraId="57CE8C14" w14:textId="77777777" w:rsidR="00AE0A4F" w:rsidRPr="00B63BCF" w:rsidRDefault="00AE0A4F" w:rsidP="006A5D5A">
            <w:pPr>
              <w:rPr>
                <w:rFonts w:ascii="GE Inspira" w:hAnsi="GE Inspira"/>
                <w:color w:val="000000"/>
              </w:rPr>
            </w:pPr>
            <w:r>
              <w:rPr>
                <w:rFonts w:ascii="GE Inspira" w:hAnsi="GE Inspira"/>
                <w:color w:val="000000"/>
              </w:rPr>
              <w:t>No</w:t>
            </w:r>
          </w:p>
        </w:tc>
      </w:tr>
      <w:tr w:rsidR="00AE0A4F" w:rsidRPr="00B63BCF" w14:paraId="6088399C" w14:textId="77777777" w:rsidTr="0066627C">
        <w:trPr>
          <w:trHeight w:val="300"/>
        </w:trPr>
        <w:tc>
          <w:tcPr>
            <w:tcW w:w="2622" w:type="dxa"/>
            <w:shd w:val="clear" w:color="auto" w:fill="auto"/>
            <w:hideMark/>
          </w:tcPr>
          <w:p w14:paraId="2D16486E" w14:textId="77777777" w:rsidR="00AE0A4F" w:rsidRDefault="00AE0A4F" w:rsidP="006A5D5A">
            <w:pPr>
              <w:rPr>
                <w:rFonts w:ascii="GE Inspira" w:hAnsi="GE Inspira"/>
                <w:b/>
                <w:bCs/>
                <w:color w:val="000000"/>
              </w:rPr>
            </w:pPr>
            <w:r>
              <w:rPr>
                <w:rFonts w:ascii="GE Inspira" w:hAnsi="GE Inspira"/>
                <w:b/>
                <w:bCs/>
                <w:color w:val="000000"/>
              </w:rPr>
              <w:t>Interpreted*</w:t>
            </w:r>
          </w:p>
        </w:tc>
        <w:tc>
          <w:tcPr>
            <w:tcW w:w="432" w:type="dxa"/>
            <w:gridSpan w:val="9"/>
            <w:shd w:val="clear" w:color="auto" w:fill="auto"/>
            <w:vAlign w:val="bottom"/>
            <w:hideMark/>
          </w:tcPr>
          <w:p w14:paraId="4AE57A0E" w14:textId="77777777" w:rsidR="00AE0A4F" w:rsidRPr="00B63BCF" w:rsidRDefault="00AE0A4F" w:rsidP="006A5D5A">
            <w:pPr>
              <w:rPr>
                <w:rFonts w:ascii="GE Inspira" w:hAnsi="GE Inspira"/>
                <w:color w:val="000000"/>
              </w:rPr>
            </w:pPr>
            <w:r>
              <w:rPr>
                <w:rFonts w:ascii="GE Inspira" w:hAnsi="GE Inspira"/>
                <w:color w:val="000000"/>
              </w:rPr>
              <w:t xml:space="preserve">Radiology Result Panel – </w:t>
            </w:r>
            <w:r w:rsidR="00EE201F">
              <w:rPr>
                <w:rFonts w:ascii="GE Inspira" w:hAnsi="GE Inspira"/>
                <w:color w:val="000000"/>
              </w:rPr>
              <w:t>may apply to others</w:t>
            </w:r>
          </w:p>
        </w:tc>
      </w:tr>
      <w:tr w:rsidR="00AE0A4F" w:rsidRPr="00B63BCF" w14:paraId="2014D9D9" w14:textId="77777777" w:rsidTr="0066627C">
        <w:trPr>
          <w:trHeight w:val="300"/>
        </w:trPr>
        <w:tc>
          <w:tcPr>
            <w:tcW w:w="2622" w:type="dxa"/>
            <w:shd w:val="clear" w:color="auto" w:fill="auto"/>
            <w:hideMark/>
          </w:tcPr>
          <w:p w14:paraId="6516FD4C" w14:textId="77777777" w:rsidR="00AE0A4F" w:rsidRPr="00B63BCF" w:rsidRDefault="00AE0A4F" w:rsidP="006A5D5A">
            <w:pPr>
              <w:rPr>
                <w:rFonts w:ascii="GE Inspira" w:hAnsi="GE Inspira"/>
                <w:b/>
                <w:bCs/>
                <w:color w:val="000000"/>
              </w:rPr>
            </w:pPr>
            <w:r w:rsidRPr="00B63BCF">
              <w:rPr>
                <w:rFonts w:ascii="GE Inspira" w:hAnsi="GE Inspira"/>
                <w:b/>
                <w:bCs/>
                <w:color w:val="000000"/>
              </w:rPr>
              <w:t>Observed</w:t>
            </w:r>
          </w:p>
        </w:tc>
        <w:tc>
          <w:tcPr>
            <w:tcW w:w="432" w:type="dxa"/>
            <w:shd w:val="clear" w:color="auto" w:fill="auto"/>
            <w:vAlign w:val="bottom"/>
            <w:hideMark/>
          </w:tcPr>
          <w:p w14:paraId="3E002E77"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8036D9D"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690E678"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FE6598B"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6305FC11"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7A3F875"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87F8A00"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FDE189C"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663071F" w14:textId="77777777" w:rsidR="00AE0A4F" w:rsidRPr="00B63BCF" w:rsidRDefault="00AE0A4F" w:rsidP="006A5D5A">
            <w:pPr>
              <w:rPr>
                <w:rFonts w:ascii="GE Inspira" w:hAnsi="GE Inspira"/>
                <w:color w:val="000000"/>
              </w:rPr>
            </w:pPr>
            <w:r w:rsidRPr="00B63BCF">
              <w:rPr>
                <w:rFonts w:ascii="GE Inspira" w:hAnsi="GE Inspira"/>
                <w:color w:val="000000"/>
              </w:rPr>
              <w:t>No</w:t>
            </w:r>
          </w:p>
        </w:tc>
      </w:tr>
      <w:tr w:rsidR="00AE0A4F" w:rsidRPr="00B63BCF" w14:paraId="265606DD" w14:textId="77777777" w:rsidTr="0066627C">
        <w:trPr>
          <w:trHeight w:val="300"/>
        </w:trPr>
        <w:tc>
          <w:tcPr>
            <w:tcW w:w="2622" w:type="dxa"/>
            <w:shd w:val="clear" w:color="auto" w:fill="auto"/>
            <w:vAlign w:val="bottom"/>
            <w:hideMark/>
          </w:tcPr>
          <w:p w14:paraId="5AF62C67" w14:textId="77777777" w:rsidR="00AE0A4F" w:rsidRPr="00B63BCF" w:rsidRDefault="00AE0A4F" w:rsidP="006A5D5A">
            <w:pPr>
              <w:rPr>
                <w:rFonts w:ascii="GE Inspira" w:hAnsi="GE Inspira"/>
                <w:b/>
                <w:bCs/>
                <w:color w:val="000000"/>
              </w:rPr>
            </w:pPr>
            <w:r w:rsidRPr="00B63BCF">
              <w:rPr>
                <w:rFonts w:ascii="GE Inspira" w:hAnsi="GE Inspira"/>
                <w:b/>
                <w:bCs/>
                <w:color w:val="000000"/>
              </w:rPr>
              <w:t>Ordered</w:t>
            </w:r>
          </w:p>
        </w:tc>
        <w:tc>
          <w:tcPr>
            <w:tcW w:w="432" w:type="dxa"/>
            <w:shd w:val="clear" w:color="auto" w:fill="auto"/>
            <w:vAlign w:val="bottom"/>
            <w:hideMark/>
          </w:tcPr>
          <w:p w14:paraId="31124BB4"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25EEFB87"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C343A4A"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AAD1753"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3D64C151"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D59050F"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3B23F8FA"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E135134"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61F358B" w14:textId="77777777" w:rsidR="00AE0A4F" w:rsidRPr="00B63BCF" w:rsidRDefault="00AE0A4F" w:rsidP="006A5D5A">
            <w:pPr>
              <w:rPr>
                <w:rFonts w:ascii="GE Inspira" w:hAnsi="GE Inspira"/>
                <w:color w:val="000000"/>
              </w:rPr>
            </w:pPr>
            <w:r w:rsidRPr="00B63BCF">
              <w:rPr>
                <w:rFonts w:ascii="GE Inspira" w:hAnsi="GE Inspira"/>
                <w:color w:val="000000"/>
              </w:rPr>
              <w:t>Yes</w:t>
            </w:r>
          </w:p>
        </w:tc>
      </w:tr>
      <w:tr w:rsidR="00AE0A4F" w:rsidRPr="00B63BCF" w14:paraId="3EA183DE" w14:textId="77777777" w:rsidTr="0066627C">
        <w:trPr>
          <w:trHeight w:val="300"/>
        </w:trPr>
        <w:tc>
          <w:tcPr>
            <w:tcW w:w="2622" w:type="dxa"/>
            <w:shd w:val="clear" w:color="auto" w:fill="auto"/>
            <w:hideMark/>
          </w:tcPr>
          <w:p w14:paraId="4D521F61" w14:textId="77777777" w:rsidR="00AE0A4F" w:rsidRPr="00B63BCF" w:rsidRDefault="00AE0A4F" w:rsidP="006A5D5A">
            <w:pPr>
              <w:rPr>
                <w:rFonts w:ascii="GE Inspira" w:hAnsi="GE Inspira"/>
                <w:b/>
                <w:bCs/>
                <w:color w:val="000000"/>
              </w:rPr>
            </w:pPr>
            <w:r w:rsidRPr="00B63BCF">
              <w:rPr>
                <w:rFonts w:ascii="GE Inspira" w:hAnsi="GE Inspira"/>
                <w:b/>
                <w:bCs/>
                <w:color w:val="000000"/>
              </w:rPr>
              <w:t>Performed</w:t>
            </w:r>
          </w:p>
        </w:tc>
        <w:tc>
          <w:tcPr>
            <w:tcW w:w="432" w:type="dxa"/>
            <w:shd w:val="clear" w:color="auto" w:fill="auto"/>
            <w:vAlign w:val="bottom"/>
            <w:hideMark/>
          </w:tcPr>
          <w:p w14:paraId="628AB6EF"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7E98E1D6"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4A1CC7FA"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4D3097C3"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5C3AFACA"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5DB40740"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5E87035B"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7C98A37B"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6C49555" w14:textId="77777777" w:rsidR="00AE0A4F" w:rsidRPr="00B63BCF" w:rsidRDefault="00AE0A4F" w:rsidP="006A5D5A">
            <w:pPr>
              <w:rPr>
                <w:rFonts w:ascii="GE Inspira" w:hAnsi="GE Inspira"/>
                <w:color w:val="000000"/>
              </w:rPr>
            </w:pPr>
            <w:r w:rsidRPr="00B63BCF">
              <w:rPr>
                <w:rFonts w:ascii="GE Inspira" w:hAnsi="GE Inspira"/>
                <w:color w:val="000000"/>
              </w:rPr>
              <w:t>No</w:t>
            </w:r>
          </w:p>
        </w:tc>
      </w:tr>
      <w:tr w:rsidR="00AE0A4F" w:rsidRPr="00B63BCF" w14:paraId="1074F687" w14:textId="77777777" w:rsidTr="0066627C">
        <w:trPr>
          <w:trHeight w:val="300"/>
        </w:trPr>
        <w:tc>
          <w:tcPr>
            <w:tcW w:w="2622" w:type="dxa"/>
            <w:shd w:val="clear" w:color="auto" w:fill="auto"/>
            <w:hideMark/>
          </w:tcPr>
          <w:p w14:paraId="554CB902" w14:textId="77777777" w:rsidR="00AE0A4F" w:rsidRPr="00B63BCF" w:rsidRDefault="00AE0A4F" w:rsidP="006A5D5A">
            <w:pPr>
              <w:rPr>
                <w:rFonts w:ascii="GE Inspira" w:hAnsi="GE Inspira"/>
                <w:b/>
                <w:bCs/>
                <w:color w:val="000000"/>
              </w:rPr>
            </w:pPr>
            <w:r w:rsidRPr="00B63BCF">
              <w:rPr>
                <w:rFonts w:ascii="GE Inspira" w:hAnsi="GE Inspira"/>
                <w:b/>
                <w:bCs/>
                <w:color w:val="000000"/>
              </w:rPr>
              <w:t>PutOnHold</w:t>
            </w:r>
          </w:p>
        </w:tc>
        <w:tc>
          <w:tcPr>
            <w:tcW w:w="432" w:type="dxa"/>
            <w:shd w:val="clear" w:color="auto" w:fill="auto"/>
            <w:vAlign w:val="bottom"/>
            <w:hideMark/>
          </w:tcPr>
          <w:p w14:paraId="7B626800"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93CC5E2"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B802891"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EA14F17"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D640E7C"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28C5887"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D2D16B2"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5CC9AD4"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455CB412" w14:textId="77777777" w:rsidR="00AE0A4F" w:rsidRPr="00B63BCF" w:rsidRDefault="00AE0A4F" w:rsidP="006A5D5A">
            <w:pPr>
              <w:rPr>
                <w:rFonts w:ascii="GE Inspira" w:hAnsi="GE Inspira"/>
                <w:color w:val="000000"/>
              </w:rPr>
            </w:pPr>
            <w:r w:rsidRPr="00B63BCF">
              <w:rPr>
                <w:rFonts w:ascii="GE Inspira" w:hAnsi="GE Inspira"/>
                <w:color w:val="000000"/>
              </w:rPr>
              <w:t>Yes</w:t>
            </w:r>
          </w:p>
        </w:tc>
      </w:tr>
      <w:tr w:rsidR="00AE0A4F" w:rsidRPr="00B63BCF" w14:paraId="5FFA262F" w14:textId="77777777" w:rsidTr="0066627C">
        <w:trPr>
          <w:trHeight w:val="300"/>
        </w:trPr>
        <w:tc>
          <w:tcPr>
            <w:tcW w:w="2622" w:type="dxa"/>
            <w:shd w:val="clear" w:color="auto" w:fill="auto"/>
            <w:hideMark/>
          </w:tcPr>
          <w:p w14:paraId="7222404D" w14:textId="77777777" w:rsidR="00AE0A4F" w:rsidRPr="00B63BCF" w:rsidRDefault="00AE0A4F" w:rsidP="006A5D5A">
            <w:pPr>
              <w:rPr>
                <w:rFonts w:ascii="GE Inspira" w:hAnsi="GE Inspira"/>
                <w:b/>
                <w:bCs/>
                <w:color w:val="000000"/>
              </w:rPr>
            </w:pPr>
            <w:r w:rsidRPr="00B63BCF">
              <w:rPr>
                <w:rFonts w:ascii="GE Inspira" w:hAnsi="GE Inspira"/>
                <w:b/>
                <w:bCs/>
                <w:color w:val="000000"/>
              </w:rPr>
              <w:t>ReportReceived</w:t>
            </w:r>
          </w:p>
        </w:tc>
        <w:tc>
          <w:tcPr>
            <w:tcW w:w="432" w:type="dxa"/>
            <w:shd w:val="clear" w:color="auto" w:fill="auto"/>
            <w:vAlign w:val="bottom"/>
            <w:hideMark/>
          </w:tcPr>
          <w:p w14:paraId="2709D112"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3EA66632"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10AB7105"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1C1B9307"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68E42E96"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14DC0F6E"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948A7C1"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3588B2D"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6E0250D" w14:textId="77777777" w:rsidR="00AE0A4F" w:rsidRPr="00B63BCF" w:rsidRDefault="00AE0A4F" w:rsidP="006A5D5A">
            <w:pPr>
              <w:rPr>
                <w:rFonts w:ascii="GE Inspira" w:hAnsi="GE Inspira"/>
                <w:color w:val="000000"/>
              </w:rPr>
            </w:pPr>
            <w:r w:rsidRPr="00B63BCF">
              <w:rPr>
                <w:rFonts w:ascii="GE Inspira" w:hAnsi="GE Inspira"/>
                <w:color w:val="000000"/>
              </w:rPr>
              <w:t>No</w:t>
            </w:r>
          </w:p>
        </w:tc>
      </w:tr>
      <w:tr w:rsidR="00AE0A4F" w:rsidRPr="00B63BCF" w14:paraId="4D754E2D" w14:textId="77777777" w:rsidTr="0066627C">
        <w:trPr>
          <w:trHeight w:val="300"/>
        </w:trPr>
        <w:tc>
          <w:tcPr>
            <w:tcW w:w="2622" w:type="dxa"/>
            <w:shd w:val="clear" w:color="auto" w:fill="auto"/>
            <w:vAlign w:val="bottom"/>
            <w:hideMark/>
          </w:tcPr>
          <w:p w14:paraId="1A97B756" w14:textId="77777777" w:rsidR="00AE0A4F" w:rsidRPr="00B63BCF" w:rsidRDefault="00AE0A4F" w:rsidP="006A5D5A">
            <w:pPr>
              <w:rPr>
                <w:rFonts w:ascii="GE Inspira" w:hAnsi="GE Inspira"/>
                <w:b/>
                <w:bCs/>
                <w:color w:val="000000"/>
              </w:rPr>
            </w:pPr>
            <w:r w:rsidRPr="00B63BCF">
              <w:rPr>
                <w:rFonts w:ascii="GE Inspira" w:hAnsi="GE Inspira"/>
                <w:b/>
                <w:bCs/>
                <w:color w:val="000000"/>
              </w:rPr>
              <w:t>Resulted</w:t>
            </w:r>
          </w:p>
        </w:tc>
        <w:tc>
          <w:tcPr>
            <w:tcW w:w="432" w:type="dxa"/>
            <w:shd w:val="clear" w:color="auto" w:fill="auto"/>
            <w:vAlign w:val="bottom"/>
            <w:hideMark/>
          </w:tcPr>
          <w:p w14:paraId="4961250D"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2ED73027"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05F0623"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287B2882"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7CDDB1F"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4F5BEA36"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434EB11"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4D2AAFA9"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79A1C0FB" w14:textId="77777777" w:rsidR="00AE0A4F" w:rsidRPr="00B63BCF" w:rsidRDefault="00AE0A4F" w:rsidP="006A5D5A">
            <w:pPr>
              <w:rPr>
                <w:rFonts w:ascii="GE Inspira" w:hAnsi="GE Inspira"/>
                <w:color w:val="000000"/>
              </w:rPr>
            </w:pPr>
            <w:r w:rsidRPr="00B63BCF">
              <w:rPr>
                <w:rFonts w:ascii="GE Inspira" w:hAnsi="GE Inspira"/>
                <w:color w:val="000000"/>
              </w:rPr>
              <w:t>No</w:t>
            </w:r>
          </w:p>
        </w:tc>
      </w:tr>
      <w:tr w:rsidR="00AE0A4F" w:rsidRPr="00B63BCF" w14:paraId="7CEA9853" w14:textId="77777777" w:rsidTr="0066627C">
        <w:trPr>
          <w:trHeight w:val="300"/>
        </w:trPr>
        <w:tc>
          <w:tcPr>
            <w:tcW w:w="2622" w:type="dxa"/>
            <w:shd w:val="clear" w:color="auto" w:fill="auto"/>
            <w:hideMark/>
          </w:tcPr>
          <w:p w14:paraId="2844EAE4" w14:textId="77777777" w:rsidR="00AE0A4F" w:rsidRPr="00B63BCF" w:rsidRDefault="00AE0A4F" w:rsidP="006A5D5A">
            <w:pPr>
              <w:rPr>
                <w:rFonts w:ascii="GE Inspira" w:hAnsi="GE Inspira"/>
                <w:b/>
                <w:bCs/>
                <w:color w:val="000000"/>
              </w:rPr>
            </w:pPr>
            <w:r w:rsidRPr="00B63BCF">
              <w:rPr>
                <w:rFonts w:ascii="GE Inspira" w:hAnsi="GE Inspira"/>
                <w:b/>
                <w:bCs/>
                <w:color w:val="000000"/>
              </w:rPr>
              <w:t>SpecimenCollected</w:t>
            </w:r>
          </w:p>
        </w:tc>
        <w:tc>
          <w:tcPr>
            <w:tcW w:w="432" w:type="dxa"/>
            <w:shd w:val="clear" w:color="auto" w:fill="auto"/>
            <w:vAlign w:val="bottom"/>
            <w:hideMark/>
          </w:tcPr>
          <w:p w14:paraId="76F3FECC"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0982CD60"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A0D99B0"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6CDEF84"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56AA173"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6C09469"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550A85F7"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FC23E75"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9E2CD4C" w14:textId="77777777" w:rsidR="00AE0A4F" w:rsidRPr="00B63BCF" w:rsidRDefault="00AE0A4F" w:rsidP="006A5D5A">
            <w:pPr>
              <w:rPr>
                <w:rFonts w:ascii="GE Inspira" w:hAnsi="GE Inspira"/>
                <w:color w:val="000000"/>
              </w:rPr>
            </w:pPr>
            <w:r w:rsidRPr="00B63BCF">
              <w:rPr>
                <w:rFonts w:ascii="GE Inspira" w:hAnsi="GE Inspira"/>
                <w:color w:val="000000"/>
              </w:rPr>
              <w:t>No</w:t>
            </w:r>
          </w:p>
        </w:tc>
      </w:tr>
      <w:tr w:rsidR="00AE0A4F" w:rsidRPr="00B63BCF" w14:paraId="2792596F" w14:textId="77777777" w:rsidTr="0066627C">
        <w:trPr>
          <w:trHeight w:val="600"/>
        </w:trPr>
        <w:tc>
          <w:tcPr>
            <w:tcW w:w="2622" w:type="dxa"/>
            <w:shd w:val="clear" w:color="auto" w:fill="auto"/>
            <w:hideMark/>
          </w:tcPr>
          <w:p w14:paraId="4EE29F70" w14:textId="77777777" w:rsidR="00AE0A4F" w:rsidRPr="00B63BCF" w:rsidRDefault="00AE0A4F" w:rsidP="006A5D5A">
            <w:pPr>
              <w:rPr>
                <w:rFonts w:ascii="GE Inspira" w:hAnsi="GE Inspira"/>
                <w:b/>
                <w:bCs/>
                <w:color w:val="000000"/>
              </w:rPr>
            </w:pPr>
            <w:r>
              <w:rPr>
                <w:rFonts w:ascii="GE Inspira" w:hAnsi="GE Inspira"/>
                <w:b/>
                <w:bCs/>
                <w:color w:val="000000"/>
              </w:rPr>
              <w:t>SpecimenReceivedByL</w:t>
            </w:r>
            <w:r w:rsidRPr="00B63BCF">
              <w:rPr>
                <w:rFonts w:ascii="GE Inspira" w:hAnsi="GE Inspira"/>
                <w:b/>
                <w:bCs/>
                <w:color w:val="000000"/>
              </w:rPr>
              <w:t>ab</w:t>
            </w:r>
          </w:p>
        </w:tc>
        <w:tc>
          <w:tcPr>
            <w:tcW w:w="432" w:type="dxa"/>
            <w:shd w:val="clear" w:color="auto" w:fill="auto"/>
            <w:vAlign w:val="bottom"/>
            <w:hideMark/>
          </w:tcPr>
          <w:p w14:paraId="670B6C1E"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3C3FB256"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72A9553F"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65384114"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3A258B63"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4D6116C0"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0B2B006"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2179BB8"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5EBD8489" w14:textId="77777777" w:rsidR="00AE0A4F" w:rsidRPr="00B63BCF" w:rsidRDefault="00AE0A4F" w:rsidP="006A5D5A">
            <w:pPr>
              <w:rPr>
                <w:rFonts w:ascii="GE Inspira" w:hAnsi="GE Inspira"/>
                <w:color w:val="000000"/>
              </w:rPr>
            </w:pPr>
            <w:r w:rsidRPr="00B63BCF">
              <w:rPr>
                <w:rFonts w:ascii="GE Inspira" w:hAnsi="GE Inspira"/>
                <w:color w:val="000000"/>
              </w:rPr>
              <w:t>No</w:t>
            </w:r>
          </w:p>
        </w:tc>
      </w:tr>
      <w:tr w:rsidR="00AE0A4F" w:rsidRPr="00B63BCF" w14:paraId="1FD1B6F7" w14:textId="77777777" w:rsidTr="0066627C">
        <w:trPr>
          <w:trHeight w:val="345"/>
        </w:trPr>
        <w:tc>
          <w:tcPr>
            <w:tcW w:w="2622" w:type="dxa"/>
            <w:shd w:val="clear" w:color="auto" w:fill="auto"/>
            <w:hideMark/>
          </w:tcPr>
          <w:p w14:paraId="347DC3C1" w14:textId="77777777" w:rsidR="00AE0A4F" w:rsidRPr="00B63BCF" w:rsidRDefault="00AE0A4F" w:rsidP="006A5D5A">
            <w:pPr>
              <w:rPr>
                <w:rFonts w:ascii="GE Inspira" w:hAnsi="GE Inspira"/>
                <w:b/>
                <w:bCs/>
                <w:color w:val="000000"/>
              </w:rPr>
            </w:pPr>
            <w:r w:rsidRPr="00B63BCF">
              <w:rPr>
                <w:rFonts w:ascii="GE Inspira" w:hAnsi="GE Inspira"/>
                <w:b/>
                <w:bCs/>
                <w:color w:val="000000"/>
              </w:rPr>
              <w:t>TakeOffHold</w:t>
            </w:r>
          </w:p>
        </w:tc>
        <w:tc>
          <w:tcPr>
            <w:tcW w:w="432" w:type="dxa"/>
            <w:shd w:val="clear" w:color="auto" w:fill="auto"/>
            <w:vAlign w:val="bottom"/>
            <w:hideMark/>
          </w:tcPr>
          <w:p w14:paraId="57CB8114"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3523BE6C"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374D0D20"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21FD60F0"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07CA8A3"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195E39B4"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4ED8629D"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5E4C1207"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275C6D16" w14:textId="77777777" w:rsidR="00AE0A4F" w:rsidRPr="00B63BCF" w:rsidRDefault="00AE0A4F" w:rsidP="006A5D5A">
            <w:pPr>
              <w:rPr>
                <w:rFonts w:ascii="GE Inspira" w:hAnsi="GE Inspira"/>
                <w:color w:val="000000"/>
              </w:rPr>
            </w:pPr>
            <w:r w:rsidRPr="00B63BCF">
              <w:rPr>
                <w:rFonts w:ascii="GE Inspira" w:hAnsi="GE Inspira"/>
                <w:color w:val="000000"/>
              </w:rPr>
              <w:t>Yes</w:t>
            </w:r>
          </w:p>
        </w:tc>
      </w:tr>
      <w:tr w:rsidR="00AE0A4F" w:rsidRPr="00B63BCF" w14:paraId="3D9E7878" w14:textId="77777777" w:rsidTr="0066627C">
        <w:trPr>
          <w:trHeight w:val="345"/>
        </w:trPr>
        <w:tc>
          <w:tcPr>
            <w:tcW w:w="2622" w:type="dxa"/>
            <w:shd w:val="clear" w:color="auto" w:fill="auto"/>
            <w:hideMark/>
          </w:tcPr>
          <w:p w14:paraId="4B64F0A1" w14:textId="77777777" w:rsidR="00AE0A4F" w:rsidRPr="00B63BCF" w:rsidRDefault="00AE0A4F" w:rsidP="006A5D5A">
            <w:pPr>
              <w:rPr>
                <w:rFonts w:ascii="GE Inspira" w:hAnsi="GE Inspira"/>
                <w:b/>
                <w:bCs/>
                <w:color w:val="000000"/>
              </w:rPr>
            </w:pPr>
            <w:r>
              <w:rPr>
                <w:rFonts w:ascii="GE Inspira" w:hAnsi="GE Inspira"/>
                <w:b/>
                <w:bCs/>
                <w:color w:val="000000"/>
              </w:rPr>
              <w:t>Transcribed*</w:t>
            </w:r>
          </w:p>
        </w:tc>
        <w:tc>
          <w:tcPr>
            <w:tcW w:w="432" w:type="dxa"/>
            <w:gridSpan w:val="9"/>
            <w:shd w:val="clear" w:color="auto" w:fill="auto"/>
            <w:vAlign w:val="bottom"/>
            <w:hideMark/>
          </w:tcPr>
          <w:p w14:paraId="7A703497" w14:textId="77777777" w:rsidR="00AE0A4F" w:rsidRPr="00B63BCF" w:rsidRDefault="00AE0A4F" w:rsidP="006A5D5A">
            <w:pPr>
              <w:rPr>
                <w:rFonts w:ascii="GE Inspira" w:hAnsi="GE Inspira"/>
                <w:color w:val="000000"/>
              </w:rPr>
            </w:pPr>
            <w:r>
              <w:rPr>
                <w:rFonts w:ascii="GE Inspira" w:hAnsi="GE Inspira"/>
                <w:color w:val="000000"/>
              </w:rPr>
              <w:t>Radiology Result Panel –</w:t>
            </w:r>
            <w:r w:rsidR="00EE201F">
              <w:rPr>
                <w:rFonts w:ascii="GE Inspira" w:hAnsi="GE Inspira"/>
                <w:color w:val="000000"/>
              </w:rPr>
              <w:t xml:space="preserve"> may apply to others</w:t>
            </w:r>
            <w:r>
              <w:rPr>
                <w:rFonts w:ascii="GE Inspira" w:hAnsi="GE Inspira"/>
                <w:color w:val="000000"/>
              </w:rPr>
              <w:t xml:space="preserve"> This would also apply to dictated notes that are transcribed.</w:t>
            </w:r>
          </w:p>
        </w:tc>
      </w:tr>
      <w:tr w:rsidR="00AE0A4F" w:rsidRPr="00B63BCF" w14:paraId="05C854B9" w14:textId="77777777" w:rsidTr="0066627C">
        <w:trPr>
          <w:trHeight w:val="345"/>
        </w:trPr>
        <w:tc>
          <w:tcPr>
            <w:tcW w:w="2622" w:type="dxa"/>
            <w:shd w:val="clear" w:color="auto" w:fill="auto"/>
            <w:hideMark/>
          </w:tcPr>
          <w:p w14:paraId="038077ED" w14:textId="77777777" w:rsidR="00AE0A4F" w:rsidRPr="00B63BCF" w:rsidRDefault="00AE0A4F" w:rsidP="006A5D5A">
            <w:pPr>
              <w:rPr>
                <w:rFonts w:ascii="GE Inspira" w:hAnsi="GE Inspira"/>
                <w:b/>
                <w:bCs/>
                <w:color w:val="000000"/>
              </w:rPr>
            </w:pPr>
            <w:r>
              <w:rPr>
                <w:rFonts w:ascii="GE Inspira" w:hAnsi="GE Inspira"/>
                <w:b/>
                <w:bCs/>
                <w:color w:val="000000"/>
              </w:rPr>
              <w:t>Vaccinated*</w:t>
            </w:r>
          </w:p>
        </w:tc>
        <w:tc>
          <w:tcPr>
            <w:tcW w:w="432" w:type="dxa"/>
            <w:gridSpan w:val="9"/>
            <w:shd w:val="clear" w:color="auto" w:fill="auto"/>
            <w:vAlign w:val="bottom"/>
            <w:hideMark/>
          </w:tcPr>
          <w:p w14:paraId="72857AE3" w14:textId="77777777" w:rsidR="00AE0A4F" w:rsidRPr="00B63BCF" w:rsidRDefault="00AE0A4F" w:rsidP="00EE201F">
            <w:pPr>
              <w:rPr>
                <w:rFonts w:ascii="GE Inspira" w:hAnsi="GE Inspira"/>
                <w:color w:val="000000"/>
              </w:rPr>
            </w:pPr>
            <w:r>
              <w:rPr>
                <w:rFonts w:ascii="GE Inspira" w:hAnsi="GE Inspira"/>
                <w:color w:val="000000"/>
              </w:rPr>
              <w:t>Used onl</w:t>
            </w:r>
            <w:r w:rsidR="00EE201F">
              <w:rPr>
                <w:rFonts w:ascii="GE Inspira" w:hAnsi="GE Inspira"/>
                <w:color w:val="000000"/>
              </w:rPr>
              <w:t>y on InfluenzaVaccinationAssert – may apply to others</w:t>
            </w:r>
            <w:r>
              <w:rPr>
                <w:rFonts w:ascii="GE Inspira" w:hAnsi="GE Inspira"/>
                <w:color w:val="000000"/>
              </w:rPr>
              <w:t>.</w:t>
            </w:r>
          </w:p>
        </w:tc>
      </w:tr>
      <w:tr w:rsidR="00AE0A4F" w:rsidRPr="00B63BCF" w14:paraId="1EAE399B" w14:textId="77777777" w:rsidTr="0066627C">
        <w:trPr>
          <w:trHeight w:val="300"/>
        </w:trPr>
        <w:tc>
          <w:tcPr>
            <w:tcW w:w="2622" w:type="dxa"/>
            <w:shd w:val="clear" w:color="auto" w:fill="auto"/>
            <w:hideMark/>
          </w:tcPr>
          <w:p w14:paraId="7166F33A" w14:textId="77777777" w:rsidR="00AE0A4F" w:rsidRPr="00B63BCF" w:rsidRDefault="00AE0A4F" w:rsidP="006A5D5A">
            <w:pPr>
              <w:rPr>
                <w:rFonts w:ascii="GE Inspira" w:hAnsi="GE Inspira"/>
                <w:b/>
                <w:bCs/>
                <w:color w:val="000000"/>
              </w:rPr>
            </w:pPr>
            <w:r w:rsidRPr="00B63BCF">
              <w:rPr>
                <w:rFonts w:ascii="GE Inspira" w:hAnsi="GE Inspira"/>
                <w:b/>
                <w:bCs/>
                <w:color w:val="000000"/>
              </w:rPr>
              <w:t>Verified</w:t>
            </w:r>
          </w:p>
        </w:tc>
        <w:tc>
          <w:tcPr>
            <w:tcW w:w="432" w:type="dxa"/>
            <w:shd w:val="clear" w:color="auto" w:fill="auto"/>
            <w:vAlign w:val="bottom"/>
            <w:hideMark/>
          </w:tcPr>
          <w:p w14:paraId="158DF6DA" w14:textId="77777777" w:rsidR="00AE0A4F" w:rsidRPr="00B63BCF" w:rsidRDefault="00AE0A4F" w:rsidP="006A5D5A">
            <w:pPr>
              <w:rPr>
                <w:rFonts w:ascii="GE Inspira" w:hAnsi="GE Inspira"/>
                <w:color w:val="000000"/>
              </w:rPr>
            </w:pPr>
            <w:r w:rsidRPr="00B63BCF">
              <w:rPr>
                <w:rFonts w:ascii="GE Inspira" w:hAnsi="GE Inspira"/>
                <w:color w:val="000000"/>
              </w:rPr>
              <w:t>No</w:t>
            </w:r>
          </w:p>
        </w:tc>
        <w:tc>
          <w:tcPr>
            <w:tcW w:w="432" w:type="dxa"/>
            <w:shd w:val="clear" w:color="auto" w:fill="auto"/>
            <w:vAlign w:val="bottom"/>
            <w:hideMark/>
          </w:tcPr>
          <w:p w14:paraId="0243C990"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7D984DE9"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56F1D11E"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15F044D7"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3D8DB6E2"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00ADE096"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298D7DDC" w14:textId="77777777" w:rsidR="00AE0A4F" w:rsidRPr="00B63BCF" w:rsidRDefault="00AE0A4F" w:rsidP="006A5D5A">
            <w:pPr>
              <w:rPr>
                <w:rFonts w:ascii="GE Inspira" w:hAnsi="GE Inspira"/>
                <w:color w:val="000000"/>
              </w:rPr>
            </w:pPr>
            <w:r w:rsidRPr="00B63BCF">
              <w:rPr>
                <w:rFonts w:ascii="GE Inspira" w:hAnsi="GE Inspira"/>
                <w:color w:val="000000"/>
              </w:rPr>
              <w:t>Yes</w:t>
            </w:r>
          </w:p>
        </w:tc>
        <w:tc>
          <w:tcPr>
            <w:tcW w:w="432" w:type="dxa"/>
            <w:shd w:val="clear" w:color="auto" w:fill="auto"/>
            <w:vAlign w:val="bottom"/>
            <w:hideMark/>
          </w:tcPr>
          <w:p w14:paraId="34223093" w14:textId="77777777" w:rsidR="00AE0A4F" w:rsidRPr="00B63BCF" w:rsidRDefault="00AE0A4F" w:rsidP="006A5D5A">
            <w:pPr>
              <w:rPr>
                <w:rFonts w:ascii="GE Inspira" w:hAnsi="GE Inspira"/>
                <w:color w:val="000000"/>
              </w:rPr>
            </w:pPr>
            <w:r w:rsidRPr="00B63BCF">
              <w:rPr>
                <w:rFonts w:ascii="GE Inspira" w:hAnsi="GE Inspira"/>
                <w:color w:val="000000"/>
              </w:rPr>
              <w:t>No</w:t>
            </w:r>
          </w:p>
        </w:tc>
      </w:tr>
    </w:tbl>
    <w:p w14:paraId="1CE4A200" w14:textId="77777777" w:rsidR="000A77E9" w:rsidRDefault="000A77E9" w:rsidP="000A77E9">
      <w:pPr>
        <w:pStyle w:val="Heading2"/>
      </w:pPr>
      <w:bookmarkStart w:id="276" w:name="_Toc333001852"/>
      <w:r>
        <w:t>Modifiers</w:t>
      </w:r>
      <w:bookmarkEnd w:id="276"/>
    </w:p>
    <w:p w14:paraId="0A279C0E" w14:textId="77777777" w:rsidR="000A77E9" w:rsidRPr="000A77E9" w:rsidRDefault="000A77E9" w:rsidP="000A77E9">
      <w:r>
        <w:t>Some common modifiers are discussed below.</w:t>
      </w:r>
    </w:p>
    <w:p w14:paraId="2C9A69D7" w14:textId="77777777" w:rsidR="007166AE" w:rsidRDefault="007166AE" w:rsidP="00591DD2">
      <w:pPr>
        <w:pStyle w:val="Heading3"/>
      </w:pPr>
      <w:bookmarkStart w:id="277" w:name="_Toc333001853"/>
      <w:r>
        <w:t>Subject Modifier</w:t>
      </w:r>
      <w:bookmarkEnd w:id="277"/>
    </w:p>
    <w:p w14:paraId="3ADB2766" w14:textId="77777777" w:rsidR="00D50B07" w:rsidRDefault="007166AE" w:rsidP="007166AE">
      <w:r>
        <w:t xml:space="preserve">The subject modifier is used to indicate </w:t>
      </w:r>
      <w:r w:rsidR="00D50B07">
        <w:t>that the data represented by a model instance pertains to</w:t>
      </w:r>
      <w:r>
        <w:t xml:space="preserve"> </w:t>
      </w:r>
      <w:r w:rsidR="00D50B07">
        <w:t>someone other than the</w:t>
      </w:r>
      <w:r>
        <w:t xml:space="preserve"> patient </w:t>
      </w:r>
      <w:r w:rsidR="00D50B07">
        <w:t>that owns the instance.</w:t>
      </w:r>
      <w:r w:rsidR="002E215C">
        <w:t xml:space="preserve"> Two examples will illustrate:</w:t>
      </w:r>
    </w:p>
    <w:p w14:paraId="04833E6D" w14:textId="77777777" w:rsidR="002E215C" w:rsidRDefault="00D50B07" w:rsidP="007E3319">
      <w:pPr>
        <w:pStyle w:val="ListParagraph"/>
        <w:numPr>
          <w:ilvl w:val="0"/>
          <w:numId w:val="10"/>
        </w:numPr>
      </w:pPr>
      <w:r>
        <w:t xml:space="preserve">Suppose during the prenatal examination of a pregnant woman, the fetal heart rate is observed to be </w:t>
      </w:r>
      <w:r w:rsidR="007166AE">
        <w:t>165 bpm</w:t>
      </w:r>
      <w:r>
        <w:t>.  An instance of HeartRateMeas is stored in the woman’s record -- the woman is the “patient of record”, and “owns” the instance.  However, to clarify that this heart rate instance is the fetus’</w:t>
      </w:r>
      <w:r w:rsidR="002E215C">
        <w:t>s and not the patient’s, the subject modifier is used.</w:t>
      </w:r>
      <w:r>
        <w:t xml:space="preserve"> </w:t>
      </w:r>
      <w:r w:rsidR="002E215C">
        <w:t xml:space="preserve"> “Data” of the</w:t>
      </w:r>
      <w:r w:rsidR="007166AE">
        <w:t xml:space="preserve"> subject </w:t>
      </w:r>
      <w:r w:rsidR="002E215C">
        <w:t>modifier is populated with a code that means “fetus”.</w:t>
      </w:r>
    </w:p>
    <w:p w14:paraId="39FE869B" w14:textId="77777777" w:rsidR="007E3319" w:rsidRDefault="007E3319" w:rsidP="007E3319">
      <w:pPr>
        <w:pStyle w:val="ListParagraph"/>
        <w:numPr>
          <w:ilvl w:val="0"/>
          <w:numId w:val="10"/>
        </w:numPr>
      </w:pPr>
      <w:r>
        <w:t xml:space="preserve">Another example is recording </w:t>
      </w:r>
      <w:r w:rsidR="002E215C">
        <w:t xml:space="preserve">of </w:t>
      </w:r>
      <w:r>
        <w:t>family history information.  To record that the patient’s grandmother suffered from heart disease, a heart disease model instance is stored in the patient’s record with a subject of “grandmother”</w:t>
      </w:r>
      <w:r>
        <w:rPr>
          <w:rStyle w:val="FootnoteReference"/>
        </w:rPr>
        <w:footnoteReference w:id="81"/>
      </w:r>
      <w:r>
        <w:t>.</w:t>
      </w:r>
    </w:p>
    <w:p w14:paraId="747ECC2F" w14:textId="77777777" w:rsidR="00B11F39" w:rsidRDefault="00B11F39" w:rsidP="002E215C"/>
    <w:p w14:paraId="3F6C2C26" w14:textId="77777777" w:rsidR="002E215C" w:rsidRDefault="002E215C" w:rsidP="002E215C">
      <w:r>
        <w:t>The subject modifier is necessary because the CEM strategy is to use the same heart rate model regardless of whether the subject is the patient or the fetus and to use the same heart disease model regardless of whether the subject is the patient or the patient’s grandmother.  This reduces the proliferation of “pre-coordinated” models (e.g., “patient’s heart disease” and “grandmother’s heart disease”; “patient heart rate” and “fetal heart rate”; etc.) and ensures that a single CEM is used to represent all instances of a clinical concept</w:t>
      </w:r>
      <w:r>
        <w:rPr>
          <w:rStyle w:val="FootnoteReference"/>
        </w:rPr>
        <w:footnoteReference w:id="82"/>
      </w:r>
      <w:r>
        <w:t>.</w:t>
      </w:r>
      <w:r w:rsidR="00B66BBE">
        <w:t xml:space="preserve">  </w:t>
      </w:r>
    </w:p>
    <w:p w14:paraId="33E6780F" w14:textId="77777777" w:rsidR="007166AE" w:rsidRDefault="007166AE" w:rsidP="00591DD2">
      <w:pPr>
        <w:pStyle w:val="Heading3"/>
      </w:pPr>
      <w:bookmarkStart w:id="278" w:name="_Ref327362229"/>
      <w:bookmarkStart w:id="279" w:name="_Toc333001854"/>
      <w:r>
        <w:t>Negation Indicator Modifier</w:t>
      </w:r>
      <w:bookmarkEnd w:id="278"/>
      <w:bookmarkEnd w:id="279"/>
    </w:p>
    <w:p w14:paraId="2B98B184" w14:textId="77777777" w:rsidR="00BD0EDD" w:rsidRDefault="00BD0EDD" w:rsidP="00BD0EDD">
      <w:r>
        <w:t xml:space="preserve">NEEDS </w:t>
      </w:r>
      <w:r w:rsidR="001F32DC">
        <w:t>COMPLETION</w:t>
      </w:r>
    </w:p>
    <w:p w14:paraId="1BDED52B" w14:textId="77777777" w:rsidR="00BD0EDD" w:rsidRPr="00257A84" w:rsidRDefault="0074497E" w:rsidP="00BD0EDD">
      <w:r>
        <w:t>The negation indicator modifier is used to negate what is stated in the data of an assertion model.</w:t>
      </w:r>
      <w:r w:rsidR="00BD0EDD">
        <w:t xml:space="preserve">  </w:t>
      </w:r>
      <w:r w:rsidR="007E38FB">
        <w:t>For example, a model instance whose key is “Assertion” and value (data) is “alopecia” asserts that the patient has alopecia.  If, however, the negation modifier is populated, the meaning of the instance becomes, “the patient does not have alopecia”.</w:t>
      </w:r>
      <w:r w:rsidR="00BD0EDD">
        <w:t xml:space="preserve">  Simlarly, in </w:t>
      </w:r>
      <w:r w:rsidR="00BD0EDD" w:rsidRPr="00257A84">
        <w:rPr>
          <w:i/>
        </w:rPr>
        <w:t xml:space="preserve">BreathSoundsAssertGroup </w:t>
      </w:r>
      <w:r w:rsidR="00BD0EDD">
        <w:t>wheezing could be chosen from the data domain, and if the negationInd is changed to true, then this means the subject does not have wheezing breath sounds.</w:t>
      </w:r>
    </w:p>
    <w:p w14:paraId="4EA49FA6" w14:textId="77777777" w:rsidR="00BD0EDD" w:rsidRPr="00257A84" w:rsidRDefault="00BD0EDD" w:rsidP="00BD0EDD">
      <w:pPr>
        <w:rPr>
          <w:bCs/>
        </w:rPr>
      </w:pPr>
      <w:r>
        <w:rPr>
          <w:bCs/>
        </w:rPr>
        <w:t>Negation negates the value choice of the model.</w:t>
      </w:r>
    </w:p>
    <w:p w14:paraId="1C8D72A8" w14:textId="77777777" w:rsidR="00EA6D9E" w:rsidRPr="00EA6D9E" w:rsidRDefault="00BD0EDD" w:rsidP="00BD0EDD">
      <w:r>
        <w:t>Guidelines:</w:t>
      </w:r>
    </w:p>
    <w:p w14:paraId="79745837" w14:textId="77777777" w:rsidR="008467AA" w:rsidRDefault="008467AA" w:rsidP="00BD46AA">
      <w:pPr>
        <w:pStyle w:val="NormalWeb"/>
        <w:numPr>
          <w:ilvl w:val="0"/>
          <w:numId w:val="10"/>
        </w:numPr>
        <w:spacing w:before="0" w:beforeAutospacing="0" w:after="0" w:afterAutospacing="0"/>
        <w:rPr>
          <w:rFonts w:ascii="Calibri" w:hAnsi="Calibri"/>
          <w:sz w:val="22"/>
          <w:szCs w:val="22"/>
        </w:rPr>
      </w:pPr>
      <w:r>
        <w:rPr>
          <w:rFonts w:ascii="Calibri" w:hAnsi="Calibri"/>
          <w:sz w:val="22"/>
          <w:szCs w:val="22"/>
        </w:rPr>
        <w:t>Value set of coughs cannot include “no cough” with the negation indicated included.</w:t>
      </w:r>
    </w:p>
    <w:p w14:paraId="7F69373A" w14:textId="77777777" w:rsidR="007E38FB" w:rsidRPr="000A77E9" w:rsidRDefault="008467AA" w:rsidP="000A77E9">
      <w:pPr>
        <w:pStyle w:val="NormalWeb"/>
        <w:numPr>
          <w:ilvl w:val="0"/>
          <w:numId w:val="10"/>
        </w:numPr>
        <w:spacing w:before="0" w:beforeAutospacing="0" w:after="0" w:afterAutospacing="0"/>
        <w:rPr>
          <w:rFonts w:ascii="Calibri" w:hAnsi="Calibri"/>
          <w:sz w:val="22"/>
          <w:szCs w:val="22"/>
        </w:rPr>
      </w:pPr>
      <w:r>
        <w:rPr>
          <w:rFonts w:ascii="Calibri" w:hAnsi="Calibri"/>
          <w:sz w:val="22"/>
          <w:szCs w:val="22"/>
        </w:rPr>
        <w:t>Use of negation indicator would indicate that whatever the specific value (from the value set) is not present (not that there just isn't a cough)</w:t>
      </w:r>
    </w:p>
    <w:p w14:paraId="0278B904" w14:textId="77777777" w:rsidR="00BD0EDD" w:rsidRDefault="00BD0EDD" w:rsidP="007166AE"/>
    <w:p w14:paraId="6C5E7530" w14:textId="77777777" w:rsidR="007166AE" w:rsidRDefault="007166AE" w:rsidP="00591DD2">
      <w:pPr>
        <w:pStyle w:val="Heading3"/>
        <w:rPr>
          <w:rFonts w:ascii="Courier New" w:hAnsi="Courier New" w:cs="Courier New"/>
          <w:color w:val="000000"/>
          <w:sz w:val="20"/>
          <w:szCs w:val="20"/>
        </w:rPr>
      </w:pPr>
      <w:bookmarkStart w:id="280" w:name="_Toc333001855"/>
      <w:r>
        <w:t>Uncertainty Modifier</w:t>
      </w:r>
      <w:bookmarkEnd w:id="280"/>
      <w:r w:rsidRPr="00630273">
        <w:rPr>
          <w:rFonts w:ascii="Courier New" w:hAnsi="Courier New" w:cs="Courier New"/>
          <w:color w:val="000000"/>
          <w:sz w:val="20"/>
          <w:szCs w:val="20"/>
        </w:rPr>
        <w:t xml:space="preserve"> </w:t>
      </w:r>
      <w:r w:rsidRPr="00630273">
        <w:rPr>
          <w:rFonts w:ascii="Courier New" w:hAnsi="Courier New" w:cs="Courier New"/>
          <w:color w:val="000000"/>
          <w:sz w:val="20"/>
          <w:szCs w:val="20"/>
        </w:rPr>
        <w:tab/>
      </w:r>
    </w:p>
    <w:p w14:paraId="7EC2AF1E" w14:textId="77777777" w:rsidR="001F32DC" w:rsidRDefault="001F32DC" w:rsidP="007166AE">
      <w:r>
        <w:t>NEEDS COMPLETION</w:t>
      </w:r>
    </w:p>
    <w:p w14:paraId="0DC50C69" w14:textId="77777777" w:rsidR="007166AE" w:rsidRDefault="007166AE" w:rsidP="007166AE">
      <w:r>
        <w:t xml:space="preserve">This modifier is used to express levels of uncertainty.  </w:t>
      </w:r>
    </w:p>
    <w:p w14:paraId="5B79CB05" w14:textId="77777777" w:rsidR="007166AE" w:rsidRDefault="007166AE" w:rsidP="007166AE">
      <w:pPr>
        <w:spacing w:line="240" w:lineRule="auto"/>
        <w:contextualSpacing/>
      </w:pPr>
      <w:r>
        <w:t xml:space="preserve">The Uncertainty value set includes these values at this time: </w:t>
      </w:r>
    </w:p>
    <w:p w14:paraId="6A6E6577" w14:textId="77777777" w:rsidR="007166AE" w:rsidRDefault="007166AE" w:rsidP="007166AE">
      <w:pPr>
        <w:spacing w:line="240" w:lineRule="auto"/>
        <w:contextualSpacing/>
      </w:pPr>
      <w:r>
        <w:t xml:space="preserve">Estimated, question of, unknown, rule out, unknown uncertainty, unlikely, unstable, unsure, confirmed by biopsy, definite, likely, not identified.  </w:t>
      </w:r>
    </w:p>
    <w:p w14:paraId="28378097" w14:textId="77777777" w:rsidR="007F0E65" w:rsidRDefault="007F0E65" w:rsidP="007166AE">
      <w:pPr>
        <w:spacing w:line="240" w:lineRule="auto"/>
        <w:contextualSpacing/>
      </w:pPr>
    </w:p>
    <w:p w14:paraId="744CEC15" w14:textId="77777777" w:rsidR="007166AE" w:rsidRPr="00630273" w:rsidRDefault="007166AE" w:rsidP="007166AE">
      <w:r>
        <w:t xml:space="preserve">For example:  In </w:t>
      </w:r>
      <w:r w:rsidRPr="00630273">
        <w:rPr>
          <w:i/>
          <w:iCs/>
        </w:rPr>
        <w:t>ChestPainAssert</w:t>
      </w:r>
      <w:r>
        <w:rPr>
          <w:i/>
          <w:iCs/>
        </w:rPr>
        <w:t xml:space="preserve"> </w:t>
      </w:r>
      <w:r>
        <w:rPr>
          <w:iCs/>
        </w:rPr>
        <w:t xml:space="preserve"> the likelihood of the patient having actual chest pain may be unclear due to several other symptoms, so the value ‘unsure’ could be used in the model instance.  </w:t>
      </w:r>
    </w:p>
    <w:p w14:paraId="4609C98E" w14:textId="77777777" w:rsidR="000E3395" w:rsidRPr="009C2E50" w:rsidRDefault="000E3395" w:rsidP="00591DD2">
      <w:pPr>
        <w:pStyle w:val="Heading1"/>
      </w:pPr>
      <w:bookmarkStart w:id="281" w:name="_Toc333001856"/>
      <w:r>
        <w:t>Authoring issues</w:t>
      </w:r>
      <w:bookmarkEnd w:id="281"/>
    </w:p>
    <w:p w14:paraId="00862408" w14:textId="77777777" w:rsidR="00E772D1" w:rsidRDefault="00E772D1" w:rsidP="00E772D1">
      <w:bookmarkStart w:id="282" w:name="_Toc272147142"/>
      <w:bookmarkStart w:id="283" w:name="_Ref331588659"/>
      <w:r>
        <w:t xml:space="preserve">Authoring CEMs within the constraints of the CEM strategy and the CDL language leave the author with considerable latitude.  The author is </w:t>
      </w:r>
      <w:r w:rsidR="00744794">
        <w:t xml:space="preserve">sometimes </w:t>
      </w:r>
      <w:r>
        <w:t xml:space="preserve">faced with </w:t>
      </w:r>
      <w:r w:rsidR="00744794">
        <w:t>difficult choices to make in modeling</w:t>
      </w:r>
      <w:r>
        <w:t xml:space="preserve">.  Throughout this document, these issues </w:t>
      </w:r>
      <w:r w:rsidR="00A013C5">
        <w:t>are addressed in “Guidelines” sections.</w:t>
      </w:r>
    </w:p>
    <w:p w14:paraId="3520F969" w14:textId="77777777" w:rsidR="00A013C5" w:rsidRDefault="00A013C5" w:rsidP="00E772D1">
      <w:r>
        <w:t>Issues addressed in modeling and guidelines for addressing the issues are listed below:</w:t>
      </w:r>
    </w:p>
    <w:p w14:paraId="4D0CF4F5" w14:textId="77777777" w:rsidR="0095693A" w:rsidRPr="0095693A" w:rsidRDefault="006A3527" w:rsidP="00591DD2">
      <w:pPr>
        <w:pStyle w:val="Heading2"/>
      </w:pPr>
      <w:bookmarkStart w:id="284" w:name="_Toc333001857"/>
      <w:r w:rsidRPr="0095693A">
        <w:t>Creating a New Component CEM Versus Reusing an Existing CEM</w:t>
      </w:r>
      <w:bookmarkEnd w:id="284"/>
    </w:p>
    <w:p w14:paraId="051E28BF" w14:textId="77777777" w:rsidR="00E772D1" w:rsidRDefault="00E772D1" w:rsidP="0095693A">
      <w:r>
        <w:t xml:space="preserve">At times, it is difficult to decide whether to create a new component model or to reuse an existing model.  For guidance, consult the section </w:t>
      </w:r>
      <w:r w:rsidR="00573B2A">
        <w:t>“</w:t>
      </w:r>
      <w:r w:rsidR="00B317E5">
        <w:fldChar w:fldCharType="begin"/>
      </w:r>
      <w:r>
        <w:instrText xml:space="preserve"> REF _Ref331594641 \h </w:instrText>
      </w:r>
      <w:r w:rsidR="00B317E5">
        <w:fldChar w:fldCharType="separate"/>
      </w:r>
      <w:r>
        <w:t>Creating a New Component CEM Versus Reusing an Existing CEM</w:t>
      </w:r>
      <w:r w:rsidR="00B317E5">
        <w:fldChar w:fldCharType="end"/>
      </w:r>
      <w:r w:rsidR="002C4F8B">
        <w:t>”</w:t>
      </w:r>
      <w:r>
        <w:t>.</w:t>
      </w:r>
    </w:p>
    <w:p w14:paraId="710DD8FD" w14:textId="77777777" w:rsidR="0095693A" w:rsidRPr="0095693A" w:rsidRDefault="006A3527" w:rsidP="00591DD2">
      <w:pPr>
        <w:pStyle w:val="Heading2"/>
      </w:pPr>
      <w:bookmarkStart w:id="285" w:name="_Toc333001858"/>
      <w:r w:rsidRPr="0095693A">
        <w:t xml:space="preserve">Modeling a Statement as an Evaluation </w:t>
      </w:r>
      <w:r w:rsidR="002C4F8B">
        <w:t>v</w:t>
      </w:r>
      <w:r w:rsidRPr="0095693A">
        <w:t>ersus an Assertion</w:t>
      </w:r>
      <w:bookmarkEnd w:id="285"/>
    </w:p>
    <w:p w14:paraId="3B4A4531" w14:textId="77777777" w:rsidR="006A3527" w:rsidRDefault="006A3527" w:rsidP="0095693A">
      <w:r>
        <w:t xml:space="preserve">It might be observed that by adjusting the name and organization of an assertion model, it might alternatively be modeled as an evaluation model (and vice versa).  Guidelines for making this choice are found in the section </w:t>
      </w:r>
      <w:r w:rsidR="00573B2A">
        <w:t>“</w:t>
      </w:r>
      <w:r w:rsidR="00B317E5">
        <w:fldChar w:fldCharType="begin"/>
      </w:r>
      <w:r>
        <w:instrText xml:space="preserve"> REF _Ref331595942 \h </w:instrText>
      </w:r>
      <w:r w:rsidR="00B317E5">
        <w:fldChar w:fldCharType="separate"/>
      </w:r>
      <w:r>
        <w:t>Evaluation VS.  Assertion</w:t>
      </w:r>
      <w:r w:rsidR="00B317E5">
        <w:fldChar w:fldCharType="end"/>
      </w:r>
      <w:r>
        <w:t>.</w:t>
      </w:r>
      <w:r w:rsidR="00573B2A">
        <w:t>”</w:t>
      </w:r>
    </w:p>
    <w:p w14:paraId="2B4D3634" w14:textId="77777777" w:rsidR="006A3527" w:rsidRDefault="005B7956" w:rsidP="005B7956">
      <w:pPr>
        <w:pStyle w:val="Heading2"/>
      </w:pPr>
      <w:bookmarkStart w:id="286" w:name="_Toc333001859"/>
      <w:r>
        <w:t>Creating a new statement CEM versus reusing a CEM</w:t>
      </w:r>
      <w:bookmarkEnd w:id="286"/>
    </w:p>
    <w:p w14:paraId="4C2534B8" w14:textId="77777777" w:rsidR="0074497E" w:rsidRDefault="0074497E" w:rsidP="0074497E">
      <w:r>
        <w:t xml:space="preserve">NEEDS </w:t>
      </w:r>
      <w:r w:rsidR="001F32DC">
        <w:t>COMPLETION</w:t>
      </w:r>
    </w:p>
    <w:p w14:paraId="4A6449CA" w14:textId="77777777" w:rsidR="00FD3AB3" w:rsidRDefault="00FD3AB3" w:rsidP="00591DD2">
      <w:pPr>
        <w:pStyle w:val="Heading2"/>
      </w:pPr>
      <w:bookmarkStart w:id="287" w:name="_Toc333001860"/>
      <w:r>
        <w:t>Use of “normal” in a value set</w:t>
      </w:r>
      <w:bookmarkEnd w:id="287"/>
    </w:p>
    <w:p w14:paraId="046FA726" w14:textId="77777777" w:rsidR="00FD3AB3" w:rsidRPr="006A3527" w:rsidRDefault="00FD3AB3" w:rsidP="00FD3AB3">
      <w:r>
        <w:t xml:space="preserve">A question that frequently arises in modeling evaluations is how to express that the property, organ, or system is “normal”.  For guidance, see the section entitled </w:t>
      </w:r>
      <w:r w:rsidR="00B317E5">
        <w:fldChar w:fldCharType="begin"/>
      </w:r>
      <w:r>
        <w:instrText xml:space="preserve"> REF _Ref332801419 \h </w:instrText>
      </w:r>
      <w:r w:rsidR="00B317E5">
        <w:fldChar w:fldCharType="separate"/>
      </w:r>
      <w:r>
        <w:t>Guideline: Use of “Normal”</w:t>
      </w:r>
      <w:r w:rsidR="00B317E5">
        <w:fldChar w:fldCharType="end"/>
      </w:r>
      <w:r>
        <w:t>.</w:t>
      </w:r>
    </w:p>
    <w:p w14:paraId="4A6C0B56" w14:textId="77777777" w:rsidR="003D509E" w:rsidRDefault="003D509E" w:rsidP="00591DD2">
      <w:pPr>
        <w:pStyle w:val="Heading2"/>
      </w:pPr>
      <w:bookmarkStart w:id="288" w:name="_Toc333001861"/>
      <w:r>
        <w:t>Representing that data is absent</w:t>
      </w:r>
      <w:bookmarkEnd w:id="288"/>
    </w:p>
    <w:p w14:paraId="2DFBB45D" w14:textId="77777777" w:rsidR="0074497E" w:rsidRDefault="0074497E" w:rsidP="0074497E">
      <w:r>
        <w:t xml:space="preserve">NEEDS </w:t>
      </w:r>
      <w:r w:rsidR="001F32DC">
        <w:t>COMPLETION</w:t>
      </w:r>
    </w:p>
    <w:p w14:paraId="2C43309F" w14:textId="77777777" w:rsidR="006A3527" w:rsidRDefault="0074497E" w:rsidP="00591DD2">
      <w:pPr>
        <w:pStyle w:val="Heading2"/>
      </w:pPr>
      <w:bookmarkStart w:id="289" w:name="_Toc333001862"/>
      <w:r>
        <w:t>Use of nullFlav</w:t>
      </w:r>
      <w:r w:rsidR="008E338A">
        <w:t>or v</w:t>
      </w:r>
      <w:r w:rsidR="002C4F8B">
        <w:t>ersu</w:t>
      </w:r>
      <w:r w:rsidR="008E338A">
        <w:t>s adding “unknown” or “other” to a value set</w:t>
      </w:r>
      <w:bookmarkEnd w:id="289"/>
    </w:p>
    <w:p w14:paraId="28AD1FA0" w14:textId="77777777" w:rsidR="0074497E" w:rsidRDefault="0074497E" w:rsidP="0074497E">
      <w:r>
        <w:t xml:space="preserve">NEEDS </w:t>
      </w:r>
      <w:r w:rsidR="001F32DC">
        <w:t>COMPLETION</w:t>
      </w:r>
    </w:p>
    <w:p w14:paraId="14A30B21" w14:textId="77777777" w:rsidR="008E338A" w:rsidRDefault="008E338A" w:rsidP="00591DD2">
      <w:pPr>
        <w:pStyle w:val="Heading2"/>
      </w:pPr>
      <w:bookmarkStart w:id="290" w:name="_Toc333001863"/>
      <w:bookmarkEnd w:id="282"/>
      <w:bookmarkEnd w:id="283"/>
      <w:r>
        <w:t>Use of negation v</w:t>
      </w:r>
      <w:r w:rsidR="002C4F8B">
        <w:t>ersu</w:t>
      </w:r>
      <w:r>
        <w:t>s “not present” in a value set</w:t>
      </w:r>
      <w:bookmarkEnd w:id="290"/>
    </w:p>
    <w:p w14:paraId="4DEEA7D6" w14:textId="77777777" w:rsidR="0074497E" w:rsidRDefault="0074497E" w:rsidP="0074497E">
      <w:r>
        <w:t xml:space="preserve">NEEDS </w:t>
      </w:r>
      <w:r w:rsidR="001F32DC">
        <w:t>COMPLETION</w:t>
      </w:r>
    </w:p>
    <w:p w14:paraId="57A99515" w14:textId="77777777" w:rsidR="00F53A80" w:rsidRDefault="008E338A" w:rsidP="00591DD2">
      <w:pPr>
        <w:pStyle w:val="Heading2"/>
      </w:pPr>
      <w:bookmarkStart w:id="291" w:name="_Toc333001864"/>
      <w:r>
        <w:t>Modeling as a component or a statement</w:t>
      </w:r>
      <w:bookmarkEnd w:id="291"/>
    </w:p>
    <w:p w14:paraId="1FC92664" w14:textId="77777777" w:rsidR="000D2082" w:rsidRDefault="000D2082" w:rsidP="004F67B6">
      <w:r>
        <w:t xml:space="preserve">For a discussion, see the section </w:t>
      </w:r>
      <w:r w:rsidR="002C4F8B">
        <w:t>“</w:t>
      </w:r>
      <w:r w:rsidR="00B317E5">
        <w:fldChar w:fldCharType="begin"/>
      </w:r>
      <w:r>
        <w:instrText xml:space="preserve"> REF _Ref332803820 \h </w:instrText>
      </w:r>
      <w:r w:rsidR="00B317E5">
        <w:fldChar w:fldCharType="separate"/>
      </w:r>
      <w:r>
        <w:t>Guideline: Modeling as a component or a statement</w:t>
      </w:r>
      <w:r w:rsidR="00B317E5">
        <w:fldChar w:fldCharType="end"/>
      </w:r>
      <w:r w:rsidR="00573B2A">
        <w:t>.”</w:t>
      </w:r>
    </w:p>
    <w:p w14:paraId="02D2830E" w14:textId="77777777" w:rsidR="002623E4" w:rsidRPr="00C83F93" w:rsidRDefault="00F74462" w:rsidP="00591DD2">
      <w:pPr>
        <w:pStyle w:val="Heading2"/>
      </w:pPr>
      <w:bookmarkStart w:id="292" w:name="_Toc333001865"/>
      <w:r>
        <w:t>New Subtypes v</w:t>
      </w:r>
      <w:r w:rsidR="002C4F8B">
        <w:t>ersu</w:t>
      </w:r>
      <w:r w:rsidR="002623E4" w:rsidRPr="00C83F93">
        <w:t>s</w:t>
      </w:r>
      <w:r w:rsidR="002C09AC">
        <w:t xml:space="preserve">  </w:t>
      </w:r>
      <w:r w:rsidR="002623E4" w:rsidRPr="00C83F93">
        <w:t>Generic Subtypes</w:t>
      </w:r>
      <w:bookmarkEnd w:id="292"/>
    </w:p>
    <w:p w14:paraId="60FA5074" w14:textId="77777777" w:rsidR="0074497E" w:rsidRPr="0074497E" w:rsidRDefault="0074497E" w:rsidP="0074497E">
      <w:pPr>
        <w:rPr>
          <w:rFonts w:eastAsia="Times New Roman" w:cs="Times New Roman"/>
          <w:color w:val="000000"/>
        </w:rPr>
      </w:pPr>
      <w:r w:rsidRPr="0074497E">
        <w:rPr>
          <w:rFonts w:eastAsia="Times New Roman" w:cs="Times New Roman"/>
          <w:color w:val="000000"/>
        </w:rPr>
        <w:t xml:space="preserve">THE FOLLOWING NEEDS </w:t>
      </w:r>
      <w:r w:rsidR="001F32DC">
        <w:rPr>
          <w:rFonts w:eastAsia="Times New Roman" w:cs="Times New Roman"/>
          <w:color w:val="000000"/>
        </w:rPr>
        <w:t>COMPLETION</w:t>
      </w:r>
    </w:p>
    <w:p w14:paraId="7DED5DF6" w14:textId="77777777" w:rsidR="002C680B" w:rsidRPr="0074497E" w:rsidRDefault="0074497E" w:rsidP="0074497E">
      <w:pPr>
        <w:rPr>
          <w:rFonts w:eastAsia="Times New Roman" w:cs="Times New Roman"/>
          <w:color w:val="000000"/>
        </w:rPr>
      </w:pPr>
      <w:r w:rsidRPr="0074497E">
        <w:rPr>
          <w:rFonts w:eastAsia="Times New Roman" w:cs="Times New Roman"/>
          <w:color w:val="000000"/>
        </w:rPr>
        <w:t>D</w:t>
      </w:r>
      <w:r w:rsidR="002C680B" w:rsidRPr="0074497E">
        <w:rPr>
          <w:rFonts w:eastAsia="Times New Roman" w:cs="Times New Roman"/>
          <w:color w:val="000000"/>
        </w:rPr>
        <w:t>o NOT create a new type if you're just doing one of the following:</w:t>
      </w:r>
    </w:p>
    <w:p w14:paraId="163AA5D3" w14:textId="77777777" w:rsidR="002C680B" w:rsidRPr="0074497E" w:rsidRDefault="007F045A" w:rsidP="0074497E">
      <w:pPr>
        <w:numPr>
          <w:ilvl w:val="0"/>
          <w:numId w:val="3"/>
        </w:numPr>
        <w:rPr>
          <w:rFonts w:eastAsia="Times New Roman" w:cs="Times New Roman"/>
          <w:color w:val="000000"/>
        </w:rPr>
      </w:pPr>
      <w:r w:rsidRPr="0074497E">
        <w:rPr>
          <w:rFonts w:eastAsia="Times New Roman" w:cs="Times New Roman"/>
          <w:color w:val="000000"/>
        </w:rPr>
        <w:t>C</w:t>
      </w:r>
      <w:r w:rsidR="002C680B" w:rsidRPr="0074497E">
        <w:rPr>
          <w:rFonts w:eastAsia="Times New Roman" w:cs="Times New Roman"/>
          <w:color w:val="000000"/>
        </w:rPr>
        <w:t xml:space="preserve">onstraining (subsetting) the </w:t>
      </w:r>
      <w:r w:rsidRPr="0074497E">
        <w:rPr>
          <w:rFonts w:eastAsia="Times New Roman" w:cs="Times New Roman"/>
          <w:color w:val="000000"/>
        </w:rPr>
        <w:t xml:space="preserve">value set </w:t>
      </w:r>
      <w:r w:rsidR="002C680B" w:rsidRPr="0074497E">
        <w:rPr>
          <w:rFonts w:eastAsia="Times New Roman" w:cs="Times New Roman"/>
          <w:color w:val="000000"/>
        </w:rPr>
        <w:t xml:space="preserve">of "data" </w:t>
      </w:r>
    </w:p>
    <w:p w14:paraId="62F84214" w14:textId="77777777" w:rsidR="002C680B" w:rsidRPr="0074497E" w:rsidRDefault="007F045A" w:rsidP="0074497E">
      <w:pPr>
        <w:numPr>
          <w:ilvl w:val="1"/>
          <w:numId w:val="3"/>
        </w:numPr>
        <w:rPr>
          <w:rFonts w:eastAsia="Times New Roman" w:cs="Times New Roman"/>
          <w:color w:val="000000"/>
        </w:rPr>
      </w:pPr>
      <w:r w:rsidRPr="0074497E">
        <w:rPr>
          <w:rFonts w:eastAsia="Times New Roman" w:cs="Times New Roman"/>
          <w:color w:val="000000"/>
        </w:rPr>
        <w:t>F</w:t>
      </w:r>
      <w:r w:rsidR="002C680B" w:rsidRPr="0074497E">
        <w:rPr>
          <w:rFonts w:eastAsia="Times New Roman" w:cs="Times New Roman"/>
          <w:color w:val="000000"/>
        </w:rPr>
        <w:t>or example, if we had a model for respiratory failure with key=assertion and data = respiratoryFailure</w:t>
      </w:r>
      <w:r w:rsidR="00573B2A">
        <w:rPr>
          <w:rFonts w:eastAsia="Times New Roman" w:cs="Times New Roman"/>
          <w:color w:val="000000"/>
        </w:rPr>
        <w:t>_VALUESET</w:t>
      </w:r>
      <w:r w:rsidR="002C680B" w:rsidRPr="0074497E">
        <w:rPr>
          <w:rFonts w:eastAsia="Times New Roman" w:cs="Times New Roman"/>
          <w:color w:val="000000"/>
        </w:rPr>
        <w:t>__ECID</w:t>
      </w:r>
      <w:r w:rsidR="002C09AC" w:rsidRPr="0074497E">
        <w:rPr>
          <w:rFonts w:eastAsia="Times New Roman" w:cs="Times New Roman"/>
          <w:color w:val="000000"/>
        </w:rPr>
        <w:t xml:space="preserve">.  </w:t>
      </w:r>
      <w:r w:rsidR="002C680B" w:rsidRPr="0074497E">
        <w:rPr>
          <w:rFonts w:eastAsia="Times New Roman" w:cs="Times New Roman"/>
          <w:color w:val="000000"/>
        </w:rPr>
        <w:t>The rule says if you want to represent "respiratory arrest" (where "resipiratory arrest" is in respiratoryFai</w:t>
      </w:r>
      <w:r w:rsidR="00F74462" w:rsidRPr="0074497E">
        <w:rPr>
          <w:rFonts w:eastAsia="Times New Roman" w:cs="Times New Roman"/>
          <w:color w:val="000000"/>
        </w:rPr>
        <w:t>lure_VALUESET</w:t>
      </w:r>
      <w:r w:rsidR="002C680B" w:rsidRPr="0074497E">
        <w:rPr>
          <w:rFonts w:eastAsia="Times New Roman" w:cs="Times New Roman"/>
          <w:color w:val="000000"/>
        </w:rPr>
        <w:t>_ECID), and everything else in the model would be the same (same data type, same qualifiers with same cardinalities, etc.) this doesn’t call for a new "respiratory arrest" model that's the same as the "respiratory failure" model except with data constrained to “respiratory_arrest_ECID”</w:t>
      </w:r>
      <w:r w:rsidR="002C09AC" w:rsidRPr="0074497E">
        <w:rPr>
          <w:rFonts w:eastAsia="Times New Roman" w:cs="Times New Roman"/>
          <w:color w:val="000000"/>
        </w:rPr>
        <w:t xml:space="preserve">.  </w:t>
      </w:r>
      <w:r w:rsidR="002C680B" w:rsidRPr="0074497E">
        <w:rPr>
          <w:rFonts w:eastAsia="Times New Roman" w:cs="Times New Roman"/>
          <w:color w:val="000000"/>
        </w:rPr>
        <w:t>It's just the respiratory failure model with data = "respiratory arrest".</w:t>
      </w:r>
    </w:p>
    <w:p w14:paraId="690BDC78" w14:textId="77777777" w:rsidR="002C680B" w:rsidRPr="0074497E" w:rsidRDefault="00F74462" w:rsidP="0074497E">
      <w:pPr>
        <w:numPr>
          <w:ilvl w:val="0"/>
          <w:numId w:val="3"/>
        </w:numPr>
        <w:rPr>
          <w:rFonts w:eastAsia="Times New Roman" w:cs="Times New Roman"/>
          <w:color w:val="000000"/>
        </w:rPr>
      </w:pPr>
      <w:r w:rsidRPr="0074497E">
        <w:rPr>
          <w:rFonts w:eastAsia="Times New Roman" w:cs="Times New Roman"/>
          <w:color w:val="000000"/>
        </w:rPr>
        <w:t>C</w:t>
      </w:r>
      <w:r w:rsidR="002C680B" w:rsidRPr="0074497E">
        <w:rPr>
          <w:rFonts w:eastAsia="Times New Roman" w:cs="Times New Roman"/>
          <w:color w:val="000000"/>
        </w:rPr>
        <w:t>onstraining properties like st.max, st.min, pq.max, etc</w:t>
      </w:r>
      <w:r w:rsidR="002C09AC" w:rsidRPr="0074497E">
        <w:rPr>
          <w:rFonts w:eastAsia="Times New Roman" w:cs="Times New Roman"/>
          <w:color w:val="000000"/>
        </w:rPr>
        <w:t xml:space="preserve">.  </w:t>
      </w:r>
    </w:p>
    <w:p w14:paraId="0715D452" w14:textId="77777777" w:rsidR="002C680B" w:rsidRPr="0074497E" w:rsidRDefault="0033593F" w:rsidP="0074497E">
      <w:pPr>
        <w:numPr>
          <w:ilvl w:val="0"/>
          <w:numId w:val="3"/>
        </w:numPr>
        <w:rPr>
          <w:rFonts w:eastAsia="Times New Roman" w:cs="Times New Roman"/>
          <w:color w:val="000000"/>
        </w:rPr>
      </w:pPr>
      <w:r w:rsidRPr="0074497E">
        <w:rPr>
          <w:rFonts w:eastAsia="Times New Roman" w:cs="Times New Roman"/>
          <w:color w:val="000000"/>
        </w:rPr>
        <w:t>C</w:t>
      </w:r>
      <w:r w:rsidR="002C680B" w:rsidRPr="0074497E">
        <w:rPr>
          <w:rFonts w:eastAsia="Times New Roman" w:cs="Times New Roman"/>
          <w:color w:val="000000"/>
        </w:rPr>
        <w:t xml:space="preserve">onstraining one of the above in some nested part of a model (e.g., if you want to constrain the "data" within one of the </w:t>
      </w:r>
      <w:r w:rsidR="00F74462" w:rsidRPr="0074497E">
        <w:rPr>
          <w:rFonts w:eastAsia="Times New Roman" w:cs="Times New Roman"/>
          <w:color w:val="000000"/>
        </w:rPr>
        <w:t>models</w:t>
      </w:r>
      <w:r w:rsidR="002C680B" w:rsidRPr="0074497E">
        <w:rPr>
          <w:rFonts w:eastAsia="Times New Roman" w:cs="Times New Roman"/>
          <w:color w:val="000000"/>
        </w:rPr>
        <w:t xml:space="preserve"> qualifiers, that's not grounds for creating a new type).</w:t>
      </w:r>
    </w:p>
    <w:p w14:paraId="6B7EF067" w14:textId="77777777" w:rsidR="002C680B" w:rsidRPr="0074497E" w:rsidRDefault="002C680B" w:rsidP="0074497E">
      <w:pPr>
        <w:rPr>
          <w:rFonts w:eastAsia="Times New Roman" w:cs="Times New Roman"/>
          <w:color w:val="000000"/>
        </w:rPr>
      </w:pPr>
      <w:r w:rsidRPr="0074497E">
        <w:rPr>
          <w:rFonts w:eastAsia="Times New Roman" w:cs="Times New Roman"/>
          <w:color w:val="000000"/>
        </w:rPr>
        <w:t>You DO create a new subtype when:</w:t>
      </w:r>
    </w:p>
    <w:p w14:paraId="7FD99C78" w14:textId="77777777" w:rsidR="002C680B" w:rsidRPr="0074497E" w:rsidRDefault="0033593F" w:rsidP="0074497E">
      <w:pPr>
        <w:numPr>
          <w:ilvl w:val="0"/>
          <w:numId w:val="4"/>
        </w:numPr>
        <w:rPr>
          <w:rFonts w:eastAsia="Times New Roman" w:cs="Times New Roman"/>
          <w:color w:val="000000"/>
        </w:rPr>
      </w:pPr>
      <w:r w:rsidRPr="0074497E">
        <w:rPr>
          <w:rFonts w:eastAsia="Times New Roman" w:cs="Times New Roman"/>
          <w:color w:val="000000"/>
        </w:rPr>
        <w:t>Y</w:t>
      </w:r>
      <w:r w:rsidR="002C680B" w:rsidRPr="0074497E">
        <w:rPr>
          <w:rFonts w:eastAsia="Times New Roman" w:cs="Times New Roman"/>
          <w:color w:val="000000"/>
        </w:rPr>
        <w:t xml:space="preserve">ou need to constrain out a qualifier from the base model </w:t>
      </w:r>
    </w:p>
    <w:p w14:paraId="5A54ADF0" w14:textId="77777777" w:rsidR="002C680B" w:rsidRPr="0074497E" w:rsidRDefault="0033593F" w:rsidP="0074497E">
      <w:pPr>
        <w:numPr>
          <w:ilvl w:val="0"/>
          <w:numId w:val="4"/>
        </w:numPr>
        <w:rPr>
          <w:rFonts w:eastAsia="Times New Roman" w:cs="Times New Roman"/>
          <w:color w:val="000000"/>
        </w:rPr>
      </w:pPr>
      <w:r w:rsidRPr="0074497E">
        <w:rPr>
          <w:rFonts w:eastAsia="Times New Roman" w:cs="Times New Roman"/>
          <w:color w:val="000000"/>
        </w:rPr>
        <w:t>Y</w:t>
      </w:r>
      <w:r w:rsidR="002C680B" w:rsidRPr="0074497E">
        <w:rPr>
          <w:rFonts w:eastAsia="Times New Roman" w:cs="Times New Roman"/>
          <w:color w:val="000000"/>
        </w:rPr>
        <w:t xml:space="preserve">ou want to constrain the data type that the base has </w:t>
      </w:r>
    </w:p>
    <w:p w14:paraId="7DA1C43F" w14:textId="77777777" w:rsidR="002C680B" w:rsidRPr="0074497E" w:rsidRDefault="002C680B" w:rsidP="0074497E">
      <w:pPr>
        <w:numPr>
          <w:ilvl w:val="1"/>
          <w:numId w:val="4"/>
        </w:numPr>
        <w:rPr>
          <w:rFonts w:eastAsia="Times New Roman" w:cs="Times New Roman"/>
          <w:color w:val="000000"/>
        </w:rPr>
      </w:pPr>
      <w:r w:rsidRPr="0074497E">
        <w:rPr>
          <w:rFonts w:eastAsia="Times New Roman" w:cs="Times New Roman"/>
          <w:color w:val="000000"/>
        </w:rPr>
        <w:t>In this case, though, the data type on the parent would have to be “ANY”, since ANY is the only data type that has children (i.e., is constrainable)</w:t>
      </w:r>
    </w:p>
    <w:p w14:paraId="41F2B2F3" w14:textId="77777777" w:rsidR="002C680B" w:rsidRPr="0074497E" w:rsidRDefault="0033593F" w:rsidP="0074497E">
      <w:pPr>
        <w:numPr>
          <w:ilvl w:val="0"/>
          <w:numId w:val="4"/>
        </w:numPr>
        <w:rPr>
          <w:rFonts w:eastAsia="Times New Roman" w:cs="Times New Roman"/>
          <w:color w:val="000000"/>
        </w:rPr>
      </w:pPr>
      <w:r w:rsidRPr="0074497E">
        <w:rPr>
          <w:rFonts w:eastAsia="Times New Roman" w:cs="Times New Roman"/>
          <w:color w:val="000000"/>
        </w:rPr>
        <w:t>Y</w:t>
      </w:r>
      <w:r w:rsidR="002C680B" w:rsidRPr="0074497E">
        <w:rPr>
          <w:rFonts w:eastAsia="Times New Roman" w:cs="Times New Roman"/>
          <w:color w:val="000000"/>
        </w:rPr>
        <w:t xml:space="preserve">ou constrain the cardinality of a qualifier (not backward compatible anymore) </w:t>
      </w:r>
    </w:p>
    <w:p w14:paraId="16C7FD1B" w14:textId="77777777" w:rsidR="00AB65AA" w:rsidRDefault="00AB65AA" w:rsidP="00591DD2">
      <w:pPr>
        <w:pStyle w:val="Heading2"/>
      </w:pPr>
      <w:bookmarkStart w:id="293" w:name="_Ref321152818"/>
      <w:bookmarkStart w:id="294" w:name="_Toc333001866"/>
      <w:r>
        <w:t>Large Value Sets in Component Models</w:t>
      </w:r>
      <w:bookmarkEnd w:id="293"/>
      <w:bookmarkEnd w:id="294"/>
    </w:p>
    <w:p w14:paraId="1145ACB5" w14:textId="77777777" w:rsidR="0074497E" w:rsidRDefault="0074497E" w:rsidP="00AB65AA">
      <w:r>
        <w:t xml:space="preserve">NEEDS </w:t>
      </w:r>
      <w:r w:rsidR="001F32DC">
        <w:t>COMPLETION</w:t>
      </w:r>
    </w:p>
    <w:p w14:paraId="38FF6290" w14:textId="77777777" w:rsidR="00AB65AA" w:rsidRDefault="00AB65AA" w:rsidP="00AB65AA">
      <w:r>
        <w:t>The AlleviatingFactor, ExacerbatingFactor, and AssociatedSignAndSymptom component CEMs have value sets that are potentially very large.  There are at least two strategies for using these CEMs and their value sets within other models.</w:t>
      </w:r>
    </w:p>
    <w:p w14:paraId="3874FABD" w14:textId="77777777" w:rsidR="00AB65AA" w:rsidRDefault="00AB65AA" w:rsidP="00B73061">
      <w:pPr>
        <w:pStyle w:val="ListParagraph"/>
        <w:numPr>
          <w:ilvl w:val="0"/>
          <w:numId w:val="21"/>
        </w:numPr>
      </w:pPr>
      <w:r>
        <w:t>Constrain the value set to the appropriate sub-value set.  For example, when the HeadacheAssert model uses AlleviatingFactor as a qualifier, it may constrain the value set to HeadacheAlleviatingFactor, and create HeadacheAlleviatingFactor to contain just those values that commonly alleviate a headache (e.g., “darkness”, “lying motionless”, etc.).  Note that AlleviatingFactor is a CWE model, so if the model is bound to a UI, and the UI user does not find the desired value in the value set, he can enter it as free text.</w:t>
      </w:r>
    </w:p>
    <w:p w14:paraId="7AC408FC" w14:textId="77777777" w:rsidR="00AB65AA" w:rsidRDefault="00AB65AA" w:rsidP="00B73061">
      <w:pPr>
        <w:pStyle w:val="ListParagraph"/>
        <w:numPr>
          <w:ilvl w:val="0"/>
          <w:numId w:val="21"/>
        </w:numPr>
      </w:pPr>
      <w:r>
        <w:t>Do not constrain the value set any further.  For example, when the HeadacheAssert model uses AlleviatingFactor as a qualifier, allow the qualifier to use the entire AlleviatingFactor value set.  If this approach is used, when this model is bound to a UI, the UI would need to rely on good search/navigation mechanisms to allow a user to find the value he needs.</w:t>
      </w:r>
    </w:p>
    <w:p w14:paraId="4D99B411" w14:textId="77777777" w:rsidR="00AB65AA" w:rsidRDefault="00AB65AA" w:rsidP="00591DD2">
      <w:pPr>
        <w:pStyle w:val="Heading3"/>
      </w:pPr>
      <w:bookmarkStart w:id="295" w:name="_Toc333001867"/>
      <w:r>
        <w:t>Advantages and disadvantages of each approach</w:t>
      </w:r>
      <w:bookmarkEnd w:id="295"/>
    </w:p>
    <w:p w14:paraId="1C9DC838" w14:textId="77777777" w:rsidR="00AB65AA" w:rsidRDefault="00AB65AA" w:rsidP="00AB65AA">
      <w:r>
        <w:t>Approach 1 (constraint of the value set) advantages:</w:t>
      </w:r>
    </w:p>
    <w:p w14:paraId="6C16D03A" w14:textId="77777777" w:rsidR="00AB65AA" w:rsidRDefault="00AB65AA" w:rsidP="00B73061">
      <w:pPr>
        <w:pStyle w:val="ListParagraph"/>
        <w:numPr>
          <w:ilvl w:val="0"/>
          <w:numId w:val="22"/>
        </w:numPr>
      </w:pPr>
      <w:r>
        <w:t>Advantage:</w:t>
      </w:r>
    </w:p>
    <w:p w14:paraId="423F30A4" w14:textId="77777777" w:rsidR="00AB65AA" w:rsidRDefault="00AB65AA" w:rsidP="00B73061">
      <w:pPr>
        <w:pStyle w:val="ListParagraph"/>
        <w:numPr>
          <w:ilvl w:val="1"/>
          <w:numId w:val="22"/>
        </w:numPr>
      </w:pPr>
      <w:r>
        <w:t>The resulting constrained value sets are more appropriate to the use case.</w:t>
      </w:r>
    </w:p>
    <w:p w14:paraId="0D39C8E4" w14:textId="77777777" w:rsidR="00AB65AA" w:rsidRDefault="00AB65AA" w:rsidP="00B73061">
      <w:pPr>
        <w:pStyle w:val="ListParagraph"/>
        <w:numPr>
          <w:ilvl w:val="0"/>
          <w:numId w:val="22"/>
        </w:numPr>
      </w:pPr>
      <w:r>
        <w:t>Disadvantage:</w:t>
      </w:r>
    </w:p>
    <w:p w14:paraId="7CDC86FA" w14:textId="77777777" w:rsidR="00AB65AA" w:rsidRDefault="00AB65AA" w:rsidP="00B73061">
      <w:pPr>
        <w:pStyle w:val="ListParagraph"/>
        <w:numPr>
          <w:ilvl w:val="1"/>
          <w:numId w:val="22"/>
        </w:numPr>
      </w:pPr>
      <w:r>
        <w:t>In constraining the value set, some coded values may be excluded.  If the model is bound to a UI, a user will be required to free text the value when there was actually a code for the value, it just wasn’t included in the constrained value set.</w:t>
      </w:r>
    </w:p>
    <w:p w14:paraId="33330ED8" w14:textId="77777777" w:rsidR="0074497E" w:rsidRDefault="0074497E" w:rsidP="00AB65AA"/>
    <w:p w14:paraId="48CD4F35" w14:textId="77777777" w:rsidR="00AB65AA" w:rsidRDefault="00AB65AA" w:rsidP="00AB65AA">
      <w:r>
        <w:t>Approach 2 (unconstrained value set)</w:t>
      </w:r>
    </w:p>
    <w:p w14:paraId="07647CD3" w14:textId="77777777" w:rsidR="00AB65AA" w:rsidRDefault="00AB65AA" w:rsidP="00B73061">
      <w:pPr>
        <w:pStyle w:val="ListParagraph"/>
        <w:numPr>
          <w:ilvl w:val="0"/>
          <w:numId w:val="23"/>
        </w:numPr>
      </w:pPr>
      <w:r>
        <w:t>Advantage:</w:t>
      </w:r>
    </w:p>
    <w:p w14:paraId="35155297" w14:textId="77777777" w:rsidR="00AB65AA" w:rsidRDefault="00AB65AA" w:rsidP="00B73061">
      <w:pPr>
        <w:pStyle w:val="ListParagraph"/>
        <w:numPr>
          <w:ilvl w:val="1"/>
          <w:numId w:val="23"/>
        </w:numPr>
      </w:pPr>
      <w:r>
        <w:t xml:space="preserve">More coded values are included, decreasing the </w:t>
      </w:r>
      <w:r w:rsidR="00340EE8">
        <w:t>likelihood</w:t>
      </w:r>
      <w:r>
        <w:t xml:space="preserve"> that the user of a UI will need to free text for codes that actually exist.</w:t>
      </w:r>
    </w:p>
    <w:p w14:paraId="0E0E3D94" w14:textId="77777777" w:rsidR="00AB65AA" w:rsidRPr="008122B0" w:rsidRDefault="00AB65AA" w:rsidP="0074497E">
      <w:pPr>
        <w:pStyle w:val="ListParagraph"/>
        <w:numPr>
          <w:ilvl w:val="0"/>
          <w:numId w:val="23"/>
        </w:numPr>
      </w:pPr>
      <w:commentRangeStart w:id="296"/>
      <w:r>
        <w:t>Disadvantage</w:t>
      </w:r>
      <w:commentRangeEnd w:id="296"/>
      <w:r w:rsidR="00340EE8">
        <w:rPr>
          <w:rStyle w:val="CommentReference"/>
          <w:rFonts w:asciiTheme="minorHAnsi" w:hAnsiTheme="minorHAnsi" w:cstheme="minorBidi"/>
        </w:rPr>
        <w:commentReference w:id="296"/>
      </w:r>
      <w:r>
        <w:t>:</w:t>
      </w:r>
    </w:p>
    <w:p w14:paraId="535D1E9F" w14:textId="77777777" w:rsidR="003534CF" w:rsidRDefault="003534CF" w:rsidP="00591DD2">
      <w:pPr>
        <w:pStyle w:val="Heading2"/>
        <w:rPr>
          <w:ins w:id="297" w:author="tvconway" w:date="2012-08-29T12:55:00Z"/>
        </w:rPr>
      </w:pPr>
      <w:bookmarkStart w:id="298" w:name="_Ref332802497"/>
      <w:bookmarkStart w:id="299" w:name="_Ref332807421"/>
      <w:bookmarkStart w:id="300" w:name="_Toc333001868"/>
    </w:p>
    <w:p w14:paraId="366C9B05" w14:textId="77777777" w:rsidR="00463784" w:rsidRDefault="007315FE" w:rsidP="00591DD2">
      <w:pPr>
        <w:pStyle w:val="Heading2"/>
      </w:pPr>
      <w:r>
        <w:t>Isosemantic models</w:t>
      </w:r>
      <w:bookmarkEnd w:id="298"/>
      <w:bookmarkEnd w:id="299"/>
      <w:bookmarkEnd w:id="300"/>
    </w:p>
    <w:p w14:paraId="7F83DFCF" w14:textId="77777777" w:rsidR="0074497E" w:rsidRDefault="0074497E" w:rsidP="0074497E">
      <w:r>
        <w:t xml:space="preserve">NEEDS </w:t>
      </w:r>
      <w:r w:rsidR="001F32DC">
        <w:t>COMPLETION</w:t>
      </w:r>
    </w:p>
    <w:p w14:paraId="012E15F8" w14:textId="77777777" w:rsidR="007315FE" w:rsidRDefault="00417D82" w:rsidP="00591DD2">
      <w:pPr>
        <w:pStyle w:val="Heading3"/>
      </w:pPr>
      <w:bookmarkStart w:id="301" w:name="_Toc333001869"/>
      <w:r>
        <w:t>Practicality of “one model” for each data element</w:t>
      </w:r>
      <w:bookmarkEnd w:id="301"/>
    </w:p>
    <w:p w14:paraId="600D71AE" w14:textId="77777777" w:rsidR="003D509E" w:rsidRDefault="003D509E" w:rsidP="003D509E">
      <w:r>
        <w:t>Examples of different granularity options:</w:t>
      </w:r>
    </w:p>
    <w:p w14:paraId="7ECF0EF4" w14:textId="77777777" w:rsidR="003D509E" w:rsidRDefault="003D509E" w:rsidP="00CB2B56">
      <w:pPr>
        <w:pStyle w:val="ListParagraph"/>
        <w:numPr>
          <w:ilvl w:val="0"/>
          <w:numId w:val="56"/>
        </w:numPr>
      </w:pPr>
      <w:r>
        <w:t>Pneumonia:</w:t>
      </w:r>
    </w:p>
    <w:p w14:paraId="687D9DC6" w14:textId="77777777" w:rsidR="003D509E" w:rsidRDefault="003D509E" w:rsidP="00CB2B56">
      <w:pPr>
        <w:pStyle w:val="ListParagraph"/>
        <w:numPr>
          <w:ilvl w:val="1"/>
          <w:numId w:val="56"/>
        </w:numPr>
      </w:pPr>
      <w:r>
        <w:t>Pneumonia assertion</w:t>
      </w:r>
    </w:p>
    <w:p w14:paraId="361AADF1" w14:textId="77777777" w:rsidR="003D509E" w:rsidRDefault="003D509E" w:rsidP="00CB2B56">
      <w:pPr>
        <w:pStyle w:val="ListParagraph"/>
        <w:numPr>
          <w:ilvl w:val="1"/>
          <w:numId w:val="56"/>
        </w:numPr>
      </w:pPr>
      <w:r>
        <w:t>respiratory disorder</w:t>
      </w:r>
    </w:p>
    <w:p w14:paraId="388FB771" w14:textId="77777777" w:rsidR="003D509E" w:rsidRDefault="003D509E" w:rsidP="00CB2B56">
      <w:pPr>
        <w:pStyle w:val="ListParagraph"/>
        <w:numPr>
          <w:ilvl w:val="1"/>
          <w:numId w:val="56"/>
        </w:numPr>
      </w:pPr>
      <w:r>
        <w:t>Finding/disorder</w:t>
      </w:r>
    </w:p>
    <w:p w14:paraId="7C7D2910" w14:textId="77777777" w:rsidR="003D509E" w:rsidRDefault="003D509E" w:rsidP="00CB2B56">
      <w:pPr>
        <w:pStyle w:val="ListParagraph"/>
        <w:numPr>
          <w:ilvl w:val="1"/>
          <w:numId w:val="56"/>
        </w:numPr>
      </w:pPr>
      <w:r>
        <w:t>Assertion</w:t>
      </w:r>
    </w:p>
    <w:p w14:paraId="689D41CC" w14:textId="77777777" w:rsidR="003D509E" w:rsidRDefault="003D509E" w:rsidP="00CB2B56">
      <w:pPr>
        <w:pStyle w:val="ListParagraph"/>
        <w:numPr>
          <w:ilvl w:val="1"/>
          <w:numId w:val="56"/>
        </w:numPr>
      </w:pPr>
      <w:r>
        <w:t>CEM</w:t>
      </w:r>
    </w:p>
    <w:p w14:paraId="73F21A07" w14:textId="77777777" w:rsidR="003D509E" w:rsidRDefault="003D509E" w:rsidP="00CB2B56">
      <w:pPr>
        <w:pStyle w:val="ListParagraph"/>
        <w:numPr>
          <w:ilvl w:val="0"/>
          <w:numId w:val="56"/>
        </w:numPr>
      </w:pPr>
      <w:r>
        <w:t>Potassium lab result:</w:t>
      </w:r>
    </w:p>
    <w:p w14:paraId="29DD8677" w14:textId="77777777" w:rsidR="003D509E" w:rsidRDefault="003D509E" w:rsidP="00CB2B56">
      <w:pPr>
        <w:pStyle w:val="ListParagraph"/>
        <w:numPr>
          <w:ilvl w:val="1"/>
          <w:numId w:val="56"/>
        </w:numPr>
      </w:pPr>
      <w:r>
        <w:t>Electrolyte</w:t>
      </w:r>
    </w:p>
    <w:p w14:paraId="327C49E4" w14:textId="77777777" w:rsidR="003D509E" w:rsidRDefault="003D509E" w:rsidP="00CB2B56">
      <w:pPr>
        <w:pStyle w:val="ListParagraph"/>
        <w:numPr>
          <w:ilvl w:val="1"/>
          <w:numId w:val="56"/>
        </w:numPr>
      </w:pPr>
      <w:r>
        <w:t>PQ lab result</w:t>
      </w:r>
    </w:p>
    <w:p w14:paraId="652B6E51" w14:textId="77777777" w:rsidR="003D509E" w:rsidRDefault="003D509E" w:rsidP="00CB2B56">
      <w:pPr>
        <w:pStyle w:val="ListParagraph"/>
        <w:numPr>
          <w:ilvl w:val="1"/>
          <w:numId w:val="56"/>
        </w:numPr>
      </w:pPr>
      <w:r>
        <w:t>Standard lab result</w:t>
      </w:r>
    </w:p>
    <w:p w14:paraId="4E3405FF" w14:textId="77777777" w:rsidR="003D509E" w:rsidRDefault="003D509E" w:rsidP="00CB2B56">
      <w:pPr>
        <w:pStyle w:val="ListParagraph"/>
        <w:numPr>
          <w:ilvl w:val="1"/>
          <w:numId w:val="56"/>
        </w:numPr>
      </w:pPr>
      <w:r>
        <w:t>Measurement</w:t>
      </w:r>
    </w:p>
    <w:p w14:paraId="3CD6E90B" w14:textId="77777777" w:rsidR="003D509E" w:rsidRPr="003D509E" w:rsidRDefault="003D509E" w:rsidP="00CB2B56">
      <w:pPr>
        <w:pStyle w:val="ListParagraph"/>
        <w:numPr>
          <w:ilvl w:val="1"/>
          <w:numId w:val="56"/>
        </w:numPr>
      </w:pPr>
      <w:r>
        <w:t>CEM</w:t>
      </w:r>
    </w:p>
    <w:p w14:paraId="1BB729EF" w14:textId="77777777" w:rsidR="00417D82" w:rsidRDefault="003D509E" w:rsidP="00591DD2">
      <w:pPr>
        <w:pStyle w:val="Heading3"/>
      </w:pPr>
      <w:bookmarkStart w:id="302" w:name="_Toc333001870"/>
      <w:r>
        <w:t xml:space="preserve">Derivations/summaries </w:t>
      </w:r>
      <w:r w:rsidR="00417D82">
        <w:t>and calculations</w:t>
      </w:r>
      <w:bookmarkEnd w:id="302"/>
    </w:p>
    <w:p w14:paraId="5CD06E9E" w14:textId="77777777" w:rsidR="003D509E" w:rsidRDefault="003D509E" w:rsidP="003D509E">
      <w:r>
        <w:t>Examples:</w:t>
      </w:r>
    </w:p>
    <w:p w14:paraId="43309776" w14:textId="77777777" w:rsidR="003D509E" w:rsidRDefault="003D509E" w:rsidP="00CB2B56">
      <w:pPr>
        <w:pStyle w:val="ListParagraph"/>
        <w:numPr>
          <w:ilvl w:val="0"/>
          <w:numId w:val="55"/>
        </w:numPr>
      </w:pPr>
      <w:r>
        <w:t>Calculations</w:t>
      </w:r>
    </w:p>
    <w:p w14:paraId="3A2F7192" w14:textId="77777777" w:rsidR="003D509E" w:rsidRDefault="003D509E" w:rsidP="00CB2B56">
      <w:pPr>
        <w:pStyle w:val="ListParagraph"/>
        <w:numPr>
          <w:ilvl w:val="1"/>
          <w:numId w:val="55"/>
        </w:numPr>
      </w:pPr>
      <w:r>
        <w:t>A-a gradient</w:t>
      </w:r>
    </w:p>
    <w:p w14:paraId="4924B080" w14:textId="77777777" w:rsidR="003D509E" w:rsidRDefault="003D509E" w:rsidP="00CB2B56">
      <w:pPr>
        <w:pStyle w:val="ListParagraph"/>
        <w:numPr>
          <w:ilvl w:val="1"/>
          <w:numId w:val="55"/>
        </w:numPr>
      </w:pPr>
      <w:r>
        <w:t>BMI</w:t>
      </w:r>
    </w:p>
    <w:p w14:paraId="1F93FCC3" w14:textId="77777777" w:rsidR="003D509E" w:rsidRDefault="003D509E" w:rsidP="00CB2B56">
      <w:pPr>
        <w:pStyle w:val="ListParagraph"/>
        <w:numPr>
          <w:ilvl w:val="1"/>
          <w:numId w:val="55"/>
        </w:numPr>
      </w:pPr>
      <w:r>
        <w:t>Cur</w:t>
      </w:r>
      <w:r w:rsidR="00AD13E3">
        <w:t>r</w:t>
      </w:r>
      <w:r>
        <w:t>ent age</w:t>
      </w:r>
    </w:p>
    <w:p w14:paraId="0B548BA7" w14:textId="77777777" w:rsidR="003D509E" w:rsidRDefault="003D509E" w:rsidP="00CB2B56">
      <w:pPr>
        <w:pStyle w:val="ListParagraph"/>
        <w:numPr>
          <w:ilvl w:val="1"/>
          <w:numId w:val="55"/>
        </w:numPr>
      </w:pPr>
      <w:r>
        <w:t>Age (at some event)</w:t>
      </w:r>
    </w:p>
    <w:p w14:paraId="457E2BBB" w14:textId="77777777" w:rsidR="003D509E" w:rsidRDefault="003D509E" w:rsidP="00CB2B56">
      <w:pPr>
        <w:pStyle w:val="ListParagraph"/>
        <w:numPr>
          <w:ilvl w:val="0"/>
          <w:numId w:val="55"/>
        </w:numPr>
      </w:pPr>
      <w:r>
        <w:t>Derivations/summaries</w:t>
      </w:r>
    </w:p>
    <w:p w14:paraId="14608944" w14:textId="77777777" w:rsidR="003D509E" w:rsidRDefault="003D509E" w:rsidP="00CB2B56">
      <w:pPr>
        <w:pStyle w:val="ListParagraph"/>
        <w:numPr>
          <w:ilvl w:val="1"/>
          <w:numId w:val="55"/>
        </w:numPr>
      </w:pPr>
      <w:r>
        <w:t>Tobacco used</w:t>
      </w:r>
    </w:p>
    <w:p w14:paraId="567EB17F" w14:textId="77777777" w:rsidR="003D509E" w:rsidRDefault="003D509E" w:rsidP="00CB2B56">
      <w:pPr>
        <w:pStyle w:val="ListParagraph"/>
        <w:numPr>
          <w:ilvl w:val="1"/>
          <w:numId w:val="55"/>
        </w:numPr>
      </w:pPr>
      <w:r>
        <w:t>No known allergies</w:t>
      </w:r>
    </w:p>
    <w:p w14:paraId="556C2D07" w14:textId="77777777" w:rsidR="003D509E" w:rsidRDefault="003D509E" w:rsidP="00CB2B56">
      <w:pPr>
        <w:pStyle w:val="ListParagraph"/>
        <w:numPr>
          <w:ilvl w:val="1"/>
          <w:numId w:val="55"/>
        </w:numPr>
      </w:pPr>
      <w:r>
        <w:t>Suicide attempted</w:t>
      </w:r>
    </w:p>
    <w:p w14:paraId="320841DB" w14:textId="77777777" w:rsidR="003D509E" w:rsidRPr="003D509E" w:rsidRDefault="003D509E" w:rsidP="003D509E"/>
    <w:p w14:paraId="01D34003" w14:textId="77777777" w:rsidR="00C4714C" w:rsidRDefault="00C4714C" w:rsidP="00591DD2">
      <w:pPr>
        <w:pStyle w:val="Heading3"/>
      </w:pPr>
      <w:bookmarkStart w:id="303" w:name="_Toc333001871"/>
      <w:r>
        <w:t>“Context” or “Usage” models</w:t>
      </w:r>
      <w:bookmarkEnd w:id="303"/>
    </w:p>
    <w:p w14:paraId="204B5137" w14:textId="77777777" w:rsidR="003D509E" w:rsidRDefault="003D509E" w:rsidP="003D509E">
      <w:r>
        <w:t>Examples:</w:t>
      </w:r>
    </w:p>
    <w:p w14:paraId="04775F36" w14:textId="77777777" w:rsidR="003D509E" w:rsidRDefault="003D509E" w:rsidP="00CB2B56">
      <w:pPr>
        <w:pStyle w:val="ListParagraph"/>
        <w:numPr>
          <w:ilvl w:val="0"/>
          <w:numId w:val="54"/>
        </w:numPr>
      </w:pPr>
      <w:r>
        <w:t>Chief complaint</w:t>
      </w:r>
    </w:p>
    <w:p w14:paraId="728C55E2" w14:textId="77777777" w:rsidR="003D509E" w:rsidRDefault="003D509E" w:rsidP="00CB2B56">
      <w:pPr>
        <w:pStyle w:val="ListParagraph"/>
        <w:numPr>
          <w:ilvl w:val="0"/>
          <w:numId w:val="54"/>
        </w:numPr>
      </w:pPr>
      <w:r>
        <w:t>Admit diagnosis</w:t>
      </w:r>
    </w:p>
    <w:p w14:paraId="0CC7B2F2" w14:textId="77777777" w:rsidR="003D509E" w:rsidRDefault="003D509E" w:rsidP="00CB2B56">
      <w:pPr>
        <w:pStyle w:val="ListParagraph"/>
        <w:numPr>
          <w:ilvl w:val="0"/>
          <w:numId w:val="54"/>
        </w:numPr>
      </w:pPr>
      <w:r>
        <w:t>Cause of death</w:t>
      </w:r>
    </w:p>
    <w:p w14:paraId="64289A7F" w14:textId="77777777" w:rsidR="003D509E" w:rsidRDefault="003D509E" w:rsidP="00CB2B56">
      <w:pPr>
        <w:pStyle w:val="ListParagraph"/>
        <w:numPr>
          <w:ilvl w:val="0"/>
          <w:numId w:val="54"/>
        </w:numPr>
      </w:pPr>
      <w:r>
        <w:t>Complication of surgery</w:t>
      </w:r>
    </w:p>
    <w:p w14:paraId="04BBD6E7" w14:textId="77777777" w:rsidR="003D509E" w:rsidRPr="003D509E" w:rsidRDefault="003D509E" w:rsidP="00CB2B56">
      <w:pPr>
        <w:pStyle w:val="ListParagraph"/>
        <w:numPr>
          <w:ilvl w:val="0"/>
          <w:numId w:val="54"/>
        </w:numPr>
      </w:pPr>
      <w:r>
        <w:t>Problem</w:t>
      </w:r>
    </w:p>
    <w:p w14:paraId="35300A73" w14:textId="77777777" w:rsidR="00C4714C" w:rsidRDefault="00C4714C" w:rsidP="00591DD2">
      <w:pPr>
        <w:pStyle w:val="Heading3"/>
      </w:pPr>
      <w:bookmarkStart w:id="304" w:name="_Toc333001872"/>
      <w:r>
        <w:t>“</w:t>
      </w:r>
      <w:r w:rsidRPr="009C2E50">
        <w:t>UI</w:t>
      </w:r>
      <w:r>
        <w:t>”</w:t>
      </w:r>
      <w:r w:rsidRPr="009C2E50">
        <w:t xml:space="preserve"> models</w:t>
      </w:r>
      <w:bookmarkEnd w:id="304"/>
    </w:p>
    <w:p w14:paraId="0F0DAFE7" w14:textId="77777777" w:rsidR="00C4714C" w:rsidRDefault="00C4714C" w:rsidP="00C4714C">
      <w:r>
        <w:t xml:space="preserve">These models are utilized for UI display only and the actual instance information is stored in another model.  </w:t>
      </w:r>
    </w:p>
    <w:p w14:paraId="1B21E765" w14:textId="77777777" w:rsidR="00C4714C" w:rsidRPr="00C4714C" w:rsidRDefault="00C4714C" w:rsidP="00C4714C">
      <w:r>
        <w:t>For example: A fetal heart rate is recorded in a HeartRateMeas model with ‘fetus’ as the subject.  This way the value will be stored with the mother’s clinical data.  To display fetal heart rate in an application a FetalHeartRateMeas model is utilized.</w:t>
      </w:r>
    </w:p>
    <w:p w14:paraId="7EB6C330" w14:textId="77777777" w:rsidR="007315FE" w:rsidRDefault="007315FE" w:rsidP="00591DD2">
      <w:pPr>
        <w:pStyle w:val="Heading2"/>
      </w:pPr>
      <w:bookmarkStart w:id="305" w:name="_Toc333001873"/>
      <w:r>
        <w:t>Precoordination versus postcoordination</w:t>
      </w:r>
      <w:bookmarkEnd w:id="305"/>
    </w:p>
    <w:p w14:paraId="446AFCCD" w14:textId="77777777" w:rsidR="0074497E" w:rsidRDefault="0074497E" w:rsidP="0074497E">
      <w:r>
        <w:t xml:space="preserve">NEEDS </w:t>
      </w:r>
      <w:r w:rsidR="001F32DC">
        <w:t>COMPLETION</w:t>
      </w:r>
    </w:p>
    <w:p w14:paraId="577121C2" w14:textId="77777777" w:rsidR="00417D82" w:rsidRDefault="00417D82" w:rsidP="00FB6440">
      <w:pPr>
        <w:pStyle w:val="ListParagraph"/>
        <w:numPr>
          <w:ilvl w:val="0"/>
          <w:numId w:val="50"/>
        </w:numPr>
      </w:pPr>
      <w:r>
        <w:t>Method included in the lab name</w:t>
      </w:r>
      <w:r w:rsidR="0047113A">
        <w:t xml:space="preserve"> or treated as a qualifier?</w:t>
      </w:r>
    </w:p>
    <w:p w14:paraId="2A28EEC9" w14:textId="77777777" w:rsidR="00417D82" w:rsidRDefault="00417D82" w:rsidP="00FB6440">
      <w:pPr>
        <w:pStyle w:val="ListParagraph"/>
        <w:numPr>
          <w:ilvl w:val="0"/>
          <w:numId w:val="49"/>
        </w:numPr>
      </w:pPr>
      <w:r>
        <w:t>Clinical drug</w:t>
      </w:r>
      <w:r w:rsidR="00744794">
        <w:t xml:space="preserve"> versus</w:t>
      </w:r>
      <w:r>
        <w:t xml:space="preserve"> drug name/strength/route</w:t>
      </w:r>
    </w:p>
    <w:p w14:paraId="7F5D70A7" w14:textId="77777777" w:rsidR="00417D82" w:rsidRDefault="00417D82" w:rsidP="008F4393">
      <w:pPr>
        <w:pStyle w:val="ListParagraph"/>
        <w:numPr>
          <w:ilvl w:val="0"/>
          <w:numId w:val="48"/>
        </w:numPr>
      </w:pPr>
      <w:r>
        <w:t xml:space="preserve">Attribute names </w:t>
      </w:r>
      <w:r w:rsidR="0047113A">
        <w:t xml:space="preserve">to include class name? </w:t>
      </w:r>
      <w:r>
        <w:t xml:space="preserve">– “Patient status” or just “status”?  “Heart rate body location” or just “body location”?  </w:t>
      </w:r>
      <w:r w:rsidR="0047113A">
        <w:t>“Migraine alleviating factor” or just “all</w:t>
      </w:r>
      <w:r w:rsidR="00AD13E3">
        <w:t>e</w:t>
      </w:r>
      <w:r w:rsidR="0047113A">
        <w:t>viating factor”?  R</w:t>
      </w:r>
      <w:r>
        <w:t>elated to reuse</w:t>
      </w:r>
      <w:r w:rsidR="0047113A">
        <w:t>.</w:t>
      </w:r>
    </w:p>
    <w:p w14:paraId="3EB7BC7E" w14:textId="77777777" w:rsidR="0047113A" w:rsidRDefault="0047113A" w:rsidP="008F4393">
      <w:pPr>
        <w:pStyle w:val="ListParagraph"/>
        <w:numPr>
          <w:ilvl w:val="0"/>
          <w:numId w:val="48"/>
        </w:numPr>
      </w:pPr>
      <w:r>
        <w:t>“BodyLocationPrecoord” or “BodyLocation”?</w:t>
      </w:r>
    </w:p>
    <w:p w14:paraId="29C6F123" w14:textId="77777777" w:rsidR="008F4393" w:rsidRDefault="008F4393" w:rsidP="00CB2B56">
      <w:pPr>
        <w:pStyle w:val="CommentText"/>
        <w:numPr>
          <w:ilvl w:val="0"/>
          <w:numId w:val="59"/>
        </w:numPr>
        <w:spacing w:after="0"/>
        <w:rPr>
          <w:sz w:val="22"/>
          <w:szCs w:val="22"/>
        </w:rPr>
      </w:pPr>
      <w:r w:rsidRPr="003D509E">
        <w:rPr>
          <w:sz w:val="22"/>
          <w:szCs w:val="22"/>
        </w:rPr>
        <w:t>When do we create a “</w:t>
      </w:r>
      <w:r w:rsidR="00AD13E3">
        <w:rPr>
          <w:sz w:val="22"/>
          <w:szCs w:val="22"/>
        </w:rPr>
        <w:t>post-void</w:t>
      </w:r>
      <w:r w:rsidRPr="003D509E">
        <w:rPr>
          <w:sz w:val="22"/>
          <w:szCs w:val="22"/>
        </w:rPr>
        <w:t xml:space="preserve"> urine output” model vs. a “urine output” model with a quali</w:t>
      </w:r>
      <w:r>
        <w:rPr>
          <w:sz w:val="22"/>
          <w:szCs w:val="22"/>
        </w:rPr>
        <w:t>fier that indicates “</w:t>
      </w:r>
      <w:r w:rsidR="00AD13E3">
        <w:rPr>
          <w:sz w:val="22"/>
          <w:szCs w:val="22"/>
        </w:rPr>
        <w:t>post-</w:t>
      </w:r>
      <w:r>
        <w:rPr>
          <w:sz w:val="22"/>
          <w:szCs w:val="22"/>
        </w:rPr>
        <w:t>void”?</w:t>
      </w:r>
    </w:p>
    <w:p w14:paraId="501D8A81" w14:textId="77777777" w:rsidR="0047113A" w:rsidRDefault="008F4393" w:rsidP="00CB2B56">
      <w:pPr>
        <w:pStyle w:val="CommentText"/>
        <w:numPr>
          <w:ilvl w:val="0"/>
          <w:numId w:val="59"/>
        </w:numPr>
        <w:spacing w:after="0"/>
        <w:rPr>
          <w:sz w:val="22"/>
          <w:szCs w:val="22"/>
        </w:rPr>
      </w:pPr>
      <w:r w:rsidRPr="008F4393">
        <w:rPr>
          <w:sz w:val="22"/>
          <w:szCs w:val="22"/>
        </w:rPr>
        <w:t>what about “challenge glucose” with a qualifier of “challenge period” vs. “glucose” with qualifiers of “challengeflag” and “challenge period” vs. a “glucose post-10 hr fast” model?</w:t>
      </w:r>
    </w:p>
    <w:p w14:paraId="185758F2" w14:textId="77777777" w:rsidR="0061238E" w:rsidRDefault="0061238E" w:rsidP="0061238E">
      <w:pPr>
        <w:pStyle w:val="ListParagraph"/>
        <w:numPr>
          <w:ilvl w:val="0"/>
          <w:numId w:val="59"/>
        </w:numPr>
        <w:contextualSpacing/>
      </w:pPr>
      <w:r w:rsidRPr="0061238E">
        <w:t xml:space="preserve">e.g., specimen description had very </w:t>
      </w:r>
      <w:r w:rsidR="00FD76AC">
        <w:t>granular</w:t>
      </w:r>
      <w:r w:rsidRPr="0061238E">
        <w:t xml:space="preserve"> parts (body location, volume, turbidity, color, viscosit</w:t>
      </w:r>
      <w:r>
        <w:t xml:space="preserve">y, etc.), we combined them.  </w:t>
      </w:r>
      <w:r w:rsidRPr="0061238E">
        <w:t>Rationale:</w:t>
      </w:r>
    </w:p>
    <w:p w14:paraId="69FC0CD6" w14:textId="77777777" w:rsidR="0061238E" w:rsidRDefault="0061238E" w:rsidP="0061238E">
      <w:pPr>
        <w:pStyle w:val="ListParagraph"/>
        <w:numPr>
          <w:ilvl w:val="1"/>
          <w:numId w:val="59"/>
        </w:numPr>
        <w:contextualSpacing/>
      </w:pPr>
      <w:r w:rsidRPr="0061238E">
        <w:t>Some things people wanted to say were combinations of these parts, e.g., “Purulent” is a combination of colors, smells, etc.</w:t>
      </w:r>
    </w:p>
    <w:p w14:paraId="05854E2E" w14:textId="77777777" w:rsidR="0061238E" w:rsidRDefault="0061238E" w:rsidP="0061238E">
      <w:pPr>
        <w:pStyle w:val="ListParagraph"/>
        <w:numPr>
          <w:ilvl w:val="1"/>
          <w:numId w:val="59"/>
        </w:numPr>
        <w:contextualSpacing/>
      </w:pPr>
      <w:r w:rsidRPr="0061238E">
        <w:t xml:space="preserve">It became unusable -- users didn’t want to go through multiple axes </w:t>
      </w:r>
      <w:commentRangeStart w:id="306"/>
      <w:r w:rsidRPr="0061238E">
        <w:t>of</w:t>
      </w:r>
      <w:commentRangeEnd w:id="306"/>
      <w:r w:rsidR="00AD13E3">
        <w:rPr>
          <w:rStyle w:val="CommentReference"/>
          <w:rFonts w:asciiTheme="minorHAnsi" w:hAnsiTheme="minorHAnsi" w:cstheme="minorBidi"/>
        </w:rPr>
        <w:commentReference w:id="306"/>
      </w:r>
    </w:p>
    <w:p w14:paraId="6614E56B" w14:textId="77777777" w:rsidR="0061238E" w:rsidRDefault="0061238E" w:rsidP="0061238E">
      <w:pPr>
        <w:pStyle w:val="ListParagraph"/>
        <w:numPr>
          <w:ilvl w:val="0"/>
          <w:numId w:val="59"/>
        </w:numPr>
        <w:contextualSpacing/>
      </w:pPr>
      <w:r>
        <w:t>when do we precoordinate choices, and when do we separate out different axes?</w:t>
      </w:r>
    </w:p>
    <w:p w14:paraId="4AB2283D" w14:textId="77777777" w:rsidR="0061238E" w:rsidRDefault="0061238E" w:rsidP="0061238E">
      <w:pPr>
        <w:pStyle w:val="ListParagraph"/>
        <w:numPr>
          <w:ilvl w:val="1"/>
          <w:numId w:val="59"/>
        </w:numPr>
        <w:contextualSpacing/>
      </w:pPr>
      <w:r>
        <w:t>when there are only 20 or so or fewer practical precoordinated terms</w:t>
      </w:r>
    </w:p>
    <w:p w14:paraId="2FBE9B5B" w14:textId="77777777" w:rsidR="0061238E" w:rsidRDefault="0061238E" w:rsidP="0061238E">
      <w:pPr>
        <w:pStyle w:val="ListParagraph"/>
        <w:numPr>
          <w:ilvl w:val="1"/>
          <w:numId w:val="59"/>
        </w:numPr>
        <w:contextualSpacing/>
      </w:pPr>
      <w:r>
        <w:t>when it would be hard to separate out by axis (e.g., route/method/device, clammy extremity finding</w:t>
      </w:r>
    </w:p>
    <w:p w14:paraId="3E5ABAD0" w14:textId="77777777" w:rsidR="0061238E" w:rsidRPr="0061238E" w:rsidRDefault="0061238E" w:rsidP="0061238E">
      <w:pPr>
        <w:pStyle w:val="ListParagraph"/>
        <w:numPr>
          <w:ilvl w:val="1"/>
          <w:numId w:val="59"/>
        </w:numPr>
        <w:contextualSpacing/>
      </w:pPr>
      <w:r>
        <w:t>when it’s not important to search/retrieve by axis</w:t>
      </w:r>
    </w:p>
    <w:p w14:paraId="39BDA5B7" w14:textId="77777777" w:rsidR="0047113A" w:rsidRDefault="0047113A" w:rsidP="00591DD2">
      <w:pPr>
        <w:pStyle w:val="Heading2"/>
      </w:pPr>
      <w:bookmarkStart w:id="307" w:name="_Toc333001874"/>
      <w:r>
        <w:t>Denormalization</w:t>
      </w:r>
      <w:bookmarkEnd w:id="307"/>
    </w:p>
    <w:p w14:paraId="3B8B2364" w14:textId="77777777" w:rsidR="0074497E" w:rsidRDefault="0074497E" w:rsidP="0074497E">
      <w:r>
        <w:t xml:space="preserve">NEEDS </w:t>
      </w:r>
      <w:r w:rsidR="001F32DC">
        <w:t>COMPLETION</w:t>
      </w:r>
    </w:p>
    <w:p w14:paraId="63D978DC" w14:textId="77777777" w:rsidR="0047113A" w:rsidRDefault="0047113A" w:rsidP="00FB6440">
      <w:pPr>
        <w:pStyle w:val="ListParagraph"/>
        <w:numPr>
          <w:ilvl w:val="0"/>
          <w:numId w:val="51"/>
        </w:numPr>
      </w:pPr>
      <w:r>
        <w:t>Adding attributes that are “categories”</w:t>
      </w:r>
    </w:p>
    <w:p w14:paraId="28FE7F58" w14:textId="77777777" w:rsidR="0047113A" w:rsidRDefault="0047113A" w:rsidP="00FB6440">
      <w:pPr>
        <w:pStyle w:val="ListParagraph"/>
        <w:numPr>
          <w:ilvl w:val="1"/>
          <w:numId w:val="51"/>
        </w:numPr>
      </w:pPr>
      <w:r>
        <w:t>Drug category: store “penicllin” as well as “vancomycin”</w:t>
      </w:r>
    </w:p>
    <w:p w14:paraId="46680A44" w14:textId="77777777" w:rsidR="0047113A" w:rsidRDefault="0047113A" w:rsidP="00FB6440">
      <w:pPr>
        <w:pStyle w:val="ListParagraph"/>
        <w:numPr>
          <w:ilvl w:val="1"/>
          <w:numId w:val="51"/>
        </w:numPr>
      </w:pPr>
      <w:r>
        <w:t>Language: store “french” as well as “french canadian”</w:t>
      </w:r>
    </w:p>
    <w:p w14:paraId="205EAE7E" w14:textId="77777777" w:rsidR="0047113A" w:rsidRDefault="0047113A" w:rsidP="00FB6440">
      <w:pPr>
        <w:pStyle w:val="ListParagraph"/>
        <w:numPr>
          <w:ilvl w:val="1"/>
          <w:numId w:val="51"/>
        </w:numPr>
      </w:pPr>
      <w:r>
        <w:t>Rationale:</w:t>
      </w:r>
    </w:p>
    <w:p w14:paraId="6B58DECE" w14:textId="77777777" w:rsidR="0047113A" w:rsidRDefault="0047113A" w:rsidP="00FB6440">
      <w:pPr>
        <w:pStyle w:val="ListParagraph"/>
        <w:numPr>
          <w:ilvl w:val="2"/>
          <w:numId w:val="51"/>
        </w:numPr>
      </w:pPr>
      <w:r>
        <w:t>Performance optimization</w:t>
      </w:r>
    </w:p>
    <w:p w14:paraId="4B68662B" w14:textId="77777777" w:rsidR="0047113A" w:rsidRDefault="0047113A" w:rsidP="00FB6440">
      <w:pPr>
        <w:pStyle w:val="ListParagraph"/>
        <w:numPr>
          <w:ilvl w:val="2"/>
          <w:numId w:val="51"/>
        </w:numPr>
      </w:pPr>
      <w:r>
        <w:t>Categorization may change over time; we want to capture what the categorization was at the time of storage</w:t>
      </w:r>
    </w:p>
    <w:p w14:paraId="7F2457A9" w14:textId="77777777" w:rsidR="0047113A" w:rsidRDefault="0047113A" w:rsidP="00FB6440">
      <w:pPr>
        <w:pStyle w:val="ListParagraph"/>
        <w:numPr>
          <w:ilvl w:val="0"/>
          <w:numId w:val="51"/>
        </w:numPr>
      </w:pPr>
      <w:r>
        <w:t>Adding structures that really represent separate, related activities</w:t>
      </w:r>
    </w:p>
    <w:p w14:paraId="3043D8A5" w14:textId="77777777" w:rsidR="0047113A" w:rsidRDefault="0047113A" w:rsidP="00FB6440">
      <w:pPr>
        <w:pStyle w:val="ListParagraph"/>
        <w:numPr>
          <w:ilvl w:val="1"/>
          <w:numId w:val="51"/>
        </w:numPr>
      </w:pPr>
      <w:r>
        <w:t>SpecimenCollected in a lab result</w:t>
      </w:r>
    </w:p>
    <w:p w14:paraId="35DAFB4C" w14:textId="77777777" w:rsidR="0047113A" w:rsidRDefault="003B56FB" w:rsidP="00FB6440">
      <w:pPr>
        <w:pStyle w:val="ListParagraph"/>
        <w:numPr>
          <w:ilvl w:val="1"/>
          <w:numId w:val="51"/>
        </w:numPr>
      </w:pPr>
      <w:r>
        <w:t>Fulfillment in an order</w:t>
      </w:r>
    </w:p>
    <w:p w14:paraId="2CE765C8" w14:textId="77777777" w:rsidR="0047113A" w:rsidRPr="00417D82" w:rsidRDefault="0047113A" w:rsidP="00FB6440">
      <w:pPr>
        <w:pStyle w:val="ListParagraph"/>
        <w:numPr>
          <w:ilvl w:val="0"/>
          <w:numId w:val="51"/>
        </w:numPr>
      </w:pPr>
      <w:r>
        <w:t>Related to what to put in the terminology/knowledge</w:t>
      </w:r>
      <w:r w:rsidR="00C51B16">
        <w:t xml:space="preserve"> versus</w:t>
      </w:r>
      <w:r>
        <w:t xml:space="preserve"> what to put in the model</w:t>
      </w:r>
    </w:p>
    <w:p w14:paraId="443874F6" w14:textId="77777777" w:rsidR="00417D82" w:rsidRPr="00417D82" w:rsidRDefault="00417D82" w:rsidP="00417D82"/>
    <w:p w14:paraId="44EBC9E6" w14:textId="77777777" w:rsidR="003D509E" w:rsidRDefault="007315FE" w:rsidP="00591DD2">
      <w:pPr>
        <w:pStyle w:val="Heading2"/>
      </w:pPr>
      <w:bookmarkStart w:id="308" w:name="_Toc333001875"/>
      <w:r>
        <w:t>What to put in the model versus what to leave in terminology or knowledge</w:t>
      </w:r>
      <w:bookmarkEnd w:id="308"/>
    </w:p>
    <w:p w14:paraId="24AD4FCD" w14:textId="77777777" w:rsidR="0074497E" w:rsidRDefault="0074497E" w:rsidP="0074497E">
      <w:r>
        <w:t xml:space="preserve">NEEDS </w:t>
      </w:r>
      <w:r w:rsidR="001F32DC">
        <w:t>COMPLETION</w:t>
      </w:r>
    </w:p>
    <w:p w14:paraId="27DB3DBF" w14:textId="77777777" w:rsidR="0095693A" w:rsidRDefault="0095693A" w:rsidP="00591DD2">
      <w:pPr>
        <w:pStyle w:val="Heading2"/>
      </w:pPr>
      <w:bookmarkStart w:id="309" w:name="_Toc333001876"/>
      <w:bookmarkStart w:id="310" w:name="_Ref321313005"/>
      <w:bookmarkStart w:id="311" w:name="_Ref321315010"/>
      <w:r>
        <w:t xml:space="preserve">Semantic links </w:t>
      </w:r>
      <w:r w:rsidR="00C51B16">
        <w:t>versus</w:t>
      </w:r>
      <w:r>
        <w:t xml:space="preserve"> “pointer” attributes</w:t>
      </w:r>
      <w:bookmarkEnd w:id="309"/>
    </w:p>
    <w:p w14:paraId="20DC8CCC" w14:textId="77777777" w:rsidR="0074497E" w:rsidRDefault="0074497E" w:rsidP="0074497E">
      <w:r>
        <w:t xml:space="preserve">NEEDS </w:t>
      </w:r>
      <w:r w:rsidR="001F32DC">
        <w:t>COMPLETION</w:t>
      </w:r>
    </w:p>
    <w:p w14:paraId="481241BB" w14:textId="77777777" w:rsidR="00417D82" w:rsidRDefault="008574A9" w:rsidP="00591DD2">
      <w:pPr>
        <w:pStyle w:val="Heading2"/>
      </w:pPr>
      <w:bookmarkStart w:id="312" w:name="_Toc333001877"/>
      <w:r>
        <w:t>Qualifiers</w:t>
      </w:r>
      <w:r w:rsidR="002C4F8B">
        <w:t xml:space="preserve"> versus</w:t>
      </w:r>
      <w:r>
        <w:t xml:space="preserve"> </w:t>
      </w:r>
      <w:r w:rsidR="00417D82">
        <w:t>Panels</w:t>
      </w:r>
      <w:r w:rsidR="002C4F8B">
        <w:t xml:space="preserve"> versus</w:t>
      </w:r>
      <w:r w:rsidR="00417D82">
        <w:t xml:space="preserve"> semantic links</w:t>
      </w:r>
      <w:bookmarkEnd w:id="312"/>
    </w:p>
    <w:p w14:paraId="7F7071AE" w14:textId="77777777" w:rsidR="0074497E" w:rsidRDefault="008574A9" w:rsidP="0074497E">
      <w:r>
        <w:t xml:space="preserve">For guidance in choosing between using qualifiers, panels, and semantic links, see the section </w:t>
      </w:r>
      <w:r w:rsidR="00B317E5">
        <w:fldChar w:fldCharType="begin"/>
      </w:r>
      <w:r>
        <w:instrText xml:space="preserve"> REF _Ref332874996 \h </w:instrText>
      </w:r>
      <w:r w:rsidR="00B317E5">
        <w:fldChar w:fldCharType="separate"/>
      </w:r>
      <w:r w:rsidRPr="00C83F93">
        <w:t>Qualifiers vs</w:t>
      </w:r>
      <w:r>
        <w:t xml:space="preserve">.  Panels vs. </w:t>
      </w:r>
      <w:r w:rsidRPr="00C83F93">
        <w:t>Semantic Links</w:t>
      </w:r>
      <w:r w:rsidR="00B317E5">
        <w:fldChar w:fldCharType="end"/>
      </w:r>
      <w:r>
        <w:t>.</w:t>
      </w:r>
    </w:p>
    <w:p w14:paraId="17C61CBF" w14:textId="77777777" w:rsidR="0095693A" w:rsidRDefault="00417D82" w:rsidP="00591DD2">
      <w:pPr>
        <w:pStyle w:val="Heading2"/>
      </w:pPr>
      <w:bookmarkStart w:id="313" w:name="_Toc333001878"/>
      <w:r>
        <w:t xml:space="preserve">Generic </w:t>
      </w:r>
      <w:r w:rsidR="002C4F8B">
        <w:t>versus</w:t>
      </w:r>
      <w:r>
        <w:t xml:space="preserve"> specific models</w:t>
      </w:r>
      <w:bookmarkEnd w:id="313"/>
    </w:p>
    <w:p w14:paraId="26497AAB" w14:textId="77777777" w:rsidR="0074497E" w:rsidRDefault="0074497E" w:rsidP="0074497E">
      <w:r>
        <w:t xml:space="preserve">NEEDS </w:t>
      </w:r>
      <w:r w:rsidR="001F32DC">
        <w:t>COMPLETION</w:t>
      </w:r>
    </w:p>
    <w:p w14:paraId="6BF3BD32" w14:textId="77777777" w:rsidR="00417D82" w:rsidRDefault="00417D82" w:rsidP="00591DD2">
      <w:pPr>
        <w:pStyle w:val="Heading3"/>
      </w:pPr>
      <w:bookmarkStart w:id="314" w:name="_Toc333001879"/>
      <w:r>
        <w:t>When to create separate models</w:t>
      </w:r>
      <w:r w:rsidR="002C4F8B">
        <w:t xml:space="preserve"> versus</w:t>
      </w:r>
      <w:r>
        <w:t xml:space="preserve"> use the same model</w:t>
      </w:r>
      <w:bookmarkEnd w:id="314"/>
    </w:p>
    <w:p w14:paraId="00AE2785" w14:textId="77777777" w:rsidR="00417D82" w:rsidRDefault="00417D82" w:rsidP="00591DD2">
      <w:pPr>
        <w:pStyle w:val="Heading2"/>
      </w:pPr>
      <w:bookmarkStart w:id="315" w:name="_Toc333001880"/>
      <w:r>
        <w:t>Use case differences</w:t>
      </w:r>
      <w:r w:rsidR="003B56FB">
        <w:t xml:space="preserve"> in models</w:t>
      </w:r>
      <w:bookmarkEnd w:id="315"/>
    </w:p>
    <w:p w14:paraId="342ED2A3" w14:textId="77777777" w:rsidR="0074497E" w:rsidRDefault="0074497E" w:rsidP="0074497E">
      <w:r>
        <w:t xml:space="preserve">NEEDS </w:t>
      </w:r>
      <w:r w:rsidR="001F32DC">
        <w:t>COMPLETION</w:t>
      </w:r>
    </w:p>
    <w:p w14:paraId="03538F56" w14:textId="77777777" w:rsidR="003B56FB" w:rsidRDefault="003B56FB" w:rsidP="00FB6440">
      <w:pPr>
        <w:pStyle w:val="ListParagraph"/>
        <w:numPr>
          <w:ilvl w:val="0"/>
          <w:numId w:val="52"/>
        </w:numPr>
      </w:pPr>
      <w:r>
        <w:t>“metadata”, sometimes use case-specific</w:t>
      </w:r>
    </w:p>
    <w:p w14:paraId="37AE863C" w14:textId="77777777" w:rsidR="003B56FB" w:rsidRDefault="003B56FB" w:rsidP="00FB6440">
      <w:pPr>
        <w:pStyle w:val="ListParagraph"/>
        <w:numPr>
          <w:ilvl w:val="0"/>
          <w:numId w:val="52"/>
        </w:numPr>
      </w:pPr>
      <w:r>
        <w:t>Use case-specific logical model attributes</w:t>
      </w:r>
    </w:p>
    <w:p w14:paraId="3D607F88" w14:textId="77777777" w:rsidR="003B56FB" w:rsidRDefault="003B56FB" w:rsidP="00FB6440">
      <w:pPr>
        <w:pStyle w:val="ListParagraph"/>
        <w:numPr>
          <w:ilvl w:val="0"/>
          <w:numId w:val="52"/>
        </w:numPr>
      </w:pPr>
      <w:r>
        <w:t>Implementation-specific attributes</w:t>
      </w:r>
    </w:p>
    <w:p w14:paraId="3A096165" w14:textId="77777777" w:rsidR="00AF3067" w:rsidRDefault="00AF3067" w:rsidP="002C4F8B">
      <w:bookmarkStart w:id="316" w:name="_Toc333001881"/>
    </w:p>
    <w:p w14:paraId="14EA2321" w14:textId="77777777" w:rsidR="00AF3067" w:rsidRDefault="00417D82" w:rsidP="00AF3067">
      <w:pPr>
        <w:pStyle w:val="Heading2"/>
      </w:pPr>
      <w:r>
        <w:t>Modeling the implied procedure</w:t>
      </w:r>
      <w:bookmarkEnd w:id="316"/>
      <w:r>
        <w:br/>
      </w:r>
    </w:p>
    <w:p w14:paraId="75526EBE" w14:textId="77777777" w:rsidR="00417D82" w:rsidRDefault="002C4F8B" w:rsidP="00AF3067">
      <w:r>
        <w:t>See the section entitled, “</w:t>
      </w:r>
      <w:r w:rsidR="00B317E5">
        <w:fldChar w:fldCharType="begin"/>
      </w:r>
      <w:r w:rsidR="00AF3067">
        <w:instrText xml:space="preserve"> REF _Ref334103824 \h </w:instrText>
      </w:r>
      <w:r w:rsidR="00B317E5">
        <w:fldChar w:fldCharType="separate"/>
      </w:r>
      <w:r w:rsidR="00AF3067">
        <w:t>Guideline: Procedure versus Measurement</w:t>
      </w:r>
      <w:r w:rsidR="00B317E5">
        <w:fldChar w:fldCharType="end"/>
      </w:r>
      <w:r w:rsidR="00AF3067">
        <w:t>.”</w:t>
      </w:r>
    </w:p>
    <w:p w14:paraId="766F7358" w14:textId="77777777" w:rsidR="00D01BAB" w:rsidRDefault="00417D82" w:rsidP="00417D82">
      <w:pPr>
        <w:pStyle w:val="Heading2"/>
      </w:pPr>
      <w:bookmarkStart w:id="317" w:name="_Toc333001882"/>
      <w:r>
        <w:t>Separating the key code from the value set head concept – question  answer</w:t>
      </w:r>
      <w:bookmarkEnd w:id="317"/>
      <w:r w:rsidR="00D01BAB">
        <w:br w:type="page"/>
      </w:r>
    </w:p>
    <w:p w14:paraId="2CA8EEC8" w14:textId="77777777" w:rsidR="0074497E" w:rsidRDefault="0074497E" w:rsidP="0074497E">
      <w:r>
        <w:t xml:space="preserve">NEEDS </w:t>
      </w:r>
      <w:r w:rsidR="001F32DC">
        <w:t>COMPLETION</w:t>
      </w:r>
    </w:p>
    <w:p w14:paraId="67DD3337" w14:textId="77777777" w:rsidR="0074497E" w:rsidRPr="00E62DC8" w:rsidRDefault="0074497E" w:rsidP="00417D82">
      <w:pPr>
        <w:pStyle w:val="Heading2"/>
      </w:pPr>
    </w:p>
    <w:p w14:paraId="2C02A68A" w14:textId="77777777" w:rsidR="0074497E" w:rsidRDefault="0074497E">
      <w:pPr>
        <w:rPr>
          <w:rFonts w:ascii="Times New Roman" w:eastAsiaTheme="majorEastAsia" w:hAnsi="Times New Roman" w:cstheme="majorBidi"/>
          <w:b/>
          <w:bCs/>
          <w:sz w:val="36"/>
          <w:szCs w:val="28"/>
        </w:rPr>
      </w:pPr>
      <w:bookmarkStart w:id="318" w:name="_Ref332661153"/>
      <w:r>
        <w:br w:type="page"/>
      </w:r>
    </w:p>
    <w:p w14:paraId="7CBBC2A3" w14:textId="77777777" w:rsidR="00652C98" w:rsidRDefault="00D01BAB" w:rsidP="00591DD2">
      <w:pPr>
        <w:pStyle w:val="Heading1"/>
      </w:pPr>
      <w:bookmarkStart w:id="319" w:name="_Toc333001883"/>
      <w:r>
        <w:t>Appendix A – Model and Terminology Changes and Backward Compatibility</w:t>
      </w:r>
      <w:bookmarkEnd w:id="318"/>
      <w:bookmarkEnd w:id="319"/>
    </w:p>
    <w:p w14:paraId="4A26E47F" w14:textId="1515DF2A" w:rsidR="00D01BAB" w:rsidRPr="00D01BAB" w:rsidRDefault="00806B96" w:rsidP="00D01BAB">
      <w:r>
        <w:rPr>
          <w:noProof/>
        </w:rPr>
        <mc:AlternateContent>
          <mc:Choice Requires="wps">
            <w:drawing>
              <wp:anchor distT="0" distB="0" distL="114300" distR="114300" simplePos="0" relativeHeight="251803648" behindDoc="0" locked="0" layoutInCell="1" allowOverlap="1" wp14:anchorId="5F4C1C42" wp14:editId="233A77E2">
                <wp:simplePos x="0" y="0"/>
                <wp:positionH relativeFrom="column">
                  <wp:posOffset>-17780</wp:posOffset>
                </wp:positionH>
                <wp:positionV relativeFrom="paragraph">
                  <wp:posOffset>633730</wp:posOffset>
                </wp:positionV>
                <wp:extent cx="5979160" cy="7013575"/>
                <wp:effectExtent l="0" t="0" r="0" b="0"/>
                <wp:wrapTopAndBottom/>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160" cy="701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793" w:type="dxa"/>
                              <w:jc w:val="center"/>
                              <w:tblInd w:w="-128" w:type="dxa"/>
                              <w:tblLook w:val="04A0" w:firstRow="1" w:lastRow="0" w:firstColumn="1" w:lastColumn="0" w:noHBand="0" w:noVBand="1"/>
                            </w:tblPr>
                            <w:tblGrid>
                              <w:gridCol w:w="6144"/>
                              <w:gridCol w:w="1403"/>
                              <w:gridCol w:w="1246"/>
                            </w:tblGrid>
                            <w:tr w:rsidR="00D946F6" w:rsidRPr="00652C98" w14:paraId="2BBBACD6" w14:textId="77777777" w:rsidTr="006D0DB0">
                              <w:trPr>
                                <w:trHeight w:val="880"/>
                                <w:jc w:val="center"/>
                              </w:trPr>
                              <w:tc>
                                <w:tcPr>
                                  <w:tcW w:w="6144" w:type="dxa"/>
                                  <w:tcBorders>
                                    <w:top w:val="single" w:sz="4" w:space="0" w:color="auto"/>
                                    <w:left w:val="single" w:sz="4" w:space="0" w:color="auto"/>
                                    <w:bottom w:val="single" w:sz="12" w:space="0" w:color="auto"/>
                                    <w:right w:val="single" w:sz="12" w:space="0" w:color="auto"/>
                                  </w:tcBorders>
                                  <w:shd w:val="clear" w:color="auto" w:fill="auto"/>
                                  <w:vAlign w:val="center"/>
                                  <w:hideMark/>
                                </w:tcPr>
                                <w:p w14:paraId="44B06042"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403" w:type="dxa"/>
                                  <w:tcBorders>
                                    <w:top w:val="single" w:sz="4" w:space="0" w:color="auto"/>
                                    <w:left w:val="nil"/>
                                    <w:bottom w:val="single" w:sz="12" w:space="0" w:color="auto"/>
                                    <w:right w:val="single" w:sz="8" w:space="0" w:color="auto"/>
                                  </w:tcBorders>
                                  <w:shd w:val="clear" w:color="auto" w:fill="auto"/>
                                  <w:vAlign w:val="center"/>
                                  <w:hideMark/>
                                </w:tcPr>
                                <w:p w14:paraId="3D69A622"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4" w:space="0" w:color="auto"/>
                                    <w:left w:val="nil"/>
                                    <w:bottom w:val="single" w:sz="12" w:space="0" w:color="auto"/>
                                    <w:right w:val="single" w:sz="4" w:space="0" w:color="auto"/>
                                  </w:tcBorders>
                                  <w:shd w:val="clear" w:color="auto" w:fill="auto"/>
                                  <w:vAlign w:val="center"/>
                                  <w:hideMark/>
                                </w:tcPr>
                                <w:p w14:paraId="19173E3F"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5C6A9F49" w14:textId="77777777" w:rsidTr="007F33A3">
                              <w:trPr>
                                <w:trHeight w:val="330"/>
                                <w:jc w:val="center"/>
                              </w:trPr>
                              <w:tc>
                                <w:tcPr>
                                  <w:tcW w:w="8793"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59E25F30"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sz w:val="24"/>
                                      <w:szCs w:val="24"/>
                                    </w:rPr>
                                    <w:t>Model Changes</w:t>
                                  </w:r>
                                </w:p>
                              </w:tc>
                            </w:tr>
                            <w:tr w:rsidR="00D946F6" w:rsidRPr="00652C98" w14:paraId="67900BE3" w14:textId="77777777" w:rsidTr="006D0DB0">
                              <w:trPr>
                                <w:trHeight w:val="8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016D8E1D"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model that reflects a modification to the CDL language (addition, removal, modification of a CDL feature)</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62F192CC"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8999904"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549A2A5"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1C24F0B6"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Creation of a new reference class</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50334983"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A9806C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F1D59E4"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4F141F3"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Creation of a new non-reference model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767BCEFB"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6C06CDF"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67CCBECB"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40E401E"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model's "is" statement (e.g., changing "is statement" to "is Patient")</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71BE92E4"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716266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967F6A8" w14:textId="77777777" w:rsidTr="006D0DB0">
                              <w:trPr>
                                <w:trHeight w:val="87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34C06F7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model's "extends" or "restricts" statement (e.g., changing "extends Patient" to "extends PatientEncounter")</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55816D37"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147C546"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485E38E0"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46E57E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model from partial to non-partial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582F470E"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8C5D3E1"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75076900"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1B8D6E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model from non-partial to partial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0B19E4A5"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7B65374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5B838AC9"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385411B9"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an optional qualifier/modifier/attribution/item to a model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0C38AF44" w14:textId="77777777" w:rsidR="00D946F6" w:rsidRPr="00652C98" w:rsidRDefault="00D946F6" w:rsidP="0032239C">
                                  <w:pPr>
                                    <w:spacing w:after="0" w:line="240" w:lineRule="auto"/>
                                    <w:jc w:val="center"/>
                                    <w:rPr>
                                      <w:rFonts w:ascii="Calibri" w:eastAsia="Times New Roman" w:hAnsi="Calibri" w:cs="Times New Roman"/>
                                      <w:b/>
                                      <w:bCs/>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75A87AFF"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0C7B706"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0702E7D"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 required qualifier/modifier/attribution/item to a model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4AB459B6"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3E26EF7"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57773F4E"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28C52AF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Deletion of a qualifier/modifier/attribution/item from a model</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2F0EDC2A"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8211032"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FBA0246" w14:textId="77777777" w:rsidTr="006D0DB0">
                              <w:trPr>
                                <w:trHeight w:val="87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14C477D1"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Value Set restriction for partial attributes from the reference model-example status restriction from instance reference class.</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556A8"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294A3AAF"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9EFF02E"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3DF601D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Increase in cardinality of a qualifier/modifier/attribution/item</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21B13062"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599D793" w14:textId="77777777" w:rsidR="00D946F6" w:rsidRPr="00652C98" w:rsidRDefault="00C51B1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756BCFC"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24DDDD0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(Special Case of the Above) Increase in cardinality of a qualifier/modifier/attribution/item from "1"</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6E74C727"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109282B" w14:textId="77777777" w:rsidR="00D946F6" w:rsidRPr="00652C98" w:rsidRDefault="00C51B16" w:rsidP="0032239C">
                                  <w:pPr>
                                    <w:spacing w:after="0" w:line="240" w:lineRule="auto"/>
                                    <w:jc w:val="center"/>
                                    <w:rPr>
                                      <w:rFonts w:ascii="Calibri" w:eastAsia="Times New Roman" w:hAnsi="Calibri" w:cs="Times New Roman"/>
                                      <w:color w:val="000000"/>
                                    </w:rPr>
                                  </w:pPr>
                                  <w:ins w:id="320" w:author="tvconway" w:date="2012-08-29T13:18:00Z">
                                    <w:r>
                                      <w:rPr>
                                        <w:rFonts w:ascii="Calibri" w:eastAsia="Times New Roman" w:hAnsi="Calibri" w:cs="Times New Roman"/>
                                        <w:color w:val="000000"/>
                                      </w:rPr>
                                      <w:t>X</w:t>
                                    </w:r>
                                  </w:ins>
                                </w:p>
                              </w:tc>
                            </w:tr>
                            <w:tr w:rsidR="00D946F6" w:rsidRPr="00652C98" w14:paraId="228F0956" w14:textId="77777777" w:rsidTr="006D0DB0">
                              <w:trPr>
                                <w:trHeight w:val="116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59CCE56"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Restriction of cardinality of a qualifier/modifier/attribution/item (including restrictions that make an originally optional element now required)</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2BA49B53"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4E79013"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2F3A064A"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465F950"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Widening of a data component's physiologic range</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371A606F"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9F24B28"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A48CC21"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01006A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Restriction of a data component's physiologic range</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61DCBA64"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BE77A39"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6E24579"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5CBC55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Removal of a value set constraint from a model</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355F3D2E"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1BAD0A0"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bl>
                          <w:p w14:paraId="018FE10B" w14:textId="77777777" w:rsidR="00D946F6" w:rsidRDefault="00D946F6" w:rsidP="00D01B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 o:spid="_x0000_s1101" type="#_x0000_t202" style="position:absolute;margin-left:-1.35pt;margin-top:49.9pt;width:470.8pt;height:55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" stroked="f">
                <v:textbox>
                  <w:txbxContent>
                    <w:tbl>
                      <w:tblPr>
                        <w:tblW w:w="8793" w:type="dxa"/>
                        <w:jc w:val="center"/>
                        <w:tblInd w:w="-128" w:type="dxa"/>
                        <w:tblLook w:val="04A0" w:firstRow="1" w:lastRow="0" w:firstColumn="1" w:lastColumn="0" w:noHBand="0" w:noVBand="1"/>
                      </w:tblPr>
                      <w:tblGrid>
                        <w:gridCol w:w="6144"/>
                        <w:gridCol w:w="1403"/>
                        <w:gridCol w:w="1246"/>
                      </w:tblGrid>
                      <w:tr w:rsidR="00D946F6" w:rsidRPr="00652C98" w14:paraId="2BBBACD6" w14:textId="77777777" w:rsidTr="006D0DB0">
                        <w:trPr>
                          <w:trHeight w:val="880"/>
                          <w:jc w:val="center"/>
                        </w:trPr>
                        <w:tc>
                          <w:tcPr>
                            <w:tcW w:w="6144" w:type="dxa"/>
                            <w:tcBorders>
                              <w:top w:val="single" w:sz="4" w:space="0" w:color="auto"/>
                              <w:left w:val="single" w:sz="4" w:space="0" w:color="auto"/>
                              <w:bottom w:val="single" w:sz="12" w:space="0" w:color="auto"/>
                              <w:right w:val="single" w:sz="12" w:space="0" w:color="auto"/>
                            </w:tcBorders>
                            <w:shd w:val="clear" w:color="auto" w:fill="auto"/>
                            <w:vAlign w:val="center"/>
                            <w:hideMark/>
                          </w:tcPr>
                          <w:p w14:paraId="44B06042"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403" w:type="dxa"/>
                            <w:tcBorders>
                              <w:top w:val="single" w:sz="4" w:space="0" w:color="auto"/>
                              <w:left w:val="nil"/>
                              <w:bottom w:val="single" w:sz="12" w:space="0" w:color="auto"/>
                              <w:right w:val="single" w:sz="8" w:space="0" w:color="auto"/>
                            </w:tcBorders>
                            <w:shd w:val="clear" w:color="auto" w:fill="auto"/>
                            <w:vAlign w:val="center"/>
                            <w:hideMark/>
                          </w:tcPr>
                          <w:p w14:paraId="3D69A622"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4" w:space="0" w:color="auto"/>
                              <w:left w:val="nil"/>
                              <w:bottom w:val="single" w:sz="12" w:space="0" w:color="auto"/>
                              <w:right w:val="single" w:sz="4" w:space="0" w:color="auto"/>
                            </w:tcBorders>
                            <w:shd w:val="clear" w:color="auto" w:fill="auto"/>
                            <w:vAlign w:val="center"/>
                            <w:hideMark/>
                          </w:tcPr>
                          <w:p w14:paraId="19173E3F"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5C6A9F49" w14:textId="77777777" w:rsidTr="007F33A3">
                        <w:trPr>
                          <w:trHeight w:val="330"/>
                          <w:jc w:val="center"/>
                        </w:trPr>
                        <w:tc>
                          <w:tcPr>
                            <w:tcW w:w="8793"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59E25F30"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sz w:val="24"/>
                                <w:szCs w:val="24"/>
                              </w:rPr>
                              <w:t>Model Changes</w:t>
                            </w:r>
                          </w:p>
                        </w:tc>
                      </w:tr>
                      <w:tr w:rsidR="00D946F6" w:rsidRPr="00652C98" w14:paraId="67900BE3" w14:textId="77777777" w:rsidTr="006D0DB0">
                        <w:trPr>
                          <w:trHeight w:val="8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016D8E1D"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model that reflects a modification to the CDL language (addition, removal, modification of a CDL feature)</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62F192CC"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8999904"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549A2A5"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1C24F0B6"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Creation of a new reference class</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50334983"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A9806C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F1D59E4"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4F141F3"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Creation of a new non-reference model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767BCEFB"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6C06CDF"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67CCBECB"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40E401E"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model's "is" statement (e.g., changing "is statement" to "is Patient")</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71BE92E4"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716266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967F6A8" w14:textId="77777777" w:rsidTr="006D0DB0">
                        <w:trPr>
                          <w:trHeight w:val="87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34C06F7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model's "extends" or "restricts" statement (e.g., changing "extends Patient" to "extends PatientEncounter")</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55816D37"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147C546"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485E38E0"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46E57E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model from partial to non-partial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582F470E"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8C5D3E1"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75076900"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1B8D6E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model from non-partial to partial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0B19E4A5"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7B65374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5B838AC9"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385411B9"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an optional qualifier/modifier/attribution/item to a model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0C38AF44" w14:textId="77777777" w:rsidR="00D946F6" w:rsidRPr="00652C98" w:rsidRDefault="00D946F6" w:rsidP="0032239C">
                            <w:pPr>
                              <w:spacing w:after="0" w:line="240" w:lineRule="auto"/>
                              <w:jc w:val="center"/>
                              <w:rPr>
                                <w:rFonts w:ascii="Calibri" w:eastAsia="Times New Roman" w:hAnsi="Calibri" w:cs="Times New Roman"/>
                                <w:b/>
                                <w:bCs/>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75A87AFF"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0C7B706"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0702E7D"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 required qualifier/modifier/attribution/item to a model</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4AB459B6"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3E26EF7"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57773F4E"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28C52AF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Deletion of a qualifier/modifier/attribution/item from a model</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2F0EDC2A"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8211032"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FBA0246" w14:textId="77777777" w:rsidTr="006D0DB0">
                        <w:trPr>
                          <w:trHeight w:val="87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14C477D1"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Value Set restriction for partial attributes from the reference model-example status restriction from instance reference class.</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556A8"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294A3AAF"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9EFF02E"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3DF601D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Increase in cardinality of a qualifier/modifier/attribution/item</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21B13062"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599D793" w14:textId="77777777" w:rsidR="00D946F6" w:rsidRPr="00652C98" w:rsidRDefault="00C51B1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756BCFC" w14:textId="77777777" w:rsidTr="006D0DB0">
                        <w:trPr>
                          <w:trHeight w:val="58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24DDDD0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(Special Case of the Above) Increase in cardinality of a qualifier/modifier/attribution/item from "1"</w:t>
                            </w:r>
                          </w:p>
                        </w:tc>
                        <w:tc>
                          <w:tcPr>
                            <w:tcW w:w="1403" w:type="dxa"/>
                            <w:tcBorders>
                              <w:top w:val="nil"/>
                              <w:left w:val="single" w:sz="4" w:space="0" w:color="auto"/>
                              <w:bottom w:val="single" w:sz="4" w:space="0" w:color="auto"/>
                              <w:right w:val="single" w:sz="4" w:space="0" w:color="auto"/>
                            </w:tcBorders>
                            <w:shd w:val="clear" w:color="auto" w:fill="auto"/>
                            <w:vAlign w:val="center"/>
                            <w:hideMark/>
                          </w:tcPr>
                          <w:p w14:paraId="6E74C727"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109282B" w14:textId="77777777" w:rsidR="00D946F6" w:rsidRPr="00652C98" w:rsidRDefault="00C51B16" w:rsidP="0032239C">
                            <w:pPr>
                              <w:spacing w:after="0" w:line="240" w:lineRule="auto"/>
                              <w:jc w:val="center"/>
                              <w:rPr>
                                <w:rFonts w:ascii="Calibri" w:eastAsia="Times New Roman" w:hAnsi="Calibri" w:cs="Times New Roman"/>
                                <w:color w:val="000000"/>
                              </w:rPr>
                            </w:pPr>
                            <w:ins w:id="321" w:author="tvconway" w:date="2012-08-29T13:18:00Z">
                              <w:r>
                                <w:rPr>
                                  <w:rFonts w:ascii="Calibri" w:eastAsia="Times New Roman" w:hAnsi="Calibri" w:cs="Times New Roman"/>
                                  <w:color w:val="000000"/>
                                </w:rPr>
                                <w:t>X</w:t>
                              </w:r>
                            </w:ins>
                          </w:p>
                        </w:tc>
                      </w:tr>
                      <w:tr w:rsidR="00D946F6" w:rsidRPr="00652C98" w14:paraId="228F0956" w14:textId="77777777" w:rsidTr="006D0DB0">
                        <w:trPr>
                          <w:trHeight w:val="116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59CCE56"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Restriction of cardinality of a qualifier/modifier/attribution/item (including restrictions that make an originally optional element now required)</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2BA49B53"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4E79013"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2F3A064A"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465F950"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Widening of a data component's physiologic range</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371A606F"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9F24B28"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A48CC21"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601006A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Restriction of a data component's physiologic range</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61DCBA64"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BE77A39"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6E24579" w14:textId="77777777" w:rsidTr="006D0DB0">
                        <w:trPr>
                          <w:trHeight w:val="290"/>
                          <w:jc w:val="center"/>
                        </w:trPr>
                        <w:tc>
                          <w:tcPr>
                            <w:tcW w:w="6144" w:type="dxa"/>
                            <w:tcBorders>
                              <w:top w:val="nil"/>
                              <w:left w:val="single" w:sz="4" w:space="0" w:color="auto"/>
                              <w:bottom w:val="single" w:sz="4" w:space="0" w:color="auto"/>
                              <w:right w:val="single" w:sz="12" w:space="0" w:color="auto"/>
                            </w:tcBorders>
                            <w:shd w:val="clear" w:color="auto" w:fill="auto"/>
                            <w:vAlign w:val="center"/>
                            <w:hideMark/>
                          </w:tcPr>
                          <w:p w14:paraId="45CBC55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Removal of a value set constraint from a model</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14:paraId="355F3D2E"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1BAD0A0"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bl>
                    <w:p w14:paraId="018FE10B" w14:textId="77777777" w:rsidR="00D946F6" w:rsidRDefault="00D946F6" w:rsidP="00D01BAB"/>
                  </w:txbxContent>
                </v:textbox>
                <w10:wrap type="topAndBottom"/>
              </v:shape>
            </w:pict>
          </mc:Fallback>
        </mc:AlternateContent>
      </w:r>
      <w:r w:rsidR="00D01BAB">
        <w:t>The table below lists possible changes to CEMs and terminology and an indication of whether the changes are backward compatibility or not.</w:t>
      </w:r>
    </w:p>
    <w:p w14:paraId="5118AA96" w14:textId="0FFABDF9" w:rsidR="00652C98" w:rsidRDefault="00806B96" w:rsidP="003F6A98">
      <w:r>
        <w:rPr>
          <w:noProof/>
        </w:rPr>
        <mc:AlternateContent>
          <mc:Choice Requires="wps">
            <w:drawing>
              <wp:anchor distT="0" distB="0" distL="114300" distR="114300" simplePos="0" relativeHeight="251804672" behindDoc="0" locked="0" layoutInCell="1" allowOverlap="1" wp14:anchorId="05E4FF8C" wp14:editId="3788A3A5">
                <wp:simplePos x="0" y="0"/>
                <wp:positionH relativeFrom="margin">
                  <wp:align>center</wp:align>
                </wp:positionH>
                <wp:positionV relativeFrom="margin">
                  <wp:align>top</wp:align>
                </wp:positionV>
                <wp:extent cx="6090285" cy="7460615"/>
                <wp:effectExtent l="0" t="0" r="5715" b="6985"/>
                <wp:wrapTopAndBottom/>
                <wp:docPr id="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746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676" w:type="dxa"/>
                              <w:jc w:val="center"/>
                              <w:tblInd w:w="-618" w:type="dxa"/>
                              <w:tblLook w:val="04A0" w:firstRow="1" w:lastRow="0" w:firstColumn="1" w:lastColumn="0" w:noHBand="0" w:noVBand="1"/>
                            </w:tblPr>
                            <w:tblGrid>
                              <w:gridCol w:w="6184"/>
                              <w:gridCol w:w="1246"/>
                              <w:gridCol w:w="1246"/>
                            </w:tblGrid>
                            <w:tr w:rsidR="00D946F6" w:rsidRPr="00652C98" w14:paraId="0DB40AF0" w14:textId="77777777" w:rsidTr="0032239C">
                              <w:trPr>
                                <w:trHeight w:val="880"/>
                                <w:jc w:val="center"/>
                              </w:trPr>
                              <w:tc>
                                <w:tcPr>
                                  <w:tcW w:w="6184" w:type="dxa"/>
                                  <w:tcBorders>
                                    <w:top w:val="single" w:sz="8" w:space="0" w:color="auto"/>
                                    <w:left w:val="single" w:sz="4" w:space="0" w:color="auto"/>
                                    <w:bottom w:val="single" w:sz="12" w:space="0" w:color="auto"/>
                                    <w:right w:val="single" w:sz="12" w:space="0" w:color="auto"/>
                                  </w:tcBorders>
                                  <w:shd w:val="clear" w:color="auto" w:fill="auto"/>
                                  <w:vAlign w:val="center"/>
                                  <w:hideMark/>
                                </w:tcPr>
                                <w:p w14:paraId="60F3A4E6" w14:textId="77777777" w:rsidR="00D946F6" w:rsidRPr="00652C98" w:rsidRDefault="00D946F6" w:rsidP="0032239C">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7E09F0AB" w14:textId="77777777" w:rsidR="00D946F6" w:rsidRPr="00652C98" w:rsidRDefault="00D946F6" w:rsidP="0032239C">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8" w:space="0" w:color="auto"/>
                                    <w:left w:val="nil"/>
                                    <w:bottom w:val="single" w:sz="12" w:space="0" w:color="auto"/>
                                    <w:right w:val="single" w:sz="4" w:space="0" w:color="auto"/>
                                  </w:tcBorders>
                                  <w:shd w:val="clear" w:color="auto" w:fill="auto"/>
                                  <w:vAlign w:val="center"/>
                                  <w:hideMark/>
                                </w:tcPr>
                                <w:p w14:paraId="5E62C1DC" w14:textId="77777777" w:rsidR="00D946F6" w:rsidRPr="00652C98" w:rsidRDefault="00D946F6" w:rsidP="0032239C">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594981DE" w14:textId="77777777" w:rsidTr="00D01BAB">
                              <w:trPr>
                                <w:trHeight w:val="330"/>
                                <w:jc w:val="center"/>
                              </w:trPr>
                              <w:tc>
                                <w:tcPr>
                                  <w:tcW w:w="8676"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4F144FE2" w14:textId="77777777" w:rsidR="00D946F6" w:rsidRPr="00652C98" w:rsidRDefault="00D946F6" w:rsidP="0032239C">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sz w:val="24"/>
                                      <w:szCs w:val="24"/>
                                    </w:rPr>
                                    <w:t>Model Changes</w:t>
                                  </w:r>
                                  <w:r>
                                    <w:rPr>
                                      <w:rFonts w:ascii="Calibri" w:eastAsia="Times New Roman" w:hAnsi="Calibri" w:cs="Times New Roman"/>
                                      <w:b/>
                                      <w:bCs/>
                                      <w:color w:val="000000"/>
                                      <w:sz w:val="24"/>
                                      <w:szCs w:val="24"/>
                                    </w:rPr>
                                    <w:t xml:space="preserve"> (continued)</w:t>
                                  </w:r>
                                </w:p>
                              </w:tc>
                            </w:tr>
                            <w:tr w:rsidR="00D946F6" w:rsidRPr="00652C98" w14:paraId="6A2FE34F" w14:textId="77777777" w:rsidTr="00D01BAB">
                              <w:trPr>
                                <w:trHeight w:val="419"/>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740809A5" w14:textId="77777777" w:rsidR="00D946F6" w:rsidRPr="00652C98" w:rsidRDefault="00D946F6" w:rsidP="007F33A3">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 value set constraint to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736703A3" w14:textId="77777777" w:rsidR="00D946F6" w:rsidRPr="00652C98" w:rsidRDefault="00D946F6" w:rsidP="007F33A3">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203786E" w14:textId="77777777" w:rsidR="00D946F6" w:rsidRPr="00652C98" w:rsidRDefault="00D946F6" w:rsidP="007F33A3">
                                  <w:pPr>
                                    <w:spacing w:after="0" w:line="240" w:lineRule="auto"/>
                                    <w:jc w:val="center"/>
                                    <w:rPr>
                                      <w:rFonts w:ascii="Calibri" w:eastAsia="Times New Roman" w:hAnsi="Calibri" w:cs="Times New Roman"/>
                                      <w:color w:val="000000"/>
                                    </w:rPr>
                                  </w:pPr>
                                </w:p>
                              </w:tc>
                            </w:tr>
                            <w:tr w:rsidR="00D946F6" w:rsidRPr="00652C98" w14:paraId="524D2667" w14:textId="77777777" w:rsidTr="0032239C">
                              <w:trPr>
                                <w:trHeight w:val="87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4A303540"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Broadening change of units of measure (eg. specific value to value set that includes previous specific unit)</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677B324"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9202C38"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534E7E86" w14:textId="77777777" w:rsidTr="0032239C">
                              <w:trPr>
                                <w:trHeight w:val="29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74C710E3"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data component's data type</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13DFBBA5"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92E6111"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6DA44C43" w14:textId="77777777" w:rsidTr="0032239C">
                              <w:trPr>
                                <w:trHeight w:val="87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0558C11C"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a CD data component from "CNE" (i.e., a CD where the code is required) to a "CWE" (i.e., a CD where the code is optional)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8F50E43"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C30F7EF"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69FBEC70" w14:textId="77777777" w:rsidTr="0032239C">
                              <w:trPr>
                                <w:trHeight w:val="87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530E8845"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a CD data component from "CWE" (i.e., a CD where the code is optional) to a "CNE" (i.e., a CD where the code is required)</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F8EA87D"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4EE2B30E"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4BA25145" w14:textId="77777777" w:rsidTr="0032239C">
                              <w:trPr>
                                <w:trHeight w:val="29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00AA620D"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data component's default value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3804CA3"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C08E0B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67C4450F" w14:textId="77777777" w:rsidTr="0032239C">
                              <w:trPr>
                                <w:trHeight w:val="58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2D149268"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Narrowing change to a value set constraint (for example, a narrowing unit of measure constraint)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94162C5"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C76E1E1"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05F0E969" w14:textId="77777777" w:rsidTr="0032239C">
                              <w:trPr>
                                <w:trHeight w:val="203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6F9A45DC"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Splitting of a single qualifier/modifier/attribution/item into multiple qualifiers/modifier/attributions/items</w:t>
                                  </w:r>
                                  <w:r w:rsidRPr="00652C98">
                                    <w:rPr>
                                      <w:rFonts w:ascii="Calibri" w:eastAsia="Times New Roman" w:hAnsi="Calibri" w:cs="Times New Roman"/>
                                      <w:color w:val="000000"/>
                                    </w:rPr>
                                    <w:br/>
                                    <w:t>[Note: this can be viewed as a deletion and an addition, and consequently, because of the deletion, is non-backward compatible and grounds for creation of a new CEType]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C76FAF7"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4B869AE4"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0AF794FF" w14:textId="77777777" w:rsidTr="0032239C">
                              <w:trPr>
                                <w:trHeight w:val="203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063706B0"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Combination of multiple qualifiers/modifiers/attributions/items into a single qualifier/modifier/attribution/item</w:t>
                                  </w:r>
                                  <w:r w:rsidRPr="00652C98">
                                    <w:rPr>
                                      <w:rFonts w:ascii="Calibri" w:eastAsia="Times New Roman" w:hAnsi="Calibri" w:cs="Times New Roman"/>
                                      <w:color w:val="000000"/>
                                    </w:rPr>
                                    <w:br/>
                                    <w:t>[Note: this can be viewed as multiple deletions and an addition, and consequently, because of the deletions, is non-backward compatible and grounds for creation of a new CEType]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808417E"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FC5310D"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8EE4BC1" w14:textId="77777777" w:rsidTr="0032239C">
                              <w:trPr>
                                <w:trHeight w:val="174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571BA2DF"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Replacement of one qualifier/modifier/attribution/item with another</w:t>
                                  </w:r>
                                  <w:r w:rsidRPr="00652C98">
                                    <w:rPr>
                                      <w:rFonts w:ascii="Calibri" w:eastAsia="Times New Roman" w:hAnsi="Calibri" w:cs="Times New Roman"/>
                                      <w:color w:val="000000"/>
                                    </w:rPr>
                                    <w:br/>
                                    <w:t>[Note: this can be viewed as a deletion and an addition, and consequently, because of the deletion, is non-backward compatible and grounds for creation of a new CEType]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A44339B"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57C9F0C" w14:textId="77777777" w:rsidR="00D946F6" w:rsidRPr="00652C98" w:rsidRDefault="00D946F6" w:rsidP="0032239C">
                                  <w:pPr>
                                    <w:spacing w:after="0" w:line="240" w:lineRule="auto"/>
                                    <w:jc w:val="center"/>
                                    <w:rPr>
                                      <w:rFonts w:ascii="Calibri" w:eastAsia="Times New Roman" w:hAnsi="Calibri" w:cs="Times New Roman"/>
                                      <w:color w:val="000000"/>
                                    </w:rPr>
                                  </w:pPr>
                                </w:p>
                              </w:tc>
                            </w:tr>
                          </w:tbl>
                          <w:p w14:paraId="08DCEE07" w14:textId="77777777" w:rsidR="00D946F6" w:rsidRDefault="00D946F6" w:rsidP="0032239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3" o:spid="_x0000_s1102" type="#_x0000_t202" style="position:absolute;margin-left:0;margin-top:0;width:479.55pt;height:587.45pt;z-index:251804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" stroked="f">
                <v:textbox>
                  <w:txbxContent>
                    <w:tbl>
                      <w:tblPr>
                        <w:tblW w:w="8676" w:type="dxa"/>
                        <w:jc w:val="center"/>
                        <w:tblInd w:w="-618" w:type="dxa"/>
                        <w:tblLook w:val="04A0" w:firstRow="1" w:lastRow="0" w:firstColumn="1" w:lastColumn="0" w:noHBand="0" w:noVBand="1"/>
                      </w:tblPr>
                      <w:tblGrid>
                        <w:gridCol w:w="6184"/>
                        <w:gridCol w:w="1246"/>
                        <w:gridCol w:w="1246"/>
                      </w:tblGrid>
                      <w:tr w:rsidR="00D946F6" w:rsidRPr="00652C98" w14:paraId="0DB40AF0" w14:textId="77777777" w:rsidTr="0032239C">
                        <w:trPr>
                          <w:trHeight w:val="880"/>
                          <w:jc w:val="center"/>
                        </w:trPr>
                        <w:tc>
                          <w:tcPr>
                            <w:tcW w:w="6184" w:type="dxa"/>
                            <w:tcBorders>
                              <w:top w:val="single" w:sz="8" w:space="0" w:color="auto"/>
                              <w:left w:val="single" w:sz="4" w:space="0" w:color="auto"/>
                              <w:bottom w:val="single" w:sz="12" w:space="0" w:color="auto"/>
                              <w:right w:val="single" w:sz="12" w:space="0" w:color="auto"/>
                            </w:tcBorders>
                            <w:shd w:val="clear" w:color="auto" w:fill="auto"/>
                            <w:vAlign w:val="center"/>
                            <w:hideMark/>
                          </w:tcPr>
                          <w:p w14:paraId="60F3A4E6" w14:textId="77777777" w:rsidR="00D946F6" w:rsidRPr="00652C98" w:rsidRDefault="00D946F6" w:rsidP="0032239C">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7E09F0AB" w14:textId="77777777" w:rsidR="00D946F6" w:rsidRPr="00652C98" w:rsidRDefault="00D946F6" w:rsidP="0032239C">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8" w:space="0" w:color="auto"/>
                              <w:left w:val="nil"/>
                              <w:bottom w:val="single" w:sz="12" w:space="0" w:color="auto"/>
                              <w:right w:val="single" w:sz="4" w:space="0" w:color="auto"/>
                            </w:tcBorders>
                            <w:shd w:val="clear" w:color="auto" w:fill="auto"/>
                            <w:vAlign w:val="center"/>
                            <w:hideMark/>
                          </w:tcPr>
                          <w:p w14:paraId="5E62C1DC" w14:textId="77777777" w:rsidR="00D946F6" w:rsidRPr="00652C98" w:rsidRDefault="00D946F6" w:rsidP="0032239C">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594981DE" w14:textId="77777777" w:rsidTr="00D01BAB">
                        <w:trPr>
                          <w:trHeight w:val="330"/>
                          <w:jc w:val="center"/>
                        </w:trPr>
                        <w:tc>
                          <w:tcPr>
                            <w:tcW w:w="8676"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4F144FE2" w14:textId="77777777" w:rsidR="00D946F6" w:rsidRPr="00652C98" w:rsidRDefault="00D946F6" w:rsidP="0032239C">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sz w:val="24"/>
                                <w:szCs w:val="24"/>
                              </w:rPr>
                              <w:t>Model Changes</w:t>
                            </w:r>
                            <w:r>
                              <w:rPr>
                                <w:rFonts w:ascii="Calibri" w:eastAsia="Times New Roman" w:hAnsi="Calibri" w:cs="Times New Roman"/>
                                <w:b/>
                                <w:bCs/>
                                <w:color w:val="000000"/>
                                <w:sz w:val="24"/>
                                <w:szCs w:val="24"/>
                              </w:rPr>
                              <w:t xml:space="preserve"> (continued)</w:t>
                            </w:r>
                          </w:p>
                        </w:tc>
                      </w:tr>
                      <w:tr w:rsidR="00D946F6" w:rsidRPr="00652C98" w14:paraId="6A2FE34F" w14:textId="77777777" w:rsidTr="00D01BAB">
                        <w:trPr>
                          <w:trHeight w:val="419"/>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740809A5" w14:textId="77777777" w:rsidR="00D946F6" w:rsidRPr="00652C98" w:rsidRDefault="00D946F6" w:rsidP="007F33A3">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 value set constraint to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736703A3" w14:textId="77777777" w:rsidR="00D946F6" w:rsidRPr="00652C98" w:rsidRDefault="00D946F6" w:rsidP="007F33A3">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203786E" w14:textId="77777777" w:rsidR="00D946F6" w:rsidRPr="00652C98" w:rsidRDefault="00D946F6" w:rsidP="007F33A3">
                            <w:pPr>
                              <w:spacing w:after="0" w:line="240" w:lineRule="auto"/>
                              <w:jc w:val="center"/>
                              <w:rPr>
                                <w:rFonts w:ascii="Calibri" w:eastAsia="Times New Roman" w:hAnsi="Calibri" w:cs="Times New Roman"/>
                                <w:color w:val="000000"/>
                              </w:rPr>
                            </w:pPr>
                          </w:p>
                        </w:tc>
                      </w:tr>
                      <w:tr w:rsidR="00D946F6" w:rsidRPr="00652C98" w14:paraId="524D2667" w14:textId="77777777" w:rsidTr="0032239C">
                        <w:trPr>
                          <w:trHeight w:val="87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4A303540"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Broadening change of units of measure (eg. specific value to value set that includes previous specific unit)</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677B324"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9202C38"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534E7E86" w14:textId="77777777" w:rsidTr="0032239C">
                        <w:trPr>
                          <w:trHeight w:val="29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74C710E3"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data component's data type</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13DFBBA5"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92E6111"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6DA44C43" w14:textId="77777777" w:rsidTr="0032239C">
                        <w:trPr>
                          <w:trHeight w:val="87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0558C11C"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a CD data component from "CNE" (i.e., a CD where the code is required) to a "CWE" (i.e., a CD where the code is optional)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8F50E43" w14:textId="77777777" w:rsidR="00D946F6" w:rsidRPr="00652C98" w:rsidRDefault="00D946F6" w:rsidP="0032239C">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C30F7EF"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69FBEC70" w14:textId="77777777" w:rsidTr="0032239C">
                        <w:trPr>
                          <w:trHeight w:val="87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530E8845"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a CD data component from "CWE" (i.e., a CD where the code is optional) to a "CNE" (i.e., a CD where the code is required)</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F8EA87D"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4EE2B30E"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4BA25145" w14:textId="77777777" w:rsidTr="0032239C">
                        <w:trPr>
                          <w:trHeight w:val="29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00AA620D"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a data component's default value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3804CA3"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C08E0BC"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67C4450F" w14:textId="77777777" w:rsidTr="0032239C">
                        <w:trPr>
                          <w:trHeight w:val="58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2D149268"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Narrowing change to a value set constraint (for example, a narrowing unit of measure constraint)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94162C5"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C76E1E1"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05F0E969" w14:textId="77777777" w:rsidTr="0032239C">
                        <w:trPr>
                          <w:trHeight w:val="203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6F9A45DC"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Splitting of a single qualifier/modifier/attribution/item into multiple qualifiers/modifier/attributions/items</w:t>
                            </w:r>
                            <w:r w:rsidRPr="00652C98">
                              <w:rPr>
                                <w:rFonts w:ascii="Calibri" w:eastAsia="Times New Roman" w:hAnsi="Calibri" w:cs="Times New Roman"/>
                                <w:color w:val="000000"/>
                              </w:rPr>
                              <w:br/>
                              <w:t>[Note: this can be viewed as a deletion and an addition, and consequently, because of the deletion, is non-backward compatible and grounds for creation of a new CEType]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C76FAF7"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4B869AE4"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0AF794FF" w14:textId="77777777" w:rsidTr="0032239C">
                        <w:trPr>
                          <w:trHeight w:val="203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063706B0"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Combination of multiple qualifiers/modifiers/attributions/items into a single qualifier/modifier/attribution/item</w:t>
                            </w:r>
                            <w:r w:rsidRPr="00652C98">
                              <w:rPr>
                                <w:rFonts w:ascii="Calibri" w:eastAsia="Times New Roman" w:hAnsi="Calibri" w:cs="Times New Roman"/>
                                <w:color w:val="000000"/>
                              </w:rPr>
                              <w:br/>
                              <w:t>[Note: this can be viewed as multiple deletions and an addition, and consequently, because of the deletions, is non-backward compatible and grounds for creation of a new CEType]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808417E"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FC5310D" w14:textId="77777777" w:rsidR="00D946F6" w:rsidRPr="00652C98" w:rsidRDefault="00D946F6" w:rsidP="0032239C">
                            <w:pPr>
                              <w:spacing w:after="0" w:line="240" w:lineRule="auto"/>
                              <w:jc w:val="center"/>
                              <w:rPr>
                                <w:rFonts w:ascii="Calibri" w:eastAsia="Times New Roman" w:hAnsi="Calibri" w:cs="Times New Roman"/>
                                <w:color w:val="000000"/>
                              </w:rPr>
                            </w:pPr>
                          </w:p>
                        </w:tc>
                      </w:tr>
                      <w:tr w:rsidR="00D946F6" w:rsidRPr="00652C98" w14:paraId="18EE4BC1" w14:textId="77777777" w:rsidTr="0032239C">
                        <w:trPr>
                          <w:trHeight w:val="1740"/>
                          <w:jc w:val="center"/>
                        </w:trPr>
                        <w:tc>
                          <w:tcPr>
                            <w:tcW w:w="6184" w:type="dxa"/>
                            <w:tcBorders>
                              <w:top w:val="nil"/>
                              <w:left w:val="single" w:sz="4" w:space="0" w:color="auto"/>
                              <w:bottom w:val="single" w:sz="4" w:space="0" w:color="auto"/>
                              <w:right w:val="single" w:sz="12" w:space="0" w:color="auto"/>
                            </w:tcBorders>
                            <w:shd w:val="clear" w:color="auto" w:fill="auto"/>
                            <w:vAlign w:val="center"/>
                            <w:hideMark/>
                          </w:tcPr>
                          <w:p w14:paraId="571BA2DF" w14:textId="77777777" w:rsidR="00D946F6" w:rsidRPr="00652C98" w:rsidRDefault="00D946F6" w:rsidP="0032239C">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Replacement of one qualifier/modifier/attribution/item with another</w:t>
                            </w:r>
                            <w:r w:rsidRPr="00652C98">
                              <w:rPr>
                                <w:rFonts w:ascii="Calibri" w:eastAsia="Times New Roman" w:hAnsi="Calibri" w:cs="Times New Roman"/>
                                <w:color w:val="000000"/>
                              </w:rPr>
                              <w:br/>
                              <w:t>[Note: this can be viewed as a deletion and an addition, and consequently, because of the deletion, is non-backward compatible and grounds for creation of a new CEType]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A44339B" w14:textId="77777777" w:rsidR="00D946F6" w:rsidRPr="00652C98" w:rsidRDefault="00D946F6" w:rsidP="0032239C">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57C9F0C" w14:textId="77777777" w:rsidR="00D946F6" w:rsidRPr="00652C98" w:rsidRDefault="00D946F6" w:rsidP="0032239C">
                            <w:pPr>
                              <w:spacing w:after="0" w:line="240" w:lineRule="auto"/>
                              <w:jc w:val="center"/>
                              <w:rPr>
                                <w:rFonts w:ascii="Calibri" w:eastAsia="Times New Roman" w:hAnsi="Calibri" w:cs="Times New Roman"/>
                                <w:color w:val="000000"/>
                              </w:rPr>
                            </w:pPr>
                          </w:p>
                        </w:tc>
                      </w:tr>
                    </w:tbl>
                    <w:p w14:paraId="08DCEE07" w14:textId="77777777" w:rsidR="00D946F6" w:rsidRDefault="00D946F6" w:rsidP="0032239C">
                      <w:pPr>
                        <w:jc w:val="center"/>
                      </w:pPr>
                    </w:p>
                  </w:txbxContent>
                </v:textbox>
                <w10:wrap type="topAndBottom" anchorx="margin" anchory="margin"/>
              </v:shape>
            </w:pict>
          </mc:Fallback>
        </mc:AlternateContent>
      </w:r>
    </w:p>
    <w:p w14:paraId="3A551D26" w14:textId="77777777" w:rsidR="00364C27" w:rsidRDefault="00364C27" w:rsidP="003F6A98"/>
    <w:p w14:paraId="6E4C20C8" w14:textId="49703D31" w:rsidR="00364C27" w:rsidRDefault="00806B96" w:rsidP="00E32FB9">
      <w:r>
        <w:rPr>
          <w:noProof/>
        </w:rPr>
        <mc:AlternateContent>
          <mc:Choice Requires="wps">
            <w:drawing>
              <wp:anchor distT="0" distB="0" distL="114300" distR="114300" simplePos="0" relativeHeight="251805696" behindDoc="0" locked="0" layoutInCell="1" allowOverlap="1" wp14:anchorId="3D2C6318" wp14:editId="24F79733">
                <wp:simplePos x="0" y="0"/>
                <wp:positionH relativeFrom="margin">
                  <wp:align>center</wp:align>
                </wp:positionH>
                <wp:positionV relativeFrom="margin">
                  <wp:align>top</wp:align>
                </wp:positionV>
                <wp:extent cx="6038850" cy="6991985"/>
                <wp:effectExtent l="0" t="0" r="6350" b="0"/>
                <wp:wrapTopAndBottom/>
                <wp:docPr id="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6991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937" w:type="dxa"/>
                              <w:jc w:val="right"/>
                              <w:tblInd w:w="-879" w:type="dxa"/>
                              <w:tblLook w:val="04A0" w:firstRow="1" w:lastRow="0" w:firstColumn="1" w:lastColumn="0" w:noHBand="0" w:noVBand="1"/>
                            </w:tblPr>
                            <w:tblGrid>
                              <w:gridCol w:w="6445"/>
                              <w:gridCol w:w="1246"/>
                              <w:gridCol w:w="1246"/>
                            </w:tblGrid>
                            <w:tr w:rsidR="00D946F6" w:rsidRPr="00652C98" w14:paraId="2938C187" w14:textId="77777777" w:rsidTr="006D0DB0">
                              <w:trPr>
                                <w:trHeight w:val="880"/>
                                <w:jc w:val="right"/>
                              </w:trPr>
                              <w:tc>
                                <w:tcPr>
                                  <w:tcW w:w="6445" w:type="dxa"/>
                                  <w:tcBorders>
                                    <w:top w:val="single" w:sz="4" w:space="0" w:color="auto"/>
                                    <w:left w:val="single" w:sz="4" w:space="0" w:color="auto"/>
                                    <w:bottom w:val="single" w:sz="12" w:space="0" w:color="auto"/>
                                    <w:right w:val="single" w:sz="12" w:space="0" w:color="auto"/>
                                  </w:tcBorders>
                                  <w:shd w:val="clear" w:color="auto" w:fill="auto"/>
                                  <w:vAlign w:val="center"/>
                                  <w:hideMark/>
                                </w:tcPr>
                                <w:p w14:paraId="1DE701E9"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4" w:space="0" w:color="auto"/>
                                    <w:left w:val="nil"/>
                                    <w:bottom w:val="single" w:sz="12" w:space="0" w:color="auto"/>
                                    <w:right w:val="single" w:sz="8" w:space="0" w:color="auto"/>
                                  </w:tcBorders>
                                  <w:shd w:val="clear" w:color="auto" w:fill="auto"/>
                                  <w:vAlign w:val="center"/>
                                  <w:hideMark/>
                                </w:tcPr>
                                <w:p w14:paraId="42411652"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4" w:space="0" w:color="auto"/>
                                    <w:left w:val="nil"/>
                                    <w:bottom w:val="single" w:sz="12" w:space="0" w:color="auto"/>
                                    <w:right w:val="single" w:sz="4" w:space="0" w:color="auto"/>
                                  </w:tcBorders>
                                  <w:shd w:val="clear" w:color="auto" w:fill="auto"/>
                                  <w:vAlign w:val="center"/>
                                  <w:hideMark/>
                                </w:tcPr>
                                <w:p w14:paraId="560216FD"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1DDC2EF4" w14:textId="77777777" w:rsidTr="00E32FB9">
                              <w:trPr>
                                <w:trHeight w:val="533"/>
                                <w:jc w:val="right"/>
                              </w:trPr>
                              <w:tc>
                                <w:tcPr>
                                  <w:tcW w:w="8937"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016514D0" w14:textId="77777777" w:rsidR="00D946F6" w:rsidRPr="00E32FB9" w:rsidRDefault="00D946F6" w:rsidP="00E32FB9">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Model Changes</w:t>
                                  </w:r>
                                  <w:r>
                                    <w:rPr>
                                      <w:rFonts w:ascii="Calibri" w:eastAsia="Times New Roman" w:hAnsi="Calibri" w:cs="Times New Roman"/>
                                      <w:b/>
                                      <w:bCs/>
                                      <w:color w:val="000000"/>
                                      <w:sz w:val="24"/>
                                      <w:szCs w:val="24"/>
                                    </w:rPr>
                                    <w:t xml:space="preserve"> (continued)</w:t>
                                  </w:r>
                                  <w:r w:rsidRPr="00652C98">
                                    <w:rPr>
                                      <w:rFonts w:ascii="Calibri" w:eastAsia="Times New Roman" w:hAnsi="Calibri" w:cs="Times New Roman"/>
                                      <w:b/>
                                      <w:bCs/>
                                      <w:color w:val="000000"/>
                                    </w:rPr>
                                    <w:t> </w:t>
                                  </w:r>
                                </w:p>
                              </w:tc>
                            </w:tr>
                            <w:tr w:rsidR="00D946F6" w:rsidRPr="00652C98" w14:paraId="268431C0" w14:textId="77777777" w:rsidTr="006D0DB0">
                              <w:trPr>
                                <w:trHeight w:val="29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30213BF"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model name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1BC41D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4E36C72F"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0485072E"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38756279"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key concept reference (e.g., changing "key code (XXX_KEY_ECID)" to "key code (YYY_KEY_ECID)"</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A4F9FFD"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BB97332"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1D535E0C"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7E71242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the order of qualifiers, attributions, modifiers, and items in the model</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585186D"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6E06FE36"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09DE8BA9"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24BB2B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the labels used in a model (e.g., changing "qualifier BodyLocation bodylocation card(0..1)" to "qualifier BodyLocation bl card(0..1)"</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4D143E2B"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1CA1E51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1DA00BD" w14:textId="77777777" w:rsidTr="006D0DB0">
                              <w:trPr>
                                <w:trHeight w:val="29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39A07FE0"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Deletion of a model</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D569807"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E1334B6"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4F04EFDA"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435B053D"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code constraint to a domain (value set) constraint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15E4BFF1"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03A43EAC" w14:textId="77777777" w:rsidR="00D946F6" w:rsidRPr="00652C98" w:rsidRDefault="00D946F6" w:rsidP="00652C98">
                                  <w:pPr>
                                    <w:spacing w:after="0" w:line="240" w:lineRule="auto"/>
                                    <w:jc w:val="center"/>
                                    <w:rPr>
                                      <w:rFonts w:ascii="Calibri" w:eastAsia="Times New Roman" w:hAnsi="Calibri" w:cs="Times New Roman"/>
                                      <w:color w:val="000000"/>
                                    </w:rPr>
                                  </w:pPr>
                                  <w:ins w:id="322" w:author="tvconway" w:date="2012-08-29T13:22:00Z">
                                    <w:r>
                                      <w:rPr>
                                        <w:rFonts w:ascii="Calibri" w:eastAsia="Times New Roman" w:hAnsi="Calibri" w:cs="Times New Roman"/>
                                        <w:color w:val="000000"/>
                                      </w:rPr>
                                      <w:t>x</w:t>
                                    </w:r>
                                  </w:ins>
                                  <w:r w:rsidRPr="00652C98">
                                    <w:rPr>
                                      <w:rFonts w:ascii="Calibri" w:eastAsia="Times New Roman" w:hAnsi="Calibri" w:cs="Times New Roman"/>
                                      <w:color w:val="000000"/>
                                    </w:rPr>
                                    <w:t> </w:t>
                                  </w:r>
                                </w:p>
                              </w:tc>
                            </w:tr>
                            <w:tr w:rsidR="00D946F6" w:rsidRPr="00652C98" w14:paraId="1F106034"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0B724DD9"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(value set) constraint to a code constraint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3B21348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ins w:id="323" w:author="tvconway" w:date="2012-08-29T13:22:00Z">
                                    <w:r>
                                      <w:rPr>
                                        <w:rFonts w:ascii="Calibri" w:eastAsia="Times New Roman" w:hAnsi="Calibri" w:cs="Times New Roman"/>
                                        <w:color w:val="000000"/>
                                      </w:rPr>
                                      <w:t>x</w:t>
                                    </w:r>
                                  </w:ins>
                                </w:p>
                              </w:tc>
                              <w:tc>
                                <w:tcPr>
                                  <w:tcW w:w="1246" w:type="dxa"/>
                                  <w:tcBorders>
                                    <w:top w:val="nil"/>
                                    <w:left w:val="nil"/>
                                    <w:bottom w:val="single" w:sz="4" w:space="0" w:color="auto"/>
                                    <w:right w:val="single" w:sz="4" w:space="0" w:color="auto"/>
                                  </w:tcBorders>
                                  <w:shd w:val="clear" w:color="auto" w:fill="auto"/>
                                  <w:vAlign w:val="center"/>
                                  <w:hideMark/>
                                </w:tcPr>
                                <w:p w14:paraId="03E90FD0"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28A84F9B"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524762D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(value set) constraint to refer to another valueset, where the new valueset is a superset of the former valueset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17A88610"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372BDC1F"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74967493"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5C02A594"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(value set) constraint to refer to another valueset, where the new valueset is a subset of the former valueset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6C97086A"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792AA8B1"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07643170"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4B03295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constraint to refer to another, non-overlapping valueset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3566EEF"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5EAAFBA"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4B661295"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9C95860"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Move of a qualifier/attribution to a reference class (must retain the same name and attributes)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C5027AE"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1A0EF8A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3975433E" w14:textId="77777777" w:rsidTr="006D0DB0">
                              <w:trPr>
                                <w:trHeight w:val="116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5E3B7E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Any addition to a reference class (follow same rules as non-reference class changes)</w:t>
                                  </w:r>
                                  <w:ins w:id="324" w:author="tvconway" w:date="2012-08-29T13:24:00Z">
                                    <w:r>
                                      <w:rPr>
                                        <w:rFonts w:ascii="Calibri" w:eastAsia="Times New Roman" w:hAnsi="Calibri" w:cs="Times New Roman"/>
                                        <w:color w:val="000000"/>
                                      </w:rPr>
                                      <w:t xml:space="preserve"> Is this one both?</w:t>
                                    </w:r>
                                  </w:ins>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C1296E5"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033ACB3"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4541FD4" w14:textId="77777777" w:rsidTr="006D0DB0">
                              <w:trPr>
                                <w:trHeight w:val="880"/>
                                <w:jc w:val="right"/>
                              </w:trPr>
                              <w:tc>
                                <w:tcPr>
                                  <w:tcW w:w="6445"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62A170C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Combination of two models into one (essentially a new model that replaces multiple previously released models)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122B1"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1D4CBF50"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bl>
                          <w:p w14:paraId="4A55D198" w14:textId="77777777" w:rsidR="00D946F6" w:rsidRDefault="00D946F6" w:rsidP="00652C9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4" o:spid="_x0000_s1103" type="#_x0000_t202" style="position:absolute;margin-left:0;margin-top:0;width:475.5pt;height:550.55pt;z-index:25180569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" stroked="f">
                <v:textbox>
                  <w:txbxContent>
                    <w:tbl>
                      <w:tblPr>
                        <w:tblW w:w="8937" w:type="dxa"/>
                        <w:jc w:val="right"/>
                        <w:tblInd w:w="-879" w:type="dxa"/>
                        <w:tblLook w:val="04A0" w:firstRow="1" w:lastRow="0" w:firstColumn="1" w:lastColumn="0" w:noHBand="0" w:noVBand="1"/>
                      </w:tblPr>
                      <w:tblGrid>
                        <w:gridCol w:w="6445"/>
                        <w:gridCol w:w="1246"/>
                        <w:gridCol w:w="1246"/>
                      </w:tblGrid>
                      <w:tr w:rsidR="00D946F6" w:rsidRPr="00652C98" w14:paraId="2938C187" w14:textId="77777777" w:rsidTr="006D0DB0">
                        <w:trPr>
                          <w:trHeight w:val="880"/>
                          <w:jc w:val="right"/>
                        </w:trPr>
                        <w:tc>
                          <w:tcPr>
                            <w:tcW w:w="6445" w:type="dxa"/>
                            <w:tcBorders>
                              <w:top w:val="single" w:sz="4" w:space="0" w:color="auto"/>
                              <w:left w:val="single" w:sz="4" w:space="0" w:color="auto"/>
                              <w:bottom w:val="single" w:sz="12" w:space="0" w:color="auto"/>
                              <w:right w:val="single" w:sz="12" w:space="0" w:color="auto"/>
                            </w:tcBorders>
                            <w:shd w:val="clear" w:color="auto" w:fill="auto"/>
                            <w:vAlign w:val="center"/>
                            <w:hideMark/>
                          </w:tcPr>
                          <w:p w14:paraId="1DE701E9"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4" w:space="0" w:color="auto"/>
                              <w:left w:val="nil"/>
                              <w:bottom w:val="single" w:sz="12" w:space="0" w:color="auto"/>
                              <w:right w:val="single" w:sz="8" w:space="0" w:color="auto"/>
                            </w:tcBorders>
                            <w:shd w:val="clear" w:color="auto" w:fill="auto"/>
                            <w:vAlign w:val="center"/>
                            <w:hideMark/>
                          </w:tcPr>
                          <w:p w14:paraId="42411652"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4" w:space="0" w:color="auto"/>
                              <w:left w:val="nil"/>
                              <w:bottom w:val="single" w:sz="12" w:space="0" w:color="auto"/>
                              <w:right w:val="single" w:sz="4" w:space="0" w:color="auto"/>
                            </w:tcBorders>
                            <w:shd w:val="clear" w:color="auto" w:fill="auto"/>
                            <w:vAlign w:val="center"/>
                            <w:hideMark/>
                          </w:tcPr>
                          <w:p w14:paraId="560216FD"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1DDC2EF4" w14:textId="77777777" w:rsidTr="00E32FB9">
                        <w:trPr>
                          <w:trHeight w:val="533"/>
                          <w:jc w:val="right"/>
                        </w:trPr>
                        <w:tc>
                          <w:tcPr>
                            <w:tcW w:w="8937"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016514D0" w14:textId="77777777" w:rsidR="00D946F6" w:rsidRPr="00E32FB9" w:rsidRDefault="00D946F6" w:rsidP="00E32FB9">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Model Changes</w:t>
                            </w:r>
                            <w:r>
                              <w:rPr>
                                <w:rFonts w:ascii="Calibri" w:eastAsia="Times New Roman" w:hAnsi="Calibri" w:cs="Times New Roman"/>
                                <w:b/>
                                <w:bCs/>
                                <w:color w:val="000000"/>
                                <w:sz w:val="24"/>
                                <w:szCs w:val="24"/>
                              </w:rPr>
                              <w:t xml:space="preserve"> (continued)</w:t>
                            </w:r>
                            <w:r w:rsidRPr="00652C98">
                              <w:rPr>
                                <w:rFonts w:ascii="Calibri" w:eastAsia="Times New Roman" w:hAnsi="Calibri" w:cs="Times New Roman"/>
                                <w:b/>
                                <w:bCs/>
                                <w:color w:val="000000"/>
                              </w:rPr>
                              <w:t> </w:t>
                            </w:r>
                          </w:p>
                        </w:tc>
                      </w:tr>
                      <w:tr w:rsidR="00D946F6" w:rsidRPr="00652C98" w14:paraId="268431C0" w14:textId="77777777" w:rsidTr="006D0DB0">
                        <w:trPr>
                          <w:trHeight w:val="29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30213BF"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model name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1BC41D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4E36C72F"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0485072E"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38756279"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key concept reference (e.g., changing "key code (XXX_KEY_ECID)" to "key code (YYY_KEY_ECID)"</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0A4F9FFD"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BB97332"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1D535E0C"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7E71242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the order of qualifiers, attributions, modifiers, and items in the model</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585186D"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6E06FE36"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09DE8BA9"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24BB2B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to the labels used in a model (e.g., changing "qualifier BodyLocation bodylocation card(0..1)" to "qualifier BodyLocation bl card(0..1)"</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4D143E2B"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1CA1E51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1DA00BD" w14:textId="77777777" w:rsidTr="006D0DB0">
                        <w:trPr>
                          <w:trHeight w:val="29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39A07FE0"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Deletion of a model</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D569807"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E1334B6"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4F04EFDA"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435B053D"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code constraint to a domain (value set) constraint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15E4BFF1"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03A43EAC" w14:textId="77777777" w:rsidR="00D946F6" w:rsidRPr="00652C98" w:rsidRDefault="00D946F6" w:rsidP="00652C98">
                            <w:pPr>
                              <w:spacing w:after="0" w:line="240" w:lineRule="auto"/>
                              <w:jc w:val="center"/>
                              <w:rPr>
                                <w:rFonts w:ascii="Calibri" w:eastAsia="Times New Roman" w:hAnsi="Calibri" w:cs="Times New Roman"/>
                                <w:color w:val="000000"/>
                              </w:rPr>
                            </w:pPr>
                            <w:ins w:id="325" w:author="tvconway" w:date="2012-08-29T13:22:00Z">
                              <w:r>
                                <w:rPr>
                                  <w:rFonts w:ascii="Calibri" w:eastAsia="Times New Roman" w:hAnsi="Calibri" w:cs="Times New Roman"/>
                                  <w:color w:val="000000"/>
                                </w:rPr>
                                <w:t>x</w:t>
                              </w:r>
                            </w:ins>
                            <w:r w:rsidRPr="00652C98">
                              <w:rPr>
                                <w:rFonts w:ascii="Calibri" w:eastAsia="Times New Roman" w:hAnsi="Calibri" w:cs="Times New Roman"/>
                                <w:color w:val="000000"/>
                              </w:rPr>
                              <w:t> </w:t>
                            </w:r>
                          </w:p>
                        </w:tc>
                      </w:tr>
                      <w:tr w:rsidR="00D946F6" w:rsidRPr="00652C98" w14:paraId="1F106034"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0B724DD9"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(value set) constraint to a code constraint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3B21348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ins w:id="326" w:author="tvconway" w:date="2012-08-29T13:22:00Z">
                              <w:r>
                                <w:rPr>
                                  <w:rFonts w:ascii="Calibri" w:eastAsia="Times New Roman" w:hAnsi="Calibri" w:cs="Times New Roman"/>
                                  <w:color w:val="000000"/>
                                </w:rPr>
                                <w:t>x</w:t>
                              </w:r>
                            </w:ins>
                          </w:p>
                        </w:tc>
                        <w:tc>
                          <w:tcPr>
                            <w:tcW w:w="1246" w:type="dxa"/>
                            <w:tcBorders>
                              <w:top w:val="nil"/>
                              <w:left w:val="nil"/>
                              <w:bottom w:val="single" w:sz="4" w:space="0" w:color="auto"/>
                              <w:right w:val="single" w:sz="4" w:space="0" w:color="auto"/>
                            </w:tcBorders>
                            <w:shd w:val="clear" w:color="auto" w:fill="auto"/>
                            <w:vAlign w:val="center"/>
                            <w:hideMark/>
                          </w:tcPr>
                          <w:p w14:paraId="03E90FD0"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28A84F9B"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524762D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(value set) constraint to refer to another valueset, where the new valueset is a superset of the former valueset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17A88610"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372BDC1F"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74967493" w14:textId="77777777" w:rsidTr="006D0DB0">
                        <w:trPr>
                          <w:trHeight w:val="87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5C02A594"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(value set) constraint to refer to another valueset, where the new valueset is a subset of the former valueset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6C97086A"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792AA8B1"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07643170"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4B03295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 of a domain constraint to refer to another, non-overlapping valueset</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3566EEF"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5EAAFBA"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4B661295" w14:textId="77777777" w:rsidTr="006D0DB0">
                        <w:trPr>
                          <w:trHeight w:val="58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9C95860"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Move of a qualifier/attribution to a reference class (must retain the same name and attributes)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C5027AE"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1A0EF8A8"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3975433E" w14:textId="77777777" w:rsidTr="006D0DB0">
                        <w:trPr>
                          <w:trHeight w:val="1160"/>
                          <w:jc w:val="right"/>
                        </w:trPr>
                        <w:tc>
                          <w:tcPr>
                            <w:tcW w:w="6445" w:type="dxa"/>
                            <w:tcBorders>
                              <w:top w:val="nil"/>
                              <w:left w:val="single" w:sz="4" w:space="0" w:color="auto"/>
                              <w:bottom w:val="single" w:sz="4" w:space="0" w:color="auto"/>
                              <w:right w:val="single" w:sz="12" w:space="0" w:color="auto"/>
                            </w:tcBorders>
                            <w:shd w:val="clear" w:color="auto" w:fill="auto"/>
                            <w:vAlign w:val="center"/>
                            <w:hideMark/>
                          </w:tcPr>
                          <w:p w14:paraId="25E3B7E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Any addition to a reference class (follow same rules as non-reference class changes)</w:t>
                            </w:r>
                            <w:ins w:id="327" w:author="tvconway" w:date="2012-08-29T13:24:00Z">
                              <w:r>
                                <w:rPr>
                                  <w:rFonts w:ascii="Calibri" w:eastAsia="Times New Roman" w:hAnsi="Calibri" w:cs="Times New Roman"/>
                                  <w:color w:val="000000"/>
                                </w:rPr>
                                <w:t xml:space="preserve"> Is this one both?</w:t>
                              </w:r>
                            </w:ins>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2C1296E5"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6033ACB3"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24541FD4" w14:textId="77777777" w:rsidTr="006D0DB0">
                        <w:trPr>
                          <w:trHeight w:val="880"/>
                          <w:jc w:val="right"/>
                        </w:trPr>
                        <w:tc>
                          <w:tcPr>
                            <w:tcW w:w="6445"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62A170C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Combination of two models into one (essentially a new model that replaces multiple previously released models)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122B1"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1D4CBF50"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bl>
                    <w:p w14:paraId="4A55D198" w14:textId="77777777" w:rsidR="00D946F6" w:rsidRDefault="00D946F6" w:rsidP="00652C98"/>
                  </w:txbxContent>
                </v:textbox>
                <w10:wrap type="topAndBottom" anchorx="margin" anchory="margin"/>
              </v:shape>
            </w:pict>
          </mc:Fallback>
        </mc:AlternateContent>
      </w:r>
    </w:p>
    <w:p w14:paraId="79927AA9" w14:textId="77777777" w:rsidR="00364C27" w:rsidRDefault="00364C27" w:rsidP="00E32FB9"/>
    <w:p w14:paraId="037895B7" w14:textId="19CFA065" w:rsidR="00D01BAB" w:rsidRDefault="00806B96">
      <w:pPr>
        <w:rPr>
          <w:rFonts w:ascii="Times New Roman" w:eastAsiaTheme="majorEastAsia" w:hAnsi="Times New Roman" w:cstheme="majorBidi"/>
          <w:b/>
          <w:bCs/>
          <w:sz w:val="36"/>
          <w:szCs w:val="28"/>
        </w:rPr>
      </w:pPr>
      <w:r>
        <w:rPr>
          <w:rFonts w:eastAsiaTheme="minorHAnsi"/>
          <w:noProof/>
        </w:rPr>
        <mc:AlternateContent>
          <mc:Choice Requires="wps">
            <w:drawing>
              <wp:anchor distT="0" distB="0" distL="114300" distR="114300" simplePos="0" relativeHeight="251806720" behindDoc="0" locked="0" layoutInCell="1" allowOverlap="1" wp14:anchorId="6AE26343" wp14:editId="6EE9C8F7">
                <wp:simplePos x="0" y="0"/>
                <wp:positionH relativeFrom="margin">
                  <wp:align>center</wp:align>
                </wp:positionH>
                <wp:positionV relativeFrom="margin">
                  <wp:align>top</wp:align>
                </wp:positionV>
                <wp:extent cx="6038850" cy="7561580"/>
                <wp:effectExtent l="0" t="0" r="6350" b="7620"/>
                <wp:wrapTopAndBottom/>
                <wp:docPr id="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7561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847" w:type="dxa"/>
                              <w:jc w:val="right"/>
                              <w:tblInd w:w="-789" w:type="dxa"/>
                              <w:tblLook w:val="04A0" w:firstRow="1" w:lastRow="0" w:firstColumn="1" w:lastColumn="0" w:noHBand="0" w:noVBand="1"/>
                            </w:tblPr>
                            <w:tblGrid>
                              <w:gridCol w:w="6355"/>
                              <w:gridCol w:w="1246"/>
                              <w:gridCol w:w="1246"/>
                            </w:tblGrid>
                            <w:tr w:rsidR="00D946F6" w:rsidRPr="00652C98" w14:paraId="7FE62A0D" w14:textId="77777777" w:rsidTr="00496C52">
                              <w:trPr>
                                <w:trHeight w:val="880"/>
                                <w:jc w:val="right"/>
                              </w:trPr>
                              <w:tc>
                                <w:tcPr>
                                  <w:tcW w:w="6355" w:type="dxa"/>
                                  <w:tcBorders>
                                    <w:top w:val="single" w:sz="8" w:space="0" w:color="auto"/>
                                    <w:left w:val="single" w:sz="8" w:space="0" w:color="auto"/>
                                    <w:bottom w:val="single" w:sz="12" w:space="0" w:color="auto"/>
                                    <w:right w:val="single" w:sz="12" w:space="0" w:color="auto"/>
                                  </w:tcBorders>
                                  <w:shd w:val="clear" w:color="auto" w:fill="auto"/>
                                  <w:vAlign w:val="center"/>
                                  <w:hideMark/>
                                </w:tcPr>
                                <w:p w14:paraId="6AB6CE8C"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021EC0E2"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70DA406B"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57572D6E" w14:textId="77777777" w:rsidTr="00D01BAB">
                              <w:trPr>
                                <w:trHeight w:val="518"/>
                                <w:jc w:val="right"/>
                              </w:trPr>
                              <w:tc>
                                <w:tcPr>
                                  <w:tcW w:w="8847"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3BE83C1E" w14:textId="77777777" w:rsidR="00D946F6" w:rsidRPr="00652C98" w:rsidRDefault="00D946F6" w:rsidP="00D01BAB">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Terminology Changes </w:t>
                                  </w:r>
                                </w:p>
                              </w:tc>
                            </w:tr>
                            <w:tr w:rsidR="00D946F6" w:rsidRPr="00652C98" w14:paraId="2D42EECE" w14:textId="77777777" w:rsidTr="00496C52">
                              <w:trPr>
                                <w:trHeight w:val="30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676A955"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Concepts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14AE996"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41EFF2D0"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 </w:t>
                                  </w:r>
                                </w:p>
                              </w:tc>
                            </w:tr>
                            <w:tr w:rsidR="00D946F6" w:rsidRPr="00652C98" w14:paraId="15A857C9"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7BD0151F"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concept that's a member of a value set, where the affected member has a clinical element display, i.e., it is referenced in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78C7409E"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F06DF11"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1F1407F8" w14:textId="77777777" w:rsidTr="00D01BAB">
                              <w:trPr>
                                <w:trHeight w:val="145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763C6DDE"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concept that's a member of a value set, where the affected member does not have a clinical element display, i.e., it is not referenced in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074FD22A"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1C3E5A1F"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rsidDel="000D11F5" w14:paraId="08E3FD59" w14:textId="77777777" w:rsidTr="00D01BAB">
                              <w:trPr>
                                <w:trHeight w:val="290"/>
                                <w:jc w:val="right"/>
                                <w:del w:id="328" w:author="tvconway" w:date="2012-08-29T13:24:00Z"/>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E826B1E" w14:textId="77777777" w:rsidR="00D946F6" w:rsidRPr="00652C98" w:rsidDel="000D11F5" w:rsidRDefault="00D946F6" w:rsidP="00652C98">
                                  <w:pPr>
                                    <w:spacing w:after="0" w:line="240" w:lineRule="auto"/>
                                    <w:rPr>
                                      <w:del w:id="329" w:author="tvconway" w:date="2012-08-29T13:24:00Z"/>
                                      <w:rFonts w:ascii="Calibri" w:eastAsia="Times New Roman" w:hAnsi="Calibri" w:cs="Times New Roman"/>
                                      <w:b/>
                                      <w:bCs/>
                                      <w:color w:val="000000"/>
                                      <w:u w:val="single"/>
                                    </w:rPr>
                                  </w:pPr>
                                  <w:del w:id="330" w:author="tvconway" w:date="2012-08-29T13:24:00Z">
                                    <w:r w:rsidRPr="00652C98" w:rsidDel="000D11F5">
                                      <w:rPr>
                                        <w:rFonts w:ascii="Calibri" w:eastAsia="Times New Roman" w:hAnsi="Calibri" w:cs="Times New Roman"/>
                                        <w:b/>
                                        <w:bCs/>
                                        <w:color w:val="000000"/>
                                        <w:u w:val="single"/>
                                      </w:rPr>
                                      <w:delText> </w:delText>
                                    </w:r>
                                  </w:del>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4C543650" w14:textId="77777777" w:rsidR="00D946F6" w:rsidRPr="00652C98" w:rsidDel="000D11F5" w:rsidRDefault="00D946F6" w:rsidP="00D01BAB">
                                  <w:pPr>
                                    <w:spacing w:after="0" w:line="240" w:lineRule="auto"/>
                                    <w:jc w:val="center"/>
                                    <w:rPr>
                                      <w:del w:id="331" w:author="tvconway" w:date="2012-08-29T13:24:00Z"/>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55B481CA" w14:textId="77777777" w:rsidR="00D946F6" w:rsidRPr="00652C98" w:rsidDel="000D11F5" w:rsidRDefault="00D946F6" w:rsidP="00D01BAB">
                                  <w:pPr>
                                    <w:spacing w:after="0" w:line="240" w:lineRule="auto"/>
                                    <w:jc w:val="center"/>
                                    <w:rPr>
                                      <w:del w:id="332" w:author="tvconway" w:date="2012-08-29T13:24:00Z"/>
                                      <w:rFonts w:ascii="Calibri" w:eastAsia="Times New Roman" w:hAnsi="Calibri" w:cs="Times New Roman"/>
                                      <w:b/>
                                      <w:bCs/>
                                      <w:color w:val="000000"/>
                                    </w:rPr>
                                  </w:pPr>
                                </w:p>
                              </w:tc>
                            </w:tr>
                            <w:tr w:rsidR="00D946F6" w:rsidRPr="00652C98" w14:paraId="7BFCC6C4"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2D7B0671"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Designations/Definitions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63B2DEFC"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602163C1" w14:textId="77777777" w:rsidR="00D946F6" w:rsidRPr="00652C98" w:rsidRDefault="00D946F6" w:rsidP="00D01BAB">
                                  <w:pPr>
                                    <w:spacing w:after="0" w:line="240" w:lineRule="auto"/>
                                    <w:jc w:val="center"/>
                                    <w:rPr>
                                      <w:rFonts w:ascii="Calibri" w:eastAsia="Times New Roman" w:hAnsi="Calibri" w:cs="Times New Roman"/>
                                      <w:b/>
                                      <w:bCs/>
                                      <w:color w:val="000000"/>
                                    </w:rPr>
                                  </w:pPr>
                                </w:p>
                              </w:tc>
                            </w:tr>
                            <w:tr w:rsidR="00D946F6" w:rsidRPr="00652C98" w14:paraId="54C55D21" w14:textId="77777777" w:rsidTr="00D01BAB">
                              <w:trPr>
                                <w:trHeight w:val="58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2B623D5F"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New clinical element displays (assuming the applicable model changes are also made)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72D93C33"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2E776CD"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56DDD18C" w14:textId="77777777" w:rsidTr="00D01BAB">
                              <w:trPr>
                                <w:trHeight w:val="145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32929FD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Any modification (besides activation) to a Clinical element display (assuming any applicable change has been made in the model that refers to the display and the meaning of the concept isn't changing)</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3E0AE7AD"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4366B941"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33E41A7E" w14:textId="77777777" w:rsidTr="00D01BAB">
                              <w:trPr>
                                <w:trHeight w:val="58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16BCC70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Addition/update/inactivation of  designations (except CEM Display)</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32BD884"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41E27A8"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4D0B43A1" w14:textId="77777777" w:rsidTr="00D01BAB">
                              <w:trPr>
                                <w:trHeight w:val="58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0D9320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Moving a Clinical Element display to a different entity/concept</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7614A14"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A63ADB2"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40F138C0"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42E59A5" w14:textId="77777777" w:rsidR="00D946F6" w:rsidRPr="00D01BAB" w:rsidRDefault="00D946F6" w:rsidP="00652C98">
                                  <w:pPr>
                                    <w:spacing w:after="0" w:line="240" w:lineRule="auto"/>
                                    <w:rPr>
                                      <w:rFonts w:ascii="Calibri" w:eastAsia="Times New Roman" w:hAnsi="Calibri" w:cs="Times New Roman"/>
                                      <w:color w:val="000000"/>
                                    </w:rPr>
                                  </w:pPr>
                                  <w:r w:rsidRPr="00D01BAB">
                                    <w:rPr>
                                      <w:rFonts w:ascii="Calibri" w:eastAsia="Times New Roman" w:hAnsi="Calibri" w:cs="Times New Roman"/>
                                      <w:color w:val="000000"/>
                                    </w:rPr>
                                    <w:t>Addition/update/inactivation of definitions (must always maintain one active definition for each concept)</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4131E6D5" w14:textId="77777777" w:rsidR="00D946F6" w:rsidRPr="00D01BAB"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327155B1" w14:textId="77777777" w:rsidR="00D946F6" w:rsidRPr="00652C98" w:rsidRDefault="00D946F6" w:rsidP="00D01BAB">
                                  <w:pPr>
                                    <w:spacing w:after="0" w:line="240" w:lineRule="auto"/>
                                    <w:jc w:val="center"/>
                                    <w:rPr>
                                      <w:rFonts w:ascii="Calibri" w:eastAsia="Times New Roman" w:hAnsi="Calibri" w:cs="Times New Roman"/>
                                      <w:color w:val="000000"/>
                                    </w:rPr>
                                  </w:pPr>
                                  <w:r w:rsidRPr="00D01BAB">
                                    <w:rPr>
                                      <w:rFonts w:ascii="Calibri" w:eastAsia="Times New Roman" w:hAnsi="Calibri" w:cs="Times New Roman"/>
                                      <w:color w:val="000000"/>
                                    </w:rPr>
                                    <w:t>x</w:t>
                                  </w:r>
                                </w:p>
                              </w:tc>
                            </w:tr>
                            <w:tr w:rsidR="00D946F6" w:rsidRPr="00652C98" w14:paraId="66A1CB4C"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011AE23D"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Relationships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7F65F262" w14:textId="77777777" w:rsidR="00D946F6" w:rsidRPr="00652C98" w:rsidRDefault="00D946F6" w:rsidP="00D01BAB">
                                  <w:pPr>
                                    <w:spacing w:after="0" w:line="240" w:lineRule="auto"/>
                                    <w:jc w:val="center"/>
                                    <w:rPr>
                                      <w:rFonts w:ascii="Calibri" w:eastAsia="Times New Roman" w:hAnsi="Calibri" w:cs="Times New Roman"/>
                                      <w:b/>
                                      <w:bCs/>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5108A99" w14:textId="77777777" w:rsidR="00D946F6" w:rsidRPr="00652C98" w:rsidRDefault="00D946F6" w:rsidP="00D01BAB">
                                  <w:pPr>
                                    <w:spacing w:after="0" w:line="240" w:lineRule="auto"/>
                                    <w:jc w:val="center"/>
                                    <w:rPr>
                                      <w:rFonts w:ascii="Calibri" w:eastAsia="Times New Roman" w:hAnsi="Calibri" w:cs="Times New Roman"/>
                                      <w:b/>
                                      <w:bCs/>
                                      <w:color w:val="000000"/>
                                      <w:u w:val="single"/>
                                    </w:rPr>
                                  </w:pPr>
                                </w:p>
                              </w:tc>
                            </w:tr>
                            <w:tr w:rsidR="00D946F6" w:rsidRPr="00652C98" w14:paraId="2A5C2189"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680119E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Addition/activation/inactivation of relationships (not elsewhere specified as a non-backward compatible change)</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0D4B46A1"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BE13933"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0F7CD69F"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2B7F4D9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hierarchical relationship (IS_A) where the source concept has a clinical element display</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4DD0D5B3"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FA31C2D"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74AEBEA8"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342574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relationship where a value set would be narrowed by the change (if value set is referenced by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31BC7AA"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BC7A26B" w14:textId="77777777" w:rsidR="00D946F6" w:rsidRPr="00652C98" w:rsidRDefault="00D946F6" w:rsidP="00D01BAB">
                                  <w:pPr>
                                    <w:spacing w:after="0" w:line="240" w:lineRule="auto"/>
                                    <w:jc w:val="center"/>
                                    <w:rPr>
                                      <w:rFonts w:ascii="Calibri" w:eastAsia="Times New Roman" w:hAnsi="Calibri" w:cs="Times New Roman"/>
                                      <w:color w:val="000000"/>
                                    </w:rPr>
                                  </w:pPr>
                                </w:p>
                              </w:tc>
                            </w:tr>
                          </w:tbl>
                          <w:p w14:paraId="6ED5206D" w14:textId="77777777" w:rsidR="00D946F6" w:rsidRDefault="00D946F6" w:rsidP="00364C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5" o:spid="_x0000_s1104" type="#_x0000_t202" style="position:absolute;margin-left:0;margin-top:0;width:475.5pt;height:595.4pt;z-index:25180672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" stroked="f">
                <v:textbox>
                  <w:txbxContent>
                    <w:tbl>
                      <w:tblPr>
                        <w:tblW w:w="8847" w:type="dxa"/>
                        <w:jc w:val="right"/>
                        <w:tblInd w:w="-789" w:type="dxa"/>
                        <w:tblLook w:val="04A0" w:firstRow="1" w:lastRow="0" w:firstColumn="1" w:lastColumn="0" w:noHBand="0" w:noVBand="1"/>
                      </w:tblPr>
                      <w:tblGrid>
                        <w:gridCol w:w="6355"/>
                        <w:gridCol w:w="1246"/>
                        <w:gridCol w:w="1246"/>
                      </w:tblGrid>
                      <w:tr w:rsidR="00D946F6" w:rsidRPr="00652C98" w14:paraId="7FE62A0D" w14:textId="77777777" w:rsidTr="00496C52">
                        <w:trPr>
                          <w:trHeight w:val="880"/>
                          <w:jc w:val="right"/>
                        </w:trPr>
                        <w:tc>
                          <w:tcPr>
                            <w:tcW w:w="6355" w:type="dxa"/>
                            <w:tcBorders>
                              <w:top w:val="single" w:sz="8" w:space="0" w:color="auto"/>
                              <w:left w:val="single" w:sz="8" w:space="0" w:color="auto"/>
                              <w:bottom w:val="single" w:sz="12" w:space="0" w:color="auto"/>
                              <w:right w:val="single" w:sz="12" w:space="0" w:color="auto"/>
                            </w:tcBorders>
                            <w:shd w:val="clear" w:color="auto" w:fill="auto"/>
                            <w:vAlign w:val="center"/>
                            <w:hideMark/>
                          </w:tcPr>
                          <w:p w14:paraId="6AB6CE8C"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021EC0E2"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70DA406B"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57572D6E" w14:textId="77777777" w:rsidTr="00D01BAB">
                        <w:trPr>
                          <w:trHeight w:val="518"/>
                          <w:jc w:val="right"/>
                        </w:trPr>
                        <w:tc>
                          <w:tcPr>
                            <w:tcW w:w="8847" w:type="dxa"/>
                            <w:gridSpan w:val="3"/>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hideMark/>
                          </w:tcPr>
                          <w:p w14:paraId="3BE83C1E" w14:textId="77777777" w:rsidR="00D946F6" w:rsidRPr="00652C98" w:rsidRDefault="00D946F6" w:rsidP="00D01BAB">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Terminology Changes </w:t>
                            </w:r>
                          </w:p>
                        </w:tc>
                      </w:tr>
                      <w:tr w:rsidR="00D946F6" w:rsidRPr="00652C98" w14:paraId="2D42EECE" w14:textId="77777777" w:rsidTr="00496C52">
                        <w:trPr>
                          <w:trHeight w:val="30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676A955"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Concepts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514AE996"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41EFF2D0"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 </w:t>
                            </w:r>
                          </w:p>
                        </w:tc>
                      </w:tr>
                      <w:tr w:rsidR="00D946F6" w:rsidRPr="00652C98" w14:paraId="15A857C9"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7BD0151F"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concept that's a member of a value set, where the affected member has a clinical element display, i.e., it is referenced in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78C7409E"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0F06DF11"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1F1407F8" w14:textId="77777777" w:rsidTr="00D01BAB">
                        <w:trPr>
                          <w:trHeight w:val="145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763C6DDE"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concept that's a member of a value set, where the affected member does not have a clinical element display, i.e., it is not referenced in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074FD22A"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1C3E5A1F"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rsidDel="000D11F5" w14:paraId="08E3FD59" w14:textId="77777777" w:rsidTr="00D01BAB">
                        <w:trPr>
                          <w:trHeight w:val="290"/>
                          <w:jc w:val="right"/>
                          <w:del w:id="333" w:author="tvconway" w:date="2012-08-29T13:24:00Z"/>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E826B1E" w14:textId="77777777" w:rsidR="00D946F6" w:rsidRPr="00652C98" w:rsidDel="000D11F5" w:rsidRDefault="00D946F6" w:rsidP="00652C98">
                            <w:pPr>
                              <w:spacing w:after="0" w:line="240" w:lineRule="auto"/>
                              <w:rPr>
                                <w:del w:id="334" w:author="tvconway" w:date="2012-08-29T13:24:00Z"/>
                                <w:rFonts w:ascii="Calibri" w:eastAsia="Times New Roman" w:hAnsi="Calibri" w:cs="Times New Roman"/>
                                <w:b/>
                                <w:bCs/>
                                <w:color w:val="000000"/>
                                <w:u w:val="single"/>
                              </w:rPr>
                            </w:pPr>
                            <w:del w:id="335" w:author="tvconway" w:date="2012-08-29T13:24:00Z">
                              <w:r w:rsidRPr="00652C98" w:rsidDel="000D11F5">
                                <w:rPr>
                                  <w:rFonts w:ascii="Calibri" w:eastAsia="Times New Roman" w:hAnsi="Calibri" w:cs="Times New Roman"/>
                                  <w:b/>
                                  <w:bCs/>
                                  <w:color w:val="000000"/>
                                  <w:u w:val="single"/>
                                </w:rPr>
                                <w:delText> </w:delText>
                              </w:r>
                            </w:del>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4C543650" w14:textId="77777777" w:rsidR="00D946F6" w:rsidRPr="00652C98" w:rsidDel="000D11F5" w:rsidRDefault="00D946F6" w:rsidP="00D01BAB">
                            <w:pPr>
                              <w:spacing w:after="0" w:line="240" w:lineRule="auto"/>
                              <w:jc w:val="center"/>
                              <w:rPr>
                                <w:del w:id="336" w:author="tvconway" w:date="2012-08-29T13:24:00Z"/>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55B481CA" w14:textId="77777777" w:rsidR="00D946F6" w:rsidRPr="00652C98" w:rsidDel="000D11F5" w:rsidRDefault="00D946F6" w:rsidP="00D01BAB">
                            <w:pPr>
                              <w:spacing w:after="0" w:line="240" w:lineRule="auto"/>
                              <w:jc w:val="center"/>
                              <w:rPr>
                                <w:del w:id="337" w:author="tvconway" w:date="2012-08-29T13:24:00Z"/>
                                <w:rFonts w:ascii="Calibri" w:eastAsia="Times New Roman" w:hAnsi="Calibri" w:cs="Times New Roman"/>
                                <w:b/>
                                <w:bCs/>
                                <w:color w:val="000000"/>
                              </w:rPr>
                            </w:pPr>
                          </w:p>
                        </w:tc>
                      </w:tr>
                      <w:tr w:rsidR="00D946F6" w:rsidRPr="00652C98" w14:paraId="7BFCC6C4"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2D7B0671"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Designations/Definitions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63B2DEFC"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602163C1" w14:textId="77777777" w:rsidR="00D946F6" w:rsidRPr="00652C98" w:rsidRDefault="00D946F6" w:rsidP="00D01BAB">
                            <w:pPr>
                              <w:spacing w:after="0" w:line="240" w:lineRule="auto"/>
                              <w:jc w:val="center"/>
                              <w:rPr>
                                <w:rFonts w:ascii="Calibri" w:eastAsia="Times New Roman" w:hAnsi="Calibri" w:cs="Times New Roman"/>
                                <w:b/>
                                <w:bCs/>
                                <w:color w:val="000000"/>
                              </w:rPr>
                            </w:pPr>
                          </w:p>
                        </w:tc>
                      </w:tr>
                      <w:tr w:rsidR="00D946F6" w:rsidRPr="00652C98" w14:paraId="54C55D21" w14:textId="77777777" w:rsidTr="00D01BAB">
                        <w:trPr>
                          <w:trHeight w:val="58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2B623D5F"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New clinical element displays (assuming the applicable model changes are also made)</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72D93C33"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2E776CD"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56DDD18C" w14:textId="77777777" w:rsidTr="00D01BAB">
                        <w:trPr>
                          <w:trHeight w:val="145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32929FD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Any modification (besides activation) to a Clinical element display (assuming any applicable change has been made in the model that refers to the display and the meaning of the concept isn't changing)</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3E0AE7AD"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4366B941"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33E41A7E" w14:textId="77777777" w:rsidTr="00D01BAB">
                        <w:trPr>
                          <w:trHeight w:val="58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16BCC70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Addition/update/inactivation of  designations (except CEM Display)</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32BD884"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241E27A8"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4D0B43A1" w14:textId="77777777" w:rsidTr="00D01BAB">
                        <w:trPr>
                          <w:trHeight w:val="58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0D93208"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Moving a Clinical Element display to a different entity/concept</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7614A14"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2A63ADB2"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40F138C0"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42E59A5" w14:textId="77777777" w:rsidR="00D946F6" w:rsidRPr="00D01BAB" w:rsidRDefault="00D946F6" w:rsidP="00652C98">
                            <w:pPr>
                              <w:spacing w:after="0" w:line="240" w:lineRule="auto"/>
                              <w:rPr>
                                <w:rFonts w:ascii="Calibri" w:eastAsia="Times New Roman" w:hAnsi="Calibri" w:cs="Times New Roman"/>
                                <w:color w:val="000000"/>
                              </w:rPr>
                            </w:pPr>
                            <w:r w:rsidRPr="00D01BAB">
                              <w:rPr>
                                <w:rFonts w:ascii="Calibri" w:eastAsia="Times New Roman" w:hAnsi="Calibri" w:cs="Times New Roman"/>
                                <w:color w:val="000000"/>
                              </w:rPr>
                              <w:t>Addition/update/inactivation of definitions (must always maintain one active definition for each concept)</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4131E6D5" w14:textId="77777777" w:rsidR="00D946F6" w:rsidRPr="00D01BAB"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327155B1" w14:textId="77777777" w:rsidR="00D946F6" w:rsidRPr="00652C98" w:rsidRDefault="00D946F6" w:rsidP="00D01BAB">
                            <w:pPr>
                              <w:spacing w:after="0" w:line="240" w:lineRule="auto"/>
                              <w:jc w:val="center"/>
                              <w:rPr>
                                <w:rFonts w:ascii="Calibri" w:eastAsia="Times New Roman" w:hAnsi="Calibri" w:cs="Times New Roman"/>
                                <w:color w:val="000000"/>
                              </w:rPr>
                            </w:pPr>
                            <w:r w:rsidRPr="00D01BAB">
                              <w:rPr>
                                <w:rFonts w:ascii="Calibri" w:eastAsia="Times New Roman" w:hAnsi="Calibri" w:cs="Times New Roman"/>
                                <w:color w:val="000000"/>
                              </w:rPr>
                              <w:t>x</w:t>
                            </w:r>
                          </w:p>
                        </w:tc>
                      </w:tr>
                      <w:tr w:rsidR="00D946F6" w:rsidRPr="00652C98" w14:paraId="66A1CB4C"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011AE23D"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Relationships</w:t>
                            </w:r>
                          </w:p>
                        </w:tc>
                        <w:tc>
                          <w:tcPr>
                            <w:tcW w:w="1246" w:type="dxa"/>
                            <w:tcBorders>
                              <w:top w:val="nil"/>
                              <w:left w:val="single" w:sz="4" w:space="0" w:color="auto"/>
                              <w:bottom w:val="single" w:sz="4" w:space="0" w:color="auto"/>
                              <w:right w:val="single" w:sz="4" w:space="0" w:color="auto"/>
                            </w:tcBorders>
                            <w:shd w:val="clear" w:color="auto" w:fill="auto"/>
                            <w:vAlign w:val="center"/>
                            <w:hideMark/>
                          </w:tcPr>
                          <w:p w14:paraId="7F65F262" w14:textId="77777777" w:rsidR="00D946F6" w:rsidRPr="00652C98" w:rsidRDefault="00D946F6" w:rsidP="00D01BAB">
                            <w:pPr>
                              <w:spacing w:after="0" w:line="240" w:lineRule="auto"/>
                              <w:jc w:val="center"/>
                              <w:rPr>
                                <w:rFonts w:ascii="Calibri" w:eastAsia="Times New Roman" w:hAnsi="Calibri" w:cs="Times New Roman"/>
                                <w:b/>
                                <w:bCs/>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5108A99" w14:textId="77777777" w:rsidR="00D946F6" w:rsidRPr="00652C98" w:rsidRDefault="00D946F6" w:rsidP="00D01BAB">
                            <w:pPr>
                              <w:spacing w:after="0" w:line="240" w:lineRule="auto"/>
                              <w:jc w:val="center"/>
                              <w:rPr>
                                <w:rFonts w:ascii="Calibri" w:eastAsia="Times New Roman" w:hAnsi="Calibri" w:cs="Times New Roman"/>
                                <w:b/>
                                <w:bCs/>
                                <w:color w:val="000000"/>
                                <w:u w:val="single"/>
                              </w:rPr>
                            </w:pPr>
                          </w:p>
                        </w:tc>
                      </w:tr>
                      <w:tr w:rsidR="00D946F6" w:rsidRPr="00652C98" w14:paraId="2A5C2189"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680119E5"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Addition/activation/inactivation of relationships (not elsewhere specified as a non-backward compatible change)</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0D4B46A1"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BE13933"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0F7CD69F"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2B7F4D9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hierarchical relationship (IS_A) where the source concept has a clinical element display</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4DD0D5B3"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5FA31C2D"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74AEBEA8" w14:textId="77777777" w:rsidTr="00D01BAB">
                        <w:trPr>
                          <w:trHeight w:val="87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342574C"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Inactivation of a relationship where a value set would be narrowed by the change (if value set is referenced by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31BC7AA"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3BC7A26B" w14:textId="77777777" w:rsidR="00D946F6" w:rsidRPr="00652C98" w:rsidRDefault="00D946F6" w:rsidP="00D01BAB">
                            <w:pPr>
                              <w:spacing w:after="0" w:line="240" w:lineRule="auto"/>
                              <w:jc w:val="center"/>
                              <w:rPr>
                                <w:rFonts w:ascii="Calibri" w:eastAsia="Times New Roman" w:hAnsi="Calibri" w:cs="Times New Roman"/>
                                <w:color w:val="000000"/>
                              </w:rPr>
                            </w:pPr>
                          </w:p>
                        </w:tc>
                      </w:tr>
                    </w:tbl>
                    <w:p w14:paraId="6ED5206D" w14:textId="77777777" w:rsidR="00D946F6" w:rsidRDefault="00D946F6" w:rsidP="00364C27"/>
                  </w:txbxContent>
                </v:textbox>
                <w10:wrap type="topAndBottom" anchorx="margin" anchory="margin"/>
              </v:shape>
            </w:pict>
          </mc:Fallback>
        </mc:AlternateContent>
      </w:r>
      <w:r w:rsidR="00D01BAB">
        <w:br w:type="page"/>
      </w:r>
    </w:p>
    <w:p w14:paraId="44144BBF" w14:textId="1547622A" w:rsidR="003F6A98" w:rsidRDefault="00806B96" w:rsidP="00E32FB9">
      <w:r>
        <w:rPr>
          <w:noProof/>
        </w:rPr>
        <mc:AlternateContent>
          <mc:Choice Requires="wps">
            <w:drawing>
              <wp:anchor distT="0" distB="0" distL="114300" distR="114300" simplePos="0" relativeHeight="251807744" behindDoc="0" locked="0" layoutInCell="1" allowOverlap="1" wp14:anchorId="0A06EF7D" wp14:editId="1D1A4EA2">
                <wp:simplePos x="0" y="0"/>
                <wp:positionH relativeFrom="margin">
                  <wp:align>center</wp:align>
                </wp:positionH>
                <wp:positionV relativeFrom="margin">
                  <wp:align>top</wp:align>
                </wp:positionV>
                <wp:extent cx="6038850" cy="5101590"/>
                <wp:effectExtent l="0" t="0" r="31750" b="29210"/>
                <wp:wrapTopAndBottom/>
                <wp:docPr id="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5101590"/>
                        </a:xfrm>
                        <a:prstGeom prst="rect">
                          <a:avLst/>
                        </a:prstGeom>
                        <a:solidFill>
                          <a:srgbClr val="FFFFFF"/>
                        </a:solidFill>
                        <a:ln w="9525">
                          <a:solidFill>
                            <a:schemeClr val="bg1">
                              <a:lumMod val="100000"/>
                              <a:lumOff val="0"/>
                            </a:schemeClr>
                          </a:solidFill>
                          <a:miter lim="800000"/>
                          <a:headEnd/>
                          <a:tailEnd/>
                        </a:ln>
                      </wps:spPr>
                      <wps:txbx>
                        <w:txbxContent>
                          <w:tbl>
                            <w:tblPr>
                              <w:tblW w:w="8847" w:type="dxa"/>
                              <w:jc w:val="right"/>
                              <w:tblInd w:w="-789" w:type="dxa"/>
                              <w:tblLook w:val="04A0" w:firstRow="1" w:lastRow="0" w:firstColumn="1" w:lastColumn="0" w:noHBand="0" w:noVBand="1"/>
                            </w:tblPr>
                            <w:tblGrid>
                              <w:gridCol w:w="6355"/>
                              <w:gridCol w:w="1246"/>
                              <w:gridCol w:w="1246"/>
                            </w:tblGrid>
                            <w:tr w:rsidR="00D946F6" w:rsidRPr="00652C98" w14:paraId="21E6666D" w14:textId="77777777" w:rsidTr="00496C52">
                              <w:trPr>
                                <w:trHeight w:val="880"/>
                                <w:jc w:val="right"/>
                              </w:trPr>
                              <w:tc>
                                <w:tcPr>
                                  <w:tcW w:w="6355" w:type="dxa"/>
                                  <w:tcBorders>
                                    <w:top w:val="single" w:sz="8" w:space="0" w:color="auto"/>
                                    <w:left w:val="single" w:sz="8" w:space="0" w:color="auto"/>
                                    <w:bottom w:val="single" w:sz="12" w:space="0" w:color="auto"/>
                                    <w:right w:val="single" w:sz="12" w:space="0" w:color="auto"/>
                                  </w:tcBorders>
                                  <w:shd w:val="clear" w:color="auto" w:fill="auto"/>
                                  <w:vAlign w:val="center"/>
                                  <w:hideMark/>
                                </w:tcPr>
                                <w:p w14:paraId="08C74081"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5F0258BF"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78139274"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17A9E89C" w14:textId="77777777" w:rsidTr="00D01BAB">
                              <w:trPr>
                                <w:trHeight w:val="501"/>
                                <w:jc w:val="right"/>
                              </w:trPr>
                              <w:tc>
                                <w:tcPr>
                                  <w:tcW w:w="8847" w:type="dxa"/>
                                  <w:gridSpan w:val="3"/>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EF427DC" w14:textId="77777777" w:rsidR="00D946F6" w:rsidRPr="00D01BAB" w:rsidRDefault="00D946F6" w:rsidP="00652C98">
                                  <w:pPr>
                                    <w:spacing w:after="0" w:line="240" w:lineRule="auto"/>
                                    <w:jc w:val="center"/>
                                    <w:rPr>
                                      <w:rFonts w:ascii="Calibri" w:eastAsia="Times New Roman" w:hAnsi="Calibri" w:cs="Times New Roman"/>
                                      <w:b/>
                                      <w:color w:val="000000"/>
                                      <w:sz w:val="24"/>
                                      <w:szCs w:val="24"/>
                                    </w:rPr>
                                  </w:pPr>
                                  <w:r w:rsidRPr="00D01BAB">
                                    <w:rPr>
                                      <w:rFonts w:ascii="Calibri" w:eastAsia="Times New Roman" w:hAnsi="Calibri" w:cs="Times New Roman"/>
                                      <w:b/>
                                      <w:color w:val="000000"/>
                                      <w:sz w:val="24"/>
                                      <w:szCs w:val="24"/>
                                    </w:rPr>
                                    <w:t>Terminology Changes (continued)</w:t>
                                  </w:r>
                                </w:p>
                              </w:tc>
                            </w:tr>
                            <w:tr w:rsidR="00D946F6" w:rsidRPr="00652C98" w14:paraId="21ABD0B7" w14:textId="77777777" w:rsidTr="00496C52">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6C4D594C"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Mappings</w:t>
                                  </w: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6E67B463"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1B803CDE"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2705A2D1"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772BB92"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Changes to Mappings (needs further elaboration; discuss with Interop)</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792A7A1"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035B24B"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49725597"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1E43EEEA"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Value Sets</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2F3157B5"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2FE8649" w14:textId="77777777" w:rsidR="00D946F6" w:rsidRPr="00652C98" w:rsidRDefault="00D946F6" w:rsidP="00D01BAB">
                                  <w:pPr>
                                    <w:spacing w:after="0" w:line="240" w:lineRule="auto"/>
                                    <w:jc w:val="center"/>
                                    <w:rPr>
                                      <w:rFonts w:ascii="Calibri" w:eastAsia="Times New Roman" w:hAnsi="Calibri" w:cs="Times New Roman"/>
                                      <w:b/>
                                      <w:bCs/>
                                      <w:color w:val="000000"/>
                                      <w:u w:val="single"/>
                                    </w:rPr>
                                  </w:pPr>
                                </w:p>
                              </w:tc>
                            </w:tr>
                            <w:tr w:rsidR="00D946F6" w:rsidRPr="00652C98" w14:paraId="7B2F3A97"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24A6F1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 concept to a value set (i.e., activation of the relationship that includes the concept in the value set), where the value set is referenced by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C950BD7"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3CF41750"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64BE67DF"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DE7AD96"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Removal of a concept from a value set (i.e., inactivation of the relationship that includes the concept in the value set), where the value set is referenced by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1BFB41B7"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1114C461"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0B678F6F"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77A3BD69"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Properties</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5FA65875"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B9C6F54"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5F1D6646"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1EF6455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Addition/update/inactivation of properties (Are there any property inactivations that would be breaking? Not currently, but would follow similar rules as designations as they are used more)</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8CF7817"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7A3F07DB"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bl>
                          <w:p w14:paraId="05E9863E" w14:textId="77777777" w:rsidR="00D946F6" w:rsidRDefault="00D946F6" w:rsidP="00364C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6" o:spid="_x0000_s1105" type="#_x0000_t202" style="position:absolute;margin-left:0;margin-top:0;width:475.5pt;height:401.7pt;z-index:25180774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" strokecolor="white [3212]">
                <v:textbox>
                  <w:txbxContent>
                    <w:tbl>
                      <w:tblPr>
                        <w:tblW w:w="8847" w:type="dxa"/>
                        <w:jc w:val="right"/>
                        <w:tblInd w:w="-789" w:type="dxa"/>
                        <w:tblLook w:val="04A0" w:firstRow="1" w:lastRow="0" w:firstColumn="1" w:lastColumn="0" w:noHBand="0" w:noVBand="1"/>
                      </w:tblPr>
                      <w:tblGrid>
                        <w:gridCol w:w="6355"/>
                        <w:gridCol w:w="1246"/>
                        <w:gridCol w:w="1246"/>
                      </w:tblGrid>
                      <w:tr w:rsidR="00D946F6" w:rsidRPr="00652C98" w14:paraId="21E6666D" w14:textId="77777777" w:rsidTr="00496C52">
                        <w:trPr>
                          <w:trHeight w:val="880"/>
                          <w:jc w:val="right"/>
                        </w:trPr>
                        <w:tc>
                          <w:tcPr>
                            <w:tcW w:w="6355" w:type="dxa"/>
                            <w:tcBorders>
                              <w:top w:val="single" w:sz="8" w:space="0" w:color="auto"/>
                              <w:left w:val="single" w:sz="8" w:space="0" w:color="auto"/>
                              <w:bottom w:val="single" w:sz="12" w:space="0" w:color="auto"/>
                              <w:right w:val="single" w:sz="12" w:space="0" w:color="auto"/>
                            </w:tcBorders>
                            <w:shd w:val="clear" w:color="auto" w:fill="auto"/>
                            <w:vAlign w:val="center"/>
                            <w:hideMark/>
                          </w:tcPr>
                          <w:p w14:paraId="08C74081" w14:textId="77777777" w:rsidR="00D946F6" w:rsidRPr="00652C98" w:rsidRDefault="00D946F6" w:rsidP="00652C98">
                            <w:pPr>
                              <w:spacing w:after="0" w:line="240" w:lineRule="auto"/>
                              <w:jc w:val="center"/>
                              <w:rPr>
                                <w:rFonts w:ascii="Calibri" w:eastAsia="Times New Roman" w:hAnsi="Calibri" w:cs="Times New Roman"/>
                                <w:b/>
                                <w:bCs/>
                                <w:color w:val="000000"/>
                                <w:sz w:val="24"/>
                                <w:szCs w:val="24"/>
                              </w:rPr>
                            </w:pPr>
                            <w:r w:rsidRPr="00652C98">
                              <w:rPr>
                                <w:rFonts w:ascii="Calibri" w:eastAsia="Times New Roman" w:hAnsi="Calibri" w:cs="Times New Roman"/>
                                <w:b/>
                                <w:bCs/>
                                <w:color w:val="000000"/>
                                <w:sz w:val="24"/>
                                <w:szCs w:val="24"/>
                              </w:rPr>
                              <w:t>Change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5F0258BF"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non-backward compatible</w:t>
                            </w:r>
                          </w:p>
                        </w:tc>
                        <w:tc>
                          <w:tcPr>
                            <w:tcW w:w="1246" w:type="dxa"/>
                            <w:tcBorders>
                              <w:top w:val="single" w:sz="8" w:space="0" w:color="auto"/>
                              <w:left w:val="nil"/>
                              <w:bottom w:val="single" w:sz="12" w:space="0" w:color="auto"/>
                              <w:right w:val="single" w:sz="8" w:space="0" w:color="auto"/>
                            </w:tcBorders>
                            <w:shd w:val="clear" w:color="auto" w:fill="auto"/>
                            <w:vAlign w:val="center"/>
                            <w:hideMark/>
                          </w:tcPr>
                          <w:p w14:paraId="78139274" w14:textId="77777777" w:rsidR="00D946F6" w:rsidRPr="00652C98" w:rsidRDefault="00D946F6" w:rsidP="00652C98">
                            <w:pPr>
                              <w:spacing w:after="0" w:line="240" w:lineRule="auto"/>
                              <w:jc w:val="center"/>
                              <w:rPr>
                                <w:rFonts w:ascii="Calibri" w:eastAsia="Times New Roman" w:hAnsi="Calibri" w:cs="Times New Roman"/>
                                <w:b/>
                                <w:bCs/>
                                <w:color w:val="000000"/>
                              </w:rPr>
                            </w:pPr>
                            <w:r w:rsidRPr="00652C98">
                              <w:rPr>
                                <w:rFonts w:ascii="Calibri" w:eastAsia="Times New Roman" w:hAnsi="Calibri" w:cs="Times New Roman"/>
                                <w:b/>
                                <w:bCs/>
                                <w:color w:val="000000"/>
                              </w:rPr>
                              <w:t>backward-compatible</w:t>
                            </w:r>
                          </w:p>
                        </w:tc>
                      </w:tr>
                      <w:tr w:rsidR="00D946F6" w:rsidRPr="00652C98" w14:paraId="17A9E89C" w14:textId="77777777" w:rsidTr="00D01BAB">
                        <w:trPr>
                          <w:trHeight w:val="501"/>
                          <w:jc w:val="right"/>
                        </w:trPr>
                        <w:tc>
                          <w:tcPr>
                            <w:tcW w:w="8847" w:type="dxa"/>
                            <w:gridSpan w:val="3"/>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EF427DC" w14:textId="77777777" w:rsidR="00D946F6" w:rsidRPr="00D01BAB" w:rsidRDefault="00D946F6" w:rsidP="00652C98">
                            <w:pPr>
                              <w:spacing w:after="0" w:line="240" w:lineRule="auto"/>
                              <w:jc w:val="center"/>
                              <w:rPr>
                                <w:rFonts w:ascii="Calibri" w:eastAsia="Times New Roman" w:hAnsi="Calibri" w:cs="Times New Roman"/>
                                <w:b/>
                                <w:color w:val="000000"/>
                                <w:sz w:val="24"/>
                                <w:szCs w:val="24"/>
                              </w:rPr>
                            </w:pPr>
                            <w:r w:rsidRPr="00D01BAB">
                              <w:rPr>
                                <w:rFonts w:ascii="Calibri" w:eastAsia="Times New Roman" w:hAnsi="Calibri" w:cs="Times New Roman"/>
                                <w:b/>
                                <w:color w:val="000000"/>
                                <w:sz w:val="24"/>
                                <w:szCs w:val="24"/>
                              </w:rPr>
                              <w:t>Terminology Changes (continued)</w:t>
                            </w:r>
                          </w:p>
                        </w:tc>
                      </w:tr>
                      <w:tr w:rsidR="00D946F6" w:rsidRPr="00652C98" w14:paraId="21ABD0B7" w14:textId="77777777" w:rsidTr="00496C52">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6C4D594C"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Mappings</w:t>
                            </w: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6E67B463"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c>
                          <w:tcPr>
                            <w:tcW w:w="1246" w:type="dxa"/>
                            <w:tcBorders>
                              <w:top w:val="nil"/>
                              <w:left w:val="nil"/>
                              <w:bottom w:val="single" w:sz="4" w:space="0" w:color="auto"/>
                              <w:right w:val="single" w:sz="4" w:space="0" w:color="auto"/>
                            </w:tcBorders>
                            <w:shd w:val="clear" w:color="auto" w:fill="auto"/>
                            <w:vAlign w:val="center"/>
                            <w:hideMark/>
                          </w:tcPr>
                          <w:p w14:paraId="1B803CDE" w14:textId="77777777" w:rsidR="00D946F6" w:rsidRPr="00652C98" w:rsidRDefault="00D946F6" w:rsidP="00652C98">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 </w:t>
                            </w:r>
                          </w:p>
                        </w:tc>
                      </w:tr>
                      <w:tr w:rsidR="00D946F6" w:rsidRPr="00652C98" w14:paraId="2705A2D1"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772BB92"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Changes to Mappings (needs further elaboration; discuss with Interop)</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792A7A1"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035B24B"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49725597"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1E43EEEA"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Value Sets</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2F3157B5"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12FE8649" w14:textId="77777777" w:rsidR="00D946F6" w:rsidRPr="00652C98" w:rsidRDefault="00D946F6" w:rsidP="00D01BAB">
                            <w:pPr>
                              <w:spacing w:after="0" w:line="240" w:lineRule="auto"/>
                              <w:jc w:val="center"/>
                              <w:rPr>
                                <w:rFonts w:ascii="Calibri" w:eastAsia="Times New Roman" w:hAnsi="Calibri" w:cs="Times New Roman"/>
                                <w:b/>
                                <w:bCs/>
                                <w:color w:val="000000"/>
                                <w:u w:val="single"/>
                              </w:rPr>
                            </w:pPr>
                          </w:p>
                        </w:tc>
                      </w:tr>
                      <w:tr w:rsidR="00D946F6" w:rsidRPr="00652C98" w14:paraId="7B2F3A97"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424A6F1A"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 of a concept to a value set (i.e., activation of the relationship that includes the concept in the value set), where the value set is referenced by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3C950BD7"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3CF41750"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r w:rsidR="00D946F6" w:rsidRPr="00652C98" w14:paraId="64BE67DF"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5DE7AD96"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Removal of a concept from a value set (i.e., inactivation of the relationship that includes the concept in the value set), where the value set is referenced by a model</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1BFB41B7"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c>
                          <w:tcPr>
                            <w:tcW w:w="1246" w:type="dxa"/>
                            <w:tcBorders>
                              <w:top w:val="nil"/>
                              <w:left w:val="nil"/>
                              <w:bottom w:val="single" w:sz="4" w:space="0" w:color="auto"/>
                              <w:right w:val="single" w:sz="4" w:space="0" w:color="auto"/>
                            </w:tcBorders>
                            <w:shd w:val="clear" w:color="auto" w:fill="auto"/>
                            <w:vAlign w:val="center"/>
                            <w:hideMark/>
                          </w:tcPr>
                          <w:p w14:paraId="1114C461"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0B678F6F" w14:textId="77777777" w:rsidTr="00D01BAB">
                        <w:trPr>
                          <w:trHeight w:val="29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77A3BD69" w14:textId="77777777" w:rsidR="00D946F6" w:rsidRPr="00652C98" w:rsidRDefault="00D946F6" w:rsidP="00652C98">
                            <w:pPr>
                              <w:spacing w:after="0" w:line="240" w:lineRule="auto"/>
                              <w:rPr>
                                <w:rFonts w:ascii="Calibri" w:eastAsia="Times New Roman" w:hAnsi="Calibri" w:cs="Times New Roman"/>
                                <w:b/>
                                <w:bCs/>
                                <w:color w:val="000000"/>
                                <w:u w:val="single"/>
                              </w:rPr>
                            </w:pPr>
                            <w:r w:rsidRPr="00652C98">
                              <w:rPr>
                                <w:rFonts w:ascii="Calibri" w:eastAsia="Times New Roman" w:hAnsi="Calibri" w:cs="Times New Roman"/>
                                <w:b/>
                                <w:bCs/>
                                <w:color w:val="000000"/>
                                <w:u w:val="single"/>
                              </w:rPr>
                              <w:t>Properties</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5FA65875"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0B9C6F54" w14:textId="77777777" w:rsidR="00D946F6" w:rsidRPr="00652C98" w:rsidRDefault="00D946F6" w:rsidP="00D01BAB">
                            <w:pPr>
                              <w:spacing w:after="0" w:line="240" w:lineRule="auto"/>
                              <w:jc w:val="center"/>
                              <w:rPr>
                                <w:rFonts w:ascii="Calibri" w:eastAsia="Times New Roman" w:hAnsi="Calibri" w:cs="Times New Roman"/>
                                <w:color w:val="000000"/>
                              </w:rPr>
                            </w:pPr>
                          </w:p>
                        </w:tc>
                      </w:tr>
                      <w:tr w:rsidR="00D946F6" w:rsidRPr="00652C98" w14:paraId="5F1D6646" w14:textId="77777777" w:rsidTr="00D01BAB">
                        <w:trPr>
                          <w:trHeight w:val="1160"/>
                          <w:jc w:val="right"/>
                        </w:trPr>
                        <w:tc>
                          <w:tcPr>
                            <w:tcW w:w="6355" w:type="dxa"/>
                            <w:tcBorders>
                              <w:top w:val="nil"/>
                              <w:left w:val="single" w:sz="4" w:space="0" w:color="auto"/>
                              <w:bottom w:val="single" w:sz="4" w:space="0" w:color="auto"/>
                              <w:right w:val="single" w:sz="12" w:space="0" w:color="auto"/>
                            </w:tcBorders>
                            <w:shd w:val="clear" w:color="auto" w:fill="auto"/>
                            <w:vAlign w:val="center"/>
                            <w:hideMark/>
                          </w:tcPr>
                          <w:p w14:paraId="1EF6455B" w14:textId="77777777" w:rsidR="00D946F6" w:rsidRPr="00652C98" w:rsidRDefault="00D946F6" w:rsidP="00652C98">
                            <w:pPr>
                              <w:spacing w:after="0" w:line="240" w:lineRule="auto"/>
                              <w:rPr>
                                <w:rFonts w:ascii="Calibri" w:eastAsia="Times New Roman" w:hAnsi="Calibri" w:cs="Times New Roman"/>
                                <w:color w:val="000000"/>
                              </w:rPr>
                            </w:pPr>
                            <w:r w:rsidRPr="00652C98">
                              <w:rPr>
                                <w:rFonts w:ascii="Calibri" w:eastAsia="Times New Roman" w:hAnsi="Calibri" w:cs="Times New Roman"/>
                                <w:color w:val="000000"/>
                              </w:rPr>
                              <w:t>Addition/update/inactivation of properties (Are there any property inactivations that would be breaking? Not currently, but would follow similar rules as designations as they are used more)</w:t>
                            </w:r>
                          </w:p>
                        </w:tc>
                        <w:tc>
                          <w:tcPr>
                            <w:tcW w:w="1246" w:type="dxa"/>
                            <w:tcBorders>
                              <w:top w:val="nil"/>
                              <w:left w:val="single" w:sz="4" w:space="0" w:color="auto"/>
                              <w:bottom w:val="single" w:sz="4" w:space="0" w:color="auto"/>
                              <w:right w:val="single" w:sz="4" w:space="0" w:color="auto"/>
                            </w:tcBorders>
                            <w:shd w:val="clear" w:color="auto" w:fill="auto"/>
                            <w:noWrap/>
                            <w:vAlign w:val="center"/>
                            <w:hideMark/>
                          </w:tcPr>
                          <w:p w14:paraId="68CF7817" w14:textId="77777777" w:rsidR="00D946F6" w:rsidRPr="00652C98" w:rsidRDefault="00D946F6" w:rsidP="00D01BAB">
                            <w:pPr>
                              <w:spacing w:after="0" w:line="240" w:lineRule="auto"/>
                              <w:jc w:val="center"/>
                              <w:rPr>
                                <w:rFonts w:ascii="Calibri" w:eastAsia="Times New Roman" w:hAnsi="Calibri" w:cs="Times New Roman"/>
                                <w:color w:val="000000"/>
                              </w:rPr>
                            </w:pPr>
                          </w:p>
                        </w:tc>
                        <w:tc>
                          <w:tcPr>
                            <w:tcW w:w="1246" w:type="dxa"/>
                            <w:tcBorders>
                              <w:top w:val="nil"/>
                              <w:left w:val="nil"/>
                              <w:bottom w:val="single" w:sz="4" w:space="0" w:color="auto"/>
                              <w:right w:val="single" w:sz="4" w:space="0" w:color="auto"/>
                            </w:tcBorders>
                            <w:shd w:val="clear" w:color="auto" w:fill="auto"/>
                            <w:vAlign w:val="center"/>
                            <w:hideMark/>
                          </w:tcPr>
                          <w:p w14:paraId="7A3F07DB" w14:textId="77777777" w:rsidR="00D946F6" w:rsidRPr="00652C98" w:rsidRDefault="00D946F6" w:rsidP="00D01BAB">
                            <w:pPr>
                              <w:spacing w:after="0" w:line="240" w:lineRule="auto"/>
                              <w:jc w:val="center"/>
                              <w:rPr>
                                <w:rFonts w:ascii="Calibri" w:eastAsia="Times New Roman" w:hAnsi="Calibri" w:cs="Times New Roman"/>
                                <w:color w:val="000000"/>
                              </w:rPr>
                            </w:pPr>
                            <w:r w:rsidRPr="00652C98">
                              <w:rPr>
                                <w:rFonts w:ascii="Calibri" w:eastAsia="Times New Roman" w:hAnsi="Calibri" w:cs="Times New Roman"/>
                                <w:color w:val="000000"/>
                              </w:rPr>
                              <w:t>x</w:t>
                            </w:r>
                          </w:p>
                        </w:tc>
                      </w:tr>
                    </w:tbl>
                    <w:p w14:paraId="05E9863E" w14:textId="77777777" w:rsidR="00D946F6" w:rsidRDefault="00D946F6" w:rsidP="00364C27"/>
                  </w:txbxContent>
                </v:textbox>
                <w10:wrap type="topAndBottom" anchorx="margin" anchory="margin"/>
              </v:shape>
            </w:pict>
          </mc:Fallback>
        </mc:AlternateContent>
      </w:r>
    </w:p>
    <w:p w14:paraId="59AAB60D" w14:textId="77777777" w:rsidR="003F6A98" w:rsidRDefault="003F6A98">
      <w:pPr>
        <w:rPr>
          <w:rFonts w:ascii="Times New Roman" w:eastAsiaTheme="majorEastAsia" w:hAnsi="Times New Roman" w:cstheme="majorBidi"/>
          <w:b/>
          <w:bCs/>
          <w:sz w:val="36"/>
          <w:szCs w:val="28"/>
        </w:rPr>
      </w:pPr>
    </w:p>
    <w:p w14:paraId="0516FE7F" w14:textId="77777777" w:rsidR="003F6A98" w:rsidRDefault="003F6A98">
      <w:pPr>
        <w:rPr>
          <w:rFonts w:ascii="Times New Roman" w:eastAsiaTheme="majorEastAsia" w:hAnsi="Times New Roman" w:cstheme="majorBidi"/>
          <w:b/>
          <w:bCs/>
          <w:sz w:val="36"/>
          <w:szCs w:val="28"/>
        </w:rPr>
      </w:pPr>
    </w:p>
    <w:p w14:paraId="5E2E0595" w14:textId="77777777" w:rsidR="00E32FB9" w:rsidRDefault="00E32FB9">
      <w:pPr>
        <w:rPr>
          <w:rFonts w:ascii="Times New Roman" w:eastAsiaTheme="majorEastAsia" w:hAnsi="Times New Roman" w:cstheme="majorBidi"/>
          <w:b/>
          <w:bCs/>
          <w:sz w:val="36"/>
          <w:szCs w:val="28"/>
        </w:rPr>
      </w:pPr>
      <w:r>
        <w:br w:type="page"/>
      </w:r>
    </w:p>
    <w:p w14:paraId="26990EDB" w14:textId="77777777" w:rsidR="00FE0DC2" w:rsidRDefault="00FE0DC2" w:rsidP="00591DD2">
      <w:pPr>
        <w:pStyle w:val="Heading1"/>
      </w:pPr>
      <w:bookmarkStart w:id="338" w:name="_Ref332802036"/>
      <w:bookmarkStart w:id="339" w:name="_Toc333001884"/>
      <w:bookmarkStart w:id="340" w:name="_Ref332748915"/>
      <w:r>
        <w:t>Appendix B – Rationale for Assertion pattern</w:t>
      </w:r>
      <w:bookmarkEnd w:id="338"/>
      <w:bookmarkEnd w:id="339"/>
    </w:p>
    <w:p w14:paraId="58DBA659" w14:textId="77777777" w:rsidR="00FE0DC2" w:rsidRDefault="00FE0DC2" w:rsidP="00FE0DC2"/>
    <w:p w14:paraId="7D898669" w14:textId="77777777" w:rsidR="00FE0DC2" w:rsidRDefault="00FE0DC2" w:rsidP="004F67B6">
      <w:r>
        <w:t xml:space="preserve">Alternatives considered: NEEDS </w:t>
      </w:r>
      <w:r w:rsidR="001F32DC">
        <w:t>COMPLETION</w:t>
      </w:r>
    </w:p>
    <w:p w14:paraId="1FF6616F" w14:textId="77777777" w:rsidR="00FE0DC2" w:rsidRDefault="00FE0DC2" w:rsidP="00FE0DC2">
      <w:r>
        <w:t>The rationale for this pattern was twofold:</w:t>
      </w:r>
    </w:p>
    <w:p w14:paraId="4A049965" w14:textId="77777777" w:rsidR="00FE0DC2" w:rsidRPr="00FE0DC2" w:rsidRDefault="00FE0DC2" w:rsidP="00FE0DC2">
      <w:pPr>
        <w:pStyle w:val="ListParagraph"/>
        <w:numPr>
          <w:ilvl w:val="2"/>
          <w:numId w:val="3"/>
        </w:numPr>
        <w:ind w:left="360"/>
        <w:rPr>
          <w:rFonts w:ascii="Times New Roman" w:eastAsiaTheme="majorEastAsia" w:hAnsi="Times New Roman" w:cstheme="majorBidi"/>
          <w:b/>
          <w:bCs/>
          <w:sz w:val="36"/>
          <w:szCs w:val="28"/>
        </w:rPr>
      </w:pPr>
      <w:r>
        <w:t>It was judged to be most consistent with the semantics of terminologies</w:t>
      </w:r>
      <w:r w:rsidR="001F32DC">
        <w:t xml:space="preserve"> we expect to map “data” to.   NEEDS COMPLETION</w:t>
      </w:r>
    </w:p>
    <w:p w14:paraId="2D7D88C4" w14:textId="77777777" w:rsidR="00FE0DC2" w:rsidRPr="00FE0DC2" w:rsidRDefault="00FE0DC2" w:rsidP="00FE0DC2">
      <w:pPr>
        <w:pStyle w:val="ListParagraph"/>
        <w:numPr>
          <w:ilvl w:val="2"/>
          <w:numId w:val="3"/>
        </w:numPr>
        <w:ind w:left="360"/>
        <w:rPr>
          <w:rFonts w:ascii="Times New Roman" w:eastAsiaTheme="majorEastAsia" w:hAnsi="Times New Roman" w:cstheme="majorBidi"/>
          <w:b/>
          <w:bCs/>
          <w:sz w:val="36"/>
          <w:szCs w:val="28"/>
        </w:rPr>
      </w:pPr>
      <w:r>
        <w:t xml:space="preserve">The pattern followed the conclusions of </w:t>
      </w:r>
      <w:r w:rsidR="001F32DC">
        <w:t>the HL7 TermInfo effort. NEEDS COMPLETION</w:t>
      </w:r>
    </w:p>
    <w:p w14:paraId="43F48F36" w14:textId="77777777" w:rsidR="00A01316" w:rsidRDefault="00A01316" w:rsidP="00A01316"/>
    <w:p w14:paraId="1826D373" w14:textId="77777777" w:rsidR="00A01316" w:rsidRDefault="00A01316" w:rsidP="00A01316">
      <w:r>
        <w:t>If key =”pain” and data=”present”, this would be an evaluation model, where the “pain” code really means “evaluation of pain” (as opposed to the physiologic condition of pain) and “present” is the “result” of or “answer” to the evaluation.  In contrast, an assertion model is a definite affirmation that the state is present or the event occurred.</w:t>
      </w:r>
      <w:r>
        <w:rPr>
          <w:rStyle w:val="FootnoteReference"/>
        </w:rPr>
        <w:footnoteReference w:id="83"/>
      </w:r>
      <w:r>
        <w:t xml:space="preserve">  Having the key code represent the condition present in the patient (and not evaluation of that condition) allows us to more cleanly map to standard terminologies.</w:t>
      </w:r>
    </w:p>
    <w:p w14:paraId="248AAB89" w14:textId="77777777" w:rsidR="00FE0DC2" w:rsidRDefault="00FE0DC2">
      <w:pPr>
        <w:rPr>
          <w:rFonts w:ascii="Times New Roman" w:eastAsiaTheme="majorEastAsia" w:hAnsi="Times New Roman" w:cstheme="majorBidi"/>
          <w:b/>
          <w:bCs/>
          <w:sz w:val="36"/>
          <w:szCs w:val="28"/>
        </w:rPr>
      </w:pPr>
    </w:p>
    <w:p w14:paraId="76E3688E" w14:textId="77777777" w:rsidR="00A01316" w:rsidRDefault="00A01316">
      <w:pPr>
        <w:rPr>
          <w:rFonts w:ascii="Times New Roman" w:eastAsiaTheme="majorEastAsia" w:hAnsi="Times New Roman" w:cstheme="majorBidi"/>
          <w:b/>
          <w:bCs/>
          <w:sz w:val="36"/>
          <w:szCs w:val="28"/>
        </w:rPr>
      </w:pPr>
      <w:r>
        <w:br w:type="page"/>
      </w:r>
    </w:p>
    <w:p w14:paraId="0D2EFBDC" w14:textId="77777777" w:rsidR="00463784" w:rsidRDefault="00463784" w:rsidP="00591DD2">
      <w:pPr>
        <w:pStyle w:val="Heading1"/>
      </w:pPr>
      <w:bookmarkStart w:id="341" w:name="_Toc333001885"/>
      <w:r>
        <w:t xml:space="preserve">Appendix </w:t>
      </w:r>
      <w:r w:rsidR="00FE0DC2">
        <w:t>C</w:t>
      </w:r>
      <w:r>
        <w:t xml:space="preserve"> – Attribution Examples</w:t>
      </w:r>
      <w:bookmarkEnd w:id="310"/>
      <w:bookmarkEnd w:id="311"/>
      <w:bookmarkEnd w:id="340"/>
      <w:bookmarkEnd w:id="341"/>
    </w:p>
    <w:p w14:paraId="5E80EC87" w14:textId="77777777" w:rsidR="00CC0B55" w:rsidRDefault="00CC0B55" w:rsidP="00CC0B55">
      <w:r>
        <w:t>The following examples illustrate the use of attributions in CEMs.  The examples are “logical”, i.e., they do not attempt to represent a particular implementation technology.  They also do not attempt to show all elements of the attribution or the models in which they are contained.</w:t>
      </w:r>
    </w:p>
    <w:p w14:paraId="12FEED6F" w14:textId="77777777" w:rsidR="00CC0B55" w:rsidRDefault="00CC0B55" w:rsidP="00591DD2">
      <w:pPr>
        <w:pStyle w:val="Heading2"/>
      </w:pPr>
      <w:bookmarkStart w:id="342" w:name="_Ref328057382"/>
      <w:bookmarkStart w:id="343" w:name="_Toc333001886"/>
      <w:r>
        <w:t>Observed Attribution</w:t>
      </w:r>
      <w:r w:rsidR="00C817B1">
        <w:t xml:space="preserve"> Examples</w:t>
      </w:r>
      <w:bookmarkEnd w:id="342"/>
      <w:bookmarkEnd w:id="343"/>
    </w:p>
    <w:p w14:paraId="58E76E80" w14:textId="77777777" w:rsidR="00CC0B55" w:rsidRPr="00CC0B55" w:rsidRDefault="00CC0B55" w:rsidP="00CC0B55">
      <w:r>
        <w:t>The Observed attribution captures the act of observing that resulted in the information of the containing CEM.</w:t>
      </w:r>
    </w:p>
    <w:p w14:paraId="418700A9" w14:textId="77777777" w:rsidR="00463784" w:rsidRDefault="00CC0B55" w:rsidP="004F67B6">
      <w:pPr>
        <w:rPr>
          <w:b/>
        </w:rPr>
      </w:pPr>
      <w:r>
        <w:rPr>
          <w:b/>
        </w:rPr>
        <w:t xml:space="preserve">Observed </w:t>
      </w:r>
      <w:r w:rsidR="00463784" w:rsidRPr="00D7246C">
        <w:rPr>
          <w:b/>
        </w:rPr>
        <w:t>Example 1</w:t>
      </w:r>
    </w:p>
    <w:p w14:paraId="73313D44" w14:textId="77777777" w:rsidR="00463784" w:rsidRPr="00D7246C" w:rsidRDefault="00463784" w:rsidP="00463784">
      <w:pPr>
        <w:rPr>
          <w:b/>
        </w:rPr>
      </w:pPr>
      <w:r w:rsidRPr="00D7246C">
        <w:t xml:space="preserve">A </w:t>
      </w:r>
      <w:r w:rsidR="00F37E1A">
        <w:t>heart rate measurement is made by a nurse</w:t>
      </w:r>
      <w:r>
        <w:t>.  Below is a simplified depiction of the resulting inst</w:t>
      </w:r>
      <w:r w:rsidR="00F37E1A">
        <w:t>ance of the HeartRateMeas</w:t>
      </w:r>
      <w:r>
        <w:t xml:space="preserve"> model.</w:t>
      </w:r>
      <w:r w:rsidR="00F37E1A">
        <w:t xml:space="preserve">  The model is a measurement model, observed captures the who, when, where, and why of the act of observing which resulted in the measurement data.  This is the most common use of the observed attribution.</w:t>
      </w:r>
    </w:p>
    <w:p w14:paraId="43084CCB" w14:textId="77777777" w:rsidR="00463784" w:rsidRPr="000E2BC6" w:rsidRDefault="00F37E1A" w:rsidP="004F67B6">
      <w:pPr>
        <w:rPr>
          <w:rFonts w:cs="Courier New"/>
        </w:rPr>
      </w:pPr>
      <w:r>
        <w:rPr>
          <w:rFonts w:cs="Courier New"/>
        </w:rPr>
        <w:t>HeartRateMeas</w:t>
      </w:r>
    </w:p>
    <w:p w14:paraId="3076E196" w14:textId="77777777" w:rsidR="00775B67" w:rsidRPr="000E2BC6" w:rsidRDefault="00775B67" w:rsidP="004F67B6">
      <w:pPr>
        <w:rPr>
          <w:rFonts w:cs="Courier New"/>
        </w:rPr>
      </w:pPr>
      <w:r>
        <w:rPr>
          <w:rFonts w:cs="Courier New"/>
        </w:rPr>
        <w:tab/>
        <w:t>Key:&lt;code that means “heart rate measurement”&gt;</w:t>
      </w:r>
    </w:p>
    <w:p w14:paraId="5BB9092A" w14:textId="77777777" w:rsidR="00463784" w:rsidRPr="000E2BC6" w:rsidRDefault="00DA786C" w:rsidP="004F67B6">
      <w:pPr>
        <w:rPr>
          <w:rFonts w:cs="Courier New"/>
        </w:rPr>
      </w:pPr>
      <w:r>
        <w:rPr>
          <w:rFonts w:cs="Courier New"/>
        </w:rPr>
        <w:tab/>
        <w:t>Data: 70</w:t>
      </w:r>
    </w:p>
    <w:p w14:paraId="64A169A5" w14:textId="77777777" w:rsidR="00463784" w:rsidRPr="000E2BC6" w:rsidRDefault="00463784" w:rsidP="004F67B6">
      <w:pPr>
        <w:rPr>
          <w:rFonts w:cs="Courier New"/>
        </w:rPr>
      </w:pPr>
      <w:r w:rsidRPr="000E2BC6">
        <w:rPr>
          <w:rFonts w:cs="Courier New"/>
        </w:rPr>
        <w:tab/>
        <w:t>Attribution Observed</w:t>
      </w:r>
      <w:r>
        <w:rPr>
          <w:rFonts w:cs="Courier New"/>
        </w:rPr>
        <w:t xml:space="preserve"> </w:t>
      </w:r>
      <w:r w:rsidRPr="002913E0">
        <w:rPr>
          <w:rFonts w:cs="Courier New"/>
          <w:color w:val="4F81BD" w:themeColor="accent1"/>
        </w:rPr>
        <w:t xml:space="preserve">// who, when and where of observing the </w:t>
      </w:r>
      <w:r w:rsidR="00F37E1A">
        <w:rPr>
          <w:rFonts w:cs="Courier New"/>
          <w:color w:val="4F81BD" w:themeColor="accent1"/>
        </w:rPr>
        <w:t>measurement</w:t>
      </w:r>
    </w:p>
    <w:p w14:paraId="1F5ED388" w14:textId="77777777" w:rsidR="00775B67" w:rsidRPr="000E2BC6" w:rsidRDefault="00775B67" w:rsidP="004F67B6">
      <w:pPr>
        <w:rPr>
          <w:rFonts w:cs="Courier New"/>
        </w:rPr>
      </w:pPr>
      <w:r>
        <w:rPr>
          <w:rFonts w:cs="Courier New"/>
        </w:rPr>
        <w:tab/>
      </w:r>
      <w:r>
        <w:rPr>
          <w:rFonts w:cs="Courier New"/>
        </w:rPr>
        <w:tab/>
        <w:t>Key:&lt;code that means “attribution”&gt;</w:t>
      </w:r>
    </w:p>
    <w:p w14:paraId="13E5D429" w14:textId="77777777" w:rsidR="00463784" w:rsidRPr="000E2BC6" w:rsidRDefault="00463784" w:rsidP="004F67B6">
      <w:pPr>
        <w:rPr>
          <w:rFonts w:cs="Courier New"/>
        </w:rPr>
      </w:pPr>
      <w:r w:rsidRPr="000E2BC6">
        <w:rPr>
          <w:rFonts w:cs="Courier New"/>
        </w:rPr>
        <w:tab/>
      </w:r>
      <w:r w:rsidRPr="000E2BC6">
        <w:rPr>
          <w:rFonts w:cs="Courier New"/>
        </w:rPr>
        <w:tab/>
        <w:t>Data: &lt;code that means “observed”&gt;</w:t>
      </w:r>
    </w:p>
    <w:p w14:paraId="7308F4DE" w14:textId="77777777" w:rsidR="00463784" w:rsidRDefault="00463784" w:rsidP="004F67B6">
      <w:pPr>
        <w:rPr>
          <w:rFonts w:cs="Courier New"/>
        </w:rPr>
      </w:pPr>
      <w:r>
        <w:rPr>
          <w:rFonts w:cs="Courier New"/>
        </w:rPr>
        <w:t xml:space="preserve">Qualifier StartTime  </w:t>
      </w:r>
      <w:r>
        <w:rPr>
          <w:rFonts w:cs="Courier New"/>
          <w:color w:val="4F81BD" w:themeColor="accent1"/>
        </w:rPr>
        <w:t xml:space="preserve">// start of the </w:t>
      </w:r>
      <w:r w:rsidRPr="002913E0">
        <w:rPr>
          <w:rFonts w:cs="Courier New"/>
          <w:i/>
          <w:color w:val="4F81BD" w:themeColor="accent1"/>
        </w:rPr>
        <w:t>observation</w:t>
      </w:r>
      <w:r>
        <w:rPr>
          <w:rFonts w:cs="Courier New"/>
          <w:color w:val="4F81BD" w:themeColor="accent1"/>
        </w:rPr>
        <w:t xml:space="preserve"> of the </w:t>
      </w:r>
      <w:r w:rsidR="00F37E1A">
        <w:rPr>
          <w:rFonts w:cs="Courier New"/>
          <w:color w:val="4F81BD" w:themeColor="accent1"/>
        </w:rPr>
        <w:t>measurement</w:t>
      </w:r>
    </w:p>
    <w:p w14:paraId="39A6EFE5" w14:textId="77777777" w:rsidR="00775B67" w:rsidRPr="000E2BC6" w:rsidRDefault="00775B67" w:rsidP="004F67B6">
      <w:pPr>
        <w:rPr>
          <w:rFonts w:cs="Courier New"/>
        </w:rPr>
      </w:pPr>
      <w:r>
        <w:rPr>
          <w:rFonts w:cs="Courier New"/>
        </w:rPr>
        <w:tab/>
      </w:r>
      <w:r>
        <w:rPr>
          <w:rFonts w:cs="Courier New"/>
        </w:rPr>
        <w:tab/>
      </w:r>
      <w:r>
        <w:rPr>
          <w:rFonts w:cs="Courier New"/>
        </w:rPr>
        <w:tab/>
        <w:t>Key:&lt;code that means “start time”&gt;</w:t>
      </w:r>
    </w:p>
    <w:p w14:paraId="544DF8C9" w14:textId="77777777" w:rsidR="00463784" w:rsidRDefault="00463784" w:rsidP="004F67B6">
      <w:pPr>
        <w:rPr>
          <w:rFonts w:cs="Courier New"/>
        </w:rPr>
      </w:pPr>
      <w:r>
        <w:rPr>
          <w:rFonts w:cs="Courier New"/>
        </w:rPr>
        <w:tab/>
        <w:t>Data: 2012-04-04T16:00Z</w:t>
      </w:r>
    </w:p>
    <w:p w14:paraId="4E4E13A1" w14:textId="77777777" w:rsidR="00463784" w:rsidRDefault="00463784" w:rsidP="004F67B6">
      <w:pPr>
        <w:rPr>
          <w:rFonts w:cs="Courier New"/>
        </w:rPr>
      </w:pPr>
      <w:r>
        <w:rPr>
          <w:rFonts w:cs="Courier New"/>
        </w:rPr>
        <w:t>Qualifier EndTime</w:t>
      </w:r>
    </w:p>
    <w:p w14:paraId="2453F4D0" w14:textId="77777777" w:rsidR="00775B67" w:rsidRPr="000E2BC6" w:rsidRDefault="00775B67" w:rsidP="004F67B6">
      <w:pPr>
        <w:rPr>
          <w:rFonts w:cs="Courier New"/>
        </w:rPr>
      </w:pPr>
      <w:r>
        <w:rPr>
          <w:rFonts w:cs="Courier New"/>
        </w:rPr>
        <w:tab/>
      </w:r>
      <w:r>
        <w:rPr>
          <w:rFonts w:cs="Courier New"/>
        </w:rPr>
        <w:tab/>
      </w:r>
      <w:r>
        <w:rPr>
          <w:rFonts w:cs="Courier New"/>
        </w:rPr>
        <w:tab/>
        <w:t>Key:&lt;code that means “end time”&gt;</w:t>
      </w:r>
    </w:p>
    <w:p w14:paraId="43E38390" w14:textId="77777777" w:rsidR="00463784" w:rsidRPr="000E2BC6" w:rsidRDefault="00CC0B55" w:rsidP="004F67B6">
      <w:pPr>
        <w:rPr>
          <w:rFonts w:cs="Courier New"/>
        </w:rPr>
      </w:pPr>
      <w:r>
        <w:rPr>
          <w:rFonts w:cs="Courier New"/>
        </w:rPr>
        <w:tab/>
        <w:t>Data: 2012-04-04T16:0</w:t>
      </w:r>
      <w:r w:rsidR="00463784">
        <w:rPr>
          <w:rFonts w:cs="Courier New"/>
        </w:rPr>
        <w:t>0Z</w:t>
      </w:r>
    </w:p>
    <w:p w14:paraId="0A3B0767" w14:textId="77777777" w:rsidR="00463784" w:rsidRPr="000E2BC6" w:rsidRDefault="00C46B08" w:rsidP="004F67B6">
      <w:pPr>
        <w:rPr>
          <w:rFonts w:cs="Courier New"/>
        </w:rPr>
      </w:pPr>
      <w:r>
        <w:rPr>
          <w:rFonts w:cs="Courier New"/>
        </w:rPr>
        <w:tab/>
      </w:r>
      <w:r>
        <w:rPr>
          <w:rFonts w:cs="Courier New"/>
        </w:rPr>
        <w:tab/>
        <w:t>Q</w:t>
      </w:r>
      <w:r w:rsidR="00463784" w:rsidRPr="000E2BC6">
        <w:rPr>
          <w:rFonts w:cs="Courier New"/>
        </w:rPr>
        <w:t>ualifier Participant</w:t>
      </w:r>
    </w:p>
    <w:p w14:paraId="1597B6F7" w14:textId="77777777" w:rsidR="00775B67" w:rsidRPr="000E2BC6" w:rsidRDefault="00775B67" w:rsidP="004F67B6">
      <w:pPr>
        <w:rPr>
          <w:rFonts w:cs="Courier New"/>
        </w:rPr>
      </w:pPr>
      <w:r>
        <w:rPr>
          <w:rFonts w:cs="Courier New"/>
        </w:rPr>
        <w:tab/>
      </w:r>
      <w:r>
        <w:rPr>
          <w:rFonts w:cs="Courier New"/>
        </w:rPr>
        <w:tab/>
      </w:r>
      <w:r>
        <w:rPr>
          <w:rFonts w:cs="Courier New"/>
        </w:rPr>
        <w:tab/>
        <w:t>Key:&lt;code that means “participant”&gt;</w:t>
      </w:r>
    </w:p>
    <w:p w14:paraId="7852CC36" w14:textId="77777777" w:rsidR="00463784" w:rsidRPr="00F37E1A" w:rsidRDefault="00C46B08" w:rsidP="004F67B6">
      <w:pPr>
        <w:rPr>
          <w:rFonts w:cs="Courier New"/>
          <w:color w:val="4F81BD" w:themeColor="accent1"/>
        </w:rPr>
      </w:pPr>
      <w:r>
        <w:rPr>
          <w:rFonts w:cs="Courier New"/>
        </w:rPr>
        <w:tab/>
      </w:r>
      <w:r>
        <w:rPr>
          <w:rFonts w:cs="Courier New"/>
        </w:rPr>
        <w:tab/>
      </w:r>
      <w:r>
        <w:rPr>
          <w:rFonts w:cs="Courier New"/>
        </w:rPr>
        <w:tab/>
      </w:r>
      <w:r w:rsidR="00463784" w:rsidRPr="000E2BC6">
        <w:rPr>
          <w:rFonts w:cs="Courier New"/>
        </w:rPr>
        <w:t>Data: &lt;code that means “performer”&gt;</w:t>
      </w:r>
      <w:r w:rsidR="00463784">
        <w:rPr>
          <w:rFonts w:cs="Courier New"/>
        </w:rPr>
        <w:t xml:space="preserve"> </w:t>
      </w:r>
      <w:r w:rsidR="00463784">
        <w:rPr>
          <w:rFonts w:cs="Courier New"/>
        </w:rPr>
        <w:tab/>
      </w:r>
      <w:r w:rsidR="00463784" w:rsidRPr="002913E0">
        <w:rPr>
          <w:rFonts w:cs="Courier New"/>
          <w:color w:val="4F81BD" w:themeColor="accent1"/>
        </w:rPr>
        <w:t>// who performed the observation</w:t>
      </w:r>
    </w:p>
    <w:p w14:paraId="1B713373"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Role</w:t>
      </w:r>
    </w:p>
    <w:p w14:paraId="60CF71C1" w14:textId="77777777" w:rsidR="00775B67" w:rsidRPr="000E2BC6" w:rsidRDefault="00775B67"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114BF50C"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63784" w:rsidRPr="000E2BC6">
        <w:rPr>
          <w:rFonts w:cs="Courier New"/>
        </w:rPr>
        <w:t>Data: &lt;code that means “nurse”&gt;</w:t>
      </w:r>
    </w:p>
    <w:p w14:paraId="2A049179"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IndividualPerson</w:t>
      </w:r>
    </w:p>
    <w:p w14:paraId="0C4D86B5" w14:textId="77777777" w:rsidR="00775B67" w:rsidRPr="000E2BC6" w:rsidRDefault="00775B67"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153586A1"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63784" w:rsidRPr="000E2BC6">
        <w:rPr>
          <w:rFonts w:cs="Courier New"/>
        </w:rPr>
        <w:t>Item PersonIdentifier</w:t>
      </w:r>
    </w:p>
    <w:p w14:paraId="417A7CCB" w14:textId="77777777" w:rsidR="00775B67" w:rsidRPr="000E2BC6" w:rsidRDefault="00775B67"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13125B54" w14:textId="77777777" w:rsidR="00F37E1A" w:rsidRPr="00C46B08" w:rsidRDefault="00C46B08" w:rsidP="004F67B6">
      <w:pPr>
        <w:rPr>
          <w:rFonts w:ascii="GE Inspira" w:hAnsi="GE Inspira"/>
        </w:rPr>
      </w:pPr>
      <w:r>
        <w:rPr>
          <w:rFonts w:cs="Courier New"/>
        </w:rPr>
        <w:tab/>
      </w:r>
      <w:r>
        <w:rPr>
          <w:rFonts w:cs="Courier New"/>
        </w:rPr>
        <w:tab/>
      </w:r>
      <w:r>
        <w:rPr>
          <w:rFonts w:cs="Courier New"/>
        </w:rPr>
        <w:tab/>
      </w:r>
      <w:r>
        <w:rPr>
          <w:rFonts w:cs="Courier New"/>
        </w:rPr>
        <w:tab/>
      </w:r>
      <w:r w:rsidR="00463784" w:rsidRPr="000E2BC6">
        <w:rPr>
          <w:rFonts w:cs="Courier New"/>
        </w:rPr>
        <w:tab/>
        <w:t>Data: &lt;identifier for the performer&gt;</w:t>
      </w:r>
    </w:p>
    <w:p w14:paraId="4246685A" w14:textId="77777777" w:rsidR="00C46B08" w:rsidRDefault="00C46B08">
      <w:pPr>
        <w:rPr>
          <w:b/>
        </w:rPr>
      </w:pPr>
      <w:r>
        <w:rPr>
          <w:b/>
        </w:rPr>
        <w:br w:type="page"/>
      </w:r>
    </w:p>
    <w:p w14:paraId="221E1F70" w14:textId="77777777" w:rsidR="00F37E1A" w:rsidRPr="00F37E1A" w:rsidRDefault="00CC0B55" w:rsidP="004F67B6">
      <w:pPr>
        <w:rPr>
          <w:b/>
        </w:rPr>
      </w:pPr>
      <w:r>
        <w:rPr>
          <w:b/>
        </w:rPr>
        <w:t xml:space="preserve">Observed </w:t>
      </w:r>
      <w:r w:rsidR="00F37E1A" w:rsidRPr="00F37E1A">
        <w:rPr>
          <w:b/>
        </w:rPr>
        <w:t>Example 2</w:t>
      </w:r>
    </w:p>
    <w:p w14:paraId="78A8BDE3" w14:textId="77777777" w:rsidR="00F37E1A" w:rsidRPr="00D7246C" w:rsidRDefault="00F37E1A" w:rsidP="00F37E1A">
      <w:pPr>
        <w:rPr>
          <w:b/>
        </w:rPr>
      </w:pPr>
      <w:r w:rsidRPr="00D7246C">
        <w:t xml:space="preserve">A chest tube is inserted by a physician. </w:t>
      </w:r>
      <w:r w:rsidR="00C46B08">
        <w:t xml:space="preserve"> </w:t>
      </w:r>
      <w:r>
        <w:t>A nurse observes the procedure.  Below is a simplified depiction of the resulting instance of the ChestTubeInsertion model.  The model is a procedure model.  The most important attribution in a procedure model is the Performed attribution, which captures the who, when, where, and why of the act of performing the procedure.  The Observed attribuiton plays a secondary role, capturing the who, when, where, and why of the act of observing a procedure being performed.</w:t>
      </w:r>
    </w:p>
    <w:p w14:paraId="7C89A220" w14:textId="77777777" w:rsidR="00F37E1A" w:rsidRPr="000E2BC6" w:rsidRDefault="00F37E1A" w:rsidP="004F67B6">
      <w:pPr>
        <w:rPr>
          <w:rFonts w:cs="Courier New"/>
        </w:rPr>
      </w:pPr>
      <w:r w:rsidRPr="000E2BC6">
        <w:rPr>
          <w:rFonts w:cs="Courier New"/>
        </w:rPr>
        <w:t>ChestTubeInsertion</w:t>
      </w:r>
    </w:p>
    <w:p w14:paraId="471D9EC9" w14:textId="77777777" w:rsidR="00AA7478" w:rsidRPr="000E2BC6" w:rsidRDefault="00AA7478" w:rsidP="004F67B6">
      <w:pPr>
        <w:rPr>
          <w:rFonts w:cs="Courier New"/>
        </w:rPr>
      </w:pPr>
      <w:r>
        <w:rPr>
          <w:rFonts w:cs="Courier New"/>
        </w:rPr>
        <w:tab/>
        <w:t>Key:&lt;code that means “procedure”&gt;</w:t>
      </w:r>
    </w:p>
    <w:p w14:paraId="566153EB" w14:textId="77777777" w:rsidR="00F37E1A" w:rsidRPr="000E2BC6" w:rsidRDefault="00F37E1A" w:rsidP="004F67B6">
      <w:pPr>
        <w:rPr>
          <w:rFonts w:cs="Courier New"/>
        </w:rPr>
      </w:pPr>
      <w:r w:rsidRPr="000E2BC6">
        <w:rPr>
          <w:rFonts w:cs="Courier New"/>
        </w:rPr>
        <w:tab/>
        <w:t>Data: &lt;code that means “chest tube insertion”&gt;</w:t>
      </w:r>
    </w:p>
    <w:p w14:paraId="6EDD4279" w14:textId="77777777" w:rsidR="00F37E1A" w:rsidRPr="002913E0" w:rsidRDefault="00C46B08" w:rsidP="004F67B6">
      <w:pPr>
        <w:rPr>
          <w:rFonts w:cs="Courier New"/>
          <w:color w:val="4F81BD" w:themeColor="accent1"/>
        </w:rPr>
      </w:pPr>
      <w:r>
        <w:rPr>
          <w:rFonts w:cs="Courier New"/>
        </w:rPr>
        <w:tab/>
      </w:r>
      <w:r w:rsidR="00F37E1A" w:rsidRPr="000E2BC6">
        <w:rPr>
          <w:rFonts w:cs="Courier New"/>
        </w:rPr>
        <w:t>Attribution Performed</w:t>
      </w:r>
      <w:r w:rsidR="00F37E1A">
        <w:rPr>
          <w:rFonts w:cs="Courier New"/>
        </w:rPr>
        <w:t xml:space="preserve">  </w:t>
      </w:r>
      <w:r w:rsidR="00F37E1A" w:rsidRPr="002913E0">
        <w:rPr>
          <w:rFonts w:cs="Courier New"/>
          <w:color w:val="4F81BD" w:themeColor="accent1"/>
        </w:rPr>
        <w:t xml:space="preserve">// who, when, and where of </w:t>
      </w:r>
      <w:r w:rsidR="00F37E1A">
        <w:rPr>
          <w:rFonts w:cs="Courier New"/>
          <w:color w:val="4F81BD" w:themeColor="accent1"/>
        </w:rPr>
        <w:t>performing the procedure</w:t>
      </w:r>
    </w:p>
    <w:p w14:paraId="394C0F92" w14:textId="77777777" w:rsidR="00AA7478" w:rsidRPr="000E2BC6" w:rsidRDefault="00AA7478" w:rsidP="004F67B6">
      <w:pPr>
        <w:rPr>
          <w:rFonts w:cs="Courier New"/>
        </w:rPr>
      </w:pPr>
      <w:r>
        <w:rPr>
          <w:rFonts w:cs="Courier New"/>
        </w:rPr>
        <w:tab/>
      </w:r>
      <w:r>
        <w:rPr>
          <w:rFonts w:cs="Courier New"/>
        </w:rPr>
        <w:tab/>
        <w:t>Key:&lt;code that means “attribution”&gt;</w:t>
      </w:r>
    </w:p>
    <w:p w14:paraId="35FE385E" w14:textId="77777777" w:rsidR="00F37E1A" w:rsidRDefault="00F37E1A" w:rsidP="004F67B6">
      <w:pPr>
        <w:rPr>
          <w:rFonts w:cs="Courier New"/>
        </w:rPr>
      </w:pPr>
      <w:r w:rsidRPr="000E2BC6">
        <w:rPr>
          <w:rFonts w:cs="Courier New"/>
        </w:rPr>
        <w:t>Data: &lt;code that means “performed”&gt;</w:t>
      </w:r>
    </w:p>
    <w:p w14:paraId="74C5504D" w14:textId="77777777" w:rsidR="00F37E1A" w:rsidRDefault="00F37E1A" w:rsidP="004F67B6">
      <w:pPr>
        <w:rPr>
          <w:rFonts w:cs="Courier New"/>
        </w:rPr>
      </w:pPr>
      <w:r>
        <w:rPr>
          <w:rFonts w:cs="Courier New"/>
        </w:rPr>
        <w:t xml:space="preserve">Qualifier StartTime  </w:t>
      </w:r>
      <w:r w:rsidRPr="002913E0">
        <w:rPr>
          <w:rFonts w:cs="Courier New"/>
          <w:color w:val="4F81BD" w:themeColor="accent1"/>
        </w:rPr>
        <w:t xml:space="preserve">// start of the </w:t>
      </w:r>
      <w:r w:rsidRPr="002913E0">
        <w:rPr>
          <w:rFonts w:cs="Courier New"/>
          <w:i/>
          <w:color w:val="4F81BD" w:themeColor="accent1"/>
        </w:rPr>
        <w:t>performance</w:t>
      </w:r>
      <w:r>
        <w:rPr>
          <w:rFonts w:cs="Courier New"/>
          <w:color w:val="4F81BD" w:themeColor="accent1"/>
        </w:rPr>
        <w:t xml:space="preserve"> of the </w:t>
      </w:r>
      <w:r w:rsidRPr="002913E0">
        <w:rPr>
          <w:rFonts w:cs="Courier New"/>
          <w:color w:val="4F81BD" w:themeColor="accent1"/>
        </w:rPr>
        <w:t>procedure</w:t>
      </w:r>
    </w:p>
    <w:p w14:paraId="50A6983A"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“start time”&gt;</w:t>
      </w:r>
    </w:p>
    <w:p w14:paraId="222AC576" w14:textId="77777777" w:rsidR="00F37E1A" w:rsidRDefault="00F37E1A" w:rsidP="004F67B6">
      <w:pPr>
        <w:rPr>
          <w:rFonts w:cs="Courier New"/>
        </w:rPr>
      </w:pPr>
      <w:r>
        <w:rPr>
          <w:rFonts w:cs="Courier New"/>
        </w:rPr>
        <w:tab/>
        <w:t>Data: 2012-04-04T15:55Z</w:t>
      </w:r>
    </w:p>
    <w:p w14:paraId="5DE5F1EB" w14:textId="77777777" w:rsidR="00F37E1A" w:rsidRDefault="00F37E1A" w:rsidP="004F67B6">
      <w:pPr>
        <w:rPr>
          <w:rFonts w:cs="Courier New"/>
        </w:rPr>
      </w:pPr>
      <w:r>
        <w:rPr>
          <w:rFonts w:cs="Courier New"/>
        </w:rPr>
        <w:t>Qualifier EndTime</w:t>
      </w:r>
    </w:p>
    <w:p w14:paraId="597EAB19"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“end time”&gt;</w:t>
      </w:r>
    </w:p>
    <w:p w14:paraId="6B76B90B" w14:textId="77777777" w:rsidR="00F37E1A" w:rsidRPr="000E2BC6" w:rsidRDefault="00F37E1A" w:rsidP="004F67B6">
      <w:pPr>
        <w:rPr>
          <w:rFonts w:cs="Courier New"/>
        </w:rPr>
      </w:pPr>
      <w:r>
        <w:rPr>
          <w:rFonts w:cs="Courier New"/>
        </w:rPr>
        <w:tab/>
        <w:t>Data: 2012-04-04T16:55Z</w:t>
      </w:r>
    </w:p>
    <w:p w14:paraId="44A5C877" w14:textId="77777777" w:rsidR="00F37E1A" w:rsidRPr="000E2BC6" w:rsidRDefault="00C46B08" w:rsidP="004F67B6">
      <w:pPr>
        <w:rPr>
          <w:rFonts w:cs="Courier New"/>
        </w:rPr>
      </w:pPr>
      <w:r>
        <w:rPr>
          <w:rFonts w:cs="Courier New"/>
        </w:rPr>
        <w:tab/>
      </w:r>
      <w:r>
        <w:rPr>
          <w:rFonts w:cs="Courier New"/>
        </w:rPr>
        <w:tab/>
      </w:r>
      <w:r w:rsidR="00F37E1A" w:rsidRPr="000E2BC6">
        <w:rPr>
          <w:rFonts w:cs="Courier New"/>
        </w:rPr>
        <w:t>Qualifier Participant</w:t>
      </w:r>
    </w:p>
    <w:p w14:paraId="2708659C"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“participant”&gt;</w:t>
      </w:r>
    </w:p>
    <w:p w14:paraId="082EC620" w14:textId="77777777" w:rsidR="00F37E1A" w:rsidRDefault="00C46B08" w:rsidP="004F67B6">
      <w:pPr>
        <w:rPr>
          <w:rFonts w:cs="Courier New"/>
          <w:color w:val="4F81BD" w:themeColor="accent1"/>
        </w:rPr>
      </w:pPr>
      <w:r>
        <w:rPr>
          <w:rFonts w:cs="Courier New"/>
        </w:rPr>
        <w:tab/>
      </w:r>
      <w:r>
        <w:rPr>
          <w:rFonts w:cs="Courier New"/>
        </w:rPr>
        <w:tab/>
      </w:r>
      <w:r>
        <w:rPr>
          <w:rFonts w:cs="Courier New"/>
        </w:rPr>
        <w:tab/>
      </w:r>
      <w:r w:rsidR="00F37E1A" w:rsidRPr="000E2BC6">
        <w:rPr>
          <w:rFonts w:cs="Courier New"/>
        </w:rPr>
        <w:t>Data: &lt;code that means “performer”&gt;</w:t>
      </w:r>
      <w:r w:rsidR="00F37E1A">
        <w:rPr>
          <w:rFonts w:cs="Courier New"/>
        </w:rPr>
        <w:t xml:space="preserve"> </w:t>
      </w:r>
      <w:r w:rsidR="00F37E1A">
        <w:rPr>
          <w:rFonts w:cs="Courier New"/>
        </w:rPr>
        <w:tab/>
      </w:r>
      <w:r w:rsidR="00F37E1A" w:rsidRPr="002913E0">
        <w:rPr>
          <w:rFonts w:cs="Courier New"/>
          <w:color w:val="4F81BD" w:themeColor="accent1"/>
        </w:rPr>
        <w:t xml:space="preserve">// who performed the </w:t>
      </w:r>
      <w:r w:rsidR="00F37E1A">
        <w:rPr>
          <w:rFonts w:cs="Courier New"/>
          <w:color w:val="4F81BD" w:themeColor="accent1"/>
        </w:rPr>
        <w:t xml:space="preserve">performance of </w:t>
      </w:r>
    </w:p>
    <w:p w14:paraId="057372CD" w14:textId="77777777" w:rsidR="00F37E1A" w:rsidRPr="000E2BC6" w:rsidRDefault="00C46B08" w:rsidP="004F67B6">
      <w:pPr>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sidR="00F37E1A">
        <w:rPr>
          <w:rFonts w:cs="Courier New"/>
          <w:color w:val="4F81BD" w:themeColor="accent1"/>
        </w:rPr>
        <w:t>// the proc</w:t>
      </w:r>
      <w:r w:rsidR="00F37E1A" w:rsidRPr="002913E0">
        <w:rPr>
          <w:rFonts w:cs="Courier New"/>
          <w:color w:val="4F81BD" w:themeColor="accent1"/>
        </w:rPr>
        <w:t>edure</w:t>
      </w:r>
    </w:p>
    <w:p w14:paraId="3907C64A" w14:textId="77777777" w:rsidR="00F37E1A" w:rsidRPr="000E2BC6" w:rsidRDefault="00C46B08" w:rsidP="004F67B6">
      <w:pPr>
        <w:rPr>
          <w:rFonts w:cs="Courier New"/>
        </w:rPr>
      </w:pPr>
      <w:r>
        <w:rPr>
          <w:rFonts w:cs="Courier New"/>
        </w:rPr>
        <w:tab/>
      </w:r>
      <w:r>
        <w:rPr>
          <w:rFonts w:cs="Courier New"/>
        </w:rPr>
        <w:tab/>
      </w:r>
      <w:r>
        <w:rPr>
          <w:rFonts w:cs="Courier New"/>
        </w:rPr>
        <w:tab/>
      </w:r>
      <w:r w:rsidR="00F37E1A" w:rsidRPr="000E2BC6">
        <w:rPr>
          <w:rFonts w:cs="Courier New"/>
        </w:rPr>
        <w:t>Qualifier Role</w:t>
      </w:r>
    </w:p>
    <w:p w14:paraId="7A4ED7FA"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3DC07C85" w14:textId="77777777" w:rsidR="00F37E1A"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F37E1A" w:rsidRPr="000E2BC6">
        <w:rPr>
          <w:rFonts w:cs="Courier New"/>
        </w:rPr>
        <w:t>Data: &lt;code that means “physician”&gt;</w:t>
      </w:r>
    </w:p>
    <w:p w14:paraId="1C75C6F8" w14:textId="77777777" w:rsidR="00F37E1A" w:rsidRPr="000E2BC6" w:rsidRDefault="00C46B08" w:rsidP="004F67B6">
      <w:pPr>
        <w:rPr>
          <w:rFonts w:cs="Courier New"/>
        </w:rPr>
      </w:pPr>
      <w:r>
        <w:rPr>
          <w:rFonts w:cs="Courier New"/>
        </w:rPr>
        <w:tab/>
      </w:r>
      <w:r>
        <w:rPr>
          <w:rFonts w:cs="Courier New"/>
        </w:rPr>
        <w:tab/>
      </w:r>
      <w:r>
        <w:rPr>
          <w:rFonts w:cs="Courier New"/>
        </w:rPr>
        <w:tab/>
      </w:r>
      <w:r w:rsidR="00F37E1A" w:rsidRPr="000E2BC6">
        <w:rPr>
          <w:rFonts w:cs="Courier New"/>
        </w:rPr>
        <w:t>Qualifier IndividualPerson</w:t>
      </w:r>
    </w:p>
    <w:p w14:paraId="6D5EEAF6"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6D68DB85" w14:textId="77777777" w:rsidR="00F37E1A"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F37E1A" w:rsidRPr="000E2BC6">
        <w:rPr>
          <w:rFonts w:cs="Courier New"/>
        </w:rPr>
        <w:t>Item PersonIdentifier</w:t>
      </w:r>
    </w:p>
    <w:p w14:paraId="6ABA7CC4"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0F516A5C" w14:textId="77777777" w:rsidR="00F37E1A" w:rsidRPr="000E2BC6" w:rsidRDefault="00C46B08" w:rsidP="004F67B6">
      <w:pPr>
        <w:rPr>
          <w:rFonts w:cs="Courier New"/>
        </w:rPr>
      </w:pPr>
      <w:r>
        <w:rPr>
          <w:rFonts w:cs="Courier New"/>
        </w:rPr>
        <w:tab/>
      </w:r>
      <w:r>
        <w:rPr>
          <w:rFonts w:cs="Courier New"/>
        </w:rPr>
        <w:tab/>
      </w:r>
      <w:r>
        <w:rPr>
          <w:rFonts w:cs="Courier New"/>
        </w:rPr>
        <w:tab/>
      </w:r>
      <w:r>
        <w:rPr>
          <w:rFonts w:cs="Courier New"/>
        </w:rPr>
        <w:tab/>
      </w:r>
      <w:r>
        <w:rPr>
          <w:rFonts w:cs="Courier New"/>
        </w:rPr>
        <w:tab/>
      </w:r>
      <w:r w:rsidR="00F37E1A" w:rsidRPr="000E2BC6">
        <w:rPr>
          <w:rFonts w:cs="Courier New"/>
        </w:rPr>
        <w:t>Data: &lt;identifier for the performer&gt;</w:t>
      </w:r>
    </w:p>
    <w:p w14:paraId="416A0844" w14:textId="77777777" w:rsidR="00F37E1A" w:rsidRPr="000E2BC6" w:rsidRDefault="00F37E1A" w:rsidP="004F67B6">
      <w:pPr>
        <w:rPr>
          <w:rFonts w:cs="Courier New"/>
        </w:rPr>
      </w:pPr>
      <w:r w:rsidRPr="000E2BC6">
        <w:rPr>
          <w:rFonts w:cs="Courier New"/>
        </w:rPr>
        <w:tab/>
        <w:t>Attribution Observed</w:t>
      </w:r>
      <w:r>
        <w:rPr>
          <w:rFonts w:cs="Courier New"/>
        </w:rPr>
        <w:t xml:space="preserve"> </w:t>
      </w:r>
      <w:r w:rsidRPr="002913E0">
        <w:rPr>
          <w:rFonts w:cs="Courier New"/>
          <w:color w:val="4F81BD" w:themeColor="accent1"/>
        </w:rPr>
        <w:t>// who, when and where of observing the procedure</w:t>
      </w:r>
    </w:p>
    <w:p w14:paraId="1BCBDF10" w14:textId="77777777" w:rsidR="00AA7478" w:rsidRPr="000E2BC6" w:rsidRDefault="00AA7478" w:rsidP="004F67B6">
      <w:pPr>
        <w:rPr>
          <w:rFonts w:cs="Courier New"/>
        </w:rPr>
      </w:pPr>
      <w:r>
        <w:rPr>
          <w:rFonts w:cs="Courier New"/>
        </w:rPr>
        <w:tab/>
      </w:r>
      <w:r>
        <w:rPr>
          <w:rFonts w:cs="Courier New"/>
        </w:rPr>
        <w:tab/>
        <w:t>Key:&lt;code that means “attribution”&gt;</w:t>
      </w:r>
    </w:p>
    <w:p w14:paraId="773931CA" w14:textId="77777777" w:rsidR="00F37E1A" w:rsidRPr="000E2BC6" w:rsidRDefault="00F37E1A" w:rsidP="004F67B6">
      <w:pPr>
        <w:rPr>
          <w:rFonts w:cs="Courier New"/>
        </w:rPr>
      </w:pPr>
      <w:r w:rsidRPr="000E2BC6">
        <w:rPr>
          <w:rFonts w:cs="Courier New"/>
        </w:rPr>
        <w:tab/>
      </w:r>
      <w:r w:rsidRPr="000E2BC6">
        <w:rPr>
          <w:rFonts w:cs="Courier New"/>
        </w:rPr>
        <w:tab/>
        <w:t>Data: &lt;code that means “observed”&gt;</w:t>
      </w:r>
    </w:p>
    <w:p w14:paraId="68380F70" w14:textId="77777777" w:rsidR="00CC0B55" w:rsidRDefault="00F37E1A" w:rsidP="004F67B6">
      <w:pPr>
        <w:rPr>
          <w:rFonts w:cs="Courier New"/>
          <w:color w:val="4F81BD" w:themeColor="accent1"/>
        </w:rPr>
      </w:pPr>
      <w:r>
        <w:rPr>
          <w:rFonts w:cs="Courier New"/>
        </w:rPr>
        <w:t xml:space="preserve">Qualifier StartTime  </w:t>
      </w:r>
      <w:r>
        <w:rPr>
          <w:rFonts w:cs="Courier New"/>
          <w:color w:val="4F81BD" w:themeColor="accent1"/>
        </w:rPr>
        <w:t xml:space="preserve">// start of the </w:t>
      </w:r>
      <w:r w:rsidRPr="002913E0">
        <w:rPr>
          <w:rFonts w:cs="Courier New"/>
          <w:i/>
          <w:color w:val="4F81BD" w:themeColor="accent1"/>
        </w:rPr>
        <w:t>observation</w:t>
      </w:r>
      <w:r>
        <w:rPr>
          <w:rFonts w:cs="Courier New"/>
          <w:color w:val="4F81BD" w:themeColor="accent1"/>
        </w:rPr>
        <w:t xml:space="preserve"> of the procedure</w:t>
      </w:r>
      <w:r w:rsidR="00CC0B55">
        <w:rPr>
          <w:rFonts w:cs="Courier New"/>
          <w:color w:val="4F81BD" w:themeColor="accent1"/>
        </w:rPr>
        <w:t>.  (Note the times imply that</w:t>
      </w:r>
    </w:p>
    <w:p w14:paraId="49B51BAC" w14:textId="77777777" w:rsidR="00F37E1A" w:rsidRDefault="00CC0B55" w:rsidP="004F67B6">
      <w:pPr>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//only a portion of the entire procedure was observed.)</w:t>
      </w:r>
    </w:p>
    <w:p w14:paraId="43F3631C"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“start time”&gt;</w:t>
      </w:r>
    </w:p>
    <w:p w14:paraId="6B2E09E7" w14:textId="77777777" w:rsidR="00F37E1A" w:rsidRDefault="00F37E1A" w:rsidP="004F67B6">
      <w:pPr>
        <w:rPr>
          <w:rFonts w:cs="Courier New"/>
        </w:rPr>
      </w:pPr>
      <w:r>
        <w:rPr>
          <w:rFonts w:cs="Courier New"/>
        </w:rPr>
        <w:tab/>
        <w:t>Data: 2012-04-04T16:00Z</w:t>
      </w:r>
    </w:p>
    <w:p w14:paraId="603ECFDD" w14:textId="77777777" w:rsidR="00F37E1A" w:rsidRDefault="00F37E1A" w:rsidP="004F67B6">
      <w:pPr>
        <w:rPr>
          <w:rFonts w:cs="Courier New"/>
        </w:rPr>
      </w:pPr>
      <w:r>
        <w:rPr>
          <w:rFonts w:cs="Courier New"/>
        </w:rPr>
        <w:t>Qualifier EndTime</w:t>
      </w:r>
    </w:p>
    <w:p w14:paraId="64B92F51"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“end time”&gt;</w:t>
      </w:r>
    </w:p>
    <w:p w14:paraId="2F59350E" w14:textId="77777777" w:rsidR="00F37E1A" w:rsidRPr="000E2BC6" w:rsidRDefault="00F37E1A" w:rsidP="004F67B6">
      <w:pPr>
        <w:rPr>
          <w:rFonts w:cs="Courier New"/>
        </w:rPr>
      </w:pPr>
      <w:r>
        <w:rPr>
          <w:rFonts w:cs="Courier New"/>
        </w:rPr>
        <w:tab/>
        <w:t>Data: 2012-04-04T16:30Z</w:t>
      </w:r>
    </w:p>
    <w:p w14:paraId="0C5532E1" w14:textId="77777777" w:rsidR="00F37E1A" w:rsidRPr="000E2BC6" w:rsidRDefault="00C46B08" w:rsidP="004F67B6">
      <w:pPr>
        <w:rPr>
          <w:rFonts w:cs="Courier New"/>
        </w:rPr>
      </w:pPr>
      <w:r>
        <w:rPr>
          <w:rFonts w:cs="Courier New"/>
        </w:rPr>
        <w:tab/>
      </w:r>
      <w:r>
        <w:rPr>
          <w:rFonts w:cs="Courier New"/>
        </w:rPr>
        <w:tab/>
      </w:r>
      <w:r w:rsidR="00F37E1A" w:rsidRPr="000E2BC6">
        <w:rPr>
          <w:rFonts w:cs="Courier New"/>
        </w:rPr>
        <w:t>Qualifier Participant</w:t>
      </w:r>
    </w:p>
    <w:p w14:paraId="3B8D9E95"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“participant”&gt;</w:t>
      </w:r>
    </w:p>
    <w:p w14:paraId="4309807D" w14:textId="77777777" w:rsidR="00F37E1A" w:rsidRDefault="00C46B08" w:rsidP="004F67B6">
      <w:pPr>
        <w:rPr>
          <w:rFonts w:cs="Courier New"/>
          <w:color w:val="4F81BD" w:themeColor="accent1"/>
        </w:rPr>
      </w:pPr>
      <w:r>
        <w:rPr>
          <w:rFonts w:cs="Courier New"/>
        </w:rPr>
        <w:tab/>
      </w:r>
      <w:r>
        <w:rPr>
          <w:rFonts w:cs="Courier New"/>
        </w:rPr>
        <w:tab/>
      </w:r>
      <w:r>
        <w:rPr>
          <w:rFonts w:cs="Courier New"/>
        </w:rPr>
        <w:tab/>
      </w:r>
      <w:r w:rsidR="00F37E1A" w:rsidRPr="000E2BC6">
        <w:rPr>
          <w:rFonts w:cs="Courier New"/>
        </w:rPr>
        <w:t>Data: &lt;code that means “performer”&gt;</w:t>
      </w:r>
      <w:r w:rsidR="00F37E1A">
        <w:rPr>
          <w:rFonts w:cs="Courier New"/>
        </w:rPr>
        <w:t xml:space="preserve"> </w:t>
      </w:r>
      <w:r w:rsidR="00F37E1A">
        <w:rPr>
          <w:rFonts w:cs="Courier New"/>
        </w:rPr>
        <w:tab/>
      </w:r>
      <w:r w:rsidR="00F37E1A" w:rsidRPr="002913E0">
        <w:rPr>
          <w:rFonts w:cs="Courier New"/>
          <w:color w:val="4F81BD" w:themeColor="accent1"/>
        </w:rPr>
        <w:t>// who performed the observation</w:t>
      </w:r>
      <w:r w:rsidR="00F37E1A">
        <w:rPr>
          <w:rFonts w:cs="Courier New"/>
          <w:color w:val="4F81BD" w:themeColor="accent1"/>
        </w:rPr>
        <w:t xml:space="preserve"> of</w:t>
      </w:r>
    </w:p>
    <w:p w14:paraId="5E930464" w14:textId="77777777" w:rsidR="00F37E1A" w:rsidRPr="000E2BC6" w:rsidRDefault="00F37E1A" w:rsidP="004F67B6">
      <w:pPr>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the procedure</w:t>
      </w:r>
    </w:p>
    <w:p w14:paraId="491C4705" w14:textId="77777777" w:rsidR="00F37E1A" w:rsidRPr="000E2BC6" w:rsidRDefault="00C46B08" w:rsidP="004F67B6">
      <w:pPr>
        <w:rPr>
          <w:rFonts w:cs="Courier New"/>
        </w:rPr>
      </w:pPr>
      <w:r>
        <w:rPr>
          <w:rFonts w:cs="Courier New"/>
        </w:rPr>
        <w:tab/>
      </w:r>
      <w:r>
        <w:rPr>
          <w:rFonts w:cs="Courier New"/>
        </w:rPr>
        <w:tab/>
      </w:r>
      <w:r>
        <w:rPr>
          <w:rFonts w:cs="Courier New"/>
        </w:rPr>
        <w:tab/>
      </w:r>
      <w:r w:rsidR="00F37E1A" w:rsidRPr="000E2BC6">
        <w:rPr>
          <w:rFonts w:cs="Courier New"/>
        </w:rPr>
        <w:t>Qualifier Role</w:t>
      </w:r>
    </w:p>
    <w:p w14:paraId="5CDD6AB9"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3554283B" w14:textId="77777777" w:rsidR="00F37E1A"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F37E1A" w:rsidRPr="000E2BC6">
        <w:rPr>
          <w:rFonts w:cs="Courier New"/>
        </w:rPr>
        <w:t>Data: &lt;code that means “nurse”&gt;</w:t>
      </w:r>
    </w:p>
    <w:p w14:paraId="78981DEC" w14:textId="77777777" w:rsidR="00F37E1A" w:rsidRPr="000E2BC6" w:rsidRDefault="00C46B08" w:rsidP="004F67B6">
      <w:pPr>
        <w:rPr>
          <w:rFonts w:cs="Courier New"/>
        </w:rPr>
      </w:pPr>
      <w:r>
        <w:rPr>
          <w:rFonts w:cs="Courier New"/>
        </w:rPr>
        <w:tab/>
      </w:r>
      <w:r>
        <w:rPr>
          <w:rFonts w:cs="Courier New"/>
        </w:rPr>
        <w:tab/>
      </w:r>
      <w:r>
        <w:rPr>
          <w:rFonts w:cs="Courier New"/>
        </w:rPr>
        <w:tab/>
      </w:r>
      <w:r w:rsidR="00F37E1A" w:rsidRPr="000E2BC6">
        <w:rPr>
          <w:rFonts w:cs="Courier New"/>
        </w:rPr>
        <w:t>Qualifier IndividualPerson</w:t>
      </w:r>
    </w:p>
    <w:p w14:paraId="7EC0D34D"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467738D1" w14:textId="77777777" w:rsidR="00F37E1A"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F37E1A" w:rsidRPr="000E2BC6">
        <w:rPr>
          <w:rFonts w:cs="Courier New"/>
        </w:rPr>
        <w:t>Item PersonIdentifier</w:t>
      </w:r>
    </w:p>
    <w:p w14:paraId="66CB8FE7"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2A5C72ED" w14:textId="77777777" w:rsidR="00F37E1A" w:rsidRPr="00C46B08" w:rsidRDefault="00C46B08" w:rsidP="004F67B6">
      <w:pPr>
        <w:rPr>
          <w:b/>
        </w:rPr>
      </w:pPr>
      <w:r>
        <w:rPr>
          <w:rFonts w:cs="Courier New"/>
        </w:rPr>
        <w:tab/>
      </w:r>
      <w:r>
        <w:rPr>
          <w:rFonts w:cs="Courier New"/>
        </w:rPr>
        <w:tab/>
      </w:r>
      <w:r>
        <w:rPr>
          <w:rFonts w:cs="Courier New"/>
        </w:rPr>
        <w:tab/>
      </w:r>
      <w:r>
        <w:rPr>
          <w:rFonts w:cs="Courier New"/>
        </w:rPr>
        <w:tab/>
      </w:r>
      <w:r>
        <w:rPr>
          <w:rFonts w:cs="Courier New"/>
        </w:rPr>
        <w:tab/>
      </w:r>
      <w:r w:rsidR="00F37E1A" w:rsidRPr="000E2BC6">
        <w:rPr>
          <w:rFonts w:cs="Courier New"/>
        </w:rPr>
        <w:t>Data: &lt;identifier for the performer&gt;</w:t>
      </w:r>
    </w:p>
    <w:p w14:paraId="37B1B80D" w14:textId="77777777" w:rsidR="00C46B08" w:rsidRDefault="00C46B08" w:rsidP="004F67B6">
      <w:pPr>
        <w:rPr>
          <w:b/>
        </w:rPr>
      </w:pPr>
      <w:r>
        <w:rPr>
          <w:b/>
        </w:rPr>
        <w:br w:type="page"/>
      </w:r>
    </w:p>
    <w:p w14:paraId="37EEAF47" w14:textId="77777777" w:rsidR="00463784" w:rsidRPr="00C46B08" w:rsidRDefault="00CC0B55" w:rsidP="004F67B6">
      <w:pPr>
        <w:rPr>
          <w:rFonts w:cs="Courier New"/>
          <w:color w:val="4BACC6"/>
        </w:rPr>
      </w:pPr>
      <w:r>
        <w:rPr>
          <w:b/>
        </w:rPr>
        <w:t xml:space="preserve">Observed </w:t>
      </w:r>
      <w:r w:rsidR="00C46B08" w:rsidRPr="00C46B08">
        <w:rPr>
          <w:b/>
        </w:rPr>
        <w:t>E</w:t>
      </w:r>
      <w:r w:rsidR="00463784" w:rsidRPr="00C46B08">
        <w:rPr>
          <w:b/>
        </w:rPr>
        <w:t xml:space="preserve">xample </w:t>
      </w:r>
      <w:r w:rsidR="00F37E1A" w:rsidRPr="00C46B08">
        <w:rPr>
          <w:b/>
        </w:rPr>
        <w:t>3</w:t>
      </w:r>
    </w:p>
    <w:p w14:paraId="5AC7077D" w14:textId="77777777" w:rsidR="00C46B08" w:rsidRDefault="00C46B08" w:rsidP="00F2336D">
      <w:pPr>
        <w:pStyle w:val="BodyText"/>
        <w:tabs>
          <w:tab w:val="left" w:pos="360"/>
          <w:tab w:val="left" w:pos="720"/>
          <w:tab w:val="left" w:pos="1080"/>
          <w:tab w:val="left" w:pos="1440"/>
          <w:tab w:val="left" w:pos="1800"/>
          <w:tab w:val="left" w:pos="2160"/>
          <w:tab w:val="left" w:pos="2520"/>
        </w:tabs>
      </w:pPr>
    </w:p>
    <w:p w14:paraId="2077384E" w14:textId="77777777" w:rsidR="00463784" w:rsidRPr="002913E0" w:rsidRDefault="00463784" w:rsidP="00F2336D">
      <w:pPr>
        <w:pStyle w:val="BodyText"/>
        <w:tabs>
          <w:tab w:val="left" w:pos="360"/>
          <w:tab w:val="left" w:pos="720"/>
          <w:tab w:val="left" w:pos="1080"/>
          <w:tab w:val="left" w:pos="1440"/>
          <w:tab w:val="left" w:pos="1800"/>
          <w:tab w:val="left" w:pos="2160"/>
          <w:tab w:val="left" w:pos="2520"/>
        </w:tabs>
      </w:pPr>
      <w:r w:rsidRPr="00C46B08">
        <w:t xml:space="preserve">A nurse is performing a rape exam on a patient. The investigating officer is present to ensure the chain </w:t>
      </w:r>
      <w:r w:rsidRPr="002913E0">
        <w:t>of evidence is maintained.</w:t>
      </w:r>
      <w:r w:rsidR="00F37E1A">
        <w:t xml:space="preserve">  The model is a procedure model.  Again, Performed is the most important attribution, Observed supports the uncommon use case of someone observing the procedure being performed.</w:t>
      </w:r>
    </w:p>
    <w:p w14:paraId="18B7BF69" w14:textId="77777777" w:rsidR="00463784" w:rsidRPr="002913E0" w:rsidRDefault="00463784" w:rsidP="004F67B6">
      <w:pPr>
        <w:rPr>
          <w:rFonts w:cs="Courier New"/>
        </w:rPr>
      </w:pPr>
      <w:r w:rsidRPr="002913E0">
        <w:rPr>
          <w:rFonts w:cs="Courier New"/>
        </w:rPr>
        <w:t>RapeExam</w:t>
      </w:r>
    </w:p>
    <w:p w14:paraId="5C36E606" w14:textId="77777777" w:rsidR="00AA7478" w:rsidRPr="000E2BC6" w:rsidRDefault="00AA7478" w:rsidP="004F67B6">
      <w:pPr>
        <w:rPr>
          <w:rFonts w:cs="Courier New"/>
        </w:rPr>
      </w:pPr>
      <w:r>
        <w:rPr>
          <w:rFonts w:cs="Courier New"/>
        </w:rPr>
        <w:tab/>
        <w:t>Key:&lt;code that means “procedure”&gt;</w:t>
      </w:r>
    </w:p>
    <w:p w14:paraId="41236DF0" w14:textId="77777777" w:rsidR="00463784" w:rsidRPr="000E2BC6" w:rsidRDefault="00463784" w:rsidP="004F67B6">
      <w:pPr>
        <w:rPr>
          <w:rFonts w:cs="Courier New"/>
        </w:rPr>
      </w:pPr>
      <w:r w:rsidRPr="000E2BC6">
        <w:rPr>
          <w:rFonts w:cs="Courier New"/>
        </w:rPr>
        <w:tab/>
        <w:t>Data: &lt;code that means “</w:t>
      </w:r>
      <w:r>
        <w:rPr>
          <w:rFonts w:cs="Courier New"/>
        </w:rPr>
        <w:t>rape examination</w:t>
      </w:r>
      <w:r w:rsidRPr="000E2BC6">
        <w:rPr>
          <w:rFonts w:cs="Courier New"/>
        </w:rPr>
        <w:t>”&gt;</w:t>
      </w:r>
    </w:p>
    <w:p w14:paraId="073D7066" w14:textId="77777777" w:rsidR="00463784" w:rsidRPr="002913E0" w:rsidRDefault="00D53E01" w:rsidP="004F67B6">
      <w:pPr>
        <w:rPr>
          <w:rFonts w:cs="Courier New"/>
          <w:color w:val="4F81BD" w:themeColor="accent1"/>
        </w:rPr>
      </w:pPr>
      <w:r>
        <w:rPr>
          <w:rFonts w:cs="Courier New"/>
        </w:rPr>
        <w:tab/>
      </w:r>
      <w:r w:rsidR="00463784" w:rsidRPr="000E2BC6">
        <w:rPr>
          <w:rFonts w:cs="Courier New"/>
        </w:rPr>
        <w:t>Attribution Performed</w:t>
      </w:r>
      <w:r w:rsidR="00463784">
        <w:rPr>
          <w:rFonts w:cs="Courier New"/>
        </w:rPr>
        <w:t xml:space="preserve">  </w:t>
      </w:r>
      <w:r w:rsidR="00463784" w:rsidRPr="002913E0">
        <w:rPr>
          <w:rFonts w:cs="Courier New"/>
          <w:color w:val="4F81BD" w:themeColor="accent1"/>
        </w:rPr>
        <w:t xml:space="preserve">// who, when, and where of </w:t>
      </w:r>
      <w:r w:rsidR="00463784">
        <w:rPr>
          <w:rFonts w:cs="Courier New"/>
          <w:color w:val="4F81BD" w:themeColor="accent1"/>
        </w:rPr>
        <w:t>performing the procedure</w:t>
      </w:r>
    </w:p>
    <w:p w14:paraId="5B0DB539" w14:textId="77777777" w:rsidR="00AA7478" w:rsidRPr="000E2BC6" w:rsidRDefault="00AA7478" w:rsidP="004F67B6">
      <w:pPr>
        <w:rPr>
          <w:rFonts w:cs="Courier New"/>
        </w:rPr>
      </w:pPr>
      <w:r>
        <w:rPr>
          <w:rFonts w:cs="Courier New"/>
        </w:rPr>
        <w:tab/>
      </w:r>
      <w:r>
        <w:rPr>
          <w:rFonts w:cs="Courier New"/>
        </w:rPr>
        <w:tab/>
        <w:t>Key:&lt;code that means “attribution”&gt;</w:t>
      </w:r>
    </w:p>
    <w:p w14:paraId="37EE2014" w14:textId="77777777" w:rsidR="00463784" w:rsidRDefault="00463784" w:rsidP="004F67B6">
      <w:pPr>
        <w:rPr>
          <w:rFonts w:cs="Courier New"/>
        </w:rPr>
      </w:pPr>
      <w:r w:rsidRPr="000E2BC6">
        <w:rPr>
          <w:rFonts w:cs="Courier New"/>
        </w:rPr>
        <w:t>Data: &lt;code that means “performed”&gt;</w:t>
      </w:r>
    </w:p>
    <w:p w14:paraId="455166F9" w14:textId="77777777" w:rsidR="00463784" w:rsidRDefault="00463784" w:rsidP="004F67B6">
      <w:pPr>
        <w:rPr>
          <w:rFonts w:cs="Courier New"/>
        </w:rPr>
      </w:pPr>
      <w:r>
        <w:rPr>
          <w:rFonts w:cs="Courier New"/>
        </w:rPr>
        <w:t xml:space="preserve">Qualifier StartTime  </w:t>
      </w:r>
      <w:r w:rsidRPr="002913E0">
        <w:rPr>
          <w:rFonts w:cs="Courier New"/>
          <w:color w:val="4F81BD" w:themeColor="accent1"/>
        </w:rPr>
        <w:t xml:space="preserve">// start of the </w:t>
      </w:r>
      <w:r w:rsidRPr="002913E0">
        <w:rPr>
          <w:rFonts w:cs="Courier New"/>
          <w:i/>
          <w:color w:val="4F81BD" w:themeColor="accent1"/>
        </w:rPr>
        <w:t>performance</w:t>
      </w:r>
      <w:r>
        <w:rPr>
          <w:rFonts w:cs="Courier New"/>
          <w:color w:val="4F81BD" w:themeColor="accent1"/>
        </w:rPr>
        <w:t xml:space="preserve"> of the </w:t>
      </w:r>
      <w:r w:rsidRPr="002913E0">
        <w:rPr>
          <w:rFonts w:cs="Courier New"/>
          <w:color w:val="4F81BD" w:themeColor="accent1"/>
        </w:rPr>
        <w:t>procedure</w:t>
      </w:r>
    </w:p>
    <w:p w14:paraId="5EE831C7"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“start time”&gt;</w:t>
      </w:r>
    </w:p>
    <w:p w14:paraId="0CCA7889" w14:textId="77777777" w:rsidR="00463784" w:rsidRDefault="00463784" w:rsidP="004F67B6">
      <w:pPr>
        <w:rPr>
          <w:rFonts w:cs="Courier New"/>
        </w:rPr>
      </w:pPr>
      <w:r>
        <w:rPr>
          <w:rFonts w:cs="Courier New"/>
        </w:rPr>
        <w:tab/>
        <w:t>Data: 2012-04-04T15:55Z</w:t>
      </w:r>
    </w:p>
    <w:p w14:paraId="4E7EE00F" w14:textId="77777777" w:rsidR="00463784" w:rsidRDefault="00463784" w:rsidP="004F67B6">
      <w:pPr>
        <w:rPr>
          <w:rFonts w:cs="Courier New"/>
        </w:rPr>
      </w:pPr>
      <w:r>
        <w:rPr>
          <w:rFonts w:cs="Courier New"/>
        </w:rPr>
        <w:t>Qualifier EndTime</w:t>
      </w:r>
    </w:p>
    <w:p w14:paraId="74667371"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“end time”&gt;</w:t>
      </w:r>
    </w:p>
    <w:p w14:paraId="1967A7A5" w14:textId="77777777" w:rsidR="00463784" w:rsidRPr="000E2BC6" w:rsidRDefault="00463784" w:rsidP="004F67B6">
      <w:pPr>
        <w:rPr>
          <w:rFonts w:cs="Courier New"/>
        </w:rPr>
      </w:pPr>
      <w:r>
        <w:rPr>
          <w:rFonts w:cs="Courier New"/>
        </w:rPr>
        <w:tab/>
        <w:t>Data: 2012-04-04T16:55Z</w:t>
      </w:r>
    </w:p>
    <w:p w14:paraId="38972681" w14:textId="77777777" w:rsidR="00463784" w:rsidRPr="000E2BC6" w:rsidRDefault="00C46B08" w:rsidP="004F67B6">
      <w:pPr>
        <w:rPr>
          <w:rFonts w:cs="Courier New"/>
        </w:rPr>
      </w:pPr>
      <w:r>
        <w:rPr>
          <w:rFonts w:cs="Courier New"/>
        </w:rPr>
        <w:tab/>
      </w:r>
      <w:r>
        <w:rPr>
          <w:rFonts w:cs="Courier New"/>
        </w:rPr>
        <w:tab/>
      </w:r>
      <w:r w:rsidR="00463784" w:rsidRPr="000E2BC6">
        <w:rPr>
          <w:rFonts w:cs="Courier New"/>
        </w:rPr>
        <w:t>Qualifier Participant</w:t>
      </w:r>
    </w:p>
    <w:p w14:paraId="19ACFA3B"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“participant”&gt;</w:t>
      </w:r>
    </w:p>
    <w:p w14:paraId="1C087B55"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Data: &lt;code that means “performer”&gt;</w:t>
      </w:r>
      <w:r w:rsidR="00463784">
        <w:rPr>
          <w:rFonts w:cs="Courier New"/>
        </w:rPr>
        <w:t xml:space="preserve"> </w:t>
      </w:r>
      <w:r w:rsidR="00463784">
        <w:rPr>
          <w:rFonts w:cs="Courier New"/>
        </w:rPr>
        <w:tab/>
      </w:r>
      <w:r w:rsidR="00463784" w:rsidRPr="002913E0">
        <w:rPr>
          <w:rFonts w:cs="Courier New"/>
          <w:color w:val="4F81BD" w:themeColor="accent1"/>
        </w:rPr>
        <w:t xml:space="preserve">// who performed the </w:t>
      </w:r>
      <w:r w:rsidR="00463784">
        <w:rPr>
          <w:rFonts w:cs="Courier New"/>
          <w:color w:val="4F81BD" w:themeColor="accent1"/>
        </w:rPr>
        <w:t>proc</w:t>
      </w:r>
      <w:r w:rsidR="00463784" w:rsidRPr="002913E0">
        <w:rPr>
          <w:rFonts w:cs="Courier New"/>
          <w:color w:val="4F81BD" w:themeColor="accent1"/>
        </w:rPr>
        <w:t>edure</w:t>
      </w:r>
    </w:p>
    <w:p w14:paraId="0C7033D0"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Role</w:t>
      </w:r>
    </w:p>
    <w:p w14:paraId="4780746D"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25FF467A"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63784" w:rsidRPr="000E2BC6">
        <w:rPr>
          <w:rFonts w:cs="Courier New"/>
        </w:rPr>
        <w:t>Data: &lt;code that means “</w:t>
      </w:r>
      <w:r w:rsidR="00463784">
        <w:rPr>
          <w:rFonts w:cs="Courier New"/>
        </w:rPr>
        <w:t>nurse</w:t>
      </w:r>
      <w:r w:rsidR="00463784" w:rsidRPr="000E2BC6">
        <w:rPr>
          <w:rFonts w:cs="Courier New"/>
        </w:rPr>
        <w:t>”&gt;</w:t>
      </w:r>
    </w:p>
    <w:p w14:paraId="4D3F77BB"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IndividualPerson</w:t>
      </w:r>
    </w:p>
    <w:p w14:paraId="16E130BB"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581729B5"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63784" w:rsidRPr="000E2BC6">
        <w:rPr>
          <w:rFonts w:cs="Courier New"/>
        </w:rPr>
        <w:t>Item PersonIdentifier</w:t>
      </w:r>
    </w:p>
    <w:p w14:paraId="0BA7F24D"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45073CE1"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Pr>
          <w:rFonts w:cs="Courier New"/>
        </w:rPr>
        <w:tab/>
      </w:r>
      <w:r w:rsidR="00463784" w:rsidRPr="000E2BC6">
        <w:rPr>
          <w:rFonts w:cs="Courier New"/>
        </w:rPr>
        <w:t>Data: &lt;identifier for the performer&gt;</w:t>
      </w:r>
    </w:p>
    <w:p w14:paraId="41B75376" w14:textId="77777777" w:rsidR="00463784" w:rsidRPr="000E2BC6" w:rsidRDefault="00C46B08" w:rsidP="004F67B6">
      <w:pPr>
        <w:rPr>
          <w:rFonts w:cs="Courier New"/>
        </w:rPr>
      </w:pPr>
      <w:r>
        <w:rPr>
          <w:rFonts w:cs="Courier New"/>
        </w:rPr>
        <w:tab/>
      </w:r>
      <w:r w:rsidR="00463784" w:rsidRPr="000E2BC6">
        <w:rPr>
          <w:rFonts w:cs="Courier New"/>
        </w:rPr>
        <w:t>Attribution Observed</w:t>
      </w:r>
      <w:r w:rsidR="00463784">
        <w:rPr>
          <w:rFonts w:cs="Courier New"/>
        </w:rPr>
        <w:t xml:space="preserve"> </w:t>
      </w:r>
      <w:r w:rsidR="00463784" w:rsidRPr="002913E0">
        <w:rPr>
          <w:rFonts w:cs="Courier New"/>
          <w:color w:val="4F81BD" w:themeColor="accent1"/>
        </w:rPr>
        <w:t>// who, when and where of observing the procedure</w:t>
      </w:r>
    </w:p>
    <w:p w14:paraId="3109B9E6" w14:textId="77777777" w:rsidR="00AA7478" w:rsidRPr="000E2BC6" w:rsidRDefault="00AA7478" w:rsidP="004F67B6">
      <w:pPr>
        <w:rPr>
          <w:rFonts w:cs="Courier New"/>
        </w:rPr>
      </w:pPr>
      <w:r>
        <w:rPr>
          <w:rFonts w:cs="Courier New"/>
        </w:rPr>
        <w:tab/>
      </w:r>
      <w:r>
        <w:rPr>
          <w:rFonts w:cs="Courier New"/>
        </w:rPr>
        <w:tab/>
        <w:t>Key:&lt;code that means “attribution”&gt;</w:t>
      </w:r>
    </w:p>
    <w:p w14:paraId="5D2D72D6" w14:textId="77777777" w:rsidR="00463784" w:rsidRPr="000E2BC6" w:rsidRDefault="00463784" w:rsidP="004F67B6">
      <w:pPr>
        <w:rPr>
          <w:rFonts w:cs="Courier New"/>
        </w:rPr>
      </w:pPr>
      <w:r w:rsidRPr="000E2BC6">
        <w:rPr>
          <w:rFonts w:cs="Courier New"/>
        </w:rPr>
        <w:tab/>
      </w:r>
      <w:r w:rsidRPr="000E2BC6">
        <w:rPr>
          <w:rFonts w:cs="Courier New"/>
        </w:rPr>
        <w:tab/>
        <w:t>Data: &lt;code that means “observed”&gt;</w:t>
      </w:r>
    </w:p>
    <w:p w14:paraId="339B641E" w14:textId="77777777" w:rsidR="00463784" w:rsidRDefault="00463784" w:rsidP="004F67B6">
      <w:pPr>
        <w:rPr>
          <w:rFonts w:cs="Courier New"/>
        </w:rPr>
      </w:pPr>
      <w:r>
        <w:rPr>
          <w:rFonts w:cs="Courier New"/>
        </w:rPr>
        <w:t xml:space="preserve">Qualifier StartTime  </w:t>
      </w:r>
      <w:r>
        <w:rPr>
          <w:rFonts w:cs="Courier New"/>
          <w:color w:val="4F81BD" w:themeColor="accent1"/>
        </w:rPr>
        <w:t xml:space="preserve">// start of the </w:t>
      </w:r>
      <w:r w:rsidRPr="002913E0">
        <w:rPr>
          <w:rFonts w:cs="Courier New"/>
          <w:i/>
          <w:color w:val="4F81BD" w:themeColor="accent1"/>
        </w:rPr>
        <w:t>observation</w:t>
      </w:r>
      <w:r>
        <w:rPr>
          <w:rFonts w:cs="Courier New"/>
          <w:color w:val="4F81BD" w:themeColor="accent1"/>
        </w:rPr>
        <w:t xml:space="preserve"> of the procedure</w:t>
      </w:r>
    </w:p>
    <w:p w14:paraId="6B5CADB6"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“start time”&gt;</w:t>
      </w:r>
    </w:p>
    <w:p w14:paraId="5D80FEA6" w14:textId="77777777" w:rsidR="00463784" w:rsidRDefault="00463784" w:rsidP="004F67B6">
      <w:pPr>
        <w:rPr>
          <w:rFonts w:cs="Courier New"/>
        </w:rPr>
      </w:pPr>
      <w:r>
        <w:rPr>
          <w:rFonts w:cs="Courier New"/>
        </w:rPr>
        <w:tab/>
        <w:t>Data: 2012-04-04T1</w:t>
      </w:r>
      <w:r w:rsidR="00C817B1">
        <w:rPr>
          <w:rFonts w:cs="Courier New"/>
        </w:rPr>
        <w:t>5</w:t>
      </w:r>
      <w:r>
        <w:rPr>
          <w:rFonts w:cs="Courier New"/>
        </w:rPr>
        <w:t>:</w:t>
      </w:r>
      <w:r w:rsidR="00C817B1">
        <w:rPr>
          <w:rFonts w:cs="Courier New"/>
        </w:rPr>
        <w:t>55</w:t>
      </w:r>
      <w:r>
        <w:rPr>
          <w:rFonts w:cs="Courier New"/>
        </w:rPr>
        <w:t>Z</w:t>
      </w:r>
    </w:p>
    <w:p w14:paraId="38B616EC" w14:textId="77777777" w:rsidR="00463784" w:rsidRDefault="00463784" w:rsidP="004F67B6">
      <w:pPr>
        <w:rPr>
          <w:rFonts w:cs="Courier New"/>
        </w:rPr>
      </w:pPr>
      <w:r>
        <w:rPr>
          <w:rFonts w:cs="Courier New"/>
        </w:rPr>
        <w:t>Qualifier EndTime</w:t>
      </w:r>
    </w:p>
    <w:p w14:paraId="3C9A35CC"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“end time”&gt;</w:t>
      </w:r>
    </w:p>
    <w:p w14:paraId="030EB9B1" w14:textId="77777777" w:rsidR="00463784" w:rsidRPr="000E2BC6" w:rsidRDefault="00C817B1" w:rsidP="004F67B6">
      <w:pPr>
        <w:rPr>
          <w:rFonts w:cs="Courier New"/>
        </w:rPr>
      </w:pPr>
      <w:r>
        <w:rPr>
          <w:rFonts w:cs="Courier New"/>
        </w:rPr>
        <w:tab/>
        <w:t>Data: 2012-04-04T16:55</w:t>
      </w:r>
      <w:r w:rsidR="00463784">
        <w:rPr>
          <w:rFonts w:cs="Courier New"/>
        </w:rPr>
        <w:t>Z</w:t>
      </w:r>
    </w:p>
    <w:p w14:paraId="66F661F6" w14:textId="77777777" w:rsidR="00463784" w:rsidRPr="000E2BC6" w:rsidRDefault="00C46B08" w:rsidP="004F67B6">
      <w:pPr>
        <w:rPr>
          <w:rFonts w:cs="Courier New"/>
        </w:rPr>
      </w:pPr>
      <w:r>
        <w:rPr>
          <w:rFonts w:cs="Courier New"/>
        </w:rPr>
        <w:tab/>
      </w:r>
      <w:r>
        <w:rPr>
          <w:rFonts w:cs="Courier New"/>
        </w:rPr>
        <w:tab/>
      </w:r>
      <w:r w:rsidR="00463784" w:rsidRPr="000E2BC6">
        <w:rPr>
          <w:rFonts w:cs="Courier New"/>
        </w:rPr>
        <w:t>Qualifier Participant</w:t>
      </w:r>
    </w:p>
    <w:p w14:paraId="15191016"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“participant”&gt;</w:t>
      </w:r>
    </w:p>
    <w:p w14:paraId="7D8ACDD1" w14:textId="77777777" w:rsidR="00463784" w:rsidRDefault="00D53E01" w:rsidP="004F67B6">
      <w:pPr>
        <w:rPr>
          <w:rFonts w:cs="Courier New"/>
          <w:color w:val="4F81BD" w:themeColor="accent1"/>
        </w:rPr>
      </w:pPr>
      <w:r>
        <w:rPr>
          <w:rFonts w:cs="Courier New"/>
        </w:rPr>
        <w:tab/>
      </w:r>
      <w:r>
        <w:rPr>
          <w:rFonts w:cs="Courier New"/>
        </w:rPr>
        <w:tab/>
      </w:r>
      <w:r>
        <w:rPr>
          <w:rFonts w:cs="Courier New"/>
        </w:rPr>
        <w:tab/>
        <w:t>D</w:t>
      </w:r>
      <w:r w:rsidR="00463784" w:rsidRPr="000E2BC6">
        <w:rPr>
          <w:rFonts w:cs="Courier New"/>
        </w:rPr>
        <w:t>ata: &lt;code that means “performer”&gt;</w:t>
      </w:r>
      <w:r w:rsidR="00463784">
        <w:rPr>
          <w:rFonts w:cs="Courier New"/>
        </w:rPr>
        <w:t xml:space="preserve"> </w:t>
      </w:r>
      <w:r w:rsidR="00463784">
        <w:rPr>
          <w:rFonts w:cs="Courier New"/>
        </w:rPr>
        <w:tab/>
      </w:r>
      <w:r w:rsidR="00463784" w:rsidRPr="002913E0">
        <w:rPr>
          <w:rFonts w:cs="Courier New"/>
          <w:color w:val="4F81BD" w:themeColor="accent1"/>
        </w:rPr>
        <w:t>// who performed the observation</w:t>
      </w:r>
      <w:r w:rsidR="00463784">
        <w:rPr>
          <w:rFonts w:cs="Courier New"/>
          <w:color w:val="4F81BD" w:themeColor="accent1"/>
        </w:rPr>
        <w:t xml:space="preserve"> of</w:t>
      </w:r>
    </w:p>
    <w:p w14:paraId="5106C31C" w14:textId="77777777" w:rsidR="00463784" w:rsidRPr="000E2BC6" w:rsidRDefault="00463784" w:rsidP="004F67B6">
      <w:pPr>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sidR="00F2336D">
        <w:rPr>
          <w:rFonts w:cs="Courier New"/>
          <w:color w:val="4F81BD" w:themeColor="accent1"/>
        </w:rPr>
        <w:tab/>
      </w:r>
      <w:r w:rsidR="00F2336D">
        <w:rPr>
          <w:rFonts w:cs="Courier New"/>
          <w:color w:val="4F81BD" w:themeColor="accent1"/>
        </w:rPr>
        <w:tab/>
      </w:r>
      <w:r>
        <w:rPr>
          <w:rFonts w:cs="Courier New"/>
          <w:color w:val="4F81BD" w:themeColor="accent1"/>
        </w:rPr>
        <w:t>// the procedure</w:t>
      </w:r>
    </w:p>
    <w:p w14:paraId="0B77F080"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Role</w:t>
      </w:r>
    </w:p>
    <w:p w14:paraId="1352247C"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514E758C"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63784" w:rsidRPr="000E2BC6">
        <w:rPr>
          <w:rFonts w:cs="Courier New"/>
        </w:rPr>
        <w:t>Data: &lt;code that means “</w:t>
      </w:r>
      <w:r w:rsidR="00463784">
        <w:rPr>
          <w:rFonts w:cs="Courier New"/>
        </w:rPr>
        <w:t>investigating officer</w:t>
      </w:r>
      <w:r w:rsidR="00463784" w:rsidRPr="000E2BC6">
        <w:rPr>
          <w:rFonts w:cs="Courier New"/>
        </w:rPr>
        <w:t>”&gt;</w:t>
      </w:r>
    </w:p>
    <w:p w14:paraId="4A006728"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IndividualPerson</w:t>
      </w:r>
    </w:p>
    <w:p w14:paraId="0C824792"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7D005DF0"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63784" w:rsidRPr="000E2BC6">
        <w:rPr>
          <w:rFonts w:cs="Courier New"/>
        </w:rPr>
        <w:t>Item PersonIdentifier</w:t>
      </w:r>
    </w:p>
    <w:p w14:paraId="1220BF58"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0D594FE4" w14:textId="77777777" w:rsidR="00463784" w:rsidRDefault="00C46B08" w:rsidP="004F67B6">
      <w:pPr>
        <w:rPr>
          <w:rFonts w:ascii="GE Inspira" w:hAnsi="GE Inspira"/>
        </w:rPr>
      </w:pPr>
      <w:r>
        <w:rPr>
          <w:rFonts w:cs="Courier New"/>
        </w:rPr>
        <w:tab/>
      </w:r>
      <w:r>
        <w:rPr>
          <w:rFonts w:cs="Courier New"/>
        </w:rPr>
        <w:tab/>
      </w:r>
      <w:r>
        <w:rPr>
          <w:rFonts w:cs="Courier New"/>
        </w:rPr>
        <w:tab/>
      </w:r>
      <w:r>
        <w:rPr>
          <w:rFonts w:cs="Courier New"/>
        </w:rPr>
        <w:tab/>
      </w:r>
      <w:r>
        <w:rPr>
          <w:rFonts w:cs="Courier New"/>
        </w:rPr>
        <w:tab/>
      </w:r>
      <w:r w:rsidR="00463784" w:rsidRPr="000E2BC6">
        <w:rPr>
          <w:rFonts w:cs="Courier New"/>
        </w:rPr>
        <w:t>Data: &lt;identifier for the performer&gt;</w:t>
      </w:r>
    </w:p>
    <w:p w14:paraId="365A84CB" w14:textId="77777777" w:rsidR="00463784" w:rsidRPr="00B63BCF" w:rsidRDefault="00463784" w:rsidP="004F67B6">
      <w:pPr>
        <w:rPr>
          <w:sz w:val="24"/>
        </w:rPr>
      </w:pPr>
      <w:r w:rsidRPr="00B63BCF">
        <w:rPr>
          <w:sz w:val="24"/>
        </w:rPr>
        <w:tab/>
      </w:r>
      <w:r w:rsidRPr="00B63BCF">
        <w:rPr>
          <w:sz w:val="24"/>
        </w:rPr>
        <w:tab/>
      </w:r>
    </w:p>
    <w:p w14:paraId="49A5249B" w14:textId="77777777" w:rsidR="00463784" w:rsidRPr="00C46B08" w:rsidRDefault="00463784" w:rsidP="004F67B6">
      <w:pPr>
        <w:pStyle w:val="BodyText"/>
        <w:tabs>
          <w:tab w:val="left" w:pos="360"/>
          <w:tab w:val="left" w:pos="720"/>
          <w:tab w:val="left" w:pos="1080"/>
          <w:tab w:val="left" w:pos="1440"/>
          <w:tab w:val="left" w:pos="1800"/>
          <w:tab w:val="left" w:pos="2160"/>
          <w:tab w:val="left" w:pos="2520"/>
        </w:tabs>
        <w:rPr>
          <w:b/>
        </w:rPr>
      </w:pPr>
      <w:r w:rsidRPr="00B63BCF">
        <w:rPr>
          <w:sz w:val="24"/>
        </w:rPr>
        <w:br w:type="page"/>
      </w:r>
      <w:r w:rsidR="00C817B1">
        <w:rPr>
          <w:b/>
        </w:rPr>
        <w:t>Observed E</w:t>
      </w:r>
      <w:r w:rsidR="00F37E1A" w:rsidRPr="00C46B08">
        <w:rPr>
          <w:b/>
        </w:rPr>
        <w:t>xample 4</w:t>
      </w:r>
    </w:p>
    <w:p w14:paraId="5F7A2560" w14:textId="77777777" w:rsidR="00463784" w:rsidRDefault="00463784" w:rsidP="00F2336D">
      <w:pPr>
        <w:pStyle w:val="BodyText"/>
        <w:tabs>
          <w:tab w:val="left" w:pos="360"/>
          <w:tab w:val="left" w:pos="720"/>
          <w:tab w:val="left" w:pos="1080"/>
          <w:tab w:val="left" w:pos="1440"/>
          <w:tab w:val="left" w:pos="1800"/>
          <w:tab w:val="left" w:pos="2160"/>
          <w:tab w:val="left" w:pos="2520"/>
        </w:tabs>
      </w:pPr>
      <w:r w:rsidRPr="00463784">
        <w:t>A patient arrives on the inpatient floor with an IV from the surgical suite. Computer documentation is not live in surgery. The admitting nurse must document the presence of an IV line in order to document an assessment of the IV site. The nurse is not aware of the actual person who inserted the line</w:t>
      </w:r>
      <w:r w:rsidR="00F37E1A">
        <w:t>, nor is he interested in documenting the who, when, where, or why of the act of performing the placement procedure</w:t>
      </w:r>
      <w:r w:rsidRPr="00463784">
        <w:t>.</w:t>
      </w:r>
      <w:r w:rsidR="00F37E1A">
        <w:t xml:space="preserve">  He is just documenting that an IV line is present.  This model is thus an assertion model, asserting the presence of an IV (not documenting the procedure of placing an IV).</w:t>
      </w:r>
    </w:p>
    <w:p w14:paraId="6BF8B042" w14:textId="77777777" w:rsidR="004B5412" w:rsidRPr="000E2BC6" w:rsidRDefault="005F4F06" w:rsidP="004F67B6">
      <w:pPr>
        <w:rPr>
          <w:rFonts w:cs="Courier New"/>
        </w:rPr>
      </w:pPr>
      <w:r>
        <w:rPr>
          <w:rFonts w:cs="Courier New"/>
        </w:rPr>
        <w:t>IVAssert</w:t>
      </w:r>
    </w:p>
    <w:p w14:paraId="3E8ED2C1" w14:textId="77777777" w:rsidR="00AA7478" w:rsidRPr="000E2BC6" w:rsidRDefault="00AA7478" w:rsidP="004F67B6">
      <w:pPr>
        <w:rPr>
          <w:rFonts w:cs="Courier New"/>
        </w:rPr>
      </w:pPr>
      <w:r>
        <w:rPr>
          <w:rFonts w:cs="Courier New"/>
        </w:rPr>
        <w:tab/>
        <w:t>Key:</w:t>
      </w:r>
      <w:r w:rsidR="005F4F06">
        <w:rPr>
          <w:rFonts w:cs="Courier New"/>
        </w:rPr>
        <w:t xml:space="preserve"> &lt;code for “assertion”&gt;</w:t>
      </w:r>
    </w:p>
    <w:p w14:paraId="08381CD8" w14:textId="77777777" w:rsidR="004B5412" w:rsidRPr="000E2BC6" w:rsidRDefault="004B5412" w:rsidP="004F67B6">
      <w:pPr>
        <w:rPr>
          <w:rFonts w:cs="Courier New"/>
        </w:rPr>
      </w:pPr>
      <w:r>
        <w:rPr>
          <w:rFonts w:cs="Courier New"/>
        </w:rPr>
        <w:tab/>
        <w:t xml:space="preserve">Data: </w:t>
      </w:r>
      <w:r w:rsidR="005F4F06">
        <w:rPr>
          <w:rFonts w:cs="Courier New"/>
        </w:rPr>
        <w:t>&lt;code that means “IV line present”&gt;</w:t>
      </w:r>
    </w:p>
    <w:p w14:paraId="6BB73F11" w14:textId="77777777" w:rsidR="004B5412" w:rsidRPr="000E2BC6" w:rsidRDefault="004B5412" w:rsidP="004F67B6">
      <w:pPr>
        <w:rPr>
          <w:rFonts w:cs="Courier New"/>
        </w:rPr>
      </w:pPr>
      <w:r w:rsidRPr="000E2BC6">
        <w:rPr>
          <w:rFonts w:cs="Courier New"/>
        </w:rPr>
        <w:tab/>
        <w:t>Attribution Observed</w:t>
      </w:r>
      <w:r>
        <w:rPr>
          <w:rFonts w:cs="Courier New"/>
        </w:rPr>
        <w:t xml:space="preserve"> </w:t>
      </w:r>
      <w:r w:rsidRPr="002913E0">
        <w:rPr>
          <w:rFonts w:cs="Courier New"/>
          <w:color w:val="4F81BD" w:themeColor="accent1"/>
        </w:rPr>
        <w:t xml:space="preserve">// who, when and where of observing the </w:t>
      </w:r>
      <w:r w:rsidR="005F4F06">
        <w:rPr>
          <w:rFonts w:cs="Courier New"/>
          <w:color w:val="4F81BD" w:themeColor="accent1"/>
        </w:rPr>
        <w:t>presence of the line</w:t>
      </w:r>
    </w:p>
    <w:p w14:paraId="6FFB5CA5" w14:textId="77777777" w:rsidR="00AA7478" w:rsidRPr="000E2BC6" w:rsidRDefault="00AA7478" w:rsidP="004F67B6">
      <w:pPr>
        <w:rPr>
          <w:rFonts w:cs="Courier New"/>
        </w:rPr>
      </w:pPr>
      <w:r>
        <w:rPr>
          <w:rFonts w:cs="Courier New"/>
        </w:rPr>
        <w:tab/>
      </w:r>
      <w:r>
        <w:rPr>
          <w:rFonts w:cs="Courier New"/>
        </w:rPr>
        <w:tab/>
        <w:t>Key:&lt;code that means “attribution”&gt;</w:t>
      </w:r>
    </w:p>
    <w:p w14:paraId="191E0E52" w14:textId="77777777" w:rsidR="004B5412" w:rsidRPr="000E2BC6" w:rsidRDefault="004B5412" w:rsidP="004F67B6">
      <w:pPr>
        <w:rPr>
          <w:rFonts w:cs="Courier New"/>
        </w:rPr>
      </w:pPr>
      <w:r w:rsidRPr="000E2BC6">
        <w:rPr>
          <w:rFonts w:cs="Courier New"/>
        </w:rPr>
        <w:tab/>
      </w:r>
      <w:r w:rsidRPr="000E2BC6">
        <w:rPr>
          <w:rFonts w:cs="Courier New"/>
        </w:rPr>
        <w:tab/>
        <w:t>Data: &lt;code that means “observed”&gt;</w:t>
      </w:r>
    </w:p>
    <w:p w14:paraId="31181451" w14:textId="77777777" w:rsidR="004B5412" w:rsidRDefault="004B5412" w:rsidP="004F67B6">
      <w:pPr>
        <w:rPr>
          <w:rFonts w:cs="Courier New"/>
        </w:rPr>
      </w:pPr>
      <w:r>
        <w:rPr>
          <w:rFonts w:cs="Courier New"/>
        </w:rPr>
        <w:t xml:space="preserve">Qualifier StartTime  </w:t>
      </w:r>
      <w:r>
        <w:rPr>
          <w:rFonts w:cs="Courier New"/>
          <w:color w:val="4F81BD" w:themeColor="accent1"/>
        </w:rPr>
        <w:t xml:space="preserve">// start of the </w:t>
      </w:r>
      <w:r w:rsidRPr="002913E0">
        <w:rPr>
          <w:rFonts w:cs="Courier New"/>
          <w:i/>
          <w:color w:val="4F81BD" w:themeColor="accent1"/>
        </w:rPr>
        <w:t>observation</w:t>
      </w:r>
      <w:r>
        <w:rPr>
          <w:rFonts w:cs="Courier New"/>
          <w:color w:val="4F81BD" w:themeColor="accent1"/>
        </w:rPr>
        <w:t xml:space="preserve"> of the </w:t>
      </w:r>
      <w:r w:rsidR="005F4F06">
        <w:rPr>
          <w:rFonts w:cs="Courier New"/>
          <w:color w:val="4F81BD" w:themeColor="accent1"/>
        </w:rPr>
        <w:t>line</w:t>
      </w:r>
    </w:p>
    <w:p w14:paraId="03D02792"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“start time”&gt;</w:t>
      </w:r>
    </w:p>
    <w:p w14:paraId="638AABBB" w14:textId="77777777" w:rsidR="004B5412" w:rsidRDefault="004B5412" w:rsidP="004F67B6">
      <w:pPr>
        <w:rPr>
          <w:rFonts w:cs="Courier New"/>
        </w:rPr>
      </w:pPr>
      <w:r>
        <w:rPr>
          <w:rFonts w:cs="Courier New"/>
        </w:rPr>
        <w:tab/>
        <w:t>Data: 2012-04-04T16:00Z</w:t>
      </w:r>
    </w:p>
    <w:p w14:paraId="59EB1EC4" w14:textId="77777777" w:rsidR="004B5412" w:rsidRDefault="004B5412" w:rsidP="004F67B6">
      <w:pPr>
        <w:rPr>
          <w:rFonts w:cs="Courier New"/>
        </w:rPr>
      </w:pPr>
      <w:r>
        <w:rPr>
          <w:rFonts w:cs="Courier New"/>
        </w:rPr>
        <w:t>Qualifier EndTime</w:t>
      </w:r>
    </w:p>
    <w:p w14:paraId="2C082C62" w14:textId="77777777" w:rsidR="005F4F06" w:rsidRPr="005F4F06" w:rsidRDefault="00AA7478" w:rsidP="004F67B6">
      <w:pPr>
        <w:rPr>
          <w:rFonts w:cs="Courier New"/>
          <w:color w:val="4F81BD" w:themeColor="accent1"/>
        </w:rPr>
      </w:pPr>
      <w:r>
        <w:rPr>
          <w:rFonts w:cs="Courier New"/>
        </w:rPr>
        <w:tab/>
      </w:r>
      <w:r>
        <w:rPr>
          <w:rFonts w:cs="Courier New"/>
        </w:rPr>
        <w:tab/>
      </w:r>
      <w:r>
        <w:rPr>
          <w:rFonts w:cs="Courier New"/>
        </w:rPr>
        <w:tab/>
        <w:t>Key:&lt;code that means “end time”&gt;</w:t>
      </w:r>
      <w:r w:rsidR="005F4F06">
        <w:rPr>
          <w:rFonts w:cs="Courier New"/>
        </w:rPr>
        <w:t xml:space="preserve"> </w:t>
      </w:r>
      <w:r w:rsidR="005F4F06">
        <w:rPr>
          <w:rFonts w:cs="Courier New"/>
        </w:rPr>
        <w:tab/>
      </w:r>
      <w:r w:rsidR="005F4F06" w:rsidRPr="005F4F06">
        <w:rPr>
          <w:rFonts w:cs="Courier New"/>
          <w:color w:val="4F81BD" w:themeColor="accent1"/>
        </w:rPr>
        <w:t>// same as start time since this is a point-in-time</w:t>
      </w:r>
    </w:p>
    <w:p w14:paraId="509B63A6" w14:textId="77777777" w:rsidR="00AA7478" w:rsidRPr="005F4F06" w:rsidRDefault="005F4F06" w:rsidP="004F67B6">
      <w:pPr>
        <w:rPr>
          <w:rFonts w:cs="Courier New"/>
          <w:color w:val="4F81BD" w:themeColor="accent1"/>
        </w:rPr>
      </w:pP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r>
      <w:r w:rsidRPr="005F4F06">
        <w:rPr>
          <w:rFonts w:cs="Courier New"/>
          <w:color w:val="4F81BD" w:themeColor="accent1"/>
        </w:rPr>
        <w:tab/>
        <w:t>//observation</w:t>
      </w:r>
    </w:p>
    <w:p w14:paraId="744AAC0C" w14:textId="77777777" w:rsidR="004B5412" w:rsidRPr="000E2BC6" w:rsidRDefault="005F4F06" w:rsidP="004F67B6">
      <w:pPr>
        <w:rPr>
          <w:rFonts w:cs="Courier New"/>
        </w:rPr>
      </w:pPr>
      <w:r>
        <w:rPr>
          <w:rFonts w:cs="Courier New"/>
        </w:rPr>
        <w:tab/>
        <w:t>Data: 2012-04-04T16:0</w:t>
      </w:r>
      <w:r w:rsidR="004B5412">
        <w:rPr>
          <w:rFonts w:cs="Courier New"/>
        </w:rPr>
        <w:t>0Z</w:t>
      </w:r>
    </w:p>
    <w:p w14:paraId="6FB732E8" w14:textId="77777777" w:rsidR="004B5412" w:rsidRPr="000E2BC6" w:rsidRDefault="00C46B08" w:rsidP="004F67B6">
      <w:pPr>
        <w:rPr>
          <w:rFonts w:cs="Courier New"/>
        </w:rPr>
      </w:pPr>
      <w:r>
        <w:rPr>
          <w:rFonts w:cs="Courier New"/>
        </w:rPr>
        <w:tab/>
      </w:r>
      <w:r>
        <w:rPr>
          <w:rFonts w:cs="Courier New"/>
        </w:rPr>
        <w:tab/>
      </w:r>
      <w:r w:rsidR="004B5412" w:rsidRPr="000E2BC6">
        <w:rPr>
          <w:rFonts w:cs="Courier New"/>
        </w:rPr>
        <w:t>Qualifier Participant</w:t>
      </w:r>
    </w:p>
    <w:p w14:paraId="6228D382"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“participant”&gt;</w:t>
      </w:r>
    </w:p>
    <w:p w14:paraId="53470B5A" w14:textId="77777777" w:rsidR="004B5412" w:rsidRPr="00F37E1A" w:rsidRDefault="00D53E01" w:rsidP="004F67B6">
      <w:pPr>
        <w:rPr>
          <w:rFonts w:cs="Courier New"/>
          <w:color w:val="4F81BD" w:themeColor="accent1"/>
        </w:rPr>
      </w:pPr>
      <w:r>
        <w:rPr>
          <w:rFonts w:cs="Courier New"/>
        </w:rPr>
        <w:tab/>
      </w:r>
      <w:r>
        <w:rPr>
          <w:rFonts w:cs="Courier New"/>
        </w:rPr>
        <w:tab/>
      </w:r>
      <w:r>
        <w:rPr>
          <w:rFonts w:cs="Courier New"/>
        </w:rPr>
        <w:tab/>
        <w:t>D</w:t>
      </w:r>
      <w:r w:rsidR="004B5412" w:rsidRPr="000E2BC6">
        <w:rPr>
          <w:rFonts w:cs="Courier New"/>
        </w:rPr>
        <w:t>ata: &lt;code that means “performer”&gt;</w:t>
      </w:r>
      <w:r w:rsidR="004B5412">
        <w:rPr>
          <w:rFonts w:cs="Courier New"/>
        </w:rPr>
        <w:t xml:space="preserve"> </w:t>
      </w:r>
      <w:r w:rsidR="004B5412">
        <w:rPr>
          <w:rFonts w:cs="Courier New"/>
        </w:rPr>
        <w:tab/>
      </w:r>
      <w:r w:rsidR="004B5412" w:rsidRPr="002913E0">
        <w:rPr>
          <w:rFonts w:cs="Courier New"/>
          <w:color w:val="4F81BD" w:themeColor="accent1"/>
        </w:rPr>
        <w:t>// who performed the observation</w:t>
      </w:r>
    </w:p>
    <w:p w14:paraId="678B4F77" w14:textId="77777777" w:rsidR="004B5412" w:rsidRPr="000E2BC6" w:rsidRDefault="00C46B08" w:rsidP="004F67B6">
      <w:pPr>
        <w:rPr>
          <w:rFonts w:cs="Courier New"/>
        </w:rPr>
      </w:pPr>
      <w:r>
        <w:rPr>
          <w:rFonts w:cs="Courier New"/>
        </w:rPr>
        <w:tab/>
      </w:r>
      <w:r>
        <w:rPr>
          <w:rFonts w:cs="Courier New"/>
        </w:rPr>
        <w:tab/>
      </w:r>
      <w:r>
        <w:rPr>
          <w:rFonts w:cs="Courier New"/>
        </w:rPr>
        <w:tab/>
      </w:r>
      <w:r w:rsidR="004B5412" w:rsidRPr="000E2BC6">
        <w:rPr>
          <w:rFonts w:cs="Courier New"/>
        </w:rPr>
        <w:t>Qualifier Role</w:t>
      </w:r>
    </w:p>
    <w:p w14:paraId="667464EA"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1A50594D" w14:textId="77777777" w:rsidR="004B5412"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B5412" w:rsidRPr="000E2BC6">
        <w:rPr>
          <w:rFonts w:cs="Courier New"/>
        </w:rPr>
        <w:t>Data: &lt;code that means “nurse”&gt;</w:t>
      </w:r>
    </w:p>
    <w:p w14:paraId="177E8EDB" w14:textId="77777777" w:rsidR="004B5412" w:rsidRPr="000E2BC6" w:rsidRDefault="00C46B08" w:rsidP="004F67B6">
      <w:pPr>
        <w:rPr>
          <w:rFonts w:cs="Courier New"/>
        </w:rPr>
      </w:pPr>
      <w:r>
        <w:rPr>
          <w:rFonts w:cs="Courier New"/>
        </w:rPr>
        <w:tab/>
      </w:r>
      <w:r>
        <w:rPr>
          <w:rFonts w:cs="Courier New"/>
        </w:rPr>
        <w:tab/>
      </w:r>
      <w:r>
        <w:rPr>
          <w:rFonts w:cs="Courier New"/>
        </w:rPr>
        <w:tab/>
      </w:r>
      <w:r w:rsidR="004B5412" w:rsidRPr="000E2BC6">
        <w:rPr>
          <w:rFonts w:cs="Courier New"/>
        </w:rPr>
        <w:t>Qualifier IndividualPerson</w:t>
      </w:r>
    </w:p>
    <w:p w14:paraId="6D3B1DA8"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0FED956B" w14:textId="77777777" w:rsidR="004B5412"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004B5412" w:rsidRPr="000E2BC6">
        <w:rPr>
          <w:rFonts w:cs="Courier New"/>
        </w:rPr>
        <w:t>Item PersonIdentifier</w:t>
      </w:r>
    </w:p>
    <w:p w14:paraId="2889E631"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4D50A1BE" w14:textId="77777777" w:rsidR="00463784" w:rsidRPr="00C46B08" w:rsidRDefault="00C46B08" w:rsidP="004F67B6">
      <w:pPr>
        <w:rPr>
          <w:rFonts w:ascii="GE Inspira" w:hAnsi="GE Inspira"/>
        </w:rPr>
      </w:pPr>
      <w:r>
        <w:rPr>
          <w:rFonts w:cs="Courier New"/>
        </w:rPr>
        <w:tab/>
      </w:r>
      <w:r>
        <w:rPr>
          <w:rFonts w:cs="Courier New"/>
        </w:rPr>
        <w:tab/>
      </w:r>
      <w:r>
        <w:rPr>
          <w:rFonts w:cs="Courier New"/>
        </w:rPr>
        <w:tab/>
      </w:r>
      <w:r>
        <w:rPr>
          <w:rFonts w:cs="Courier New"/>
        </w:rPr>
        <w:tab/>
      </w:r>
      <w:r>
        <w:rPr>
          <w:rFonts w:cs="Courier New"/>
        </w:rPr>
        <w:tab/>
      </w:r>
      <w:r w:rsidR="004B5412" w:rsidRPr="000E2BC6">
        <w:rPr>
          <w:rFonts w:cs="Courier New"/>
        </w:rPr>
        <w:t>Data: &lt;identifier for the performer&gt;</w:t>
      </w:r>
    </w:p>
    <w:p w14:paraId="2959DBDA" w14:textId="77777777" w:rsidR="00463784" w:rsidRPr="00C817B1" w:rsidRDefault="00C46B08" w:rsidP="00591DD2">
      <w:pPr>
        <w:pStyle w:val="Heading2"/>
        <w:rPr>
          <w:i/>
          <w:iCs/>
        </w:rPr>
      </w:pPr>
      <w:r>
        <w:br w:type="page"/>
      </w:r>
      <w:bookmarkStart w:id="344" w:name="_Ref328057489"/>
      <w:bookmarkStart w:id="345" w:name="_Toc333001887"/>
      <w:r w:rsidR="00463784">
        <w:t>Performed</w:t>
      </w:r>
      <w:r w:rsidR="00754925">
        <w:t xml:space="preserve"> Attribution Examples</w:t>
      </w:r>
      <w:bookmarkEnd w:id="344"/>
      <w:bookmarkEnd w:id="345"/>
    </w:p>
    <w:p w14:paraId="77540E43" w14:textId="77777777" w:rsidR="00C817B1" w:rsidRDefault="00C817B1" w:rsidP="00C817B1">
      <w:r>
        <w:t>The Performed attribution captures the who, when, and where information related to performing some action.  It is used within a procedure model (i.e., a model in which key = “procedure” and data = the name of the procedure), to indicate who performed the procedure, when it was performed, and where it was performed,</w:t>
      </w:r>
    </w:p>
    <w:p w14:paraId="6EB418E6" w14:textId="77777777" w:rsidR="00463784" w:rsidRPr="00C46B08" w:rsidRDefault="00C817B1" w:rsidP="004F67B6">
      <w:pPr>
        <w:rPr>
          <w:rFonts w:cs="Courier New"/>
          <w:b/>
          <w:color w:val="000000"/>
        </w:rPr>
      </w:pPr>
      <w:r>
        <w:rPr>
          <w:rFonts w:cs="Courier New"/>
          <w:b/>
          <w:color w:val="000000"/>
        </w:rPr>
        <w:t xml:space="preserve">Peformed </w:t>
      </w:r>
      <w:r w:rsidR="00463784" w:rsidRPr="00C46B08">
        <w:rPr>
          <w:rFonts w:cs="Courier New"/>
          <w:b/>
          <w:color w:val="000000"/>
        </w:rPr>
        <w:t>Example 1</w:t>
      </w:r>
    </w:p>
    <w:p w14:paraId="0E2C1370" w14:textId="77777777" w:rsidR="00463784" w:rsidRPr="00463784" w:rsidRDefault="00C46B08" w:rsidP="004F67B6">
      <w:pPr>
        <w:rPr>
          <w:rFonts w:cs="Courier New"/>
          <w:color w:val="000000"/>
        </w:rPr>
      </w:pPr>
      <w:r w:rsidRPr="00D7246C">
        <w:t>A chest tube is inserted by a physician.</w:t>
      </w:r>
      <w:r>
        <w:t xml:space="preserve">  </w:t>
      </w:r>
      <w:r w:rsidR="00456B8C">
        <w:rPr>
          <w:rFonts w:cs="Courier New"/>
          <w:color w:val="000000"/>
        </w:rPr>
        <w:t xml:space="preserve">Note that </w:t>
      </w:r>
      <w:r w:rsidR="00463784" w:rsidRPr="00463784">
        <w:rPr>
          <w:rFonts w:cs="Courier New"/>
          <w:color w:val="000000"/>
        </w:rPr>
        <w:t xml:space="preserve">this example is the same as </w:t>
      </w:r>
      <w:r w:rsidR="00456B8C">
        <w:rPr>
          <w:rFonts w:cs="Courier New"/>
          <w:color w:val="000000"/>
        </w:rPr>
        <w:t>Example 2 in</w:t>
      </w:r>
      <w:r w:rsidR="00463784" w:rsidRPr="00463784">
        <w:rPr>
          <w:rFonts w:cs="Courier New"/>
          <w:color w:val="000000"/>
        </w:rPr>
        <w:t xml:space="preserve"> the </w:t>
      </w:r>
      <w:r w:rsidR="00806B96">
        <w:fldChar w:fldCharType="begin"/>
      </w:r>
      <w:r w:rsidR="00806B96">
        <w:instrText xml:space="preserve"> REF _Ref321312627 \h  \* MERGEFORMAT </w:instrText>
      </w:r>
      <w:r w:rsidR="00806B96">
        <w:fldChar w:fldCharType="separate"/>
      </w:r>
      <w:r w:rsidR="00DC4A8C">
        <w:t>Observed</w:t>
      </w:r>
      <w:r w:rsidR="00806B96">
        <w:fldChar w:fldCharType="end"/>
      </w:r>
      <w:r w:rsidR="00463784" w:rsidRPr="00463784">
        <w:rPr>
          <w:rFonts w:cs="Courier New"/>
          <w:color w:val="000000"/>
        </w:rPr>
        <w:t xml:space="preserve"> section, except </w:t>
      </w:r>
      <w:r w:rsidR="00456B8C">
        <w:rPr>
          <w:rFonts w:cs="Courier New"/>
          <w:color w:val="000000"/>
        </w:rPr>
        <w:t>no</w:t>
      </w:r>
      <w:r w:rsidR="00463784" w:rsidRPr="00463784">
        <w:rPr>
          <w:rFonts w:cs="Courier New"/>
          <w:color w:val="000000"/>
        </w:rPr>
        <w:t xml:space="preserve"> Observed attribution</w:t>
      </w:r>
      <w:r w:rsidR="00456B8C">
        <w:rPr>
          <w:rFonts w:cs="Courier New"/>
          <w:color w:val="000000"/>
        </w:rPr>
        <w:t xml:space="preserve"> is populated because in this example no observation of the procedure is being recorded – only the performance</w:t>
      </w:r>
      <w:r w:rsidR="00463784" w:rsidRPr="00463784">
        <w:rPr>
          <w:rFonts w:cs="Courier New"/>
          <w:color w:val="000000"/>
        </w:rPr>
        <w:t>.</w:t>
      </w:r>
    </w:p>
    <w:p w14:paraId="4BF2681C" w14:textId="77777777" w:rsidR="00463784" w:rsidRPr="000E2BC6" w:rsidRDefault="00463784" w:rsidP="004F67B6">
      <w:pPr>
        <w:rPr>
          <w:rFonts w:cs="Courier New"/>
        </w:rPr>
      </w:pPr>
      <w:r w:rsidRPr="000E2BC6">
        <w:rPr>
          <w:rFonts w:cs="Courier New"/>
        </w:rPr>
        <w:t>ChestTubeInsertion</w:t>
      </w:r>
    </w:p>
    <w:p w14:paraId="2D90CB65" w14:textId="77777777" w:rsidR="00AA7478" w:rsidRPr="000E2BC6" w:rsidRDefault="00AA7478" w:rsidP="004F67B6">
      <w:pPr>
        <w:rPr>
          <w:rFonts w:cs="Courier New"/>
        </w:rPr>
      </w:pPr>
      <w:r>
        <w:rPr>
          <w:rFonts w:cs="Courier New"/>
        </w:rPr>
        <w:tab/>
        <w:t>Key:&lt;code that means “procedure”&gt;</w:t>
      </w:r>
    </w:p>
    <w:p w14:paraId="26D7B7A3" w14:textId="77777777" w:rsidR="00463784" w:rsidRPr="000E2BC6" w:rsidRDefault="00463784" w:rsidP="004F67B6">
      <w:pPr>
        <w:rPr>
          <w:rFonts w:cs="Courier New"/>
        </w:rPr>
      </w:pPr>
      <w:r w:rsidRPr="000E2BC6">
        <w:rPr>
          <w:rFonts w:cs="Courier New"/>
        </w:rPr>
        <w:tab/>
        <w:t>Data: &lt;code that means “chest tube insertion”&gt;</w:t>
      </w:r>
    </w:p>
    <w:p w14:paraId="3CACA8CE" w14:textId="77777777" w:rsidR="00463784" w:rsidRPr="002913E0" w:rsidRDefault="00D53E01" w:rsidP="004F67B6">
      <w:pPr>
        <w:rPr>
          <w:rFonts w:cs="Courier New"/>
          <w:color w:val="4F81BD" w:themeColor="accent1"/>
        </w:rPr>
      </w:pPr>
      <w:r>
        <w:rPr>
          <w:rFonts w:cs="Courier New"/>
        </w:rPr>
        <w:tab/>
      </w:r>
      <w:r w:rsidR="00463784" w:rsidRPr="000E2BC6">
        <w:rPr>
          <w:rFonts w:cs="Courier New"/>
        </w:rPr>
        <w:t>Attribution Performed</w:t>
      </w:r>
      <w:r w:rsidR="00463784">
        <w:rPr>
          <w:rFonts w:cs="Courier New"/>
        </w:rPr>
        <w:t xml:space="preserve">  </w:t>
      </w:r>
      <w:r w:rsidR="00463784" w:rsidRPr="002913E0">
        <w:rPr>
          <w:rFonts w:cs="Courier New"/>
          <w:color w:val="4F81BD" w:themeColor="accent1"/>
        </w:rPr>
        <w:t xml:space="preserve">// who, when, and where of </w:t>
      </w:r>
      <w:r w:rsidR="00463784">
        <w:rPr>
          <w:rFonts w:cs="Courier New"/>
          <w:color w:val="4F81BD" w:themeColor="accent1"/>
        </w:rPr>
        <w:t>performing the procedure</w:t>
      </w:r>
    </w:p>
    <w:p w14:paraId="46D4B057" w14:textId="77777777" w:rsidR="00AA7478" w:rsidRPr="000E2BC6" w:rsidRDefault="00AA7478" w:rsidP="004F67B6">
      <w:pPr>
        <w:rPr>
          <w:rFonts w:cs="Courier New"/>
        </w:rPr>
      </w:pPr>
      <w:r>
        <w:rPr>
          <w:rFonts w:cs="Courier New"/>
        </w:rPr>
        <w:tab/>
      </w:r>
      <w:r>
        <w:rPr>
          <w:rFonts w:cs="Courier New"/>
        </w:rPr>
        <w:tab/>
        <w:t>Key:&lt;code that means “attribution”&gt;</w:t>
      </w:r>
    </w:p>
    <w:p w14:paraId="687DDAB6" w14:textId="77777777" w:rsidR="00463784" w:rsidRDefault="00463784" w:rsidP="004F67B6">
      <w:pPr>
        <w:rPr>
          <w:rFonts w:cs="Courier New"/>
        </w:rPr>
      </w:pPr>
      <w:r w:rsidRPr="000E2BC6">
        <w:rPr>
          <w:rFonts w:cs="Courier New"/>
        </w:rPr>
        <w:t>Data: &lt;code that means “performed”&gt;</w:t>
      </w:r>
    </w:p>
    <w:p w14:paraId="3F3C618B" w14:textId="77777777" w:rsidR="00463784" w:rsidRDefault="00463784" w:rsidP="004F67B6">
      <w:pPr>
        <w:rPr>
          <w:rFonts w:cs="Courier New"/>
        </w:rPr>
      </w:pPr>
      <w:r>
        <w:rPr>
          <w:rFonts w:cs="Courier New"/>
        </w:rPr>
        <w:t xml:space="preserve">Qualifier StartTime  </w:t>
      </w:r>
      <w:r w:rsidRPr="002913E0">
        <w:rPr>
          <w:rFonts w:cs="Courier New"/>
          <w:color w:val="4F81BD" w:themeColor="accent1"/>
        </w:rPr>
        <w:t xml:space="preserve">// start of the </w:t>
      </w:r>
      <w:r w:rsidRPr="002913E0">
        <w:rPr>
          <w:rFonts w:cs="Courier New"/>
          <w:i/>
          <w:color w:val="4F81BD" w:themeColor="accent1"/>
        </w:rPr>
        <w:t>performance</w:t>
      </w:r>
      <w:r>
        <w:rPr>
          <w:rFonts w:cs="Courier New"/>
          <w:color w:val="4F81BD" w:themeColor="accent1"/>
        </w:rPr>
        <w:t xml:space="preserve"> of the </w:t>
      </w:r>
      <w:r w:rsidRPr="002913E0">
        <w:rPr>
          <w:rFonts w:cs="Courier New"/>
          <w:color w:val="4F81BD" w:themeColor="accent1"/>
        </w:rPr>
        <w:t>procedure</w:t>
      </w:r>
    </w:p>
    <w:p w14:paraId="0A76DAC8"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“start time”&gt;</w:t>
      </w:r>
    </w:p>
    <w:p w14:paraId="0CB3D080" w14:textId="77777777" w:rsidR="00463784" w:rsidRDefault="00463784" w:rsidP="004F67B6">
      <w:pPr>
        <w:rPr>
          <w:rFonts w:cs="Courier New"/>
        </w:rPr>
      </w:pPr>
      <w:r>
        <w:rPr>
          <w:rFonts w:cs="Courier New"/>
        </w:rPr>
        <w:tab/>
        <w:t>Data: 2012-04-04T15:55Z</w:t>
      </w:r>
    </w:p>
    <w:p w14:paraId="6952678F" w14:textId="77777777" w:rsidR="00463784" w:rsidRDefault="00463784" w:rsidP="004F67B6">
      <w:pPr>
        <w:rPr>
          <w:rFonts w:cs="Courier New"/>
        </w:rPr>
      </w:pPr>
      <w:r>
        <w:rPr>
          <w:rFonts w:cs="Courier New"/>
        </w:rPr>
        <w:t>Qualifier EndTime</w:t>
      </w:r>
    </w:p>
    <w:p w14:paraId="195BC779"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“end time”&gt;</w:t>
      </w:r>
    </w:p>
    <w:p w14:paraId="71001D5C" w14:textId="77777777" w:rsidR="00463784" w:rsidRPr="000E2BC6" w:rsidRDefault="00463784" w:rsidP="004F67B6">
      <w:pPr>
        <w:rPr>
          <w:rFonts w:cs="Courier New"/>
        </w:rPr>
      </w:pPr>
      <w:r>
        <w:rPr>
          <w:rFonts w:cs="Courier New"/>
        </w:rPr>
        <w:tab/>
        <w:t>Data: 2012-04-04T16:55Z</w:t>
      </w:r>
    </w:p>
    <w:p w14:paraId="2C73394D" w14:textId="77777777" w:rsidR="00463784" w:rsidRDefault="00C46B08" w:rsidP="004F67B6">
      <w:pPr>
        <w:rPr>
          <w:rFonts w:cs="Courier New"/>
        </w:rPr>
      </w:pPr>
      <w:r>
        <w:rPr>
          <w:rFonts w:cs="Courier New"/>
        </w:rPr>
        <w:tab/>
      </w:r>
      <w:r>
        <w:rPr>
          <w:rFonts w:cs="Courier New"/>
        </w:rPr>
        <w:tab/>
      </w:r>
      <w:r w:rsidR="00463784" w:rsidRPr="000E2BC6">
        <w:rPr>
          <w:rFonts w:cs="Courier New"/>
        </w:rPr>
        <w:t>Qualifier Participant</w:t>
      </w:r>
    </w:p>
    <w:p w14:paraId="5B6A0195"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“participant”&gt;</w:t>
      </w:r>
    </w:p>
    <w:p w14:paraId="0CCB9D54"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Data: &lt;code that means “performer”&gt;</w:t>
      </w:r>
      <w:r w:rsidR="00463784">
        <w:rPr>
          <w:rFonts w:cs="Courier New"/>
        </w:rPr>
        <w:t xml:space="preserve"> </w:t>
      </w:r>
      <w:r w:rsidR="00463784">
        <w:rPr>
          <w:rFonts w:cs="Courier New"/>
        </w:rPr>
        <w:tab/>
      </w:r>
      <w:r w:rsidR="00463784" w:rsidRPr="002913E0">
        <w:rPr>
          <w:rFonts w:cs="Courier New"/>
          <w:color w:val="4F81BD" w:themeColor="accent1"/>
        </w:rPr>
        <w:t xml:space="preserve">// who performed the </w:t>
      </w:r>
      <w:r w:rsidR="00463784">
        <w:rPr>
          <w:rFonts w:cs="Courier New"/>
          <w:color w:val="4F81BD" w:themeColor="accent1"/>
        </w:rPr>
        <w:t>proc</w:t>
      </w:r>
      <w:r w:rsidR="00463784" w:rsidRPr="002913E0">
        <w:rPr>
          <w:rFonts w:cs="Courier New"/>
          <w:color w:val="4F81BD" w:themeColor="accent1"/>
        </w:rPr>
        <w:t>edure</w:t>
      </w:r>
    </w:p>
    <w:p w14:paraId="7A5F5E14"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Role</w:t>
      </w:r>
    </w:p>
    <w:p w14:paraId="37A918CE"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6D297445" w14:textId="77777777" w:rsidR="00C46B08" w:rsidRDefault="00C46B08" w:rsidP="004F67B6">
      <w:pPr>
        <w:rPr>
          <w:rFonts w:cs="Courier New"/>
        </w:rPr>
      </w:pPr>
      <w:r>
        <w:rPr>
          <w:rFonts w:cs="Courier New"/>
        </w:rPr>
        <w:tab/>
      </w:r>
      <w:r>
        <w:rPr>
          <w:rFonts w:cs="Courier New"/>
        </w:rPr>
        <w:tab/>
      </w:r>
      <w:r>
        <w:rPr>
          <w:rFonts w:cs="Courier New"/>
        </w:rPr>
        <w:tab/>
      </w:r>
      <w:r>
        <w:rPr>
          <w:rFonts w:cs="Courier New"/>
        </w:rPr>
        <w:tab/>
      </w:r>
      <w:r w:rsidR="00463784" w:rsidRPr="000E2BC6">
        <w:rPr>
          <w:rFonts w:cs="Courier New"/>
        </w:rPr>
        <w:t>Data: &lt;code that means “physician”&gt;</w:t>
      </w:r>
    </w:p>
    <w:p w14:paraId="6A5E684F" w14:textId="77777777" w:rsidR="00463784" w:rsidRPr="000E2BC6" w:rsidRDefault="00C46B08" w:rsidP="004F67B6">
      <w:pPr>
        <w:rPr>
          <w:rFonts w:cs="Courier New"/>
        </w:rPr>
      </w:pPr>
      <w:r>
        <w:rPr>
          <w:rFonts w:cs="Courier New"/>
        </w:rPr>
        <w:tab/>
      </w:r>
      <w:r>
        <w:rPr>
          <w:rFonts w:cs="Courier New"/>
        </w:rPr>
        <w:tab/>
      </w:r>
      <w:r>
        <w:rPr>
          <w:rFonts w:cs="Courier New"/>
        </w:rPr>
        <w:tab/>
      </w:r>
      <w:r w:rsidR="00463784" w:rsidRPr="000E2BC6">
        <w:rPr>
          <w:rFonts w:cs="Courier New"/>
        </w:rPr>
        <w:t>Qualifier IndividualPerson</w:t>
      </w:r>
    </w:p>
    <w:p w14:paraId="42D4989C"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70EF6073" w14:textId="77777777" w:rsidR="00463784" w:rsidRPr="000E2BC6" w:rsidRDefault="00AA7478" w:rsidP="004F67B6">
      <w:pPr>
        <w:rPr>
          <w:rFonts w:cs="Courier New"/>
        </w:rPr>
      </w:pPr>
      <w:r>
        <w:rPr>
          <w:rFonts w:cs="Courier New"/>
        </w:rPr>
        <w:tab/>
      </w:r>
      <w:r w:rsidR="00C46B08">
        <w:rPr>
          <w:rFonts w:cs="Courier New"/>
        </w:rPr>
        <w:tab/>
      </w:r>
      <w:r w:rsidR="00C46B08">
        <w:rPr>
          <w:rFonts w:cs="Courier New"/>
        </w:rPr>
        <w:tab/>
      </w:r>
      <w:r w:rsidR="00C46B08">
        <w:rPr>
          <w:rFonts w:cs="Courier New"/>
        </w:rPr>
        <w:tab/>
      </w:r>
      <w:r w:rsidR="00463784" w:rsidRPr="000E2BC6">
        <w:rPr>
          <w:rFonts w:cs="Courier New"/>
        </w:rPr>
        <w:t>Item PersonIdentifier</w:t>
      </w:r>
    </w:p>
    <w:p w14:paraId="2A541C6E"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77D37D27" w14:textId="77777777" w:rsidR="00463784" w:rsidRPr="000E2BC6" w:rsidRDefault="00C46B08" w:rsidP="004F67B6">
      <w:pPr>
        <w:rPr>
          <w:rFonts w:cs="Courier New"/>
        </w:rPr>
      </w:pPr>
      <w:r>
        <w:rPr>
          <w:rFonts w:cs="Courier New"/>
        </w:rPr>
        <w:tab/>
      </w:r>
      <w:r>
        <w:rPr>
          <w:rFonts w:cs="Courier New"/>
        </w:rPr>
        <w:tab/>
      </w:r>
      <w:r>
        <w:rPr>
          <w:rFonts w:cs="Courier New"/>
        </w:rPr>
        <w:tab/>
      </w:r>
      <w:r>
        <w:rPr>
          <w:rFonts w:cs="Courier New"/>
        </w:rPr>
        <w:tab/>
      </w:r>
      <w:r>
        <w:rPr>
          <w:rFonts w:cs="Courier New"/>
        </w:rPr>
        <w:tab/>
      </w:r>
      <w:r w:rsidR="00463784" w:rsidRPr="000E2BC6">
        <w:rPr>
          <w:rFonts w:cs="Courier New"/>
        </w:rPr>
        <w:t>Data: &lt;identifier for the performer&gt;</w:t>
      </w:r>
    </w:p>
    <w:p w14:paraId="07752F2B" w14:textId="77777777" w:rsidR="00C46B08" w:rsidRDefault="00C46B08" w:rsidP="004F67B6">
      <w:pPr>
        <w:rPr>
          <w:rFonts w:cs="Courier New"/>
          <w:b/>
          <w:color w:val="000000"/>
        </w:rPr>
      </w:pPr>
      <w:r>
        <w:rPr>
          <w:rFonts w:cs="Courier New"/>
          <w:b/>
          <w:color w:val="000000"/>
        </w:rPr>
        <w:br w:type="page"/>
      </w:r>
    </w:p>
    <w:p w14:paraId="359F2A9C" w14:textId="77777777" w:rsidR="00C46B08" w:rsidRDefault="00C817B1" w:rsidP="004F67B6">
      <w:pPr>
        <w:rPr>
          <w:rFonts w:cs="Courier New"/>
          <w:b/>
          <w:color w:val="000000"/>
        </w:rPr>
      </w:pPr>
      <w:r>
        <w:rPr>
          <w:rFonts w:cs="Courier New"/>
          <w:b/>
          <w:color w:val="000000"/>
        </w:rPr>
        <w:t xml:space="preserve">Performed </w:t>
      </w:r>
      <w:r w:rsidR="00463784" w:rsidRPr="00C46B08">
        <w:rPr>
          <w:rFonts w:cs="Courier New"/>
          <w:b/>
          <w:color w:val="000000"/>
        </w:rPr>
        <w:t>Example 2</w:t>
      </w:r>
    </w:p>
    <w:p w14:paraId="36328009" w14:textId="77777777" w:rsidR="00463784" w:rsidRDefault="00463784" w:rsidP="00F2336D">
      <w:pPr>
        <w:tabs>
          <w:tab w:val="left" w:pos="360"/>
          <w:tab w:val="left" w:pos="720"/>
          <w:tab w:val="left" w:pos="1080"/>
          <w:tab w:val="left" w:pos="1440"/>
          <w:tab w:val="left" w:pos="1800"/>
          <w:tab w:val="left" w:pos="2160"/>
          <w:tab w:val="left" w:pos="2520"/>
        </w:tabs>
        <w:autoSpaceDE w:val="0"/>
        <w:autoSpaceDN w:val="0"/>
        <w:adjustRightInd w:val="0"/>
        <w:rPr>
          <w:rFonts w:ascii="GE Inspira" w:hAnsi="GE Inspira"/>
        </w:rPr>
      </w:pPr>
      <w:r w:rsidRPr="00B63BCF">
        <w:rPr>
          <w:rFonts w:ascii="GE Inspira" w:hAnsi="GE Inspira"/>
        </w:rPr>
        <w:t>A licensed practical nurse documents a breath sound assessment.</w:t>
      </w:r>
    </w:p>
    <w:p w14:paraId="4A66992F" w14:textId="77777777" w:rsidR="00C46B08" w:rsidRPr="000E2BC6" w:rsidRDefault="00C46B08" w:rsidP="00C46B0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BreathSoundAssessment</w:t>
      </w:r>
    </w:p>
    <w:p w14:paraId="5D0F7797"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“procedure”&gt;</w:t>
      </w:r>
    </w:p>
    <w:p w14:paraId="356BBBB1" w14:textId="77777777" w:rsidR="00C46B08" w:rsidRPr="000E2BC6" w:rsidRDefault="00C46B08" w:rsidP="00C46B0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sidRPr="000E2BC6">
        <w:rPr>
          <w:rFonts w:cs="Courier New"/>
        </w:rPr>
        <w:tab/>
        <w:t>Data: &lt;code that means “</w:t>
      </w:r>
      <w:r>
        <w:rPr>
          <w:rFonts w:cs="Courier New"/>
        </w:rPr>
        <w:t>breath sound assessment</w:t>
      </w:r>
      <w:r w:rsidRPr="000E2BC6">
        <w:rPr>
          <w:rFonts w:cs="Courier New"/>
        </w:rPr>
        <w:t>”&gt;</w:t>
      </w:r>
    </w:p>
    <w:p w14:paraId="010C34FE" w14:textId="77777777" w:rsidR="00C46B08" w:rsidRPr="002913E0" w:rsidRDefault="00D53E01" w:rsidP="00D53E01">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sidR="00C46B08" w:rsidRPr="000E2BC6">
        <w:rPr>
          <w:rFonts w:cs="Courier New"/>
        </w:rPr>
        <w:t>Attribution Performed</w:t>
      </w:r>
      <w:r w:rsidR="00C46B08">
        <w:rPr>
          <w:rFonts w:cs="Courier New"/>
        </w:rPr>
        <w:t xml:space="preserve">  </w:t>
      </w:r>
      <w:r w:rsidR="00C46B08" w:rsidRPr="002913E0">
        <w:rPr>
          <w:rFonts w:cs="Courier New"/>
          <w:color w:val="4F81BD" w:themeColor="accent1"/>
        </w:rPr>
        <w:t xml:space="preserve">// who, when, and where of </w:t>
      </w:r>
      <w:r w:rsidR="00C46B08">
        <w:rPr>
          <w:rFonts w:cs="Courier New"/>
          <w:color w:val="4F81BD" w:themeColor="accent1"/>
        </w:rPr>
        <w:t>performing the procedure</w:t>
      </w:r>
    </w:p>
    <w:p w14:paraId="4C59B6E2" w14:textId="77777777" w:rsidR="00C46B08" w:rsidRDefault="00C46B08" w:rsidP="00C46B08">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sidRPr="000E2BC6">
        <w:rPr>
          <w:rFonts w:cs="Courier New"/>
        </w:rPr>
        <w:t>Data: &lt;code that means “performed”&gt;</w:t>
      </w:r>
    </w:p>
    <w:p w14:paraId="28C9E84D" w14:textId="77777777" w:rsidR="00C46B08" w:rsidRDefault="00C46B08" w:rsidP="00C46B08">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sidRPr="002913E0">
        <w:rPr>
          <w:rFonts w:cs="Courier New"/>
          <w:color w:val="4F81BD" w:themeColor="accent1"/>
        </w:rPr>
        <w:t xml:space="preserve">// start of the </w:t>
      </w:r>
      <w:r w:rsidRPr="002913E0">
        <w:rPr>
          <w:rFonts w:cs="Courier New"/>
          <w:i/>
          <w:color w:val="4F81BD" w:themeColor="accent1"/>
        </w:rPr>
        <w:t>performance</w:t>
      </w:r>
      <w:r>
        <w:rPr>
          <w:rFonts w:cs="Courier New"/>
          <w:color w:val="4F81BD" w:themeColor="accent1"/>
        </w:rPr>
        <w:t xml:space="preserve"> of the </w:t>
      </w:r>
      <w:r w:rsidRPr="002913E0">
        <w:rPr>
          <w:rFonts w:cs="Courier New"/>
          <w:color w:val="4F81BD" w:themeColor="accent1"/>
        </w:rPr>
        <w:t>procedure</w:t>
      </w:r>
    </w:p>
    <w:p w14:paraId="64E19C00"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3E2A9786" w14:textId="77777777" w:rsidR="00C46B08" w:rsidRDefault="00AA7478" w:rsidP="004F67B6">
      <w:pPr>
        <w:rPr>
          <w:rFonts w:cs="Courier New"/>
        </w:rPr>
      </w:pPr>
      <w:r>
        <w:rPr>
          <w:rFonts w:cs="Courier New"/>
        </w:rPr>
        <w:tab/>
        <w:t>D</w:t>
      </w:r>
      <w:r w:rsidR="00C46B08">
        <w:rPr>
          <w:rFonts w:cs="Courier New"/>
        </w:rPr>
        <w:t>ata: 2012-04-04T15:55Z</w:t>
      </w:r>
    </w:p>
    <w:p w14:paraId="0303BC43" w14:textId="77777777" w:rsidR="00C46B08" w:rsidRDefault="00C46B08" w:rsidP="004F67B6">
      <w:pPr>
        <w:rPr>
          <w:rFonts w:cs="Courier New"/>
        </w:rPr>
      </w:pPr>
      <w:r>
        <w:rPr>
          <w:rFonts w:cs="Courier New"/>
        </w:rPr>
        <w:t>Qualifier EndTime</w:t>
      </w:r>
    </w:p>
    <w:p w14:paraId="4159FBE1"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“end time”&gt;</w:t>
      </w:r>
    </w:p>
    <w:p w14:paraId="3420C0A8" w14:textId="77777777" w:rsidR="00C46B08" w:rsidRPr="000E2BC6" w:rsidRDefault="00C46B08" w:rsidP="004F67B6">
      <w:pPr>
        <w:rPr>
          <w:rFonts w:cs="Courier New"/>
        </w:rPr>
      </w:pPr>
      <w:r>
        <w:rPr>
          <w:rFonts w:cs="Courier New"/>
        </w:rPr>
        <w:tab/>
        <w:t>Data: 2012-04-04T16:55Z</w:t>
      </w:r>
    </w:p>
    <w:p w14:paraId="678BB64F" w14:textId="77777777" w:rsidR="00C46B08" w:rsidRPr="000E2BC6" w:rsidRDefault="00C46B08" w:rsidP="004F67B6">
      <w:pPr>
        <w:rPr>
          <w:rFonts w:cs="Courier New"/>
        </w:rPr>
      </w:pPr>
      <w:r>
        <w:rPr>
          <w:rFonts w:cs="Courier New"/>
        </w:rPr>
        <w:tab/>
      </w:r>
      <w:r>
        <w:rPr>
          <w:rFonts w:cs="Courier New"/>
        </w:rPr>
        <w:tab/>
      </w:r>
      <w:r w:rsidRPr="000E2BC6">
        <w:rPr>
          <w:rFonts w:cs="Courier New"/>
        </w:rPr>
        <w:t>Qualifier Participant</w:t>
      </w:r>
    </w:p>
    <w:p w14:paraId="75DDE743" w14:textId="77777777" w:rsidR="00AA7478" w:rsidRPr="000E2BC6" w:rsidRDefault="00AA7478" w:rsidP="004F67B6">
      <w:pPr>
        <w:rPr>
          <w:rFonts w:cs="Courier New"/>
        </w:rPr>
      </w:pPr>
      <w:r>
        <w:rPr>
          <w:rFonts w:cs="Courier New"/>
        </w:rPr>
        <w:tab/>
      </w:r>
      <w:r>
        <w:rPr>
          <w:rFonts w:cs="Courier New"/>
        </w:rPr>
        <w:tab/>
      </w:r>
      <w:r>
        <w:rPr>
          <w:rFonts w:cs="Courier New"/>
        </w:rPr>
        <w:tab/>
        <w:t>Key:&lt;code that means “participant”&gt;</w:t>
      </w:r>
    </w:p>
    <w:p w14:paraId="5CFDEB20" w14:textId="77777777" w:rsidR="00C46B08" w:rsidRDefault="00C46B08" w:rsidP="004F67B6">
      <w:pPr>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rPr>
        <w:tab/>
      </w:r>
      <w:r w:rsidRPr="002913E0">
        <w:rPr>
          <w:rFonts w:cs="Courier New"/>
          <w:color w:val="4F81BD" w:themeColor="accent1"/>
        </w:rPr>
        <w:t xml:space="preserve">// who performed the </w:t>
      </w:r>
      <w:r w:rsidR="00AA7478">
        <w:rPr>
          <w:rFonts w:cs="Courier New"/>
          <w:color w:val="4F81BD" w:themeColor="accent1"/>
        </w:rPr>
        <w:t>procedure</w:t>
      </w:r>
    </w:p>
    <w:p w14:paraId="14321926" w14:textId="77777777" w:rsidR="00C46B08" w:rsidRPr="000E2BC6" w:rsidRDefault="00C46B08" w:rsidP="004F67B6">
      <w:pPr>
        <w:rPr>
          <w:rFonts w:cs="Courier New"/>
        </w:rPr>
      </w:pPr>
      <w:r>
        <w:rPr>
          <w:rFonts w:cs="Courier New"/>
        </w:rPr>
        <w:tab/>
      </w:r>
      <w:r>
        <w:rPr>
          <w:rFonts w:cs="Courier New"/>
        </w:rPr>
        <w:tab/>
      </w:r>
      <w:r>
        <w:rPr>
          <w:rFonts w:cs="Courier New"/>
        </w:rPr>
        <w:tab/>
      </w:r>
      <w:r w:rsidRPr="000E2BC6">
        <w:rPr>
          <w:rFonts w:cs="Courier New"/>
        </w:rPr>
        <w:t>Qualifier Role</w:t>
      </w:r>
    </w:p>
    <w:p w14:paraId="60FB7735"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2A191322" w14:textId="77777777" w:rsidR="00C46B08" w:rsidRPr="000E2BC6" w:rsidRDefault="00C46B08"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w:t>
      </w:r>
      <w:r w:rsidR="005C00C7">
        <w:rPr>
          <w:rFonts w:cs="Courier New"/>
        </w:rPr>
        <w:t>means “lpn</w:t>
      </w:r>
      <w:r w:rsidRPr="000E2BC6">
        <w:rPr>
          <w:rFonts w:cs="Courier New"/>
        </w:rPr>
        <w:t>”&gt;</w:t>
      </w:r>
    </w:p>
    <w:p w14:paraId="1EFFC1E4" w14:textId="77777777" w:rsidR="00C46B08" w:rsidRPr="000E2BC6" w:rsidRDefault="00C46B08" w:rsidP="004F67B6">
      <w:pPr>
        <w:rPr>
          <w:rFonts w:cs="Courier New"/>
        </w:rPr>
      </w:pPr>
      <w:r>
        <w:rPr>
          <w:rFonts w:cs="Courier New"/>
        </w:rPr>
        <w:tab/>
      </w:r>
      <w:r>
        <w:rPr>
          <w:rFonts w:cs="Courier New"/>
        </w:rPr>
        <w:tab/>
      </w:r>
      <w:r>
        <w:rPr>
          <w:rFonts w:cs="Courier New"/>
        </w:rPr>
        <w:tab/>
      </w:r>
      <w:r w:rsidRPr="000E2BC6">
        <w:rPr>
          <w:rFonts w:cs="Courier New"/>
        </w:rPr>
        <w:t>Qualifier IndividualPerson</w:t>
      </w:r>
    </w:p>
    <w:p w14:paraId="54BE06B1"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19139D5A" w14:textId="77777777" w:rsidR="00C46B08" w:rsidRDefault="00C46B08"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20885280"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28D1B2F2" w14:textId="77777777" w:rsidR="00750173" w:rsidRPr="00750173" w:rsidRDefault="00C46B08" w:rsidP="004F67B6">
      <w:pPr>
        <w:rPr>
          <w:rFonts w:cs="Courier New"/>
        </w:rPr>
      </w:pPr>
      <w:r>
        <w:rPr>
          <w:rFonts w:cs="Courier New"/>
        </w:rPr>
        <w:tab/>
      </w:r>
      <w:r>
        <w:rPr>
          <w:rFonts w:cs="Courier New"/>
        </w:rPr>
        <w:tab/>
      </w:r>
      <w:r>
        <w:rPr>
          <w:rFonts w:cs="Courier New"/>
        </w:rPr>
        <w:tab/>
      </w:r>
      <w:r>
        <w:rPr>
          <w:rFonts w:cs="Courier New"/>
        </w:rPr>
        <w:tab/>
      </w:r>
      <w:r>
        <w:rPr>
          <w:rFonts w:cs="Courier New"/>
        </w:rPr>
        <w:tab/>
      </w:r>
      <w:r w:rsidRPr="000E2BC6">
        <w:rPr>
          <w:rFonts w:cs="Courier New"/>
        </w:rPr>
        <w:t>Data: &lt;identifier for the performer&gt;</w:t>
      </w:r>
    </w:p>
    <w:p w14:paraId="0FCABB78" w14:textId="77777777" w:rsidR="00754925" w:rsidRDefault="00754925" w:rsidP="004F67B6">
      <w:pPr>
        <w:rPr>
          <w:rFonts w:cs="Courier New"/>
          <w:b/>
          <w:color w:val="000000"/>
        </w:rPr>
      </w:pPr>
    </w:p>
    <w:p w14:paraId="6F869DFE" w14:textId="77777777" w:rsidR="00754925" w:rsidRDefault="00754925">
      <w:pPr>
        <w:rPr>
          <w:rFonts w:cs="Courier New"/>
          <w:b/>
          <w:color w:val="000000"/>
        </w:rPr>
      </w:pPr>
      <w:r>
        <w:rPr>
          <w:rFonts w:cs="Courier New"/>
          <w:b/>
          <w:color w:val="000000"/>
        </w:rPr>
        <w:br w:type="page"/>
      </w:r>
    </w:p>
    <w:p w14:paraId="1A680A58" w14:textId="77777777" w:rsidR="00754925" w:rsidRDefault="00754925" w:rsidP="00591DD2">
      <w:pPr>
        <w:pStyle w:val="Heading2"/>
        <w:rPr>
          <w:rFonts w:cs="Courier New"/>
          <w:color w:val="000000"/>
        </w:rPr>
      </w:pPr>
      <w:bookmarkStart w:id="346" w:name="_Ref328057661"/>
      <w:bookmarkStart w:id="347" w:name="_Toc333001888"/>
      <w:r>
        <w:t>Repor</w:t>
      </w:r>
      <w:r w:rsidR="00C817B1">
        <w:t>tedReceived Attribution Example</w:t>
      </w:r>
      <w:bookmarkEnd w:id="346"/>
      <w:bookmarkEnd w:id="347"/>
    </w:p>
    <w:p w14:paraId="24618931" w14:textId="77777777" w:rsidR="00C817B1" w:rsidRDefault="00C817B1" w:rsidP="00C817B1">
      <w:pPr>
        <w:pStyle w:val="BodyText"/>
      </w:pPr>
      <w:r>
        <w:t xml:space="preserve">ReportedReceived is used to capture </w:t>
      </w:r>
      <w:r w:rsidRPr="0049257C">
        <w:t xml:space="preserve"> </w:t>
      </w:r>
      <w:r>
        <w:t xml:space="preserve">information in a situation where the </w:t>
      </w:r>
      <w:r w:rsidRPr="0049257C">
        <w:t xml:space="preserve">information </w:t>
      </w:r>
      <w:r>
        <w:t xml:space="preserve">represented by the containing statement was received </w:t>
      </w:r>
      <w:r w:rsidRPr="0049257C">
        <w:t>from another party</w:t>
      </w:r>
      <w:r>
        <w:t xml:space="preserve"> (as opposed to directly from the patient)</w:t>
      </w:r>
      <w:r w:rsidRPr="0049257C">
        <w:t xml:space="preserve">. </w:t>
      </w:r>
    </w:p>
    <w:p w14:paraId="4CD8F19F" w14:textId="77777777" w:rsidR="00C817B1" w:rsidRDefault="00C817B1" w:rsidP="00C817B1">
      <w:pPr>
        <w:tabs>
          <w:tab w:val="left" w:pos="360"/>
          <w:tab w:val="left" w:pos="720"/>
          <w:tab w:val="left" w:pos="1080"/>
          <w:tab w:val="left" w:pos="1440"/>
          <w:tab w:val="left" w:pos="1800"/>
          <w:tab w:val="left" w:pos="2160"/>
          <w:tab w:val="left" w:pos="2520"/>
        </w:tabs>
        <w:autoSpaceDE w:val="0"/>
        <w:autoSpaceDN w:val="0"/>
        <w:adjustRightInd w:val="0"/>
        <w:rPr>
          <w:rFonts w:cs="Courier New"/>
          <w:b/>
          <w:color w:val="000000"/>
        </w:rPr>
      </w:pPr>
      <w:r>
        <w:t>In this situation, a ReportRecieved instance contains</w:t>
      </w:r>
      <w:r w:rsidRPr="0049257C">
        <w:t xml:space="preserve"> two ‘w</w:t>
      </w:r>
      <w:r>
        <w:t>hos’, i.e., participants : The reporter (mother</w:t>
      </w:r>
      <w:r w:rsidRPr="0049257C">
        <w:t>) and the receiver (clinician).</w:t>
      </w:r>
    </w:p>
    <w:p w14:paraId="39BA2BEA" w14:textId="77777777" w:rsidR="00463784" w:rsidRPr="00750173" w:rsidRDefault="004F67B6" w:rsidP="004F67B6">
      <w:pPr>
        <w:rPr>
          <w:rFonts w:cs="Courier New"/>
          <w:b/>
          <w:color w:val="000000"/>
        </w:rPr>
      </w:pPr>
      <w:r>
        <w:rPr>
          <w:rFonts w:cs="Courier New"/>
          <w:b/>
          <w:color w:val="000000"/>
        </w:rPr>
        <w:t xml:space="preserve">ReportedReceived </w:t>
      </w:r>
      <w:r w:rsidR="00463784" w:rsidRPr="00750173">
        <w:rPr>
          <w:rFonts w:cs="Courier New"/>
          <w:b/>
          <w:color w:val="000000"/>
        </w:rPr>
        <w:t>Example 1</w:t>
      </w:r>
    </w:p>
    <w:p w14:paraId="363390F7" w14:textId="77777777" w:rsidR="00463784" w:rsidRDefault="00463784" w:rsidP="00F2336D">
      <w:pPr>
        <w:tabs>
          <w:tab w:val="left" w:pos="360"/>
          <w:tab w:val="left" w:pos="720"/>
          <w:tab w:val="left" w:pos="1080"/>
          <w:tab w:val="left" w:pos="1440"/>
          <w:tab w:val="left" w:pos="1800"/>
          <w:tab w:val="left" w:pos="2160"/>
          <w:tab w:val="left" w:pos="2520"/>
        </w:tabs>
        <w:autoSpaceDE w:val="0"/>
        <w:autoSpaceDN w:val="0"/>
        <w:adjustRightInd w:val="0"/>
      </w:pPr>
      <w:r w:rsidRPr="00750173">
        <w:t>A mother reports a history of headache in her child.</w:t>
      </w:r>
    </w:p>
    <w:p w14:paraId="734D2F37"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HeadacheAssert</w:t>
      </w:r>
    </w:p>
    <w:p w14:paraId="731948DD" w14:textId="77777777" w:rsidR="00AA7478" w:rsidRPr="002913E0" w:rsidRDefault="00AA7478"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 &lt;code that means “assertion”&gt;</w:t>
      </w:r>
    </w:p>
    <w:p w14:paraId="2C0D381A"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sidRPr="000E2BC6">
        <w:rPr>
          <w:rFonts w:cs="Courier New"/>
        </w:rPr>
        <w:tab/>
        <w:t>Data: &lt;code that means “</w:t>
      </w:r>
      <w:r>
        <w:rPr>
          <w:rFonts w:cs="Courier New"/>
        </w:rPr>
        <w:t>headache assert</w:t>
      </w:r>
      <w:r w:rsidRPr="000E2BC6">
        <w:rPr>
          <w:rFonts w:cs="Courier New"/>
        </w:rPr>
        <w:t>”&gt;</w:t>
      </w:r>
    </w:p>
    <w:p w14:paraId="122E13FE"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sidRPr="000E2BC6">
        <w:rPr>
          <w:rFonts w:cs="Courier New"/>
        </w:rPr>
        <w:t xml:space="preserve">Attribution </w:t>
      </w:r>
      <w:r>
        <w:rPr>
          <w:rFonts w:cs="Courier New"/>
        </w:rPr>
        <w:t xml:space="preserve">ReportedReceived  </w:t>
      </w:r>
      <w:r>
        <w:rPr>
          <w:rFonts w:cs="Courier New"/>
        </w:rPr>
        <w:tab/>
      </w:r>
      <w:r w:rsidRPr="002913E0">
        <w:rPr>
          <w:rFonts w:cs="Courier New"/>
          <w:color w:val="4F81BD" w:themeColor="accent1"/>
        </w:rPr>
        <w:t xml:space="preserve">// who, when, and where of </w:t>
      </w:r>
      <w:r>
        <w:rPr>
          <w:rFonts w:cs="Courier New"/>
          <w:color w:val="4F81BD" w:themeColor="accent1"/>
        </w:rPr>
        <w:t>reporting and receiving the</w:t>
      </w:r>
    </w:p>
    <w:p w14:paraId="0CC1A2E3" w14:textId="77777777" w:rsidR="00AA7478" w:rsidRPr="002913E0"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information regarding the headache</w:t>
      </w:r>
    </w:p>
    <w:p w14:paraId="7B9286FF" w14:textId="77777777" w:rsidR="00AA7478" w:rsidRDefault="00AA7478"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Key: &lt;code that means “attribution”&gt;</w:t>
      </w:r>
    </w:p>
    <w:p w14:paraId="3F51EF1B"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sidRPr="000E2BC6">
        <w:rPr>
          <w:rFonts w:cs="Courier New"/>
        </w:rPr>
        <w:t>Data: &lt;code that means “</w:t>
      </w:r>
      <w:r w:rsidR="00AA7478">
        <w:rPr>
          <w:rFonts w:cs="Courier New"/>
        </w:rPr>
        <w:t>reported-received</w:t>
      </w:r>
      <w:r w:rsidRPr="000E2BC6">
        <w:rPr>
          <w:rFonts w:cs="Courier New"/>
        </w:rPr>
        <w:t>”&gt;</w:t>
      </w:r>
    </w:p>
    <w:p w14:paraId="454EAC0F"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sidRPr="002913E0">
        <w:rPr>
          <w:rFonts w:cs="Courier New"/>
          <w:color w:val="4F81BD" w:themeColor="accent1"/>
        </w:rPr>
        <w:t xml:space="preserve">// start of the </w:t>
      </w:r>
      <w:r>
        <w:rPr>
          <w:rFonts w:cs="Courier New"/>
          <w:i/>
          <w:color w:val="4F81BD" w:themeColor="accent1"/>
        </w:rPr>
        <w:t>reporting and receiving</w:t>
      </w:r>
      <w:r>
        <w:rPr>
          <w:rFonts w:cs="Courier New"/>
          <w:color w:val="4F81BD" w:themeColor="accent1"/>
        </w:rPr>
        <w:t xml:space="preserve"> of the </w:t>
      </w:r>
      <w:r w:rsidRPr="002913E0">
        <w:rPr>
          <w:rFonts w:cs="Courier New"/>
          <w:color w:val="4F81BD" w:themeColor="accent1"/>
        </w:rPr>
        <w:t>procedure</w:t>
      </w:r>
    </w:p>
    <w:p w14:paraId="762B9FB3"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029A9795"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2012-04-04T15:55Z</w:t>
      </w:r>
    </w:p>
    <w:p w14:paraId="7FB5E4D9"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0019621B"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“end time”&gt;</w:t>
      </w:r>
    </w:p>
    <w:p w14:paraId="68D5675E"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2012-04-04T15:55Z</w:t>
      </w:r>
    </w:p>
    <w:p w14:paraId="5DEB7EE1"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sidRPr="000E2BC6">
        <w:rPr>
          <w:rFonts w:cs="Courier New"/>
        </w:rPr>
        <w:t>Qualifier Participant</w:t>
      </w:r>
    </w:p>
    <w:p w14:paraId="2E6F5D46"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015A109D"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Data: &lt;code that means “</w:t>
      </w:r>
      <w:r>
        <w:rPr>
          <w:rFonts w:cs="Courier New"/>
        </w:rPr>
        <w:t>report</w:t>
      </w:r>
      <w:r w:rsidRPr="000E2BC6">
        <w:rPr>
          <w:rFonts w:cs="Courier New"/>
        </w:rPr>
        <w:t>er”&gt;</w:t>
      </w:r>
      <w:r>
        <w:rPr>
          <w:rFonts w:cs="Courier New"/>
        </w:rPr>
        <w:t xml:space="preserve"> </w:t>
      </w:r>
      <w:r>
        <w:rPr>
          <w:rFonts w:cs="Courier New"/>
        </w:rPr>
        <w:tab/>
      </w:r>
      <w:r w:rsidRPr="002913E0">
        <w:rPr>
          <w:rFonts w:cs="Courier New"/>
          <w:color w:val="4F81BD" w:themeColor="accent1"/>
        </w:rPr>
        <w:t xml:space="preserve">// who </w:t>
      </w:r>
      <w:r>
        <w:rPr>
          <w:rFonts w:cs="Courier New"/>
          <w:color w:val="4F81BD" w:themeColor="accent1"/>
        </w:rPr>
        <w:t>reported the information</w:t>
      </w:r>
    </w:p>
    <w:p w14:paraId="773C03C4"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546960E7"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69B7561B"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w:t>
      </w:r>
      <w:r>
        <w:rPr>
          <w:rFonts w:cs="Courier New"/>
        </w:rPr>
        <w:t>mother</w:t>
      </w:r>
      <w:r w:rsidRPr="000E2BC6">
        <w:rPr>
          <w:rFonts w:cs="Courier New"/>
        </w:rPr>
        <w:t>”&gt;</w:t>
      </w:r>
    </w:p>
    <w:p w14:paraId="396F41FF"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7C439499"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Item PersonName</w:t>
      </w:r>
    </w:p>
    <w:p w14:paraId="47A89DEE"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 . .</w:t>
      </w:r>
    </w:p>
    <w:p w14:paraId="2ABF801D"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sidRPr="000E2BC6">
        <w:rPr>
          <w:rFonts w:cs="Courier New"/>
        </w:rPr>
        <w:t>Qualifier Participant</w:t>
      </w:r>
    </w:p>
    <w:p w14:paraId="0FA2AB69" w14:textId="77777777" w:rsidR="00AA7478" w:rsidRPr="000E2BC6" w:rsidRDefault="00AA7478"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6E968A92"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Data: &lt;code that means “</w:t>
      </w:r>
      <w:r>
        <w:rPr>
          <w:rFonts w:cs="Courier New"/>
        </w:rPr>
        <w:t>receiv</w:t>
      </w:r>
      <w:r w:rsidRPr="000E2BC6">
        <w:rPr>
          <w:rFonts w:cs="Courier New"/>
        </w:rPr>
        <w:t>er”&gt;</w:t>
      </w:r>
      <w:r>
        <w:rPr>
          <w:rFonts w:cs="Courier New"/>
        </w:rPr>
        <w:t xml:space="preserve"> </w:t>
      </w:r>
      <w:r>
        <w:rPr>
          <w:rFonts w:cs="Courier New"/>
        </w:rPr>
        <w:tab/>
      </w:r>
      <w:r w:rsidRPr="002913E0">
        <w:rPr>
          <w:rFonts w:cs="Courier New"/>
          <w:color w:val="4F81BD" w:themeColor="accent1"/>
        </w:rPr>
        <w:t xml:space="preserve">// who </w:t>
      </w:r>
      <w:r>
        <w:rPr>
          <w:rFonts w:cs="Courier New"/>
          <w:color w:val="4F81BD" w:themeColor="accent1"/>
        </w:rPr>
        <w:t>received the information</w:t>
      </w:r>
    </w:p>
    <w:p w14:paraId="204F026B"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121C949F"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6D7E51C1"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w:t>
      </w:r>
      <w:r>
        <w:rPr>
          <w:rFonts w:cs="Courier New"/>
        </w:rPr>
        <w:t>clinician</w:t>
      </w:r>
      <w:r w:rsidRPr="000E2BC6">
        <w:rPr>
          <w:rFonts w:cs="Courier New"/>
        </w:rPr>
        <w:t>”&gt;</w:t>
      </w:r>
    </w:p>
    <w:p w14:paraId="22134995" w14:textId="77777777" w:rsidR="00754925" w:rsidRPr="000E2BC6"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58FAA554" w14:textId="77777777" w:rsidR="00775B67" w:rsidRPr="000E2BC6" w:rsidRDefault="00775B67" w:rsidP="00775B67">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22A57D4E" w14:textId="77777777" w:rsidR="00754925" w:rsidRDefault="00754925"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41C4E17E" w14:textId="77777777" w:rsidR="00AA7478" w:rsidRPr="000E2BC6" w:rsidRDefault="00AA7478" w:rsidP="00AA7478">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390B758B" w14:textId="77777777" w:rsidR="00754925" w:rsidRPr="00750173" w:rsidRDefault="00AA7478" w:rsidP="00754925">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sidR="00754925">
        <w:rPr>
          <w:rFonts w:cs="Courier New"/>
        </w:rPr>
        <w:tab/>
      </w:r>
      <w:r w:rsidR="00754925">
        <w:rPr>
          <w:rFonts w:cs="Courier New"/>
        </w:rPr>
        <w:tab/>
      </w:r>
      <w:r w:rsidR="00754925">
        <w:rPr>
          <w:rFonts w:cs="Courier New"/>
        </w:rPr>
        <w:tab/>
      </w:r>
      <w:r w:rsidR="00754925">
        <w:rPr>
          <w:rFonts w:cs="Courier New"/>
        </w:rPr>
        <w:tab/>
      </w:r>
      <w:r w:rsidR="00754925" w:rsidRPr="000E2BC6">
        <w:rPr>
          <w:rFonts w:cs="Courier New"/>
        </w:rPr>
        <w:t>D</w:t>
      </w:r>
      <w:r w:rsidR="00754925">
        <w:rPr>
          <w:rFonts w:cs="Courier New"/>
        </w:rPr>
        <w:t>ata: &lt;identifier for the receiv</w:t>
      </w:r>
      <w:r w:rsidR="00754925" w:rsidRPr="000E2BC6">
        <w:rPr>
          <w:rFonts w:cs="Courier New"/>
        </w:rPr>
        <w:t>er&gt;</w:t>
      </w:r>
    </w:p>
    <w:p w14:paraId="07A91603" w14:textId="77777777" w:rsidR="00754925" w:rsidRPr="00750173" w:rsidRDefault="00754925" w:rsidP="00F2336D">
      <w:pPr>
        <w:tabs>
          <w:tab w:val="left" w:pos="360"/>
          <w:tab w:val="left" w:pos="720"/>
          <w:tab w:val="left" w:pos="1080"/>
          <w:tab w:val="left" w:pos="1440"/>
          <w:tab w:val="left" w:pos="1800"/>
          <w:tab w:val="left" w:pos="2160"/>
          <w:tab w:val="left" w:pos="2520"/>
        </w:tabs>
        <w:autoSpaceDE w:val="0"/>
        <w:autoSpaceDN w:val="0"/>
        <w:adjustRightInd w:val="0"/>
      </w:pPr>
    </w:p>
    <w:p w14:paraId="7CBE339F" w14:textId="77777777" w:rsidR="00463784" w:rsidRPr="00750173" w:rsidRDefault="00463784" w:rsidP="00F2336D">
      <w:pPr>
        <w:tabs>
          <w:tab w:val="left" w:pos="360"/>
          <w:tab w:val="left" w:pos="720"/>
          <w:tab w:val="left" w:pos="1080"/>
          <w:tab w:val="left" w:pos="1440"/>
          <w:tab w:val="left" w:pos="1800"/>
          <w:tab w:val="left" w:pos="2160"/>
          <w:tab w:val="left" w:pos="2520"/>
        </w:tabs>
        <w:autoSpaceDE w:val="0"/>
        <w:autoSpaceDN w:val="0"/>
        <w:adjustRightInd w:val="0"/>
      </w:pPr>
    </w:p>
    <w:p w14:paraId="27CF665B" w14:textId="77777777" w:rsidR="00754925" w:rsidRDefault="00463784" w:rsidP="00591DD2">
      <w:pPr>
        <w:pStyle w:val="Heading2"/>
      </w:pPr>
      <w:r w:rsidRPr="00750173">
        <w:rPr>
          <w:rFonts w:cs="Courier New"/>
          <w:color w:val="000000"/>
        </w:rPr>
        <w:br w:type="page"/>
      </w:r>
      <w:bookmarkStart w:id="348" w:name="_Ref332016651"/>
      <w:bookmarkStart w:id="349" w:name="_Toc333001889"/>
      <w:r w:rsidR="00754925">
        <w:t>Sp</w:t>
      </w:r>
      <w:r w:rsidRPr="00750173">
        <w:t>ecimenCollected</w:t>
      </w:r>
      <w:r w:rsidR="00CC0B55">
        <w:t>/SpecimenReceivedByLab</w:t>
      </w:r>
      <w:r w:rsidR="00537057">
        <w:t>/Resulted</w:t>
      </w:r>
      <w:r w:rsidRPr="00750173">
        <w:t xml:space="preserve"> </w:t>
      </w:r>
      <w:r w:rsidR="00754925">
        <w:t>Attribution</w:t>
      </w:r>
      <w:r w:rsidR="00C817B1">
        <w:t xml:space="preserve"> Example</w:t>
      </w:r>
      <w:bookmarkEnd w:id="348"/>
      <w:bookmarkEnd w:id="349"/>
    </w:p>
    <w:p w14:paraId="5A9673D2" w14:textId="77777777" w:rsidR="004F0D4B" w:rsidRDefault="004F0D4B" w:rsidP="004F0D4B">
      <w:r>
        <w:t>Specimen</w:t>
      </w:r>
      <w:r w:rsidR="00CC0B55">
        <w:t>Collected</w:t>
      </w:r>
      <w:r w:rsidR="00537057">
        <w:t>,</w:t>
      </w:r>
      <w:r w:rsidR="00CC0B55">
        <w:t xml:space="preserve"> SpecimenReceivedByLab</w:t>
      </w:r>
      <w:r w:rsidR="00537057">
        <w:t>, and Resulted</w:t>
      </w:r>
      <w:r w:rsidR="00CC0B55">
        <w:t xml:space="preserve"> are </w:t>
      </w:r>
      <w:r w:rsidR="00537057">
        <w:t>three</w:t>
      </w:r>
      <w:r w:rsidR="00CC0B55">
        <w:t xml:space="preserve"> attributions found in the lab result models (StandardLabObs and its data type-specific specializations), so </w:t>
      </w:r>
      <w:r w:rsidR="00537057">
        <w:t>the</w:t>
      </w:r>
      <w:r w:rsidR="00CC0B55">
        <w:t xml:space="preserve"> </w:t>
      </w:r>
      <w:r w:rsidR="00537057">
        <w:t xml:space="preserve">following </w:t>
      </w:r>
      <w:r w:rsidR="00CC0B55">
        <w:t>example of their usage presents them together.</w:t>
      </w:r>
      <w:r w:rsidR="00C817B1">
        <w:t xml:space="preserve">  SpecimenCollected represents the who, when, and where information related to the collection of the specimen whose analysis resulted in the instance of the CEM, while SpecimenReceivedByLab represents the who, when, and where information related to the receipt of the specimen by the lab.</w:t>
      </w:r>
      <w:r w:rsidR="00537057">
        <w:t xml:space="preserve">  Resulted represents the who, when, and where information related to generating the lab result.</w:t>
      </w:r>
    </w:p>
    <w:p w14:paraId="58E6130F" w14:textId="77777777" w:rsidR="00463784" w:rsidRPr="00750173" w:rsidRDefault="00C817B1" w:rsidP="004F67B6">
      <w:pPr>
        <w:rPr>
          <w:b/>
        </w:rPr>
      </w:pPr>
      <w:r>
        <w:rPr>
          <w:b/>
        </w:rPr>
        <w:t>SpecimenCollected/SpecimenReceivedByLab</w:t>
      </w:r>
      <w:r w:rsidR="00537057">
        <w:rPr>
          <w:b/>
        </w:rPr>
        <w:t>/Resulted</w:t>
      </w:r>
      <w:r>
        <w:rPr>
          <w:b/>
        </w:rPr>
        <w:t xml:space="preserve"> </w:t>
      </w:r>
      <w:r w:rsidR="00463784" w:rsidRPr="00754925">
        <w:rPr>
          <w:b/>
        </w:rPr>
        <w:t>Example 1</w:t>
      </w:r>
    </w:p>
    <w:p w14:paraId="0D760324" w14:textId="77777777" w:rsidR="00463784" w:rsidRDefault="00463784" w:rsidP="004F67B6">
      <w:r w:rsidRPr="00750173">
        <w:rPr>
          <w:rFonts w:cs="Courier New"/>
          <w:color w:val="000000"/>
        </w:rPr>
        <w:t xml:space="preserve">A </w:t>
      </w:r>
      <w:r w:rsidR="00921BB3">
        <w:rPr>
          <w:rFonts w:cs="Courier New"/>
          <w:color w:val="000000"/>
        </w:rPr>
        <w:t>blood specimen</w:t>
      </w:r>
      <w:r w:rsidRPr="00750173">
        <w:t xml:space="preserve"> is collected </w:t>
      </w:r>
      <w:r w:rsidR="00921BB3">
        <w:t>pursuant to running a glucose test</w:t>
      </w:r>
      <w:r w:rsidRPr="00750173">
        <w:t>.</w:t>
      </w:r>
    </w:p>
    <w:p w14:paraId="036323A5" w14:textId="77777777" w:rsidR="00AA7478" w:rsidRDefault="00921BB3" w:rsidP="004F67B6">
      <w:pPr>
        <w:rPr>
          <w:rFonts w:cs="Courier New"/>
        </w:rPr>
      </w:pPr>
      <w:r>
        <w:rPr>
          <w:rFonts w:cs="Courier New"/>
        </w:rPr>
        <w:t>StandardLabObsQuantitative</w:t>
      </w:r>
    </w:p>
    <w:p w14:paraId="0D5B20D3" w14:textId="77777777" w:rsidR="00AA7478" w:rsidRPr="000E2BC6" w:rsidRDefault="00AA7478" w:rsidP="004F67B6">
      <w:pPr>
        <w:rPr>
          <w:rFonts w:cs="Courier New"/>
        </w:rPr>
      </w:pPr>
      <w:r>
        <w:rPr>
          <w:rFonts w:cs="Courier New"/>
        </w:rPr>
        <w:tab/>
        <w:t>Key: &lt;code that means “</w:t>
      </w:r>
      <w:r w:rsidR="00921BB3">
        <w:rPr>
          <w:rFonts w:cs="Courier New"/>
        </w:rPr>
        <w:t>glucose serum or plasma</w:t>
      </w:r>
      <w:r>
        <w:rPr>
          <w:rFonts w:cs="Courier New"/>
        </w:rPr>
        <w:t>”&gt;</w:t>
      </w:r>
    </w:p>
    <w:p w14:paraId="7C06F4BF" w14:textId="77777777" w:rsidR="00AA7478" w:rsidRPr="000E2BC6" w:rsidRDefault="00921BB3" w:rsidP="004F67B6">
      <w:pPr>
        <w:rPr>
          <w:rFonts w:cs="Courier New"/>
        </w:rPr>
      </w:pPr>
      <w:r>
        <w:rPr>
          <w:rFonts w:cs="Courier New"/>
        </w:rPr>
        <w:tab/>
        <w:t>Data: &lt;value of the glucose in mg/dL</w:t>
      </w:r>
      <w:r w:rsidR="00AA7478" w:rsidRPr="000E2BC6">
        <w:rPr>
          <w:rFonts w:cs="Courier New"/>
        </w:rPr>
        <w:t>&gt;</w:t>
      </w:r>
    </w:p>
    <w:p w14:paraId="31E84923" w14:textId="77777777" w:rsidR="00AA7478" w:rsidRPr="002913E0" w:rsidRDefault="00AA7478" w:rsidP="004F67B6">
      <w:pPr>
        <w:rPr>
          <w:rFonts w:cs="Courier New"/>
          <w:color w:val="4F81BD" w:themeColor="accent1"/>
        </w:rPr>
      </w:pPr>
      <w:r>
        <w:rPr>
          <w:rFonts w:cs="Courier New"/>
        </w:rPr>
        <w:tab/>
      </w:r>
      <w:r w:rsidRPr="000E2BC6">
        <w:rPr>
          <w:rFonts w:cs="Courier New"/>
        </w:rPr>
        <w:t xml:space="preserve">Attribution </w:t>
      </w:r>
      <w:r w:rsidR="00921BB3">
        <w:rPr>
          <w:rFonts w:cs="Courier New"/>
        </w:rPr>
        <w:t>SpecimenCollected</w:t>
      </w:r>
      <w:r>
        <w:rPr>
          <w:rFonts w:cs="Courier New"/>
        </w:rPr>
        <w:t xml:space="preserve">  </w:t>
      </w:r>
      <w:r w:rsidRPr="002913E0">
        <w:rPr>
          <w:rFonts w:cs="Courier New"/>
          <w:color w:val="4F81BD" w:themeColor="accent1"/>
        </w:rPr>
        <w:t xml:space="preserve">// who, when, and where </w:t>
      </w:r>
      <w:r w:rsidR="004F0D4B">
        <w:rPr>
          <w:rFonts w:cs="Courier New"/>
          <w:color w:val="4F81BD" w:themeColor="accent1"/>
        </w:rPr>
        <w:t>related to</w:t>
      </w:r>
      <w:r w:rsidR="00921BB3">
        <w:rPr>
          <w:rFonts w:cs="Courier New"/>
          <w:color w:val="4F81BD" w:themeColor="accent1"/>
        </w:rPr>
        <w:t xml:space="preserve"> the specimen collection</w:t>
      </w:r>
    </w:p>
    <w:p w14:paraId="374A8008" w14:textId="77777777" w:rsidR="00721CAA" w:rsidRPr="000E2BC6" w:rsidRDefault="00721CAA" w:rsidP="004F67B6">
      <w:pPr>
        <w:rPr>
          <w:rFonts w:cs="Courier New"/>
        </w:rPr>
      </w:pPr>
      <w:r>
        <w:rPr>
          <w:rFonts w:cs="Courier New"/>
        </w:rPr>
        <w:tab/>
      </w:r>
      <w:r>
        <w:rPr>
          <w:rFonts w:cs="Courier New"/>
        </w:rPr>
        <w:tab/>
        <w:t>Key: &lt;code that means “attribution”&gt;</w:t>
      </w:r>
    </w:p>
    <w:p w14:paraId="401E9536" w14:textId="77777777" w:rsidR="00AA7478" w:rsidRDefault="00AA7478" w:rsidP="004F67B6">
      <w:pPr>
        <w:rPr>
          <w:rFonts w:cs="Courier New"/>
        </w:rPr>
      </w:pPr>
      <w:r w:rsidRPr="000E2BC6">
        <w:rPr>
          <w:rFonts w:cs="Courier New"/>
        </w:rPr>
        <w:t>D</w:t>
      </w:r>
      <w:r w:rsidR="00921BB3">
        <w:rPr>
          <w:rFonts w:cs="Courier New"/>
        </w:rPr>
        <w:t>ata: &lt;code that means “specimen collected</w:t>
      </w:r>
      <w:r w:rsidRPr="000E2BC6">
        <w:rPr>
          <w:rFonts w:cs="Courier New"/>
        </w:rPr>
        <w:t>”&gt;</w:t>
      </w:r>
    </w:p>
    <w:p w14:paraId="704F1E71" w14:textId="77777777" w:rsidR="00AA7478" w:rsidRDefault="00AA7478" w:rsidP="004F67B6">
      <w:pPr>
        <w:rPr>
          <w:rFonts w:cs="Courier New"/>
        </w:rPr>
      </w:pPr>
      <w:r>
        <w:rPr>
          <w:rFonts w:cs="Courier New"/>
        </w:rPr>
        <w:t xml:space="preserve">Qualifier StartTime  </w:t>
      </w:r>
      <w:r w:rsidRPr="002913E0">
        <w:rPr>
          <w:rFonts w:cs="Courier New"/>
          <w:color w:val="4F81BD" w:themeColor="accent1"/>
        </w:rPr>
        <w:t>// start of the</w:t>
      </w:r>
      <w:r w:rsidR="00921BB3">
        <w:rPr>
          <w:rFonts w:cs="Courier New"/>
          <w:color w:val="4F81BD" w:themeColor="accent1"/>
        </w:rPr>
        <w:t xml:space="preserve"> specimen collection</w:t>
      </w:r>
    </w:p>
    <w:p w14:paraId="264FCF7C" w14:textId="77777777" w:rsidR="00721CAA" w:rsidRPr="000E2BC6" w:rsidRDefault="00721CAA" w:rsidP="004F67B6">
      <w:pPr>
        <w:rPr>
          <w:rFonts w:cs="Courier New"/>
        </w:rPr>
      </w:pPr>
      <w:r>
        <w:rPr>
          <w:rFonts w:cs="Courier New"/>
        </w:rPr>
        <w:tab/>
      </w:r>
      <w:r>
        <w:rPr>
          <w:rFonts w:cs="Courier New"/>
        </w:rPr>
        <w:tab/>
      </w:r>
      <w:r>
        <w:rPr>
          <w:rFonts w:cs="Courier New"/>
        </w:rPr>
        <w:tab/>
        <w:t>Key: &lt;code that means “start time”&gt;</w:t>
      </w:r>
    </w:p>
    <w:p w14:paraId="5ED79A64" w14:textId="77777777" w:rsidR="00AA7478" w:rsidRDefault="00AA7478" w:rsidP="004F67B6">
      <w:pPr>
        <w:rPr>
          <w:rFonts w:cs="Courier New"/>
        </w:rPr>
      </w:pPr>
      <w:r>
        <w:rPr>
          <w:rFonts w:cs="Courier New"/>
        </w:rPr>
        <w:tab/>
        <w:t>Data: 2012-04-04T15:55Z</w:t>
      </w:r>
    </w:p>
    <w:p w14:paraId="104AE013" w14:textId="77777777" w:rsidR="00AA7478" w:rsidRDefault="00AA7478" w:rsidP="004F67B6">
      <w:pPr>
        <w:rPr>
          <w:rFonts w:cs="Courier New"/>
        </w:rPr>
      </w:pPr>
      <w:r>
        <w:rPr>
          <w:rFonts w:cs="Courier New"/>
        </w:rPr>
        <w:t>Qualifier EndTime</w:t>
      </w:r>
      <w:r w:rsidR="00CC0B55">
        <w:rPr>
          <w:rFonts w:cs="Courier New"/>
        </w:rPr>
        <w:tab/>
      </w:r>
      <w:r w:rsidR="00CC0B55" w:rsidRPr="00CC0B55">
        <w:rPr>
          <w:rFonts w:cs="Courier New"/>
          <w:color w:val="4F81BD" w:themeColor="accent1"/>
        </w:rPr>
        <w:t>// likely the same as the start time</w:t>
      </w:r>
    </w:p>
    <w:p w14:paraId="2382E20A" w14:textId="77777777" w:rsidR="00721CAA" w:rsidRPr="000E2BC6" w:rsidRDefault="00721CAA" w:rsidP="004F67B6">
      <w:pPr>
        <w:rPr>
          <w:rFonts w:cs="Courier New"/>
        </w:rPr>
      </w:pPr>
      <w:r>
        <w:rPr>
          <w:rFonts w:cs="Courier New"/>
        </w:rPr>
        <w:tab/>
      </w:r>
      <w:r>
        <w:rPr>
          <w:rFonts w:cs="Courier New"/>
        </w:rPr>
        <w:tab/>
      </w:r>
      <w:r>
        <w:rPr>
          <w:rFonts w:cs="Courier New"/>
        </w:rPr>
        <w:tab/>
        <w:t>Key: &lt;code that means “end time”&gt;</w:t>
      </w:r>
    </w:p>
    <w:p w14:paraId="6F2668C1" w14:textId="77777777" w:rsidR="00AA7478" w:rsidRPr="000E2BC6" w:rsidRDefault="00AA7478" w:rsidP="004F67B6">
      <w:pPr>
        <w:rPr>
          <w:rFonts w:cs="Courier New"/>
        </w:rPr>
      </w:pPr>
      <w:r>
        <w:rPr>
          <w:rFonts w:cs="Courier New"/>
        </w:rPr>
        <w:tab/>
        <w:t>Data: 2012-04-04T1</w:t>
      </w:r>
      <w:r w:rsidR="00921BB3">
        <w:rPr>
          <w:rFonts w:cs="Courier New"/>
        </w:rPr>
        <w:t>5</w:t>
      </w:r>
      <w:r>
        <w:rPr>
          <w:rFonts w:cs="Courier New"/>
        </w:rPr>
        <w:t>:55Z</w:t>
      </w:r>
    </w:p>
    <w:p w14:paraId="2F8DAD20" w14:textId="77777777" w:rsidR="00AA7478" w:rsidRPr="000E2BC6" w:rsidRDefault="00AA7478" w:rsidP="004F67B6">
      <w:pPr>
        <w:rPr>
          <w:rFonts w:cs="Courier New"/>
        </w:rPr>
      </w:pPr>
      <w:r>
        <w:rPr>
          <w:rFonts w:cs="Courier New"/>
        </w:rPr>
        <w:tab/>
      </w:r>
      <w:r>
        <w:rPr>
          <w:rFonts w:cs="Courier New"/>
        </w:rPr>
        <w:tab/>
      </w:r>
      <w:r w:rsidRPr="000E2BC6">
        <w:rPr>
          <w:rFonts w:cs="Courier New"/>
        </w:rPr>
        <w:t>Qualifier Participant</w:t>
      </w:r>
    </w:p>
    <w:p w14:paraId="69376596" w14:textId="77777777" w:rsidR="00721CAA" w:rsidRPr="000E2BC6" w:rsidRDefault="00721CAA" w:rsidP="004F67B6">
      <w:pPr>
        <w:rPr>
          <w:rFonts w:cs="Courier New"/>
        </w:rPr>
      </w:pPr>
      <w:r>
        <w:rPr>
          <w:rFonts w:cs="Courier New"/>
        </w:rPr>
        <w:tab/>
      </w:r>
      <w:r>
        <w:rPr>
          <w:rFonts w:cs="Courier New"/>
        </w:rPr>
        <w:tab/>
      </w:r>
      <w:r>
        <w:rPr>
          <w:rFonts w:cs="Courier New"/>
        </w:rPr>
        <w:tab/>
        <w:t>Key: &lt;code that means “participant”&gt;</w:t>
      </w:r>
    </w:p>
    <w:p w14:paraId="0D4117D8" w14:textId="77777777" w:rsidR="00AA7478" w:rsidRPr="000E2BC6" w:rsidRDefault="00AA7478" w:rsidP="004F67B6">
      <w:pPr>
        <w:rPr>
          <w:rFonts w:cs="Courier New"/>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rPr>
        <w:tab/>
      </w:r>
      <w:r w:rsidRPr="002913E0">
        <w:rPr>
          <w:rFonts w:cs="Courier New"/>
          <w:color w:val="4F81BD" w:themeColor="accent1"/>
        </w:rPr>
        <w:t xml:space="preserve">// who performed the </w:t>
      </w:r>
      <w:r w:rsidR="00921BB3">
        <w:rPr>
          <w:rFonts w:cs="Courier New"/>
          <w:color w:val="4F81BD" w:themeColor="accent1"/>
        </w:rPr>
        <w:t>collection</w:t>
      </w:r>
    </w:p>
    <w:p w14:paraId="153C5F9C" w14:textId="77777777" w:rsidR="00AA7478" w:rsidRPr="000E2BC6" w:rsidRDefault="00AA7478" w:rsidP="004F67B6">
      <w:pPr>
        <w:rPr>
          <w:rFonts w:cs="Courier New"/>
        </w:rPr>
      </w:pPr>
      <w:r>
        <w:rPr>
          <w:rFonts w:cs="Courier New"/>
        </w:rPr>
        <w:tab/>
      </w:r>
      <w:r>
        <w:rPr>
          <w:rFonts w:cs="Courier New"/>
        </w:rPr>
        <w:tab/>
      </w:r>
      <w:r>
        <w:rPr>
          <w:rFonts w:cs="Courier New"/>
        </w:rPr>
        <w:tab/>
      </w:r>
      <w:r w:rsidRPr="000E2BC6">
        <w:rPr>
          <w:rFonts w:cs="Courier New"/>
        </w:rPr>
        <w:t>Qualifier Role</w:t>
      </w:r>
    </w:p>
    <w:p w14:paraId="482CA89B" w14:textId="77777777" w:rsidR="00721CAA" w:rsidRPr="000E2BC6" w:rsidRDefault="00721CAA" w:rsidP="004F67B6">
      <w:pPr>
        <w:rPr>
          <w:rFonts w:cs="Courier New"/>
        </w:rPr>
      </w:pPr>
      <w:r>
        <w:rPr>
          <w:rFonts w:cs="Courier New"/>
        </w:rPr>
        <w:tab/>
      </w:r>
      <w:r>
        <w:rPr>
          <w:rFonts w:cs="Courier New"/>
        </w:rPr>
        <w:tab/>
      </w:r>
      <w:r>
        <w:rPr>
          <w:rFonts w:cs="Courier New"/>
        </w:rPr>
        <w:tab/>
      </w:r>
      <w:r>
        <w:rPr>
          <w:rFonts w:cs="Courier New"/>
        </w:rPr>
        <w:tab/>
        <w:t>Key: &lt;code that means “role”&gt;</w:t>
      </w:r>
    </w:p>
    <w:p w14:paraId="744D2057"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w:t>
      </w:r>
      <w:r>
        <w:rPr>
          <w:rFonts w:cs="Courier New"/>
        </w:rPr>
        <w:t>means “</w:t>
      </w:r>
      <w:r w:rsidR="00921BB3">
        <w:rPr>
          <w:rFonts w:cs="Courier New"/>
        </w:rPr>
        <w:t>phlebotomist</w:t>
      </w:r>
      <w:r w:rsidRPr="000E2BC6">
        <w:rPr>
          <w:rFonts w:cs="Courier New"/>
        </w:rPr>
        <w:t>”&gt;</w:t>
      </w:r>
    </w:p>
    <w:p w14:paraId="4DDEA83C" w14:textId="77777777" w:rsidR="00AA7478" w:rsidRPr="000E2BC6" w:rsidRDefault="00AA7478" w:rsidP="004F67B6">
      <w:pPr>
        <w:rPr>
          <w:rFonts w:cs="Courier New"/>
        </w:rPr>
      </w:pPr>
      <w:r>
        <w:rPr>
          <w:rFonts w:cs="Courier New"/>
        </w:rPr>
        <w:tab/>
      </w:r>
      <w:r>
        <w:rPr>
          <w:rFonts w:cs="Courier New"/>
        </w:rPr>
        <w:tab/>
      </w:r>
      <w:r>
        <w:rPr>
          <w:rFonts w:cs="Courier New"/>
        </w:rPr>
        <w:tab/>
      </w:r>
      <w:r w:rsidRPr="000E2BC6">
        <w:rPr>
          <w:rFonts w:cs="Courier New"/>
        </w:rPr>
        <w:t>Qualifier IndividualPerson</w:t>
      </w:r>
    </w:p>
    <w:p w14:paraId="71E8DEBC" w14:textId="77777777" w:rsidR="00721CAA" w:rsidRPr="000E2BC6" w:rsidRDefault="00721CAA" w:rsidP="004F67B6">
      <w:pPr>
        <w:rPr>
          <w:rFonts w:cs="Courier New"/>
        </w:rPr>
      </w:pPr>
      <w:r>
        <w:rPr>
          <w:rFonts w:cs="Courier New"/>
        </w:rPr>
        <w:tab/>
      </w:r>
      <w:r>
        <w:rPr>
          <w:rFonts w:cs="Courier New"/>
        </w:rPr>
        <w:tab/>
      </w:r>
      <w:r>
        <w:rPr>
          <w:rFonts w:cs="Courier New"/>
        </w:rPr>
        <w:tab/>
      </w:r>
      <w:r>
        <w:rPr>
          <w:rFonts w:cs="Courier New"/>
        </w:rPr>
        <w:tab/>
        <w:t>Key: &lt;code that means “individual person”&gt;</w:t>
      </w:r>
    </w:p>
    <w:p w14:paraId="0DB5C371" w14:textId="77777777" w:rsidR="00AA7478" w:rsidRPr="000E2BC6" w:rsidRDefault="00AA7478"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11178452" w14:textId="77777777" w:rsidR="00721CAA" w:rsidRPr="000E2BC6" w:rsidRDefault="00721CAA"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 &lt;code that means “person identifier”&gt;</w:t>
      </w:r>
    </w:p>
    <w:p w14:paraId="4E3BEF17" w14:textId="77777777" w:rsidR="00AA7478" w:rsidRPr="00750173" w:rsidRDefault="00AA7478" w:rsidP="004F67B6">
      <w:pPr>
        <w:rPr>
          <w:rFonts w:cs="Courier New"/>
        </w:rPr>
      </w:pPr>
      <w:r>
        <w:rPr>
          <w:rFonts w:cs="Courier New"/>
        </w:rPr>
        <w:tab/>
      </w:r>
      <w:r>
        <w:rPr>
          <w:rFonts w:cs="Courier New"/>
        </w:rPr>
        <w:tab/>
      </w:r>
      <w:r>
        <w:rPr>
          <w:rFonts w:cs="Courier New"/>
        </w:rPr>
        <w:tab/>
      </w:r>
      <w:r>
        <w:rPr>
          <w:rFonts w:cs="Courier New"/>
        </w:rPr>
        <w:tab/>
      </w:r>
      <w:r>
        <w:rPr>
          <w:rFonts w:cs="Courier New"/>
        </w:rPr>
        <w:tab/>
      </w:r>
      <w:r w:rsidRPr="000E2BC6">
        <w:rPr>
          <w:rFonts w:cs="Courier New"/>
        </w:rPr>
        <w:t>Data: &lt;identifier for the performer&gt;</w:t>
      </w:r>
    </w:p>
    <w:p w14:paraId="6C50331F" w14:textId="77777777" w:rsidR="004F0D4B" w:rsidRDefault="004F0D4B" w:rsidP="004F67B6">
      <w:pPr>
        <w:rPr>
          <w:rFonts w:cs="Courier New"/>
          <w:color w:val="4F81BD" w:themeColor="accent1"/>
        </w:rPr>
      </w:pPr>
      <w:r>
        <w:rPr>
          <w:rFonts w:cs="Courier New"/>
        </w:rPr>
        <w:tab/>
      </w:r>
      <w:r w:rsidRPr="000E2BC6">
        <w:rPr>
          <w:rFonts w:cs="Courier New"/>
        </w:rPr>
        <w:t xml:space="preserve">Attribution </w:t>
      </w:r>
      <w:r>
        <w:rPr>
          <w:rFonts w:cs="Courier New"/>
        </w:rPr>
        <w:t xml:space="preserve">SpecimenReceivedByLab  </w:t>
      </w:r>
      <w:r>
        <w:rPr>
          <w:rFonts w:cs="Courier New"/>
        </w:rPr>
        <w:tab/>
      </w:r>
      <w:r w:rsidRPr="002913E0">
        <w:rPr>
          <w:rFonts w:cs="Courier New"/>
          <w:color w:val="4F81BD" w:themeColor="accent1"/>
        </w:rPr>
        <w:t xml:space="preserve">// who, when, and where </w:t>
      </w:r>
      <w:r>
        <w:rPr>
          <w:rFonts w:cs="Courier New"/>
          <w:color w:val="4F81BD" w:themeColor="accent1"/>
        </w:rPr>
        <w:t>related to the receipt of the</w:t>
      </w:r>
    </w:p>
    <w:p w14:paraId="5BC6306F" w14:textId="77777777" w:rsidR="004F0D4B" w:rsidRDefault="004F0D4B" w:rsidP="004F67B6">
      <w:pPr>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specimen by the lab</w:t>
      </w:r>
    </w:p>
    <w:p w14:paraId="5D3CFC0C" w14:textId="77777777" w:rsidR="004F0D4B" w:rsidRPr="000E2BC6" w:rsidRDefault="004F0D4B" w:rsidP="004F67B6">
      <w:pPr>
        <w:rPr>
          <w:rFonts w:cs="Courier New"/>
        </w:rPr>
      </w:pPr>
      <w:r>
        <w:rPr>
          <w:rFonts w:cs="Courier New"/>
        </w:rPr>
        <w:tab/>
      </w:r>
      <w:r>
        <w:rPr>
          <w:rFonts w:cs="Courier New"/>
        </w:rPr>
        <w:tab/>
        <w:t>Key: &lt;code that means “attribution”&gt;</w:t>
      </w:r>
    </w:p>
    <w:p w14:paraId="079E3D84" w14:textId="77777777" w:rsidR="004F0D4B" w:rsidRDefault="004F0D4B" w:rsidP="004F67B6">
      <w:pPr>
        <w:rPr>
          <w:rFonts w:cs="Courier New"/>
        </w:rPr>
      </w:pPr>
      <w:r w:rsidRPr="000E2BC6">
        <w:rPr>
          <w:rFonts w:cs="Courier New"/>
        </w:rPr>
        <w:t>D</w:t>
      </w:r>
      <w:r>
        <w:rPr>
          <w:rFonts w:cs="Courier New"/>
        </w:rPr>
        <w:t>ata: &lt;code that means “specimen received by lab</w:t>
      </w:r>
      <w:r w:rsidRPr="000E2BC6">
        <w:rPr>
          <w:rFonts w:cs="Courier New"/>
        </w:rPr>
        <w:t>”&gt;</w:t>
      </w:r>
    </w:p>
    <w:p w14:paraId="5CAAACAB" w14:textId="77777777" w:rsidR="004F0D4B" w:rsidRDefault="004F0D4B" w:rsidP="004F67B6">
      <w:pPr>
        <w:rPr>
          <w:rFonts w:cs="Courier New"/>
          <w:color w:val="4F81BD" w:themeColor="accent1"/>
        </w:rPr>
      </w:pPr>
      <w:r>
        <w:rPr>
          <w:rFonts w:cs="Courier New"/>
        </w:rPr>
        <w:t xml:space="preserve">Qualifier StartTime </w:t>
      </w:r>
      <w:r>
        <w:rPr>
          <w:rFonts w:cs="Courier New"/>
        </w:rPr>
        <w:tab/>
      </w:r>
      <w:r>
        <w:rPr>
          <w:rFonts w:cs="Courier New"/>
          <w:color w:val="4F81BD" w:themeColor="accent1"/>
        </w:rPr>
        <w:t>// time the specimen was received.  (Since “receipt” is a point-in-time event,</w:t>
      </w:r>
    </w:p>
    <w:p w14:paraId="1AAF1369" w14:textId="77777777" w:rsidR="004F0D4B" w:rsidRDefault="004F0D4B" w:rsidP="004F67B6">
      <w:pPr>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the start time and end time will be the same.)</w:t>
      </w:r>
    </w:p>
    <w:p w14:paraId="49885D37" w14:textId="77777777" w:rsidR="004F0D4B" w:rsidRPr="000E2BC6" w:rsidRDefault="004F0D4B" w:rsidP="004F67B6">
      <w:pPr>
        <w:rPr>
          <w:rFonts w:cs="Courier New"/>
        </w:rPr>
      </w:pPr>
      <w:r>
        <w:rPr>
          <w:rFonts w:cs="Courier New"/>
        </w:rPr>
        <w:tab/>
      </w:r>
      <w:r>
        <w:rPr>
          <w:rFonts w:cs="Courier New"/>
        </w:rPr>
        <w:tab/>
      </w:r>
      <w:r>
        <w:rPr>
          <w:rFonts w:cs="Courier New"/>
        </w:rPr>
        <w:tab/>
        <w:t>Key: &lt;code that means “start time”&gt;</w:t>
      </w:r>
    </w:p>
    <w:p w14:paraId="0F6CD80E" w14:textId="77777777" w:rsidR="004F0D4B" w:rsidRDefault="004F0D4B" w:rsidP="004F67B6">
      <w:pPr>
        <w:rPr>
          <w:rFonts w:cs="Courier New"/>
        </w:rPr>
      </w:pPr>
      <w:r>
        <w:rPr>
          <w:rFonts w:cs="Courier New"/>
        </w:rPr>
        <w:tab/>
        <w:t>Data: 2012-04-04T15:55Z</w:t>
      </w:r>
    </w:p>
    <w:p w14:paraId="5DA95917" w14:textId="77777777" w:rsidR="004F0D4B" w:rsidRDefault="004F0D4B" w:rsidP="004F67B6">
      <w:pPr>
        <w:rPr>
          <w:rFonts w:cs="Courier New"/>
        </w:rPr>
      </w:pPr>
      <w:r>
        <w:rPr>
          <w:rFonts w:cs="Courier New"/>
        </w:rPr>
        <w:t>Qualifier EndTime</w:t>
      </w:r>
    </w:p>
    <w:p w14:paraId="44CBB68D" w14:textId="77777777" w:rsidR="004F0D4B" w:rsidRPr="000E2BC6" w:rsidRDefault="004F0D4B" w:rsidP="004F67B6">
      <w:pPr>
        <w:rPr>
          <w:rFonts w:cs="Courier New"/>
        </w:rPr>
      </w:pPr>
      <w:r>
        <w:rPr>
          <w:rFonts w:cs="Courier New"/>
        </w:rPr>
        <w:tab/>
      </w:r>
      <w:r>
        <w:rPr>
          <w:rFonts w:cs="Courier New"/>
        </w:rPr>
        <w:tab/>
      </w:r>
      <w:r>
        <w:rPr>
          <w:rFonts w:cs="Courier New"/>
        </w:rPr>
        <w:tab/>
        <w:t>Key: &lt;code that means “end time”&gt;</w:t>
      </w:r>
    </w:p>
    <w:p w14:paraId="562707FA" w14:textId="77777777" w:rsidR="004F0D4B" w:rsidRPr="000E2BC6" w:rsidRDefault="004F0D4B" w:rsidP="004F67B6">
      <w:pPr>
        <w:rPr>
          <w:rFonts w:cs="Courier New"/>
        </w:rPr>
      </w:pPr>
      <w:r>
        <w:rPr>
          <w:rFonts w:cs="Courier New"/>
        </w:rPr>
        <w:tab/>
        <w:t>Data: 2012-04-04T15:55Z</w:t>
      </w:r>
    </w:p>
    <w:p w14:paraId="3269E9F9" w14:textId="77777777" w:rsidR="004F0D4B" w:rsidRPr="000E2BC6" w:rsidRDefault="004F0D4B" w:rsidP="004F67B6">
      <w:pPr>
        <w:rPr>
          <w:rFonts w:cs="Courier New"/>
        </w:rPr>
      </w:pPr>
      <w:r>
        <w:rPr>
          <w:rFonts w:cs="Courier New"/>
        </w:rPr>
        <w:tab/>
      </w:r>
      <w:r>
        <w:rPr>
          <w:rFonts w:cs="Courier New"/>
        </w:rPr>
        <w:tab/>
      </w:r>
      <w:r w:rsidRPr="000E2BC6">
        <w:rPr>
          <w:rFonts w:cs="Courier New"/>
        </w:rPr>
        <w:t>Qualifier Participant</w:t>
      </w:r>
    </w:p>
    <w:p w14:paraId="2441BB5E" w14:textId="77777777" w:rsidR="004F0D4B" w:rsidRPr="000E2BC6" w:rsidRDefault="004F0D4B" w:rsidP="004F67B6">
      <w:pPr>
        <w:rPr>
          <w:rFonts w:cs="Courier New"/>
        </w:rPr>
      </w:pPr>
      <w:r>
        <w:rPr>
          <w:rFonts w:cs="Courier New"/>
        </w:rPr>
        <w:tab/>
      </w:r>
      <w:r>
        <w:rPr>
          <w:rFonts w:cs="Courier New"/>
        </w:rPr>
        <w:tab/>
      </w:r>
      <w:r>
        <w:rPr>
          <w:rFonts w:cs="Courier New"/>
        </w:rPr>
        <w:tab/>
        <w:t>Key: &lt;code that means “participant”&gt;</w:t>
      </w:r>
    </w:p>
    <w:p w14:paraId="08BDCAB0" w14:textId="77777777" w:rsidR="004F0D4B" w:rsidRPr="000E2BC6" w:rsidRDefault="004F0D4B" w:rsidP="004F67B6">
      <w:pPr>
        <w:rPr>
          <w:rFonts w:cs="Courier New"/>
        </w:rPr>
      </w:pPr>
      <w:r>
        <w:rPr>
          <w:rFonts w:cs="Courier New"/>
        </w:rPr>
        <w:tab/>
      </w:r>
      <w:r>
        <w:rPr>
          <w:rFonts w:cs="Courier New"/>
        </w:rPr>
        <w:tab/>
      </w:r>
      <w:r>
        <w:rPr>
          <w:rFonts w:cs="Courier New"/>
        </w:rPr>
        <w:tab/>
      </w:r>
      <w:r w:rsidRPr="000E2BC6">
        <w:rPr>
          <w:rFonts w:cs="Courier New"/>
        </w:rPr>
        <w:t>D</w:t>
      </w:r>
      <w:r w:rsidR="00111E83">
        <w:rPr>
          <w:rFonts w:cs="Courier New"/>
        </w:rPr>
        <w:t>ata: &lt;code that means “performer</w:t>
      </w:r>
      <w:r w:rsidRPr="000E2BC6">
        <w:rPr>
          <w:rFonts w:cs="Courier New"/>
        </w:rPr>
        <w:t>”&gt;</w:t>
      </w:r>
      <w:r>
        <w:rPr>
          <w:rFonts w:cs="Courier New"/>
        </w:rPr>
        <w:t xml:space="preserve"> </w:t>
      </w:r>
      <w:r>
        <w:rPr>
          <w:rFonts w:cs="Courier New"/>
        </w:rPr>
        <w:tab/>
      </w:r>
      <w:r w:rsidRPr="002913E0">
        <w:rPr>
          <w:rFonts w:cs="Courier New"/>
          <w:color w:val="4F81BD" w:themeColor="accent1"/>
        </w:rPr>
        <w:t xml:space="preserve">// who </w:t>
      </w:r>
      <w:r w:rsidR="00CC0B55">
        <w:rPr>
          <w:rFonts w:cs="Courier New"/>
          <w:color w:val="4F81BD" w:themeColor="accent1"/>
        </w:rPr>
        <w:t>or what received the specimen</w:t>
      </w:r>
      <w:r>
        <w:rPr>
          <w:rFonts w:cs="Courier New"/>
          <w:color w:val="4F81BD" w:themeColor="accent1"/>
        </w:rPr>
        <w:t xml:space="preserve"> </w:t>
      </w:r>
    </w:p>
    <w:p w14:paraId="741564A0" w14:textId="77777777" w:rsidR="004F0D4B" w:rsidRPr="000E2BC6" w:rsidRDefault="004F0D4B" w:rsidP="004F67B6">
      <w:pPr>
        <w:rPr>
          <w:rFonts w:cs="Courier New"/>
        </w:rPr>
      </w:pPr>
      <w:r>
        <w:rPr>
          <w:rFonts w:cs="Courier New"/>
        </w:rPr>
        <w:tab/>
      </w:r>
      <w:r>
        <w:rPr>
          <w:rFonts w:cs="Courier New"/>
        </w:rPr>
        <w:tab/>
      </w:r>
      <w:r>
        <w:rPr>
          <w:rFonts w:cs="Courier New"/>
        </w:rPr>
        <w:tab/>
      </w:r>
      <w:r w:rsidRPr="000E2BC6">
        <w:rPr>
          <w:rFonts w:cs="Courier New"/>
        </w:rPr>
        <w:t>Qualifier Role</w:t>
      </w:r>
    </w:p>
    <w:p w14:paraId="73C25225" w14:textId="77777777" w:rsidR="004F0D4B" w:rsidRPr="000E2BC6" w:rsidRDefault="004F0D4B" w:rsidP="004F67B6">
      <w:pPr>
        <w:rPr>
          <w:rFonts w:cs="Courier New"/>
        </w:rPr>
      </w:pPr>
      <w:r>
        <w:rPr>
          <w:rFonts w:cs="Courier New"/>
        </w:rPr>
        <w:tab/>
      </w:r>
      <w:r>
        <w:rPr>
          <w:rFonts w:cs="Courier New"/>
        </w:rPr>
        <w:tab/>
      </w:r>
      <w:r>
        <w:rPr>
          <w:rFonts w:cs="Courier New"/>
        </w:rPr>
        <w:tab/>
      </w:r>
      <w:r>
        <w:rPr>
          <w:rFonts w:cs="Courier New"/>
        </w:rPr>
        <w:tab/>
        <w:t>Key: &lt;code that means “role”&gt;</w:t>
      </w:r>
    </w:p>
    <w:p w14:paraId="00D657BF" w14:textId="77777777" w:rsidR="004F0D4B" w:rsidRPr="000E2BC6" w:rsidRDefault="004F0D4B"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w:t>
      </w:r>
      <w:r>
        <w:rPr>
          <w:rFonts w:cs="Courier New"/>
        </w:rPr>
        <w:t>means “phlebotomist</w:t>
      </w:r>
      <w:r w:rsidRPr="000E2BC6">
        <w:rPr>
          <w:rFonts w:cs="Courier New"/>
        </w:rPr>
        <w:t>”&gt;</w:t>
      </w:r>
    </w:p>
    <w:p w14:paraId="39F0E911" w14:textId="77777777" w:rsidR="004F0D4B" w:rsidRPr="000E2BC6" w:rsidRDefault="004F0D4B" w:rsidP="004F67B6">
      <w:pPr>
        <w:rPr>
          <w:rFonts w:cs="Courier New"/>
        </w:rPr>
      </w:pPr>
      <w:r>
        <w:rPr>
          <w:rFonts w:cs="Courier New"/>
        </w:rPr>
        <w:tab/>
      </w:r>
      <w:r>
        <w:rPr>
          <w:rFonts w:cs="Courier New"/>
        </w:rPr>
        <w:tab/>
      </w:r>
      <w:r>
        <w:rPr>
          <w:rFonts w:cs="Courier New"/>
        </w:rPr>
        <w:tab/>
      </w:r>
      <w:r w:rsidRPr="000E2BC6">
        <w:rPr>
          <w:rFonts w:cs="Courier New"/>
        </w:rPr>
        <w:t>Qualifier IndividualPerson</w:t>
      </w:r>
    </w:p>
    <w:p w14:paraId="6A2A113C" w14:textId="77777777" w:rsidR="004F0D4B" w:rsidRPr="000E2BC6" w:rsidRDefault="004F0D4B" w:rsidP="004F67B6">
      <w:pPr>
        <w:rPr>
          <w:rFonts w:cs="Courier New"/>
        </w:rPr>
      </w:pPr>
      <w:r>
        <w:rPr>
          <w:rFonts w:cs="Courier New"/>
        </w:rPr>
        <w:tab/>
      </w:r>
      <w:r>
        <w:rPr>
          <w:rFonts w:cs="Courier New"/>
        </w:rPr>
        <w:tab/>
      </w:r>
      <w:r>
        <w:rPr>
          <w:rFonts w:cs="Courier New"/>
        </w:rPr>
        <w:tab/>
      </w:r>
      <w:r>
        <w:rPr>
          <w:rFonts w:cs="Courier New"/>
        </w:rPr>
        <w:tab/>
        <w:t>Key: &lt;code that means “individual person”&gt;</w:t>
      </w:r>
    </w:p>
    <w:p w14:paraId="6AE40ADA" w14:textId="77777777" w:rsidR="004F0D4B" w:rsidRPr="000E2BC6" w:rsidRDefault="004F0D4B"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49814827" w14:textId="77777777" w:rsidR="004F0D4B" w:rsidRPr="000E2BC6" w:rsidRDefault="004F0D4B"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 &lt;code that means “person identifier”&gt;</w:t>
      </w:r>
    </w:p>
    <w:p w14:paraId="7FB9DCDA" w14:textId="77777777" w:rsidR="004F0D4B" w:rsidRPr="00750173" w:rsidRDefault="004F0D4B" w:rsidP="004F67B6">
      <w:pPr>
        <w:rPr>
          <w:rFonts w:cs="Courier New"/>
        </w:rPr>
      </w:pPr>
      <w:r>
        <w:rPr>
          <w:rFonts w:cs="Courier New"/>
        </w:rPr>
        <w:tab/>
      </w:r>
      <w:r>
        <w:rPr>
          <w:rFonts w:cs="Courier New"/>
        </w:rPr>
        <w:tab/>
      </w:r>
      <w:r>
        <w:rPr>
          <w:rFonts w:cs="Courier New"/>
        </w:rPr>
        <w:tab/>
      </w:r>
      <w:r>
        <w:rPr>
          <w:rFonts w:cs="Courier New"/>
        </w:rPr>
        <w:tab/>
      </w:r>
      <w:r>
        <w:rPr>
          <w:rFonts w:cs="Courier New"/>
        </w:rPr>
        <w:tab/>
      </w:r>
      <w:r w:rsidRPr="000E2BC6">
        <w:rPr>
          <w:rFonts w:cs="Courier New"/>
        </w:rPr>
        <w:t>Dat</w:t>
      </w:r>
      <w:r w:rsidR="00CC0B55">
        <w:rPr>
          <w:rFonts w:cs="Courier New"/>
        </w:rPr>
        <w:t>a: &lt;identifier for the receiver</w:t>
      </w:r>
      <w:r w:rsidRPr="000E2BC6">
        <w:rPr>
          <w:rFonts w:cs="Courier New"/>
        </w:rPr>
        <w:t>&gt;</w:t>
      </w:r>
    </w:p>
    <w:p w14:paraId="185A8B7D" w14:textId="77777777" w:rsidR="00537057" w:rsidRDefault="00537057" w:rsidP="004F67B6">
      <w:pPr>
        <w:rPr>
          <w:rFonts w:cs="Courier New"/>
          <w:color w:val="4F81BD" w:themeColor="accent1"/>
        </w:rPr>
      </w:pPr>
      <w:r>
        <w:rPr>
          <w:rFonts w:cs="Courier New"/>
        </w:rPr>
        <w:tab/>
      </w:r>
      <w:r w:rsidRPr="000E2BC6">
        <w:rPr>
          <w:rFonts w:cs="Courier New"/>
        </w:rPr>
        <w:t xml:space="preserve">Attribution </w:t>
      </w:r>
      <w:r>
        <w:rPr>
          <w:rFonts w:cs="Courier New"/>
        </w:rPr>
        <w:t xml:space="preserve">Resulted  </w:t>
      </w:r>
      <w:r>
        <w:rPr>
          <w:rFonts w:cs="Courier New"/>
        </w:rPr>
        <w:tab/>
      </w:r>
      <w:r w:rsidRPr="002913E0">
        <w:rPr>
          <w:rFonts w:cs="Courier New"/>
          <w:color w:val="4F81BD" w:themeColor="accent1"/>
        </w:rPr>
        <w:t xml:space="preserve">// who, when, and where </w:t>
      </w:r>
      <w:r>
        <w:rPr>
          <w:rFonts w:cs="Courier New"/>
          <w:color w:val="4F81BD" w:themeColor="accent1"/>
        </w:rPr>
        <w:t>related to generating the lab result</w:t>
      </w:r>
    </w:p>
    <w:p w14:paraId="64A5EA4A" w14:textId="77777777" w:rsidR="00537057" w:rsidRPr="000E2BC6" w:rsidRDefault="00537057" w:rsidP="004F67B6">
      <w:pPr>
        <w:rPr>
          <w:rFonts w:cs="Courier New"/>
        </w:rPr>
      </w:pPr>
      <w:r>
        <w:rPr>
          <w:rFonts w:cs="Courier New"/>
        </w:rPr>
        <w:tab/>
      </w:r>
      <w:r>
        <w:rPr>
          <w:rFonts w:cs="Courier New"/>
        </w:rPr>
        <w:tab/>
        <w:t>Key: &lt;code that means “attribution”&gt;</w:t>
      </w:r>
    </w:p>
    <w:p w14:paraId="4C19F558" w14:textId="77777777" w:rsidR="00537057" w:rsidRDefault="00537057" w:rsidP="004F67B6">
      <w:pPr>
        <w:rPr>
          <w:rFonts w:cs="Courier New"/>
        </w:rPr>
      </w:pPr>
      <w:r w:rsidRPr="000E2BC6">
        <w:rPr>
          <w:rFonts w:cs="Courier New"/>
        </w:rPr>
        <w:t>D</w:t>
      </w:r>
      <w:r>
        <w:rPr>
          <w:rFonts w:cs="Courier New"/>
        </w:rPr>
        <w:t>ata: &lt;code that means “resulted</w:t>
      </w:r>
      <w:r w:rsidRPr="000E2BC6">
        <w:rPr>
          <w:rFonts w:cs="Courier New"/>
        </w:rPr>
        <w:t>”&gt;</w:t>
      </w:r>
    </w:p>
    <w:p w14:paraId="1AE6105B" w14:textId="77777777" w:rsidR="00537057" w:rsidRDefault="00537057" w:rsidP="004F67B6">
      <w:pPr>
        <w:rPr>
          <w:rFonts w:cs="Courier New"/>
          <w:color w:val="4F81BD" w:themeColor="accent1"/>
        </w:rPr>
      </w:pPr>
      <w:r>
        <w:rPr>
          <w:rFonts w:cs="Courier New"/>
        </w:rPr>
        <w:t xml:space="preserve">Qualifier StartTime </w:t>
      </w:r>
      <w:r>
        <w:rPr>
          <w:rFonts w:cs="Courier New"/>
        </w:rPr>
        <w:tab/>
      </w:r>
      <w:r>
        <w:rPr>
          <w:rFonts w:cs="Courier New"/>
          <w:color w:val="4F81BD" w:themeColor="accent1"/>
        </w:rPr>
        <w:t>// time the lab result was generated.  (Since generating the result is a</w:t>
      </w:r>
    </w:p>
    <w:p w14:paraId="070E2F4E" w14:textId="77777777" w:rsidR="00537057" w:rsidRDefault="00537057" w:rsidP="004F67B6">
      <w:pPr>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point-in-time event, the start time and end time will be the same.)</w:t>
      </w:r>
    </w:p>
    <w:p w14:paraId="4639784F" w14:textId="77777777" w:rsidR="00537057" w:rsidRPr="000E2BC6" w:rsidRDefault="00537057" w:rsidP="004F67B6">
      <w:pPr>
        <w:rPr>
          <w:rFonts w:cs="Courier New"/>
        </w:rPr>
      </w:pPr>
      <w:r>
        <w:rPr>
          <w:rFonts w:cs="Courier New"/>
        </w:rPr>
        <w:tab/>
      </w:r>
      <w:r>
        <w:rPr>
          <w:rFonts w:cs="Courier New"/>
        </w:rPr>
        <w:tab/>
      </w:r>
      <w:r>
        <w:rPr>
          <w:rFonts w:cs="Courier New"/>
        </w:rPr>
        <w:tab/>
        <w:t>Key: &lt;code that means “start time”&gt;</w:t>
      </w:r>
    </w:p>
    <w:p w14:paraId="25C958A6" w14:textId="77777777" w:rsidR="00537057" w:rsidRDefault="00537057" w:rsidP="004F67B6">
      <w:pPr>
        <w:rPr>
          <w:rFonts w:cs="Courier New"/>
        </w:rPr>
      </w:pPr>
      <w:r>
        <w:rPr>
          <w:rFonts w:cs="Courier New"/>
        </w:rPr>
        <w:tab/>
        <w:t>Data: 2012-04-04T15:55Z</w:t>
      </w:r>
    </w:p>
    <w:p w14:paraId="385AAC00" w14:textId="77777777" w:rsidR="00537057" w:rsidRDefault="00537057" w:rsidP="004F67B6">
      <w:pPr>
        <w:rPr>
          <w:rFonts w:cs="Courier New"/>
        </w:rPr>
      </w:pPr>
      <w:r>
        <w:rPr>
          <w:rFonts w:cs="Courier New"/>
        </w:rPr>
        <w:t>Qualifier EndTime</w:t>
      </w:r>
    </w:p>
    <w:p w14:paraId="098551B9" w14:textId="77777777" w:rsidR="00537057" w:rsidRPr="000E2BC6" w:rsidRDefault="00537057" w:rsidP="004F67B6">
      <w:pPr>
        <w:rPr>
          <w:rFonts w:cs="Courier New"/>
        </w:rPr>
      </w:pPr>
      <w:r>
        <w:rPr>
          <w:rFonts w:cs="Courier New"/>
        </w:rPr>
        <w:tab/>
      </w:r>
      <w:r>
        <w:rPr>
          <w:rFonts w:cs="Courier New"/>
        </w:rPr>
        <w:tab/>
      </w:r>
      <w:r>
        <w:rPr>
          <w:rFonts w:cs="Courier New"/>
        </w:rPr>
        <w:tab/>
        <w:t>Key: &lt;code that means “end time”&gt;</w:t>
      </w:r>
    </w:p>
    <w:p w14:paraId="5A9CD1E4" w14:textId="77777777" w:rsidR="00537057" w:rsidRPr="000E2BC6" w:rsidRDefault="00537057" w:rsidP="004F67B6">
      <w:pPr>
        <w:rPr>
          <w:rFonts w:cs="Courier New"/>
        </w:rPr>
      </w:pPr>
      <w:r>
        <w:rPr>
          <w:rFonts w:cs="Courier New"/>
        </w:rPr>
        <w:tab/>
        <w:t>Data: 2012-04-04T15:55Z</w:t>
      </w:r>
    </w:p>
    <w:p w14:paraId="4D2CEDB2" w14:textId="77777777" w:rsidR="00537057" w:rsidRPr="000E2BC6" w:rsidRDefault="00537057" w:rsidP="004F67B6">
      <w:pPr>
        <w:rPr>
          <w:rFonts w:cs="Courier New"/>
        </w:rPr>
      </w:pPr>
      <w:r>
        <w:rPr>
          <w:rFonts w:cs="Courier New"/>
        </w:rPr>
        <w:tab/>
      </w:r>
      <w:r>
        <w:rPr>
          <w:rFonts w:cs="Courier New"/>
        </w:rPr>
        <w:tab/>
      </w:r>
      <w:r w:rsidRPr="000E2BC6">
        <w:rPr>
          <w:rFonts w:cs="Courier New"/>
        </w:rPr>
        <w:t>Qualifier Participant</w:t>
      </w:r>
    </w:p>
    <w:p w14:paraId="4FA7A5A6" w14:textId="77777777" w:rsidR="00537057" w:rsidRPr="000E2BC6" w:rsidRDefault="00537057" w:rsidP="004F67B6">
      <w:pPr>
        <w:rPr>
          <w:rFonts w:cs="Courier New"/>
        </w:rPr>
      </w:pPr>
      <w:r>
        <w:rPr>
          <w:rFonts w:cs="Courier New"/>
        </w:rPr>
        <w:tab/>
      </w:r>
      <w:r>
        <w:rPr>
          <w:rFonts w:cs="Courier New"/>
        </w:rPr>
        <w:tab/>
      </w:r>
      <w:r>
        <w:rPr>
          <w:rFonts w:cs="Courier New"/>
        </w:rPr>
        <w:tab/>
        <w:t>Key: &lt;code that means “participant”&gt;</w:t>
      </w:r>
    </w:p>
    <w:p w14:paraId="6D8A9EEE" w14:textId="77777777" w:rsidR="00537057" w:rsidRDefault="00537057" w:rsidP="004F67B6">
      <w:pPr>
        <w:rPr>
          <w:rFonts w:cs="Courier New"/>
          <w:color w:val="4F81BD" w:themeColor="accent1"/>
        </w:rPr>
      </w:pPr>
      <w:r>
        <w:rPr>
          <w:rFonts w:cs="Courier New"/>
        </w:rPr>
        <w:tab/>
      </w:r>
      <w:r>
        <w:rPr>
          <w:rFonts w:cs="Courier New"/>
        </w:rPr>
        <w:tab/>
      </w:r>
      <w:r>
        <w:rPr>
          <w:rFonts w:cs="Courier New"/>
        </w:rPr>
        <w:tab/>
      </w:r>
      <w:r w:rsidRPr="000E2BC6">
        <w:rPr>
          <w:rFonts w:cs="Courier New"/>
        </w:rPr>
        <w:t>D</w:t>
      </w:r>
      <w:r>
        <w:rPr>
          <w:rFonts w:cs="Courier New"/>
        </w:rPr>
        <w:t>ata: &lt;code that means “performer</w:t>
      </w:r>
      <w:r w:rsidRPr="000E2BC6">
        <w:rPr>
          <w:rFonts w:cs="Courier New"/>
        </w:rPr>
        <w:t>”&gt;</w:t>
      </w:r>
      <w:r>
        <w:rPr>
          <w:rFonts w:cs="Courier New"/>
        </w:rPr>
        <w:t xml:space="preserve">  </w:t>
      </w:r>
      <w:r>
        <w:rPr>
          <w:rFonts w:cs="Courier New"/>
        </w:rPr>
        <w:tab/>
      </w:r>
      <w:r w:rsidRPr="002913E0">
        <w:rPr>
          <w:rFonts w:cs="Courier New"/>
          <w:color w:val="4F81BD" w:themeColor="accent1"/>
        </w:rPr>
        <w:t xml:space="preserve">// who </w:t>
      </w:r>
      <w:r>
        <w:rPr>
          <w:rFonts w:cs="Courier New"/>
          <w:color w:val="4F81BD" w:themeColor="accent1"/>
        </w:rPr>
        <w:t>or what performed the generation of</w:t>
      </w:r>
    </w:p>
    <w:p w14:paraId="79FFF131" w14:textId="77777777" w:rsidR="00537057" w:rsidRPr="000E2BC6" w:rsidRDefault="00537057" w:rsidP="004F67B6">
      <w:pPr>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the result</w:t>
      </w:r>
    </w:p>
    <w:p w14:paraId="6AD4D1D2" w14:textId="77777777" w:rsidR="00537057" w:rsidRPr="000E2BC6" w:rsidRDefault="00537057" w:rsidP="004F67B6">
      <w:pPr>
        <w:rPr>
          <w:rFonts w:cs="Courier New"/>
        </w:rPr>
      </w:pPr>
      <w:r>
        <w:rPr>
          <w:rFonts w:cs="Courier New"/>
        </w:rPr>
        <w:tab/>
      </w:r>
      <w:r>
        <w:rPr>
          <w:rFonts w:cs="Courier New"/>
        </w:rPr>
        <w:tab/>
      </w:r>
      <w:r>
        <w:rPr>
          <w:rFonts w:cs="Courier New"/>
        </w:rPr>
        <w:tab/>
      </w:r>
      <w:r w:rsidRPr="000E2BC6">
        <w:rPr>
          <w:rFonts w:cs="Courier New"/>
        </w:rPr>
        <w:t>Qualifier Role</w:t>
      </w:r>
    </w:p>
    <w:p w14:paraId="01824A39" w14:textId="77777777" w:rsidR="00537057" w:rsidRPr="000E2BC6" w:rsidRDefault="00537057" w:rsidP="004F67B6">
      <w:pPr>
        <w:rPr>
          <w:rFonts w:cs="Courier New"/>
        </w:rPr>
      </w:pPr>
      <w:r>
        <w:rPr>
          <w:rFonts w:cs="Courier New"/>
        </w:rPr>
        <w:tab/>
      </w:r>
      <w:r>
        <w:rPr>
          <w:rFonts w:cs="Courier New"/>
        </w:rPr>
        <w:tab/>
      </w:r>
      <w:r>
        <w:rPr>
          <w:rFonts w:cs="Courier New"/>
        </w:rPr>
        <w:tab/>
      </w:r>
      <w:r>
        <w:rPr>
          <w:rFonts w:cs="Courier New"/>
        </w:rPr>
        <w:tab/>
        <w:t>Key: &lt;code that means “role”&gt;</w:t>
      </w:r>
    </w:p>
    <w:p w14:paraId="7E661397" w14:textId="77777777" w:rsidR="00537057" w:rsidRPr="000E2BC6" w:rsidRDefault="00537057"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w:t>
      </w:r>
      <w:r>
        <w:rPr>
          <w:rFonts w:cs="Courier New"/>
        </w:rPr>
        <w:t>means “lab technician</w:t>
      </w:r>
      <w:r w:rsidRPr="000E2BC6">
        <w:rPr>
          <w:rFonts w:cs="Courier New"/>
        </w:rPr>
        <w:t>”&gt;</w:t>
      </w:r>
    </w:p>
    <w:p w14:paraId="2D0A927A" w14:textId="77777777" w:rsidR="00537057" w:rsidRPr="000E2BC6" w:rsidRDefault="00537057" w:rsidP="004F67B6">
      <w:pPr>
        <w:rPr>
          <w:rFonts w:cs="Courier New"/>
        </w:rPr>
      </w:pPr>
      <w:r>
        <w:rPr>
          <w:rFonts w:cs="Courier New"/>
        </w:rPr>
        <w:tab/>
      </w:r>
      <w:r>
        <w:rPr>
          <w:rFonts w:cs="Courier New"/>
        </w:rPr>
        <w:tab/>
      </w:r>
      <w:r>
        <w:rPr>
          <w:rFonts w:cs="Courier New"/>
        </w:rPr>
        <w:tab/>
      </w:r>
      <w:r w:rsidRPr="000E2BC6">
        <w:rPr>
          <w:rFonts w:cs="Courier New"/>
        </w:rPr>
        <w:t>Qualifier IndividualPerson</w:t>
      </w:r>
    </w:p>
    <w:p w14:paraId="09A212B0" w14:textId="77777777" w:rsidR="00537057" w:rsidRPr="000E2BC6" w:rsidRDefault="00537057" w:rsidP="004F67B6">
      <w:pPr>
        <w:rPr>
          <w:rFonts w:cs="Courier New"/>
        </w:rPr>
      </w:pPr>
      <w:r>
        <w:rPr>
          <w:rFonts w:cs="Courier New"/>
        </w:rPr>
        <w:tab/>
      </w:r>
      <w:r>
        <w:rPr>
          <w:rFonts w:cs="Courier New"/>
        </w:rPr>
        <w:tab/>
      </w:r>
      <w:r>
        <w:rPr>
          <w:rFonts w:cs="Courier New"/>
        </w:rPr>
        <w:tab/>
      </w:r>
      <w:r>
        <w:rPr>
          <w:rFonts w:cs="Courier New"/>
        </w:rPr>
        <w:tab/>
        <w:t>Key: &lt;code that means “individual person”&gt;</w:t>
      </w:r>
    </w:p>
    <w:p w14:paraId="29B39E8A" w14:textId="77777777" w:rsidR="00537057" w:rsidRPr="000E2BC6" w:rsidRDefault="00537057"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6AD5DB3D" w14:textId="77777777" w:rsidR="00537057" w:rsidRPr="000E2BC6" w:rsidRDefault="00537057"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 &lt;code that means “person identifier”&gt;</w:t>
      </w:r>
    </w:p>
    <w:p w14:paraId="29489B76" w14:textId="77777777" w:rsidR="00537057" w:rsidRPr="00750173" w:rsidRDefault="00537057" w:rsidP="004F67B6">
      <w:pPr>
        <w:rPr>
          <w:rFonts w:cs="Courier New"/>
        </w:rPr>
      </w:pPr>
      <w:r>
        <w:rPr>
          <w:rFonts w:cs="Courier New"/>
        </w:rPr>
        <w:tab/>
      </w:r>
      <w:r>
        <w:rPr>
          <w:rFonts w:cs="Courier New"/>
        </w:rPr>
        <w:tab/>
      </w:r>
      <w:r>
        <w:rPr>
          <w:rFonts w:cs="Courier New"/>
        </w:rPr>
        <w:tab/>
      </w:r>
      <w:r>
        <w:rPr>
          <w:rFonts w:cs="Courier New"/>
        </w:rPr>
        <w:tab/>
      </w:r>
      <w:r>
        <w:rPr>
          <w:rFonts w:cs="Courier New"/>
        </w:rPr>
        <w:tab/>
      </w:r>
      <w:r w:rsidRPr="000E2BC6">
        <w:rPr>
          <w:rFonts w:cs="Courier New"/>
        </w:rPr>
        <w:t>Dat</w:t>
      </w:r>
      <w:r>
        <w:rPr>
          <w:rFonts w:cs="Courier New"/>
        </w:rPr>
        <w:t>a: &lt;identifier for the receiver</w:t>
      </w:r>
      <w:r w:rsidRPr="000E2BC6">
        <w:rPr>
          <w:rFonts w:cs="Courier New"/>
        </w:rPr>
        <w:t>&gt;</w:t>
      </w:r>
    </w:p>
    <w:p w14:paraId="6180D1B6" w14:textId="77777777" w:rsidR="00921BB3" w:rsidRDefault="00921BB3">
      <w:pPr>
        <w:rPr>
          <w:rFonts w:cs="Courier New"/>
          <w:b/>
          <w:color w:val="000000"/>
        </w:rPr>
      </w:pPr>
      <w:r>
        <w:rPr>
          <w:rFonts w:cs="Courier New"/>
          <w:b/>
          <w:color w:val="000000"/>
        </w:rPr>
        <w:br w:type="page"/>
      </w:r>
    </w:p>
    <w:p w14:paraId="25FA16C6" w14:textId="77777777" w:rsidR="00C817B1" w:rsidRDefault="00C817B1" w:rsidP="00591DD2">
      <w:pPr>
        <w:pStyle w:val="Heading2"/>
      </w:pPr>
      <w:bookmarkStart w:id="350" w:name="_Ref332016856"/>
      <w:bookmarkStart w:id="351" w:name="_Toc333001890"/>
      <w:r>
        <w:t>Corrected Attribution Example</w:t>
      </w:r>
      <w:r w:rsidR="00AD4CFA">
        <w:t>s</w:t>
      </w:r>
      <w:bookmarkEnd w:id="350"/>
      <w:bookmarkEnd w:id="351"/>
    </w:p>
    <w:p w14:paraId="064873BD" w14:textId="77777777" w:rsidR="00C817B1" w:rsidRDefault="00C817B1" w:rsidP="00C817B1">
      <w:r>
        <w:t>Corrected represents the who, when, and where information related to correcting a previously stored instance.</w:t>
      </w:r>
    </w:p>
    <w:p w14:paraId="248CC9EA" w14:textId="77777777" w:rsidR="00463784" w:rsidRPr="00CC0B55" w:rsidRDefault="00C817B1" w:rsidP="004F67B6">
      <w:pPr>
        <w:pStyle w:val="BodyText"/>
        <w:tabs>
          <w:tab w:val="left" w:pos="360"/>
          <w:tab w:val="left" w:pos="720"/>
          <w:tab w:val="left" w:pos="1080"/>
          <w:tab w:val="left" w:pos="1440"/>
          <w:tab w:val="left" w:pos="1800"/>
          <w:tab w:val="left" w:pos="2160"/>
          <w:tab w:val="left" w:pos="2520"/>
        </w:tabs>
      </w:pPr>
      <w:r>
        <w:rPr>
          <w:b/>
        </w:rPr>
        <w:t xml:space="preserve">Corrected </w:t>
      </w:r>
      <w:r w:rsidR="00463784" w:rsidRPr="00750173">
        <w:rPr>
          <w:b/>
        </w:rPr>
        <w:t xml:space="preserve">Example 1 </w:t>
      </w:r>
    </w:p>
    <w:p w14:paraId="482AEEF3"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pPr>
      <w:r w:rsidRPr="00750173">
        <w:t>The lab previously reported the potassium level to be 2.4, but corrected the value to 4.2.</w:t>
      </w:r>
    </w:p>
    <w:p w14:paraId="321DAB0F" w14:textId="77777777" w:rsidR="00537057"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StandardLabObsQuantitative</w:t>
      </w:r>
    </w:p>
    <w:p w14:paraId="37381C91"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 &lt;code that means “potassium serum or plasma”&gt;</w:t>
      </w:r>
    </w:p>
    <w:p w14:paraId="7EACB067" w14:textId="77777777" w:rsidR="00537057"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Data: &lt;value of the potassium</w:t>
      </w:r>
      <w:r w:rsidR="00537057">
        <w:rPr>
          <w:rFonts w:cs="Courier New"/>
        </w:rPr>
        <w:t xml:space="preserve"> in m</w:t>
      </w:r>
      <w:r>
        <w:rPr>
          <w:rFonts w:cs="Courier New"/>
        </w:rPr>
        <w:t>Eq</w:t>
      </w:r>
      <w:r w:rsidR="00537057">
        <w:rPr>
          <w:rFonts w:cs="Courier New"/>
        </w:rPr>
        <w:t>/L</w:t>
      </w:r>
      <w:r w:rsidR="00537057" w:rsidRPr="000E2BC6">
        <w:rPr>
          <w:rFonts w:cs="Courier New"/>
        </w:rPr>
        <w:t>&gt;</w:t>
      </w:r>
    </w:p>
    <w:p w14:paraId="41F8556E" w14:textId="77777777" w:rsidR="00537057" w:rsidRPr="002913E0"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sidRPr="000E2BC6">
        <w:rPr>
          <w:rFonts w:cs="Courier New"/>
        </w:rPr>
        <w:t xml:space="preserve">Attribution </w:t>
      </w:r>
      <w:r w:rsidR="00DA786C">
        <w:rPr>
          <w:rFonts w:cs="Courier New"/>
        </w:rPr>
        <w:t>C</w:t>
      </w:r>
      <w:r>
        <w:rPr>
          <w:rFonts w:cs="Courier New"/>
        </w:rPr>
        <w:t>o</w:t>
      </w:r>
      <w:r w:rsidR="00DA786C">
        <w:rPr>
          <w:rFonts w:cs="Courier New"/>
        </w:rPr>
        <w:t>rr</w:t>
      </w:r>
      <w:r>
        <w:rPr>
          <w:rFonts w:cs="Courier New"/>
        </w:rPr>
        <w:t xml:space="preserve">ected  </w:t>
      </w:r>
      <w:r w:rsidRPr="002913E0">
        <w:rPr>
          <w:rFonts w:cs="Courier New"/>
          <w:color w:val="4F81BD" w:themeColor="accent1"/>
        </w:rPr>
        <w:t xml:space="preserve">// who, when, and where </w:t>
      </w:r>
      <w:r>
        <w:rPr>
          <w:rFonts w:cs="Courier New"/>
          <w:color w:val="4F81BD" w:themeColor="accent1"/>
        </w:rPr>
        <w:t>related to</w:t>
      </w:r>
      <w:r w:rsidR="00DA786C">
        <w:rPr>
          <w:rFonts w:cs="Courier New"/>
          <w:color w:val="4F81BD" w:themeColor="accent1"/>
        </w:rPr>
        <w:t xml:space="preserve"> the correction</w:t>
      </w:r>
    </w:p>
    <w:p w14:paraId="6EF23A18"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 &lt;code that means “attribution”&gt;</w:t>
      </w:r>
    </w:p>
    <w:p w14:paraId="5DABA274" w14:textId="77777777" w:rsidR="00537057"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sidRPr="000E2BC6">
        <w:rPr>
          <w:rFonts w:cs="Courier New"/>
        </w:rPr>
        <w:t>D</w:t>
      </w:r>
      <w:r>
        <w:rPr>
          <w:rFonts w:cs="Courier New"/>
        </w:rPr>
        <w:t>ata: &lt;cod</w:t>
      </w:r>
      <w:r w:rsidR="00DA786C">
        <w:rPr>
          <w:rFonts w:cs="Courier New"/>
        </w:rPr>
        <w:t>e that means “corrected</w:t>
      </w:r>
      <w:r w:rsidRPr="000E2BC6">
        <w:rPr>
          <w:rFonts w:cs="Courier New"/>
        </w:rPr>
        <w:t>”&gt;</w:t>
      </w:r>
    </w:p>
    <w:p w14:paraId="1C84202C" w14:textId="77777777" w:rsidR="00DA786C"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 xml:space="preserve">Qualifier StartTime  </w:t>
      </w:r>
      <w:r w:rsidR="00DA786C">
        <w:rPr>
          <w:rFonts w:cs="Courier New"/>
          <w:color w:val="4F81BD" w:themeColor="accent1"/>
        </w:rPr>
        <w:t>// time of the correction.  (Since correcting is a point-in-time event,</w:t>
      </w:r>
    </w:p>
    <w:p w14:paraId="13D2FE45"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the start time and end time will be the same.)</w:t>
      </w:r>
    </w:p>
    <w:p w14:paraId="20715F15" w14:textId="77777777" w:rsidR="00537057"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sidR="00537057">
        <w:rPr>
          <w:rFonts w:cs="Courier New"/>
        </w:rPr>
        <w:tab/>
        <w:t>Key: &lt;code that means “start time”&gt;</w:t>
      </w:r>
    </w:p>
    <w:p w14:paraId="38595D14" w14:textId="77777777" w:rsidR="00537057"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2012-04-04T15:55Z</w:t>
      </w:r>
    </w:p>
    <w:p w14:paraId="5754A7CC" w14:textId="77777777" w:rsidR="00537057"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65B62DA6"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 &lt;code that means “end time”&gt;</w:t>
      </w:r>
    </w:p>
    <w:p w14:paraId="190232C4"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2012-04-04T15:55Z</w:t>
      </w:r>
    </w:p>
    <w:p w14:paraId="04624D8B"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sidRPr="000E2BC6">
        <w:rPr>
          <w:rFonts w:cs="Courier New"/>
        </w:rPr>
        <w:t>Qualifier Participant</w:t>
      </w:r>
    </w:p>
    <w:p w14:paraId="4A4573C9"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 &lt;code that means “participant”&gt;</w:t>
      </w:r>
    </w:p>
    <w:p w14:paraId="6577B8E3"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rPr>
        <w:tab/>
      </w:r>
      <w:r w:rsidRPr="002913E0">
        <w:rPr>
          <w:rFonts w:cs="Courier New"/>
          <w:color w:val="4F81BD" w:themeColor="accent1"/>
        </w:rPr>
        <w:t xml:space="preserve">// who performed the </w:t>
      </w:r>
      <w:r>
        <w:rPr>
          <w:rFonts w:cs="Courier New"/>
          <w:color w:val="4F81BD" w:themeColor="accent1"/>
        </w:rPr>
        <w:t>co</w:t>
      </w:r>
      <w:r w:rsidR="00DA786C">
        <w:rPr>
          <w:rFonts w:cs="Courier New"/>
          <w:color w:val="4F81BD" w:themeColor="accent1"/>
        </w:rPr>
        <w:t>rrection</w:t>
      </w:r>
    </w:p>
    <w:p w14:paraId="3CFCD89F"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4B0F24C7"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 &lt;code that means “role”&gt;</w:t>
      </w:r>
    </w:p>
    <w:p w14:paraId="1F02B80B"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w:t>
      </w:r>
      <w:r>
        <w:rPr>
          <w:rFonts w:cs="Courier New"/>
        </w:rPr>
        <w:t>means “</w:t>
      </w:r>
      <w:r w:rsidR="00DA786C">
        <w:rPr>
          <w:rFonts w:cs="Courier New"/>
        </w:rPr>
        <w:t>lab technician</w:t>
      </w:r>
      <w:r w:rsidRPr="000E2BC6">
        <w:rPr>
          <w:rFonts w:cs="Courier New"/>
        </w:rPr>
        <w:t>”&gt;</w:t>
      </w:r>
    </w:p>
    <w:p w14:paraId="465B37FE"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347FD561"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 &lt;code that means “individual person”&gt;</w:t>
      </w:r>
    </w:p>
    <w:p w14:paraId="2729B65E"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0645FC9C" w14:textId="77777777" w:rsidR="00537057" w:rsidRPr="000E2BC6"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 &lt;code that means “person identifier”&gt;</w:t>
      </w:r>
    </w:p>
    <w:p w14:paraId="45F89296" w14:textId="77777777" w:rsidR="00537057" w:rsidRPr="00750173" w:rsidRDefault="0053705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r>
      <w:r w:rsidRPr="000E2BC6">
        <w:rPr>
          <w:rFonts w:cs="Courier New"/>
        </w:rPr>
        <w:t>Data: &lt;identifier for the performer&gt;</w:t>
      </w:r>
    </w:p>
    <w:p w14:paraId="6C1C5AE2" w14:textId="77777777" w:rsidR="00463784" w:rsidRPr="00750173" w:rsidRDefault="00463784" w:rsidP="004F67B6">
      <w:pPr>
        <w:tabs>
          <w:tab w:val="left" w:pos="360"/>
          <w:tab w:val="left" w:pos="720"/>
          <w:tab w:val="left" w:pos="1080"/>
          <w:tab w:val="left" w:pos="1440"/>
          <w:tab w:val="left" w:pos="1800"/>
          <w:tab w:val="left" w:pos="2160"/>
          <w:tab w:val="left" w:pos="2520"/>
        </w:tabs>
        <w:autoSpaceDE w:val="0"/>
        <w:autoSpaceDN w:val="0"/>
        <w:adjustRightInd w:val="0"/>
        <w:rPr>
          <w:rFonts w:cs="Courier New"/>
          <w:color w:val="000000"/>
        </w:rPr>
      </w:pPr>
      <w:r w:rsidRPr="00750173">
        <w:rPr>
          <w:rFonts w:cs="Courier New"/>
        </w:rPr>
        <w:tab/>
      </w:r>
    </w:p>
    <w:p w14:paraId="16D77A81"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rPr>
          <w:b/>
        </w:rPr>
      </w:pPr>
      <w:r w:rsidRPr="00750173">
        <w:br w:type="page"/>
      </w:r>
      <w:r w:rsidRPr="00750173">
        <w:rPr>
          <w:b/>
        </w:rPr>
        <w:t>Corrected Example 2</w:t>
      </w:r>
    </w:p>
    <w:p w14:paraId="638357A4"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pPr>
      <w:r w:rsidRPr="00750173">
        <w:t xml:space="preserve">The nurse charted the </w:t>
      </w:r>
      <w:r w:rsidR="00DA786C">
        <w:t>heart rate measurement to be 70</w:t>
      </w:r>
      <w:r w:rsidRPr="00750173">
        <w:t xml:space="preserve"> at </w:t>
      </w:r>
      <w:r w:rsidR="00DA786C">
        <w:t>16:00</w:t>
      </w:r>
      <w:r w:rsidRPr="00750173">
        <w:t>, but changed the time to 1</w:t>
      </w:r>
      <w:r w:rsidR="00DA786C">
        <w:t>6</w:t>
      </w:r>
      <w:r w:rsidRPr="00750173">
        <w:t>:15.</w:t>
      </w:r>
      <w:r w:rsidR="00DA786C">
        <w:t xml:space="preserve">  Note this is the same as Observed Example 1, with the start and end time changed and the additional Corrected attribution added.</w:t>
      </w:r>
    </w:p>
    <w:p w14:paraId="40C611EF"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HeartRateMeas</w:t>
      </w:r>
    </w:p>
    <w:p w14:paraId="09AAD21F"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“heart rate measurement”&gt;</w:t>
      </w:r>
    </w:p>
    <w:p w14:paraId="794BAFFF"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Data: 70</w:t>
      </w:r>
    </w:p>
    <w:p w14:paraId="67ABC770"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sidRPr="000E2BC6">
        <w:rPr>
          <w:rFonts w:cs="Courier New"/>
        </w:rPr>
        <w:tab/>
        <w:t>Attribution Observed</w:t>
      </w:r>
      <w:r>
        <w:rPr>
          <w:rFonts w:cs="Courier New"/>
        </w:rPr>
        <w:t xml:space="preserve"> </w:t>
      </w:r>
      <w:r w:rsidRPr="002913E0">
        <w:rPr>
          <w:rFonts w:cs="Courier New"/>
          <w:color w:val="4F81BD" w:themeColor="accent1"/>
        </w:rPr>
        <w:t xml:space="preserve">// who, when and where of observing the </w:t>
      </w:r>
      <w:r>
        <w:rPr>
          <w:rFonts w:cs="Courier New"/>
          <w:color w:val="4F81BD" w:themeColor="accent1"/>
        </w:rPr>
        <w:t>measurement</w:t>
      </w:r>
    </w:p>
    <w:p w14:paraId="440F12FE"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1158650E"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sidRPr="000E2BC6">
        <w:rPr>
          <w:rFonts w:cs="Courier New"/>
        </w:rPr>
        <w:tab/>
      </w:r>
      <w:r w:rsidRPr="000E2BC6">
        <w:rPr>
          <w:rFonts w:cs="Courier New"/>
        </w:rPr>
        <w:tab/>
        <w:t>Data: &lt;code that means “observed”&gt;</w:t>
      </w:r>
    </w:p>
    <w:p w14:paraId="07298835"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xml:space="preserve">// start of the </w:t>
      </w:r>
      <w:r w:rsidRPr="002913E0">
        <w:rPr>
          <w:rFonts w:cs="Courier New"/>
          <w:i/>
          <w:color w:val="4F81BD" w:themeColor="accent1"/>
        </w:rPr>
        <w:t>observation</w:t>
      </w:r>
      <w:r>
        <w:rPr>
          <w:rFonts w:cs="Courier New"/>
          <w:color w:val="4F81BD" w:themeColor="accent1"/>
        </w:rPr>
        <w:t xml:space="preserve"> of the measurement</w:t>
      </w:r>
    </w:p>
    <w:p w14:paraId="5F5AFC9E"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409A2F69"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7619AC34"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51F037A8"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“end time”&gt;</w:t>
      </w:r>
    </w:p>
    <w:p w14:paraId="0794101C"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563AC11C"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270F3F31"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0EF8037C" w14:textId="77777777" w:rsidR="00DA786C" w:rsidRPr="00F37E1A"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rPr>
        <w:tab/>
      </w:r>
      <w:r w:rsidRPr="002913E0">
        <w:rPr>
          <w:rFonts w:cs="Courier New"/>
          <w:color w:val="4F81BD" w:themeColor="accent1"/>
        </w:rPr>
        <w:t>// who performed the observation</w:t>
      </w:r>
    </w:p>
    <w:p w14:paraId="5BAA66DD"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33391CAE"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310E045F"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01CA7D18"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502DA742"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027668E6"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13A2E279"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6AD70829"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5660F352"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sidRPr="000E2BC6">
        <w:rPr>
          <w:rFonts w:cs="Courier New"/>
        </w:rPr>
        <w:tab/>
        <w:t xml:space="preserve">Attribution </w:t>
      </w:r>
      <w:r>
        <w:rPr>
          <w:rFonts w:cs="Courier New"/>
        </w:rPr>
        <w:t>Correct</w:t>
      </w:r>
      <w:r w:rsidRPr="000E2BC6">
        <w:rPr>
          <w:rFonts w:cs="Courier New"/>
        </w:rPr>
        <w:t>ed</w:t>
      </w:r>
      <w:r>
        <w:rPr>
          <w:rFonts w:cs="Courier New"/>
        </w:rPr>
        <w:t xml:space="preserve"> </w:t>
      </w:r>
      <w:r w:rsidRPr="002913E0">
        <w:rPr>
          <w:rFonts w:cs="Courier New"/>
          <w:color w:val="4F81BD" w:themeColor="accent1"/>
        </w:rPr>
        <w:t xml:space="preserve">// </w:t>
      </w:r>
      <w:r w:rsidR="00F869BD">
        <w:rPr>
          <w:rFonts w:cs="Courier New"/>
          <w:color w:val="4F81BD" w:themeColor="accent1"/>
        </w:rPr>
        <w:t>who, when and where of correcting</w:t>
      </w:r>
      <w:r w:rsidRPr="002913E0">
        <w:rPr>
          <w:rFonts w:cs="Courier New"/>
          <w:color w:val="4F81BD" w:themeColor="accent1"/>
        </w:rPr>
        <w:t xml:space="preserve"> the </w:t>
      </w:r>
      <w:r>
        <w:rPr>
          <w:rFonts w:cs="Courier New"/>
          <w:color w:val="4F81BD" w:themeColor="accent1"/>
        </w:rPr>
        <w:t>measurement</w:t>
      </w:r>
    </w:p>
    <w:p w14:paraId="60637651"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62BEDFFC"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sidRPr="000E2BC6">
        <w:rPr>
          <w:rFonts w:cs="Courier New"/>
        </w:rPr>
        <w:tab/>
      </w:r>
      <w:r w:rsidRPr="000E2BC6">
        <w:rPr>
          <w:rFonts w:cs="Courier New"/>
        </w:rPr>
        <w:tab/>
        <w:t>Data</w:t>
      </w:r>
      <w:r w:rsidR="00F869BD">
        <w:rPr>
          <w:rFonts w:cs="Courier New"/>
        </w:rPr>
        <w:t>: &lt;code that means “correct</w:t>
      </w:r>
      <w:r w:rsidRPr="000E2BC6">
        <w:rPr>
          <w:rFonts w:cs="Courier New"/>
        </w:rPr>
        <w:t>ed”&gt;</w:t>
      </w:r>
    </w:p>
    <w:p w14:paraId="4FA3A93A"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xml:space="preserve">// start of the </w:t>
      </w:r>
      <w:r w:rsidR="00F869BD">
        <w:rPr>
          <w:rFonts w:cs="Courier New"/>
          <w:i/>
          <w:color w:val="4F81BD" w:themeColor="accent1"/>
        </w:rPr>
        <w:t>correct</w:t>
      </w:r>
      <w:r w:rsidRPr="002913E0">
        <w:rPr>
          <w:rFonts w:cs="Courier New"/>
          <w:i/>
          <w:color w:val="4F81BD" w:themeColor="accent1"/>
        </w:rPr>
        <w:t>ion</w:t>
      </w:r>
      <w:r>
        <w:rPr>
          <w:rFonts w:cs="Courier New"/>
          <w:color w:val="4F81BD" w:themeColor="accent1"/>
        </w:rPr>
        <w:t xml:space="preserve"> of the measurement</w:t>
      </w:r>
    </w:p>
    <w:p w14:paraId="549FF860"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180860B5"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w:t>
      </w:r>
      <w:r w:rsidR="00F869BD">
        <w:rPr>
          <w:rFonts w:cs="Courier New"/>
        </w:rPr>
        <w:t>8</w:t>
      </w:r>
      <w:r>
        <w:rPr>
          <w:rFonts w:cs="Courier New"/>
        </w:rPr>
        <w:t>:</w:t>
      </w:r>
      <w:r w:rsidR="00F869BD">
        <w:rPr>
          <w:rFonts w:cs="Courier New"/>
        </w:rPr>
        <w:t>00</w:t>
      </w:r>
      <w:r>
        <w:rPr>
          <w:rFonts w:cs="Courier New"/>
        </w:rPr>
        <w:t>Z</w:t>
      </w:r>
    </w:p>
    <w:p w14:paraId="1472AD77"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0E755A11"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“end time”&gt;</w:t>
      </w:r>
    </w:p>
    <w:p w14:paraId="470CFB9E"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w:t>
      </w:r>
      <w:r w:rsidR="00F869BD">
        <w:rPr>
          <w:rFonts w:cs="Courier New"/>
        </w:rPr>
        <w:t>4-04T18:00</w:t>
      </w:r>
      <w:r>
        <w:rPr>
          <w:rFonts w:cs="Courier New"/>
        </w:rPr>
        <w:t>Z</w:t>
      </w:r>
    </w:p>
    <w:p w14:paraId="581DB423"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06949775"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0D8316D5" w14:textId="77777777" w:rsidR="00DA786C" w:rsidRPr="00F37E1A"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rPr>
        <w:tab/>
      </w:r>
      <w:r w:rsidR="00F869BD">
        <w:rPr>
          <w:rFonts w:cs="Courier New"/>
          <w:color w:val="4F81BD" w:themeColor="accent1"/>
        </w:rPr>
        <w:t>// who performed the correc</w:t>
      </w:r>
      <w:r w:rsidRPr="002913E0">
        <w:rPr>
          <w:rFonts w:cs="Courier New"/>
          <w:color w:val="4F81BD" w:themeColor="accent1"/>
        </w:rPr>
        <w:t>tion</w:t>
      </w:r>
    </w:p>
    <w:p w14:paraId="790FAD1C"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6971132A"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31F9262C"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3E3A3FC0"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5BAC7374"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01D606A8"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0ACA0286" w14:textId="77777777" w:rsidR="00DA786C" w:rsidRPr="000E2BC6"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02CF7799"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6C2BD36E" w14:textId="77777777" w:rsidR="00DA786C" w:rsidRDefault="00DA786C"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p>
    <w:p w14:paraId="685B1003" w14:textId="77777777" w:rsidR="00F869BD" w:rsidRDefault="00F869BD">
      <w:pPr>
        <w:rPr>
          <w:b/>
        </w:rPr>
      </w:pPr>
      <w:r>
        <w:rPr>
          <w:b/>
        </w:rPr>
        <w:br w:type="page"/>
      </w:r>
    </w:p>
    <w:p w14:paraId="08822014" w14:textId="77777777" w:rsidR="00AD4CFA" w:rsidRDefault="00AD4CFA" w:rsidP="00591DD2">
      <w:pPr>
        <w:pStyle w:val="Heading2"/>
      </w:pPr>
      <w:bookmarkStart w:id="352" w:name="_Ref332017108"/>
      <w:bookmarkStart w:id="353" w:name="_Toc333001891"/>
      <w:r>
        <w:t>Verified Attribution Examples</w:t>
      </w:r>
      <w:bookmarkEnd w:id="352"/>
      <w:bookmarkEnd w:id="353"/>
    </w:p>
    <w:p w14:paraId="031562B5" w14:textId="77777777" w:rsidR="00F869BD" w:rsidRPr="00AD4CFA" w:rsidRDefault="00AD4CFA" w:rsidP="00F869BD">
      <w:pPr>
        <w:pStyle w:val="BodyText"/>
        <w:tabs>
          <w:tab w:val="left" w:pos="360"/>
          <w:tab w:val="left" w:pos="720"/>
          <w:tab w:val="left" w:pos="1080"/>
          <w:tab w:val="left" w:pos="1440"/>
          <w:tab w:val="left" w:pos="1800"/>
          <w:tab w:val="left" w:pos="2160"/>
          <w:tab w:val="left" w:pos="2520"/>
        </w:tabs>
      </w:pPr>
      <w:r w:rsidRPr="00AD4CFA">
        <w:t>Verified</w:t>
      </w:r>
      <w:r>
        <w:t xml:space="preserve"> captures the who, when, and where information related to verifying the piece of data represented by the containing model instance.</w:t>
      </w:r>
    </w:p>
    <w:p w14:paraId="66785926"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rPr>
          <w:b/>
        </w:rPr>
      </w:pPr>
      <w:r w:rsidRPr="00750173">
        <w:rPr>
          <w:b/>
        </w:rPr>
        <w:t>Verified Example 1</w:t>
      </w:r>
    </w:p>
    <w:p w14:paraId="3200E4C5"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rPr>
          <w:b/>
        </w:rPr>
      </w:pPr>
      <w:r w:rsidRPr="00750173">
        <w:t>The MD orders a MS at 2-4 mg IV PRN. The pharmacist enters the lab into the computer. The nurse must verify against the written order that the medication is in the computer correctly</w:t>
      </w:r>
      <w:r w:rsidRPr="00750173">
        <w:rPr>
          <w:b/>
        </w:rPr>
        <w:t>.</w:t>
      </w:r>
    </w:p>
    <w:p w14:paraId="67551B80"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OrderMedCont</w:t>
      </w:r>
    </w:p>
    <w:p w14:paraId="470CF7B5"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“continuous medication order”&gt;</w:t>
      </w:r>
    </w:p>
    <w:p w14:paraId="5787BE68"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Item Order</w:t>
      </w:r>
    </w:p>
    <w:p w14:paraId="0DA08BF4"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“order”&gt;</w:t>
      </w:r>
    </w:p>
    <w:p w14:paraId="6325BFE5"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Item OrderableItem</w:t>
      </w:r>
    </w:p>
    <w:p w14:paraId="3A3F8D22"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“orderable item”&gt;</w:t>
      </w:r>
    </w:p>
    <w:p w14:paraId="33161C22"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sidRPr="000E2BC6">
        <w:rPr>
          <w:rFonts w:cs="Courier New"/>
        </w:rPr>
        <w:tab/>
      </w:r>
      <w:r w:rsidRPr="000E2BC6">
        <w:rPr>
          <w:rFonts w:cs="Courier New"/>
        </w:rPr>
        <w:tab/>
      </w:r>
      <w:r>
        <w:rPr>
          <w:rFonts w:cs="Courier New"/>
        </w:rPr>
        <w:t>Data: &lt;code that means “morphine sulfate</w:t>
      </w:r>
      <w:r w:rsidRPr="000E2BC6">
        <w:rPr>
          <w:rFonts w:cs="Courier New"/>
        </w:rPr>
        <w:t>”&gt;</w:t>
      </w:r>
    </w:p>
    <w:p w14:paraId="72420277"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Item Formulation</w:t>
      </w:r>
    </w:p>
    <w:p w14:paraId="69657F52"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“formulation”&gt;</w:t>
      </w:r>
    </w:p>
    <w:p w14:paraId="75D262CC"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Data:&lt;code that means “ampule”&gt;</w:t>
      </w:r>
    </w:p>
    <w:p w14:paraId="23252F89"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 . .</w:t>
      </w:r>
    </w:p>
    <w:p w14:paraId="649D6552"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 . .</w:t>
      </w:r>
    </w:p>
    <w:p w14:paraId="0544F0BB"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 .</w:t>
      </w:r>
    </w:p>
    <w:p w14:paraId="40D3E5AA"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Attribution Verifi</w:t>
      </w:r>
      <w:r w:rsidRPr="000E2BC6">
        <w:rPr>
          <w:rFonts w:cs="Courier New"/>
        </w:rPr>
        <w:t>ed</w:t>
      </w:r>
      <w:r>
        <w:rPr>
          <w:rStyle w:val="FootnoteReference"/>
          <w:rFonts w:cs="Courier New"/>
        </w:rPr>
        <w:footnoteReference w:id="84"/>
      </w:r>
      <w:r>
        <w:rPr>
          <w:rFonts w:cs="Courier New"/>
        </w:rPr>
        <w:t xml:space="preserve"> </w:t>
      </w:r>
      <w:r w:rsidRPr="002913E0">
        <w:rPr>
          <w:rFonts w:cs="Courier New"/>
          <w:color w:val="4F81BD" w:themeColor="accent1"/>
        </w:rPr>
        <w:t xml:space="preserve">// </w:t>
      </w:r>
      <w:r>
        <w:rPr>
          <w:rFonts w:cs="Courier New"/>
          <w:color w:val="4F81BD" w:themeColor="accent1"/>
        </w:rPr>
        <w:t>who, when and where of verifying</w:t>
      </w:r>
      <w:r w:rsidRPr="002913E0">
        <w:rPr>
          <w:rFonts w:cs="Courier New"/>
          <w:color w:val="4F81BD" w:themeColor="accent1"/>
        </w:rPr>
        <w:t xml:space="preserve"> the </w:t>
      </w:r>
      <w:r>
        <w:rPr>
          <w:rFonts w:cs="Courier New"/>
          <w:color w:val="4F81BD" w:themeColor="accent1"/>
        </w:rPr>
        <w:t>order</w:t>
      </w:r>
    </w:p>
    <w:p w14:paraId="1C1E7949"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581FA6C8"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“verifi</w:t>
      </w:r>
      <w:r w:rsidRPr="000E2BC6">
        <w:rPr>
          <w:rFonts w:cs="Courier New"/>
        </w:rPr>
        <w:t>ed”&gt;</w:t>
      </w:r>
    </w:p>
    <w:p w14:paraId="514E2883"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start of the verification of the order</w:t>
      </w:r>
    </w:p>
    <w:p w14:paraId="3E750BF9"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2B5915E4"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13A99BC8"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6CC9F3DD"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1A9D4592"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1E82B541"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17702F78"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45D9D28E"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506F61C2" w14:textId="77777777" w:rsidR="00872DB2" w:rsidRPr="00F37E1A"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performed the verification</w:t>
      </w:r>
    </w:p>
    <w:p w14:paraId="5C0636F3"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7577028F"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71AA1292"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2497572A"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5CF79DEE"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22728BBB"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1F67375D" w14:textId="77777777" w:rsidR="00872DB2" w:rsidRPr="000E2BC6"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55C3A7A0" w14:textId="77777777" w:rsidR="00872DB2" w:rsidRDefault="00872DB2"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4E0291D8"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rPr>
          <w:b/>
        </w:rPr>
      </w:pPr>
      <w:r w:rsidRPr="00750173">
        <w:rPr>
          <w:b/>
        </w:rPr>
        <w:br w:type="page"/>
        <w:t>Verified Example 2</w:t>
      </w:r>
    </w:p>
    <w:p w14:paraId="53A1FAD0"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pPr>
      <w:r w:rsidRPr="00750173">
        <w:t>A patient needs one unit of packed red blood cells. Two clinicians check the unit against the patient information to verify the correct unit is being given.</w:t>
      </w:r>
    </w:p>
    <w:p w14:paraId="081FD442"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BloodTransfusion</w:t>
      </w:r>
    </w:p>
    <w:p w14:paraId="481EA185"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“blood transfusion”&gt;</w:t>
      </w:r>
    </w:p>
    <w:p w14:paraId="5A275856" w14:textId="77777777" w:rsidR="008472E3"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 .</w:t>
      </w:r>
    </w:p>
    <w:p w14:paraId="3274C019"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Attribution Verifi</w:t>
      </w:r>
      <w:r w:rsidRPr="000E2BC6">
        <w:rPr>
          <w:rFonts w:cs="Courier New"/>
        </w:rPr>
        <w:t>ed</w:t>
      </w:r>
      <w:r>
        <w:rPr>
          <w:rFonts w:cs="Courier New"/>
        </w:rPr>
        <w:t xml:space="preserve"> </w:t>
      </w:r>
      <w:r w:rsidRPr="002913E0">
        <w:rPr>
          <w:rFonts w:cs="Courier New"/>
          <w:color w:val="4F81BD" w:themeColor="accent1"/>
        </w:rPr>
        <w:t xml:space="preserve">// </w:t>
      </w:r>
      <w:r>
        <w:rPr>
          <w:rFonts w:cs="Courier New"/>
          <w:color w:val="4F81BD" w:themeColor="accent1"/>
        </w:rPr>
        <w:t>who, when and where of verifying</w:t>
      </w:r>
      <w:r w:rsidRPr="002913E0">
        <w:rPr>
          <w:rFonts w:cs="Courier New"/>
          <w:color w:val="4F81BD" w:themeColor="accent1"/>
        </w:rPr>
        <w:t xml:space="preserve"> the </w:t>
      </w:r>
      <w:r>
        <w:rPr>
          <w:rFonts w:cs="Courier New"/>
          <w:color w:val="4F81BD" w:themeColor="accent1"/>
        </w:rPr>
        <w:t>transfusion</w:t>
      </w:r>
    </w:p>
    <w:p w14:paraId="43FA454A"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73410949"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“verifi</w:t>
      </w:r>
      <w:r w:rsidRPr="000E2BC6">
        <w:rPr>
          <w:rFonts w:cs="Courier New"/>
        </w:rPr>
        <w:t>ed”&gt;</w:t>
      </w:r>
    </w:p>
    <w:p w14:paraId="210E3AD2" w14:textId="77777777" w:rsidR="008472E3"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start of the verification of the transfusion</w:t>
      </w:r>
    </w:p>
    <w:p w14:paraId="39F34329"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44645090" w14:textId="77777777" w:rsidR="008472E3"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577387E4" w14:textId="77777777" w:rsidR="008472E3"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06311F08" w14:textId="77777777" w:rsidR="008472E3"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25802A48" w14:textId="77777777" w:rsidR="008472E3"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40E2E4B9"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5B6D5B81"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r w:rsidR="00FF7717">
        <w:rPr>
          <w:rFonts w:cs="Courier New"/>
        </w:rPr>
        <w:t xml:space="preserve"> </w:t>
      </w:r>
      <w:r w:rsidR="00FF7717" w:rsidRPr="00FF7717">
        <w:rPr>
          <w:rFonts w:cs="Courier New"/>
          <w:color w:val="4F81BD" w:themeColor="accent1"/>
        </w:rPr>
        <w:t>// first verifier</w:t>
      </w:r>
    </w:p>
    <w:p w14:paraId="0D5C5CF3"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2B669E23" w14:textId="77777777" w:rsidR="008472E3" w:rsidRPr="00F37E1A"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performed the verification</w:t>
      </w:r>
    </w:p>
    <w:p w14:paraId="1ACD5F9C"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53D9B4AB"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61F4EB85"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0BFC40A2"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67484F3B"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5C14761B"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1803C453" w14:textId="77777777" w:rsidR="008472E3" w:rsidRPr="000E2BC6"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638F67D0" w14:textId="77777777" w:rsidR="008472E3" w:rsidRDefault="008472E3"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0F8E713B"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r>
        <w:rPr>
          <w:rFonts w:cs="Courier New"/>
        </w:rPr>
        <w:tab/>
      </w:r>
      <w:r>
        <w:rPr>
          <w:rFonts w:cs="Courier New"/>
          <w:color w:val="4F81BD" w:themeColor="accent1"/>
        </w:rPr>
        <w:t>// second</w:t>
      </w:r>
      <w:r w:rsidRPr="00FF7717">
        <w:rPr>
          <w:rFonts w:cs="Courier New"/>
          <w:color w:val="4F81BD" w:themeColor="accent1"/>
        </w:rPr>
        <w:t xml:space="preserve"> verifier</w:t>
      </w:r>
    </w:p>
    <w:p w14:paraId="669A8FAA"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5286658B" w14:textId="77777777" w:rsidR="00FF7717" w:rsidRPr="00F37E1A"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performed the verification</w:t>
      </w:r>
    </w:p>
    <w:p w14:paraId="08F257D9"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5420C4D9"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082C8856"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2F76F401"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017B9D03"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7E433CF9"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74872832"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001E08C5" w14:textId="77777777" w:rsidR="00FF7717"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1B4311C2" w14:textId="77777777" w:rsidR="00463784" w:rsidRPr="00750173" w:rsidRDefault="00463784" w:rsidP="004F67B6">
      <w:pPr>
        <w:tabs>
          <w:tab w:val="left" w:pos="360"/>
          <w:tab w:val="left" w:pos="720"/>
          <w:tab w:val="left" w:pos="1080"/>
          <w:tab w:val="left" w:pos="1440"/>
          <w:tab w:val="left" w:pos="1800"/>
          <w:tab w:val="left" w:pos="2160"/>
          <w:tab w:val="left" w:pos="2520"/>
        </w:tabs>
        <w:autoSpaceDE w:val="0"/>
        <w:autoSpaceDN w:val="0"/>
        <w:adjustRightInd w:val="0"/>
        <w:rPr>
          <w:rFonts w:cs="Courier New"/>
        </w:rPr>
      </w:pPr>
      <w:r w:rsidRPr="00750173">
        <w:rPr>
          <w:rFonts w:cs="Courier New"/>
        </w:rPr>
        <w:br w:type="page"/>
      </w:r>
    </w:p>
    <w:p w14:paraId="770D0F0D" w14:textId="77777777" w:rsidR="00D851DB" w:rsidRDefault="00D851DB" w:rsidP="00591DD2">
      <w:pPr>
        <w:pStyle w:val="Heading2"/>
      </w:pPr>
      <w:bookmarkStart w:id="354" w:name="_Ref332032076"/>
      <w:bookmarkStart w:id="355" w:name="_Ref332749069"/>
      <w:bookmarkStart w:id="356" w:name="_Toc333001892"/>
      <w:r>
        <w:t>Order</w:t>
      </w:r>
      <w:r w:rsidR="00111E83">
        <w:t>ed Attribution Example</w:t>
      </w:r>
      <w:bookmarkEnd w:id="354"/>
      <w:bookmarkEnd w:id="355"/>
      <w:bookmarkEnd w:id="356"/>
    </w:p>
    <w:p w14:paraId="4B074A33" w14:textId="77777777" w:rsidR="00D851DB" w:rsidRPr="00AD4CFA" w:rsidRDefault="00D851DB" w:rsidP="00D851DB">
      <w:pPr>
        <w:pStyle w:val="BodyText"/>
        <w:tabs>
          <w:tab w:val="left" w:pos="360"/>
          <w:tab w:val="left" w:pos="720"/>
          <w:tab w:val="left" w:pos="1080"/>
          <w:tab w:val="left" w:pos="1440"/>
          <w:tab w:val="left" w:pos="1800"/>
          <w:tab w:val="left" w:pos="2160"/>
          <w:tab w:val="left" w:pos="2520"/>
        </w:tabs>
      </w:pPr>
      <w:r>
        <w:t>Order</w:t>
      </w:r>
      <w:r w:rsidRPr="00AD4CFA">
        <w:t>ed</w:t>
      </w:r>
      <w:r>
        <w:t xml:space="preserve"> captures the who, when, and where information related to ordering the piece of data represented by the containing model instance.</w:t>
      </w:r>
    </w:p>
    <w:p w14:paraId="71B676B1"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rPr>
          <w:b/>
        </w:rPr>
      </w:pPr>
      <w:r w:rsidRPr="00750173">
        <w:rPr>
          <w:b/>
        </w:rPr>
        <w:t>Ordered Example 1</w:t>
      </w:r>
      <w:r w:rsidR="00D851DB">
        <w:rPr>
          <w:rStyle w:val="FootnoteReference"/>
          <w:b/>
        </w:rPr>
        <w:footnoteReference w:id="85"/>
      </w:r>
    </w:p>
    <w:p w14:paraId="7FF46147"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pPr>
      <w:r w:rsidRPr="00750173">
        <w:t>A CBC is ordered.</w:t>
      </w:r>
    </w:p>
    <w:p w14:paraId="5D44E018"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OrderLab</w:t>
      </w:r>
    </w:p>
    <w:p w14:paraId="3655E9F0"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“lab order”&gt;</w:t>
      </w:r>
    </w:p>
    <w:p w14:paraId="18FC6146" w14:textId="77777777" w:rsidR="00454474"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Item Order</w:t>
      </w:r>
    </w:p>
    <w:p w14:paraId="252C800A"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“order”&gt;</w:t>
      </w:r>
    </w:p>
    <w:p w14:paraId="3738CFA8" w14:textId="77777777" w:rsidR="00FF7717"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Item OrderableItem</w:t>
      </w:r>
    </w:p>
    <w:p w14:paraId="19833993"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“orderable item”&gt;</w:t>
      </w:r>
    </w:p>
    <w:p w14:paraId="5A447233"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sidRPr="000E2BC6">
        <w:rPr>
          <w:rFonts w:cs="Courier New"/>
        </w:rPr>
        <w:tab/>
      </w:r>
      <w:r w:rsidRPr="000E2BC6">
        <w:rPr>
          <w:rFonts w:cs="Courier New"/>
        </w:rPr>
        <w:tab/>
      </w:r>
      <w:r>
        <w:rPr>
          <w:rFonts w:cs="Courier New"/>
        </w:rPr>
        <w:t>Data: &lt;code that means “complete blood count</w:t>
      </w:r>
      <w:r w:rsidRPr="000E2BC6">
        <w:rPr>
          <w:rFonts w:cs="Courier New"/>
        </w:rPr>
        <w:t>”&gt;</w:t>
      </w:r>
    </w:p>
    <w:p w14:paraId="0EDDF868" w14:textId="77777777" w:rsidR="00FF7717"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 . .</w:t>
      </w:r>
    </w:p>
    <w:p w14:paraId="748F5424" w14:textId="77777777" w:rsidR="00FF7717"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 . .</w:t>
      </w:r>
    </w:p>
    <w:p w14:paraId="399BE948" w14:textId="77777777" w:rsidR="00FF7717" w:rsidRPr="000E2BC6" w:rsidRDefault="00FF7717"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 .</w:t>
      </w:r>
    </w:p>
    <w:p w14:paraId="2D5140E8"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Attribution Order</w:t>
      </w:r>
      <w:r w:rsidRPr="000E2BC6">
        <w:rPr>
          <w:rFonts w:cs="Courier New"/>
        </w:rPr>
        <w:t>ed</w:t>
      </w:r>
      <w:r>
        <w:rPr>
          <w:rFonts w:cs="Courier New"/>
        </w:rPr>
        <w:t xml:space="preserve"> </w:t>
      </w:r>
      <w:r w:rsidRPr="002913E0">
        <w:rPr>
          <w:rFonts w:cs="Courier New"/>
          <w:color w:val="4F81BD" w:themeColor="accent1"/>
        </w:rPr>
        <w:t>// who, when and where of o</w:t>
      </w:r>
      <w:r>
        <w:rPr>
          <w:rFonts w:cs="Courier New"/>
          <w:color w:val="4F81BD" w:themeColor="accent1"/>
        </w:rPr>
        <w:t>rdering the lab</w:t>
      </w:r>
    </w:p>
    <w:p w14:paraId="2133BE47"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591773E5"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“order</w:t>
      </w:r>
      <w:r w:rsidRPr="000E2BC6">
        <w:rPr>
          <w:rFonts w:cs="Courier New"/>
        </w:rPr>
        <w:t>ed”&gt;</w:t>
      </w:r>
    </w:p>
    <w:p w14:paraId="73C60AAE" w14:textId="77777777" w:rsidR="00454474"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start of the ordering of the lab</w:t>
      </w:r>
    </w:p>
    <w:p w14:paraId="0F94A408"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54659342" w14:textId="77777777" w:rsidR="00454474"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57CF2856" w14:textId="77777777" w:rsidR="00454474"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414B5185"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“end time”&gt;</w:t>
      </w:r>
    </w:p>
    <w:p w14:paraId="018332D6"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2141F537"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7A68FEAB"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28FEDA99" w14:textId="77777777" w:rsidR="00454474" w:rsidRPr="00F37E1A"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w:t>
      </w:r>
      <w:r>
        <w:rPr>
          <w:rFonts w:cs="Courier New"/>
        </w:rPr>
        <w:t>ata: &lt;</w:t>
      </w:r>
      <w:r w:rsidR="00111E83">
        <w:rPr>
          <w:rFonts w:cs="Courier New"/>
        </w:rPr>
        <w:t>code that means “perform</w:t>
      </w:r>
      <w:r>
        <w:rPr>
          <w:rFonts w:cs="Courier New"/>
        </w:rPr>
        <w:t>er</w:t>
      </w:r>
      <w:r w:rsidRPr="000E2BC6">
        <w:rPr>
          <w:rFonts w:cs="Courier New"/>
        </w:rPr>
        <w:t>”&gt;</w:t>
      </w:r>
      <w:r>
        <w:rPr>
          <w:rFonts w:cs="Courier New"/>
        </w:rPr>
        <w:t xml:space="preserve"> </w:t>
      </w:r>
      <w:r>
        <w:rPr>
          <w:rFonts w:cs="Courier New"/>
        </w:rPr>
        <w:tab/>
      </w:r>
      <w:r w:rsidRPr="002913E0">
        <w:rPr>
          <w:rFonts w:cs="Courier New"/>
          <w:color w:val="4F81BD" w:themeColor="accent1"/>
        </w:rPr>
        <w:t xml:space="preserve">// who </w:t>
      </w:r>
      <w:r>
        <w:rPr>
          <w:rFonts w:cs="Courier New"/>
          <w:color w:val="4F81BD" w:themeColor="accent1"/>
        </w:rPr>
        <w:t>ordered the lab</w:t>
      </w:r>
    </w:p>
    <w:p w14:paraId="5414F42D"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42E83EF6"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62C42A53"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Data: &lt;code that means “physician</w:t>
      </w:r>
      <w:r w:rsidRPr="000E2BC6">
        <w:rPr>
          <w:rFonts w:cs="Courier New"/>
        </w:rPr>
        <w:t>”&gt;</w:t>
      </w:r>
    </w:p>
    <w:p w14:paraId="1A988C85"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6953800A"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4363E28A"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69F698FA" w14:textId="77777777" w:rsidR="00454474" w:rsidRPr="000E2BC6"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3457AEA6" w14:textId="77777777" w:rsidR="00454474" w:rsidRDefault="00454474"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w:t>
      </w:r>
      <w:r>
        <w:rPr>
          <w:rFonts w:cs="Courier New"/>
        </w:rPr>
        <w:t>ata: &lt;identifier for the order</w:t>
      </w:r>
      <w:r w:rsidRPr="000E2BC6">
        <w:rPr>
          <w:rFonts w:cs="Courier New"/>
        </w:rPr>
        <w:t>er&gt;</w:t>
      </w:r>
    </w:p>
    <w:p w14:paraId="22D3EB80" w14:textId="77777777" w:rsidR="00111E83" w:rsidRDefault="00463784" w:rsidP="00591DD2">
      <w:pPr>
        <w:pStyle w:val="Heading2"/>
      </w:pPr>
      <w:r w:rsidRPr="00750173">
        <w:br w:type="page"/>
      </w:r>
      <w:bookmarkStart w:id="357" w:name="_Ref332031981"/>
      <w:bookmarkStart w:id="358" w:name="_Toc333001893"/>
      <w:r w:rsidR="00111E83">
        <w:t>Discontinued Attribution Example</w:t>
      </w:r>
      <w:bookmarkEnd w:id="357"/>
      <w:bookmarkEnd w:id="358"/>
    </w:p>
    <w:p w14:paraId="36FE5522" w14:textId="77777777" w:rsidR="00111E83" w:rsidRPr="00AD4CFA" w:rsidRDefault="00111E83" w:rsidP="00111E83">
      <w:pPr>
        <w:pStyle w:val="BodyText"/>
        <w:tabs>
          <w:tab w:val="left" w:pos="360"/>
          <w:tab w:val="left" w:pos="720"/>
          <w:tab w:val="left" w:pos="1080"/>
          <w:tab w:val="left" w:pos="1440"/>
          <w:tab w:val="left" w:pos="1800"/>
          <w:tab w:val="left" w:pos="2160"/>
          <w:tab w:val="left" w:pos="2520"/>
        </w:tabs>
      </w:pPr>
      <w:r>
        <w:t>Discontinu</w:t>
      </w:r>
      <w:r w:rsidRPr="00AD4CFA">
        <w:t>ed</w:t>
      </w:r>
      <w:r>
        <w:t xml:space="preserve"> captures the who, when, and where informa</w:t>
      </w:r>
      <w:r w:rsidR="009854E5">
        <w:t>tion related to discontinuing</w:t>
      </w:r>
      <w:r>
        <w:t xml:space="preserve"> the piece of data (an action) represented by the containing model instance.</w:t>
      </w:r>
    </w:p>
    <w:p w14:paraId="5614C5B4"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rPr>
          <w:b/>
        </w:rPr>
      </w:pPr>
      <w:r w:rsidRPr="00750173">
        <w:rPr>
          <w:b/>
        </w:rPr>
        <w:t>Discontinued Example 1</w:t>
      </w:r>
    </w:p>
    <w:p w14:paraId="75F167C0"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pPr>
      <w:r w:rsidRPr="00750173">
        <w:t>An order for Morphine is discontinued.</w:t>
      </w:r>
      <w:r w:rsidR="009854E5">
        <w:t xml:space="preserve">  (Note this is the same as Verified Example 1</w:t>
      </w:r>
      <w:r w:rsidR="004335F9">
        <w:t xml:space="preserve">, with a </w:t>
      </w:r>
      <w:r w:rsidR="009854E5">
        <w:t xml:space="preserve"> Discontinued attribution</w:t>
      </w:r>
      <w:r w:rsidR="004335F9">
        <w:t xml:space="preserve"> added</w:t>
      </w:r>
      <w:r w:rsidR="009854E5">
        <w:t>.)</w:t>
      </w:r>
    </w:p>
    <w:p w14:paraId="49261707"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OrderMedCont</w:t>
      </w:r>
    </w:p>
    <w:p w14:paraId="554E3F22"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“continuous medication order”&gt;</w:t>
      </w:r>
    </w:p>
    <w:p w14:paraId="35D8E227"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Item Order</w:t>
      </w:r>
    </w:p>
    <w:p w14:paraId="5C68D419"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“order”&gt;</w:t>
      </w:r>
    </w:p>
    <w:p w14:paraId="3C9DAC6F"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Item OrderableItem</w:t>
      </w:r>
    </w:p>
    <w:p w14:paraId="07ECE0A4"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“orderable item”&gt;</w:t>
      </w:r>
    </w:p>
    <w:p w14:paraId="25729D8A"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sidRPr="000E2BC6">
        <w:rPr>
          <w:rFonts w:cs="Courier New"/>
        </w:rPr>
        <w:tab/>
      </w:r>
      <w:r w:rsidRPr="000E2BC6">
        <w:rPr>
          <w:rFonts w:cs="Courier New"/>
        </w:rPr>
        <w:tab/>
      </w:r>
      <w:r>
        <w:rPr>
          <w:rFonts w:cs="Courier New"/>
        </w:rPr>
        <w:t>Data: &lt;code that means “morphine sulfate</w:t>
      </w:r>
      <w:r w:rsidRPr="000E2BC6">
        <w:rPr>
          <w:rFonts w:cs="Courier New"/>
        </w:rPr>
        <w:t>”&gt;</w:t>
      </w:r>
    </w:p>
    <w:p w14:paraId="3912862F"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Item Formulation</w:t>
      </w:r>
    </w:p>
    <w:p w14:paraId="16B284C1"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“formulation”&gt;</w:t>
      </w:r>
    </w:p>
    <w:p w14:paraId="599BA51F"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Data:&lt;code that means “ampule”&gt;</w:t>
      </w:r>
    </w:p>
    <w:p w14:paraId="431A7B44"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 . .</w:t>
      </w:r>
    </w:p>
    <w:p w14:paraId="69F7B3D8"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 . .</w:t>
      </w:r>
    </w:p>
    <w:p w14:paraId="5EBB64FF"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 .</w:t>
      </w:r>
    </w:p>
    <w:p w14:paraId="561E6A52"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Attribution Verifi</w:t>
      </w:r>
      <w:r w:rsidRPr="000E2BC6">
        <w:rPr>
          <w:rFonts w:cs="Courier New"/>
        </w:rPr>
        <w:t>ed</w:t>
      </w:r>
      <w:r>
        <w:rPr>
          <w:rStyle w:val="FootnoteReference"/>
          <w:rFonts w:cs="Courier New"/>
        </w:rPr>
        <w:footnoteReference w:id="86"/>
      </w:r>
      <w:r>
        <w:rPr>
          <w:rFonts w:cs="Courier New"/>
        </w:rPr>
        <w:t xml:space="preserve"> </w:t>
      </w:r>
      <w:r w:rsidRPr="002913E0">
        <w:rPr>
          <w:rFonts w:cs="Courier New"/>
          <w:color w:val="4F81BD" w:themeColor="accent1"/>
        </w:rPr>
        <w:t xml:space="preserve">// </w:t>
      </w:r>
      <w:r>
        <w:rPr>
          <w:rFonts w:cs="Courier New"/>
          <w:color w:val="4F81BD" w:themeColor="accent1"/>
        </w:rPr>
        <w:t>who, when and where of verifying</w:t>
      </w:r>
      <w:r w:rsidRPr="002913E0">
        <w:rPr>
          <w:rFonts w:cs="Courier New"/>
          <w:color w:val="4F81BD" w:themeColor="accent1"/>
        </w:rPr>
        <w:t xml:space="preserve"> the </w:t>
      </w:r>
      <w:r>
        <w:rPr>
          <w:rFonts w:cs="Courier New"/>
          <w:color w:val="4F81BD" w:themeColor="accent1"/>
        </w:rPr>
        <w:t>order</w:t>
      </w:r>
    </w:p>
    <w:p w14:paraId="67E1A3E7"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5659C622"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“verifi</w:t>
      </w:r>
      <w:r w:rsidRPr="000E2BC6">
        <w:rPr>
          <w:rFonts w:cs="Courier New"/>
        </w:rPr>
        <w:t>ed”&gt;</w:t>
      </w:r>
    </w:p>
    <w:p w14:paraId="4D12F1CC"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start of the verification of the order</w:t>
      </w:r>
    </w:p>
    <w:p w14:paraId="6AD30B14"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3D5CF4A7"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32228435"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7136C16A"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5CA6E961"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0A542168"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58924D39"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7FA9779E"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235EE887" w14:textId="77777777" w:rsidR="009854E5" w:rsidRPr="00F37E1A"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performed the verification</w:t>
      </w:r>
    </w:p>
    <w:p w14:paraId="0B0B4DE6"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4BB835A3"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74EE9A2F"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009DF377"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4691CF68"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62CEA4F1"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2C9AA6E4"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44013D8A"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7EA2A042"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Attribution Discontinu</w:t>
      </w:r>
      <w:r w:rsidRPr="000E2BC6">
        <w:rPr>
          <w:rFonts w:cs="Courier New"/>
        </w:rPr>
        <w:t>ed</w:t>
      </w:r>
      <w:r>
        <w:rPr>
          <w:rFonts w:cs="Courier New"/>
        </w:rPr>
        <w:t xml:space="preserve"> </w:t>
      </w:r>
      <w:r w:rsidRPr="002913E0">
        <w:rPr>
          <w:rFonts w:cs="Courier New"/>
          <w:color w:val="4F81BD" w:themeColor="accent1"/>
        </w:rPr>
        <w:t xml:space="preserve">// </w:t>
      </w:r>
      <w:r>
        <w:rPr>
          <w:rFonts w:cs="Courier New"/>
          <w:color w:val="4F81BD" w:themeColor="accent1"/>
        </w:rPr>
        <w:t>who, when and where of discontinuing</w:t>
      </w:r>
      <w:r w:rsidRPr="002913E0">
        <w:rPr>
          <w:rFonts w:cs="Courier New"/>
          <w:color w:val="4F81BD" w:themeColor="accent1"/>
        </w:rPr>
        <w:t xml:space="preserve"> the </w:t>
      </w:r>
      <w:r>
        <w:rPr>
          <w:rFonts w:cs="Courier New"/>
          <w:color w:val="4F81BD" w:themeColor="accent1"/>
        </w:rPr>
        <w:t>order</w:t>
      </w:r>
    </w:p>
    <w:p w14:paraId="3FEB0EF8"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37AA17D6"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“discontinued</w:t>
      </w:r>
      <w:r w:rsidRPr="000E2BC6">
        <w:rPr>
          <w:rFonts w:cs="Courier New"/>
        </w:rPr>
        <w:t>”&gt;</w:t>
      </w:r>
    </w:p>
    <w:p w14:paraId="13613B1F"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time of the discontinuation of the order</w:t>
      </w:r>
    </w:p>
    <w:p w14:paraId="1425C797"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0866AF98"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2012-04-04T:22:00Z</w:t>
      </w:r>
    </w:p>
    <w:p w14:paraId="666B157C"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352429E3"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4767BC43" w14:textId="77777777" w:rsidR="009854E5"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71AE2529"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2012-04-04T22:00Z</w:t>
      </w:r>
    </w:p>
    <w:p w14:paraId="40D49965"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370D8924"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1D52EE91" w14:textId="77777777" w:rsidR="009854E5" w:rsidRPr="00F37E1A"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performed the verification</w:t>
      </w:r>
    </w:p>
    <w:p w14:paraId="1196E4E7"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64D83C8B"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56979D67"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117E4A65"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34F8AD3B"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431A6E2D" w14:textId="77777777" w:rsidR="009854E5" w:rsidRPr="000E2BC6" w:rsidRDefault="009854E5"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68018199" w14:textId="77777777" w:rsidR="009854E5" w:rsidRDefault="009854E5" w:rsidP="004F67B6">
      <w:pPr>
        <w:spacing w:after="0" w:line="240" w:lineRule="auto"/>
      </w:pPr>
      <w:r>
        <w:tab/>
      </w:r>
      <w:r>
        <w:tab/>
      </w:r>
      <w:r>
        <w:tab/>
        <w:t>Key:&lt;code that means “person identifier”&gt;</w:t>
      </w:r>
    </w:p>
    <w:p w14:paraId="1CD5AED7" w14:textId="77777777" w:rsidR="00B91453" w:rsidRDefault="009854E5" w:rsidP="004F67B6">
      <w:pPr>
        <w:spacing w:after="0" w:line="240" w:lineRule="auto"/>
        <w:ind w:left="1440" w:firstLine="720"/>
      </w:pPr>
      <w:r w:rsidRPr="000E2BC6">
        <w:t>Data: &lt;identifier for the performer&gt;</w:t>
      </w:r>
    </w:p>
    <w:p w14:paraId="4CA122EE" w14:textId="77777777" w:rsidR="00B91453" w:rsidRDefault="00B91453">
      <w:r>
        <w:br w:type="page"/>
      </w:r>
    </w:p>
    <w:p w14:paraId="5CC5E079" w14:textId="77777777" w:rsidR="00CD09F4" w:rsidRPr="004B4909" w:rsidRDefault="00CD09F4" w:rsidP="00591DD2">
      <w:pPr>
        <w:pStyle w:val="Heading2"/>
      </w:pPr>
      <w:bookmarkStart w:id="359" w:name="_Toc333001894"/>
      <w:r w:rsidRPr="004B4909">
        <w:rPr>
          <w:rStyle w:val="Heading3Char"/>
          <w:rFonts w:cs="Times New Roman"/>
          <w:b/>
          <w:bCs/>
          <w:color w:val="365F91" w:themeColor="accent1" w:themeShade="BF"/>
          <w:sz w:val="28"/>
        </w:rPr>
        <w:t>Documented Attribution Example</w:t>
      </w:r>
      <w:bookmarkEnd w:id="359"/>
    </w:p>
    <w:p w14:paraId="2E415DE5" w14:textId="77777777" w:rsidR="00CD09F4" w:rsidRPr="00AD4CFA" w:rsidRDefault="00CD09F4" w:rsidP="00CD09F4">
      <w:pPr>
        <w:pStyle w:val="BodyText"/>
        <w:tabs>
          <w:tab w:val="left" w:pos="360"/>
          <w:tab w:val="left" w:pos="720"/>
          <w:tab w:val="left" w:pos="1080"/>
          <w:tab w:val="left" w:pos="1440"/>
          <w:tab w:val="left" w:pos="1800"/>
          <w:tab w:val="left" w:pos="2160"/>
          <w:tab w:val="left" w:pos="2520"/>
        </w:tabs>
      </w:pPr>
      <w:r>
        <w:t>Documente</w:t>
      </w:r>
      <w:r w:rsidRPr="00AD4CFA">
        <w:t>d</w:t>
      </w:r>
      <w:r>
        <w:t xml:space="preserve"> captures the who, when, and where information related to documenting the piece of data represented by the containing model instance.</w:t>
      </w:r>
    </w:p>
    <w:p w14:paraId="1CBBEF2A" w14:textId="77777777" w:rsidR="00CD09F4" w:rsidRPr="009854E5" w:rsidRDefault="00CD09F4" w:rsidP="004F67B6">
      <w:pPr>
        <w:rPr>
          <w:rFonts w:cs="Courier New"/>
        </w:rPr>
      </w:pPr>
      <w:r>
        <w:rPr>
          <w:b/>
        </w:rPr>
        <w:t>Document</w:t>
      </w:r>
      <w:r w:rsidRPr="00750173">
        <w:rPr>
          <w:b/>
        </w:rPr>
        <w:t>ed Example 1</w:t>
      </w:r>
    </w:p>
    <w:p w14:paraId="70D2D0FB" w14:textId="77777777" w:rsidR="00CD09F4" w:rsidRDefault="00CD09F4" w:rsidP="004F67B6">
      <w:r w:rsidRPr="00750173">
        <w:t xml:space="preserve">A medical student diagnoses the patient with COPD. </w:t>
      </w:r>
    </w:p>
    <w:p w14:paraId="62A82C43" w14:textId="77777777" w:rsidR="00CD09F4" w:rsidRPr="000E2BC6" w:rsidRDefault="00CD09F4" w:rsidP="004F67B6">
      <w:pPr>
        <w:rPr>
          <w:rFonts w:cs="Courier New"/>
        </w:rPr>
      </w:pPr>
      <w:r>
        <w:rPr>
          <w:rFonts w:cs="Courier New"/>
        </w:rPr>
        <w:t>COPDAssert</w:t>
      </w:r>
    </w:p>
    <w:p w14:paraId="68B6E293" w14:textId="77777777" w:rsidR="00CD09F4" w:rsidRPr="000E2BC6" w:rsidRDefault="00CD09F4" w:rsidP="004F67B6">
      <w:pPr>
        <w:rPr>
          <w:rFonts w:cs="Courier New"/>
        </w:rPr>
      </w:pPr>
      <w:r>
        <w:rPr>
          <w:rFonts w:cs="Courier New"/>
        </w:rPr>
        <w:tab/>
        <w:t>Key:&lt;code that means “assertion”&gt;</w:t>
      </w:r>
    </w:p>
    <w:p w14:paraId="4B1F123E" w14:textId="77777777" w:rsidR="00CD09F4" w:rsidRDefault="00CD09F4" w:rsidP="004F67B6">
      <w:pPr>
        <w:rPr>
          <w:rFonts w:cs="Courier New"/>
        </w:rPr>
      </w:pPr>
      <w:r>
        <w:rPr>
          <w:rFonts w:cs="Courier New"/>
        </w:rPr>
        <w:tab/>
        <w:t>Data:&lt;code that means “chronic obstructive pulmonary disease”&gt;</w:t>
      </w:r>
    </w:p>
    <w:p w14:paraId="020BC37F" w14:textId="77777777" w:rsidR="00CD09F4" w:rsidRPr="000E2BC6" w:rsidRDefault="00CD09F4" w:rsidP="004F67B6">
      <w:pPr>
        <w:rPr>
          <w:rFonts w:cs="Courier New"/>
        </w:rPr>
      </w:pPr>
      <w:r>
        <w:rPr>
          <w:rFonts w:cs="Courier New"/>
        </w:rPr>
        <w:tab/>
        <w:t>. . .</w:t>
      </w:r>
    </w:p>
    <w:p w14:paraId="185792FD" w14:textId="77777777" w:rsidR="00CD09F4" w:rsidRPr="000E2BC6" w:rsidRDefault="00CD09F4" w:rsidP="004F67B6">
      <w:pPr>
        <w:rPr>
          <w:rFonts w:cs="Courier New"/>
        </w:rPr>
      </w:pPr>
      <w:r>
        <w:rPr>
          <w:rFonts w:cs="Courier New"/>
        </w:rPr>
        <w:tab/>
        <w:t>Attribution Document</w:t>
      </w:r>
      <w:r w:rsidRPr="000E2BC6">
        <w:rPr>
          <w:rFonts w:cs="Courier New"/>
        </w:rPr>
        <w:t>ed</w:t>
      </w:r>
      <w:r>
        <w:rPr>
          <w:rFonts w:cs="Courier New"/>
        </w:rPr>
        <w:t xml:space="preserve"> </w:t>
      </w:r>
      <w:r w:rsidRPr="002913E0">
        <w:rPr>
          <w:rFonts w:cs="Courier New"/>
          <w:color w:val="4F81BD" w:themeColor="accent1"/>
        </w:rPr>
        <w:t xml:space="preserve">// </w:t>
      </w:r>
      <w:r>
        <w:rPr>
          <w:rFonts w:cs="Courier New"/>
          <w:color w:val="4F81BD" w:themeColor="accent1"/>
        </w:rPr>
        <w:t>who, when and where of documenting the assertion</w:t>
      </w:r>
    </w:p>
    <w:p w14:paraId="72AEC20F" w14:textId="77777777" w:rsidR="00CD09F4" w:rsidRPr="000E2BC6" w:rsidRDefault="00CD09F4" w:rsidP="004F67B6">
      <w:pPr>
        <w:rPr>
          <w:rFonts w:cs="Courier New"/>
        </w:rPr>
      </w:pPr>
      <w:r>
        <w:rPr>
          <w:rFonts w:cs="Courier New"/>
        </w:rPr>
        <w:tab/>
      </w:r>
      <w:r>
        <w:rPr>
          <w:rFonts w:cs="Courier New"/>
        </w:rPr>
        <w:tab/>
        <w:t>Key:&lt;code that means “attribution”&gt;</w:t>
      </w:r>
    </w:p>
    <w:p w14:paraId="3557BB9A" w14:textId="77777777" w:rsidR="00CD09F4" w:rsidRPr="000E2BC6" w:rsidRDefault="00CD09F4" w:rsidP="004F67B6">
      <w:pPr>
        <w:rPr>
          <w:rFonts w:cs="Courier New"/>
        </w:rPr>
      </w:pPr>
      <w:r>
        <w:rPr>
          <w:rFonts w:cs="Courier New"/>
        </w:rPr>
        <w:tab/>
      </w:r>
      <w:r>
        <w:rPr>
          <w:rFonts w:cs="Courier New"/>
        </w:rPr>
        <w:tab/>
        <w:t>Data: &lt;code that means “document</w:t>
      </w:r>
      <w:r w:rsidRPr="000E2BC6">
        <w:rPr>
          <w:rFonts w:cs="Courier New"/>
        </w:rPr>
        <w:t>ed”&gt;</w:t>
      </w:r>
    </w:p>
    <w:p w14:paraId="01C4CA0E" w14:textId="77777777" w:rsidR="00CD09F4" w:rsidRDefault="00CD09F4" w:rsidP="004F67B6">
      <w:pPr>
        <w:rPr>
          <w:rFonts w:cs="Courier New"/>
        </w:rPr>
      </w:pPr>
      <w:r>
        <w:rPr>
          <w:rFonts w:cs="Courier New"/>
        </w:rPr>
        <w:t xml:space="preserve">Qualifier StartTime  </w:t>
      </w:r>
      <w:r>
        <w:rPr>
          <w:rFonts w:cs="Courier New"/>
          <w:color w:val="4F81BD" w:themeColor="accent1"/>
        </w:rPr>
        <w:t>// start of the documentation of the assertion</w:t>
      </w:r>
    </w:p>
    <w:p w14:paraId="75883D05" w14:textId="77777777" w:rsidR="00CD09F4" w:rsidRPr="000E2BC6" w:rsidRDefault="00CD09F4" w:rsidP="004F67B6">
      <w:pPr>
        <w:rPr>
          <w:rFonts w:cs="Courier New"/>
        </w:rPr>
      </w:pPr>
      <w:r>
        <w:rPr>
          <w:rFonts w:cs="Courier New"/>
        </w:rPr>
        <w:tab/>
      </w:r>
      <w:r>
        <w:rPr>
          <w:rFonts w:cs="Courier New"/>
        </w:rPr>
        <w:tab/>
      </w:r>
      <w:r>
        <w:rPr>
          <w:rFonts w:cs="Courier New"/>
        </w:rPr>
        <w:tab/>
        <w:t>Key:&lt;code that means “start time”&gt;</w:t>
      </w:r>
    </w:p>
    <w:p w14:paraId="0699E308" w14:textId="77777777" w:rsidR="00CD09F4" w:rsidRDefault="00CD09F4" w:rsidP="004F67B6">
      <w:pPr>
        <w:rPr>
          <w:rFonts w:cs="Courier New"/>
        </w:rPr>
      </w:pPr>
      <w:r>
        <w:rPr>
          <w:rFonts w:cs="Courier New"/>
        </w:rPr>
        <w:tab/>
        <w:t>Data: 2012-04-04T16:15Z</w:t>
      </w:r>
    </w:p>
    <w:p w14:paraId="58A757D6" w14:textId="77777777" w:rsidR="00CD09F4" w:rsidRDefault="00CD09F4" w:rsidP="004F67B6">
      <w:pPr>
        <w:rPr>
          <w:rFonts w:cs="Courier New"/>
        </w:rPr>
      </w:pPr>
      <w:r>
        <w:rPr>
          <w:rFonts w:cs="Courier New"/>
        </w:rPr>
        <w:t>Qualifier EndTime</w:t>
      </w:r>
    </w:p>
    <w:p w14:paraId="26E193D8" w14:textId="77777777" w:rsidR="00CD09F4" w:rsidRDefault="00CD09F4" w:rsidP="004F67B6">
      <w:pPr>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36F19CE9" w14:textId="77777777" w:rsidR="00CD09F4" w:rsidRDefault="00CD09F4" w:rsidP="004F67B6">
      <w:pPr>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6E1D6F82" w14:textId="77777777" w:rsidR="00CD09F4" w:rsidRPr="000E2BC6" w:rsidRDefault="00CD09F4" w:rsidP="004F67B6">
      <w:pPr>
        <w:rPr>
          <w:rFonts w:cs="Courier New"/>
        </w:rPr>
      </w:pPr>
      <w:r>
        <w:rPr>
          <w:rFonts w:cs="Courier New"/>
        </w:rPr>
        <w:tab/>
        <w:t>Data: 2012-04-04T16:15Z</w:t>
      </w:r>
    </w:p>
    <w:p w14:paraId="7A4BB866" w14:textId="77777777" w:rsidR="00CD09F4" w:rsidRPr="000E2BC6" w:rsidRDefault="00CD09F4" w:rsidP="004F67B6">
      <w:pPr>
        <w:rPr>
          <w:rFonts w:cs="Courier New"/>
        </w:rPr>
      </w:pPr>
      <w:r>
        <w:rPr>
          <w:rFonts w:cs="Courier New"/>
        </w:rPr>
        <w:tab/>
      </w:r>
      <w:r>
        <w:rPr>
          <w:rFonts w:cs="Courier New"/>
        </w:rPr>
        <w:tab/>
        <w:t>Q</w:t>
      </w:r>
      <w:r w:rsidRPr="000E2BC6">
        <w:rPr>
          <w:rFonts w:cs="Courier New"/>
        </w:rPr>
        <w:t>ualifier Participant</w:t>
      </w:r>
    </w:p>
    <w:p w14:paraId="45EE09BB" w14:textId="77777777" w:rsidR="00CD09F4" w:rsidRPr="000E2BC6" w:rsidRDefault="00CD09F4" w:rsidP="004F67B6">
      <w:pPr>
        <w:rPr>
          <w:rFonts w:cs="Courier New"/>
        </w:rPr>
      </w:pPr>
      <w:r>
        <w:rPr>
          <w:rFonts w:cs="Courier New"/>
        </w:rPr>
        <w:tab/>
      </w:r>
      <w:r>
        <w:rPr>
          <w:rFonts w:cs="Courier New"/>
        </w:rPr>
        <w:tab/>
      </w:r>
      <w:r>
        <w:rPr>
          <w:rFonts w:cs="Courier New"/>
        </w:rPr>
        <w:tab/>
        <w:t>Key:&lt;code that means “participant”&gt;</w:t>
      </w:r>
    </w:p>
    <w:p w14:paraId="57F81B55" w14:textId="77777777" w:rsidR="00CD09F4" w:rsidRPr="00F37E1A" w:rsidRDefault="00CD09F4" w:rsidP="004F67B6">
      <w:pPr>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performed the documentation</w:t>
      </w:r>
    </w:p>
    <w:p w14:paraId="643D61E5" w14:textId="77777777" w:rsidR="00CD09F4" w:rsidRPr="000E2BC6" w:rsidRDefault="00CD09F4" w:rsidP="004F67B6">
      <w:pPr>
        <w:rPr>
          <w:rFonts w:cs="Courier New"/>
        </w:rPr>
      </w:pPr>
      <w:r>
        <w:rPr>
          <w:rFonts w:cs="Courier New"/>
        </w:rPr>
        <w:tab/>
      </w:r>
      <w:r>
        <w:rPr>
          <w:rFonts w:cs="Courier New"/>
        </w:rPr>
        <w:tab/>
      </w:r>
      <w:r>
        <w:rPr>
          <w:rFonts w:cs="Courier New"/>
        </w:rPr>
        <w:tab/>
      </w:r>
      <w:r w:rsidRPr="000E2BC6">
        <w:rPr>
          <w:rFonts w:cs="Courier New"/>
        </w:rPr>
        <w:t>Qualifier Role</w:t>
      </w:r>
    </w:p>
    <w:p w14:paraId="21E17C1D"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626329EB"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means </w:t>
      </w:r>
      <w:r>
        <w:rPr>
          <w:rFonts w:cs="Courier New"/>
        </w:rPr>
        <w:t>“medical student</w:t>
      </w:r>
      <w:r w:rsidRPr="000E2BC6">
        <w:rPr>
          <w:rFonts w:cs="Courier New"/>
        </w:rPr>
        <w:t>”&gt;</w:t>
      </w:r>
    </w:p>
    <w:p w14:paraId="114BFDDB" w14:textId="77777777" w:rsidR="00CD09F4" w:rsidRPr="000E2BC6" w:rsidRDefault="00CD09F4" w:rsidP="004F67B6">
      <w:pPr>
        <w:rPr>
          <w:rFonts w:cs="Courier New"/>
        </w:rPr>
      </w:pPr>
      <w:r>
        <w:rPr>
          <w:rFonts w:cs="Courier New"/>
        </w:rPr>
        <w:tab/>
      </w:r>
      <w:r>
        <w:rPr>
          <w:rFonts w:cs="Courier New"/>
        </w:rPr>
        <w:tab/>
      </w:r>
      <w:r>
        <w:rPr>
          <w:rFonts w:cs="Courier New"/>
        </w:rPr>
        <w:tab/>
      </w:r>
      <w:r w:rsidRPr="000E2BC6">
        <w:rPr>
          <w:rFonts w:cs="Courier New"/>
        </w:rPr>
        <w:t>Qualifier IndividualPerson</w:t>
      </w:r>
    </w:p>
    <w:p w14:paraId="2B567A19"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2F96EC1F"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4BED2F56"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653DDA6B" w14:textId="77777777" w:rsidR="00CD09F4" w:rsidRDefault="00CD09F4"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10F13575" w14:textId="77777777" w:rsidR="00CD09F4" w:rsidRDefault="00CD09F4">
      <w:pPr>
        <w:rPr>
          <w:rStyle w:val="Heading3Char"/>
        </w:rPr>
      </w:pPr>
      <w:r>
        <w:rPr>
          <w:rStyle w:val="Heading3Char"/>
        </w:rPr>
        <w:br w:type="page"/>
      </w:r>
    </w:p>
    <w:p w14:paraId="109C8347" w14:textId="77777777" w:rsidR="009854E5" w:rsidRPr="004B4909" w:rsidRDefault="009854E5" w:rsidP="00591DD2">
      <w:pPr>
        <w:pStyle w:val="Heading2"/>
      </w:pPr>
      <w:bookmarkStart w:id="360" w:name="_Ref332031866"/>
      <w:bookmarkStart w:id="361" w:name="_Toc333001895"/>
      <w:r w:rsidRPr="004B4909">
        <w:rPr>
          <w:rStyle w:val="Heading3Char"/>
          <w:rFonts w:cs="Times New Roman"/>
          <w:b/>
          <w:bCs/>
          <w:color w:val="365F91" w:themeColor="accent1" w:themeShade="BF"/>
          <w:sz w:val="28"/>
        </w:rPr>
        <w:t>Countersigned Attribution Example</w:t>
      </w:r>
      <w:bookmarkEnd w:id="360"/>
      <w:bookmarkEnd w:id="361"/>
    </w:p>
    <w:p w14:paraId="5F64EFFE" w14:textId="77777777" w:rsidR="009854E5" w:rsidRPr="00AD4CFA" w:rsidRDefault="009854E5" w:rsidP="009854E5">
      <w:pPr>
        <w:pStyle w:val="BodyText"/>
        <w:tabs>
          <w:tab w:val="left" w:pos="360"/>
          <w:tab w:val="left" w:pos="720"/>
          <w:tab w:val="left" w:pos="1080"/>
          <w:tab w:val="left" w:pos="1440"/>
          <w:tab w:val="left" w:pos="1800"/>
          <w:tab w:val="left" w:pos="2160"/>
          <w:tab w:val="left" w:pos="2520"/>
        </w:tabs>
      </w:pPr>
      <w:r>
        <w:t>Countersign</w:t>
      </w:r>
      <w:r w:rsidRPr="00AD4CFA">
        <w:t>ed</w:t>
      </w:r>
      <w:r>
        <w:t xml:space="preserve"> captures the who, when, and where information related to countersigning</w:t>
      </w:r>
      <w:r w:rsidR="00CD09F4">
        <w:t xml:space="preserve"> the piece of data </w:t>
      </w:r>
      <w:r>
        <w:t>represented by the containing model instance.</w:t>
      </w:r>
    </w:p>
    <w:p w14:paraId="3E57BBC4" w14:textId="77777777" w:rsidR="00463784" w:rsidRPr="009854E5" w:rsidRDefault="009854E5" w:rsidP="004F67B6">
      <w:pPr>
        <w:rPr>
          <w:rFonts w:cs="Courier New"/>
        </w:rPr>
      </w:pPr>
      <w:r>
        <w:rPr>
          <w:b/>
        </w:rPr>
        <w:t>Counters</w:t>
      </w:r>
      <w:r w:rsidR="00463784" w:rsidRPr="00750173">
        <w:rPr>
          <w:b/>
        </w:rPr>
        <w:t>igned Example 1</w:t>
      </w:r>
    </w:p>
    <w:p w14:paraId="46CB1589" w14:textId="77777777" w:rsidR="00463784" w:rsidRDefault="00463784" w:rsidP="004F67B6">
      <w:r w:rsidRPr="00750173">
        <w:t>A medical student diagnoses the patient with COPD. The a</w:t>
      </w:r>
      <w:r w:rsidR="009854E5">
        <w:t>ttending MD verifies by counter</w:t>
      </w:r>
      <w:r w:rsidRPr="00750173">
        <w:t>signing that the diagnosis is correct.</w:t>
      </w:r>
      <w:r w:rsidR="00CD09F4">
        <w:t xml:space="preserve">  (Note this example is the same as Documented</w:t>
      </w:r>
      <w:r w:rsidR="004335F9">
        <w:t xml:space="preserve"> Example 1, with a C</w:t>
      </w:r>
      <w:r w:rsidR="00CD09F4">
        <w:t>ountersigned attribution</w:t>
      </w:r>
      <w:r w:rsidR="004335F9">
        <w:t xml:space="preserve"> added</w:t>
      </w:r>
      <w:r w:rsidR="00CD09F4">
        <w:t>.)</w:t>
      </w:r>
    </w:p>
    <w:p w14:paraId="7805FF9C" w14:textId="77777777" w:rsidR="009854E5" w:rsidRPr="000E2BC6" w:rsidRDefault="00DF0F7A" w:rsidP="004F67B6">
      <w:pPr>
        <w:rPr>
          <w:rFonts w:cs="Courier New"/>
        </w:rPr>
      </w:pPr>
      <w:r>
        <w:rPr>
          <w:rFonts w:cs="Courier New"/>
        </w:rPr>
        <w:t>COPDAssert</w:t>
      </w:r>
    </w:p>
    <w:p w14:paraId="192BF185" w14:textId="77777777" w:rsidR="009854E5" w:rsidRPr="000E2BC6" w:rsidRDefault="009854E5" w:rsidP="004F67B6">
      <w:pPr>
        <w:rPr>
          <w:rFonts w:cs="Courier New"/>
        </w:rPr>
      </w:pPr>
      <w:r>
        <w:rPr>
          <w:rFonts w:cs="Courier New"/>
        </w:rPr>
        <w:tab/>
        <w:t>Key:&lt;code that me</w:t>
      </w:r>
      <w:r w:rsidR="00DF0F7A">
        <w:rPr>
          <w:rFonts w:cs="Courier New"/>
        </w:rPr>
        <w:t>ans “assertion</w:t>
      </w:r>
      <w:r>
        <w:rPr>
          <w:rFonts w:cs="Courier New"/>
        </w:rPr>
        <w:t>”&gt;</w:t>
      </w:r>
    </w:p>
    <w:p w14:paraId="45DD39E2" w14:textId="77777777" w:rsidR="00DF0F7A" w:rsidRDefault="009854E5" w:rsidP="004F67B6">
      <w:pPr>
        <w:rPr>
          <w:rFonts w:cs="Courier New"/>
        </w:rPr>
      </w:pPr>
      <w:r>
        <w:rPr>
          <w:rFonts w:cs="Courier New"/>
        </w:rPr>
        <w:tab/>
      </w:r>
      <w:r w:rsidR="00DF0F7A">
        <w:rPr>
          <w:rFonts w:cs="Courier New"/>
        </w:rPr>
        <w:t>Data:&lt;code that means “chronic obstructive pulmonary disease”&gt;</w:t>
      </w:r>
    </w:p>
    <w:p w14:paraId="53026047" w14:textId="77777777" w:rsidR="009854E5" w:rsidRPr="000E2BC6" w:rsidRDefault="00DF0F7A" w:rsidP="004F67B6">
      <w:pPr>
        <w:rPr>
          <w:rFonts w:cs="Courier New"/>
        </w:rPr>
      </w:pPr>
      <w:r>
        <w:rPr>
          <w:rFonts w:cs="Courier New"/>
        </w:rPr>
        <w:tab/>
        <w:t>. . .</w:t>
      </w:r>
    </w:p>
    <w:p w14:paraId="1D346115" w14:textId="77777777" w:rsidR="00CD09F4" w:rsidRPr="000E2BC6" w:rsidRDefault="00CD09F4" w:rsidP="004F67B6">
      <w:pPr>
        <w:rPr>
          <w:rFonts w:cs="Courier New"/>
        </w:rPr>
      </w:pPr>
      <w:r>
        <w:rPr>
          <w:rFonts w:cs="Courier New"/>
        </w:rPr>
        <w:tab/>
        <w:t>Attribution Document</w:t>
      </w:r>
      <w:r w:rsidRPr="000E2BC6">
        <w:rPr>
          <w:rFonts w:cs="Courier New"/>
        </w:rPr>
        <w:t>ed</w:t>
      </w:r>
      <w:r>
        <w:rPr>
          <w:rFonts w:cs="Courier New"/>
        </w:rPr>
        <w:t xml:space="preserve"> </w:t>
      </w:r>
      <w:r w:rsidRPr="002913E0">
        <w:rPr>
          <w:rFonts w:cs="Courier New"/>
          <w:color w:val="4F81BD" w:themeColor="accent1"/>
        </w:rPr>
        <w:t xml:space="preserve">// </w:t>
      </w:r>
      <w:r>
        <w:rPr>
          <w:rFonts w:cs="Courier New"/>
          <w:color w:val="4F81BD" w:themeColor="accent1"/>
        </w:rPr>
        <w:t>who, when and where of documenting the assertion</w:t>
      </w:r>
    </w:p>
    <w:p w14:paraId="7D7D1B92" w14:textId="77777777" w:rsidR="00CD09F4" w:rsidRPr="000E2BC6" w:rsidRDefault="00CD09F4" w:rsidP="004F67B6">
      <w:pPr>
        <w:rPr>
          <w:rFonts w:cs="Courier New"/>
        </w:rPr>
      </w:pPr>
      <w:r>
        <w:rPr>
          <w:rFonts w:cs="Courier New"/>
        </w:rPr>
        <w:tab/>
      </w:r>
      <w:r>
        <w:rPr>
          <w:rFonts w:cs="Courier New"/>
        </w:rPr>
        <w:tab/>
        <w:t>Key:&lt;code that means “attribution”&gt;</w:t>
      </w:r>
    </w:p>
    <w:p w14:paraId="4397B20A" w14:textId="77777777" w:rsidR="00CD09F4" w:rsidRPr="000E2BC6" w:rsidRDefault="00CD09F4" w:rsidP="004F67B6">
      <w:pPr>
        <w:rPr>
          <w:rFonts w:cs="Courier New"/>
        </w:rPr>
      </w:pPr>
      <w:r>
        <w:rPr>
          <w:rFonts w:cs="Courier New"/>
        </w:rPr>
        <w:tab/>
      </w:r>
      <w:r>
        <w:rPr>
          <w:rFonts w:cs="Courier New"/>
        </w:rPr>
        <w:tab/>
        <w:t>Data: &lt;code that means “document</w:t>
      </w:r>
      <w:r w:rsidRPr="000E2BC6">
        <w:rPr>
          <w:rFonts w:cs="Courier New"/>
        </w:rPr>
        <w:t>ed”&gt;</w:t>
      </w:r>
    </w:p>
    <w:p w14:paraId="2D96092B" w14:textId="77777777" w:rsidR="00CD09F4" w:rsidRDefault="00CD09F4" w:rsidP="004F67B6">
      <w:pPr>
        <w:rPr>
          <w:rFonts w:cs="Courier New"/>
        </w:rPr>
      </w:pPr>
      <w:r>
        <w:rPr>
          <w:rFonts w:cs="Courier New"/>
        </w:rPr>
        <w:t xml:space="preserve">Qualifier StartTime  </w:t>
      </w:r>
      <w:r>
        <w:rPr>
          <w:rFonts w:cs="Courier New"/>
          <w:color w:val="4F81BD" w:themeColor="accent1"/>
        </w:rPr>
        <w:t>// start of the documentation of the assertion</w:t>
      </w:r>
    </w:p>
    <w:p w14:paraId="6FEA80CC" w14:textId="77777777" w:rsidR="00CD09F4" w:rsidRPr="000E2BC6" w:rsidRDefault="00CD09F4" w:rsidP="004F67B6">
      <w:pPr>
        <w:rPr>
          <w:rFonts w:cs="Courier New"/>
        </w:rPr>
      </w:pPr>
      <w:r>
        <w:rPr>
          <w:rFonts w:cs="Courier New"/>
        </w:rPr>
        <w:tab/>
      </w:r>
      <w:r>
        <w:rPr>
          <w:rFonts w:cs="Courier New"/>
        </w:rPr>
        <w:tab/>
      </w:r>
      <w:r>
        <w:rPr>
          <w:rFonts w:cs="Courier New"/>
        </w:rPr>
        <w:tab/>
        <w:t>Key:&lt;code that means “start time”&gt;</w:t>
      </w:r>
    </w:p>
    <w:p w14:paraId="125C0B92" w14:textId="77777777" w:rsidR="00CD09F4" w:rsidRDefault="00CD09F4" w:rsidP="004F67B6">
      <w:pPr>
        <w:rPr>
          <w:rFonts w:cs="Courier New"/>
        </w:rPr>
      </w:pPr>
      <w:r>
        <w:rPr>
          <w:rFonts w:cs="Courier New"/>
        </w:rPr>
        <w:tab/>
        <w:t>Data: 2012-04-04T16:15Z</w:t>
      </w:r>
    </w:p>
    <w:p w14:paraId="7034A472" w14:textId="77777777" w:rsidR="00CD09F4" w:rsidRDefault="00CD09F4" w:rsidP="004F67B6">
      <w:pPr>
        <w:rPr>
          <w:rFonts w:cs="Courier New"/>
        </w:rPr>
      </w:pPr>
      <w:r>
        <w:rPr>
          <w:rFonts w:cs="Courier New"/>
        </w:rPr>
        <w:t>Qualifier EndTime</w:t>
      </w:r>
    </w:p>
    <w:p w14:paraId="2E95A366" w14:textId="77777777" w:rsidR="00CD09F4" w:rsidRDefault="00CD09F4" w:rsidP="004F67B6">
      <w:pPr>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3DAA4ECE" w14:textId="77777777" w:rsidR="00CD09F4" w:rsidRDefault="00CD09F4" w:rsidP="004F67B6">
      <w:pPr>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499E0B01" w14:textId="77777777" w:rsidR="00CD09F4" w:rsidRPr="000E2BC6" w:rsidRDefault="00CD09F4" w:rsidP="004F67B6">
      <w:pPr>
        <w:rPr>
          <w:rFonts w:cs="Courier New"/>
        </w:rPr>
      </w:pPr>
      <w:r>
        <w:rPr>
          <w:rFonts w:cs="Courier New"/>
        </w:rPr>
        <w:tab/>
        <w:t>Data: 2012-04-04T16:15Z</w:t>
      </w:r>
    </w:p>
    <w:p w14:paraId="4F18FADB" w14:textId="77777777" w:rsidR="00CD09F4" w:rsidRPr="000E2BC6" w:rsidRDefault="00CD09F4" w:rsidP="004F67B6">
      <w:pPr>
        <w:rPr>
          <w:rFonts w:cs="Courier New"/>
        </w:rPr>
      </w:pPr>
      <w:r>
        <w:rPr>
          <w:rFonts w:cs="Courier New"/>
        </w:rPr>
        <w:tab/>
      </w:r>
      <w:r>
        <w:rPr>
          <w:rFonts w:cs="Courier New"/>
        </w:rPr>
        <w:tab/>
        <w:t>Q</w:t>
      </w:r>
      <w:r w:rsidRPr="000E2BC6">
        <w:rPr>
          <w:rFonts w:cs="Courier New"/>
        </w:rPr>
        <w:t>ualifier Participant</w:t>
      </w:r>
    </w:p>
    <w:p w14:paraId="0C5C8711" w14:textId="77777777" w:rsidR="00CD09F4" w:rsidRPr="000E2BC6" w:rsidRDefault="00CD09F4" w:rsidP="004F67B6">
      <w:pPr>
        <w:rPr>
          <w:rFonts w:cs="Courier New"/>
        </w:rPr>
      </w:pPr>
      <w:r>
        <w:rPr>
          <w:rFonts w:cs="Courier New"/>
        </w:rPr>
        <w:tab/>
      </w:r>
      <w:r>
        <w:rPr>
          <w:rFonts w:cs="Courier New"/>
        </w:rPr>
        <w:tab/>
      </w:r>
      <w:r>
        <w:rPr>
          <w:rFonts w:cs="Courier New"/>
        </w:rPr>
        <w:tab/>
        <w:t>Key:&lt;code that means “participant”&gt;</w:t>
      </w:r>
    </w:p>
    <w:p w14:paraId="54B6530B" w14:textId="77777777" w:rsidR="00CD09F4" w:rsidRPr="00F37E1A" w:rsidRDefault="00CD09F4" w:rsidP="004F67B6">
      <w:pPr>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performed the documentation</w:t>
      </w:r>
    </w:p>
    <w:p w14:paraId="719CABDA" w14:textId="77777777" w:rsidR="00CD09F4" w:rsidRPr="000E2BC6" w:rsidRDefault="00CD09F4" w:rsidP="004F67B6">
      <w:pPr>
        <w:rPr>
          <w:rFonts w:cs="Courier New"/>
        </w:rPr>
      </w:pPr>
      <w:r>
        <w:rPr>
          <w:rFonts w:cs="Courier New"/>
        </w:rPr>
        <w:tab/>
      </w:r>
      <w:r>
        <w:rPr>
          <w:rFonts w:cs="Courier New"/>
        </w:rPr>
        <w:tab/>
      </w:r>
      <w:r>
        <w:rPr>
          <w:rFonts w:cs="Courier New"/>
        </w:rPr>
        <w:tab/>
      </w:r>
      <w:r w:rsidRPr="000E2BC6">
        <w:rPr>
          <w:rFonts w:cs="Courier New"/>
        </w:rPr>
        <w:t>Qualifier Role</w:t>
      </w:r>
    </w:p>
    <w:p w14:paraId="2279C8C0"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35173FA6"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means </w:t>
      </w:r>
      <w:r>
        <w:rPr>
          <w:rFonts w:cs="Courier New"/>
        </w:rPr>
        <w:t>“medical student</w:t>
      </w:r>
      <w:r w:rsidRPr="000E2BC6">
        <w:rPr>
          <w:rFonts w:cs="Courier New"/>
        </w:rPr>
        <w:t>”&gt;</w:t>
      </w:r>
    </w:p>
    <w:p w14:paraId="57F18B3C" w14:textId="77777777" w:rsidR="00CD09F4" w:rsidRPr="000E2BC6" w:rsidRDefault="00CD09F4" w:rsidP="004F67B6">
      <w:pPr>
        <w:rPr>
          <w:rFonts w:cs="Courier New"/>
        </w:rPr>
      </w:pPr>
      <w:r>
        <w:rPr>
          <w:rFonts w:cs="Courier New"/>
        </w:rPr>
        <w:tab/>
      </w:r>
      <w:r>
        <w:rPr>
          <w:rFonts w:cs="Courier New"/>
        </w:rPr>
        <w:tab/>
      </w:r>
      <w:r>
        <w:rPr>
          <w:rFonts w:cs="Courier New"/>
        </w:rPr>
        <w:tab/>
      </w:r>
      <w:r w:rsidRPr="000E2BC6">
        <w:rPr>
          <w:rFonts w:cs="Courier New"/>
        </w:rPr>
        <w:t>Qualifier IndividualPerson</w:t>
      </w:r>
    </w:p>
    <w:p w14:paraId="68776505"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476B640E"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7DEA54DC" w14:textId="77777777" w:rsidR="00CD09F4" w:rsidRPr="000E2BC6" w:rsidRDefault="00CD09F4"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21C66BB8" w14:textId="77777777" w:rsidR="00CD09F4" w:rsidRDefault="00CD09F4"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541F259E" w14:textId="77777777" w:rsidR="009854E5" w:rsidRPr="000E2BC6" w:rsidRDefault="009854E5" w:rsidP="004F67B6">
      <w:pPr>
        <w:rPr>
          <w:rFonts w:cs="Courier New"/>
        </w:rPr>
      </w:pPr>
      <w:r>
        <w:rPr>
          <w:rFonts w:cs="Courier New"/>
        </w:rPr>
        <w:tab/>
        <w:t xml:space="preserve">Attribution </w:t>
      </w:r>
      <w:r w:rsidR="00DF0F7A">
        <w:rPr>
          <w:rFonts w:cs="Courier New"/>
        </w:rPr>
        <w:t>Countersign</w:t>
      </w:r>
      <w:r w:rsidRPr="000E2BC6">
        <w:rPr>
          <w:rFonts w:cs="Courier New"/>
        </w:rPr>
        <w:t>ed</w:t>
      </w:r>
      <w:r>
        <w:rPr>
          <w:rFonts w:cs="Courier New"/>
        </w:rPr>
        <w:t xml:space="preserve"> </w:t>
      </w:r>
      <w:r w:rsidRPr="002913E0">
        <w:rPr>
          <w:rFonts w:cs="Courier New"/>
          <w:color w:val="4F81BD" w:themeColor="accent1"/>
        </w:rPr>
        <w:t xml:space="preserve">// </w:t>
      </w:r>
      <w:r>
        <w:rPr>
          <w:rFonts w:cs="Courier New"/>
          <w:color w:val="4F81BD" w:themeColor="accent1"/>
        </w:rPr>
        <w:t xml:space="preserve">who, when and where of </w:t>
      </w:r>
      <w:r w:rsidR="00DF0F7A">
        <w:rPr>
          <w:rFonts w:cs="Courier New"/>
          <w:color w:val="4F81BD" w:themeColor="accent1"/>
        </w:rPr>
        <w:t>countersigning the assertion</w:t>
      </w:r>
    </w:p>
    <w:p w14:paraId="49F30BF1" w14:textId="77777777" w:rsidR="009854E5" w:rsidRPr="000E2BC6" w:rsidRDefault="009854E5" w:rsidP="004F67B6">
      <w:pPr>
        <w:rPr>
          <w:rFonts w:cs="Courier New"/>
        </w:rPr>
      </w:pPr>
      <w:r>
        <w:rPr>
          <w:rFonts w:cs="Courier New"/>
        </w:rPr>
        <w:tab/>
      </w:r>
      <w:r>
        <w:rPr>
          <w:rFonts w:cs="Courier New"/>
        </w:rPr>
        <w:tab/>
        <w:t>Key:&lt;code that means “attribution”&gt;</w:t>
      </w:r>
    </w:p>
    <w:p w14:paraId="0C1E0BD3" w14:textId="77777777" w:rsidR="009854E5" w:rsidRPr="000E2BC6" w:rsidRDefault="009854E5" w:rsidP="004F67B6">
      <w:pPr>
        <w:rPr>
          <w:rFonts w:cs="Courier New"/>
        </w:rPr>
      </w:pPr>
      <w:r>
        <w:rPr>
          <w:rFonts w:cs="Courier New"/>
        </w:rPr>
        <w:tab/>
      </w:r>
      <w:r>
        <w:rPr>
          <w:rFonts w:cs="Courier New"/>
        </w:rPr>
        <w:tab/>
        <w:t>Data: &lt;code that means “verifi</w:t>
      </w:r>
      <w:r w:rsidRPr="000E2BC6">
        <w:rPr>
          <w:rFonts w:cs="Courier New"/>
        </w:rPr>
        <w:t>ed”&gt;</w:t>
      </w:r>
    </w:p>
    <w:p w14:paraId="77B84702" w14:textId="77777777" w:rsidR="009854E5" w:rsidRDefault="009854E5" w:rsidP="004F67B6">
      <w:pPr>
        <w:rPr>
          <w:rFonts w:cs="Courier New"/>
        </w:rPr>
      </w:pPr>
      <w:r>
        <w:rPr>
          <w:rFonts w:cs="Courier New"/>
        </w:rPr>
        <w:t xml:space="preserve">Qualifier StartTime  </w:t>
      </w:r>
      <w:r w:rsidR="00CD09F4">
        <w:rPr>
          <w:rFonts w:cs="Courier New"/>
          <w:color w:val="4F81BD" w:themeColor="accent1"/>
        </w:rPr>
        <w:t xml:space="preserve">// time of the countersigning </w:t>
      </w:r>
      <w:r>
        <w:rPr>
          <w:rFonts w:cs="Courier New"/>
          <w:color w:val="4F81BD" w:themeColor="accent1"/>
        </w:rPr>
        <w:t>of the order</w:t>
      </w:r>
    </w:p>
    <w:p w14:paraId="7389221E" w14:textId="77777777" w:rsidR="009854E5" w:rsidRPr="000E2BC6" w:rsidRDefault="009854E5" w:rsidP="004F67B6">
      <w:pPr>
        <w:rPr>
          <w:rFonts w:cs="Courier New"/>
        </w:rPr>
      </w:pPr>
      <w:r>
        <w:rPr>
          <w:rFonts w:cs="Courier New"/>
        </w:rPr>
        <w:tab/>
      </w:r>
      <w:r>
        <w:rPr>
          <w:rFonts w:cs="Courier New"/>
        </w:rPr>
        <w:tab/>
      </w:r>
      <w:r>
        <w:rPr>
          <w:rFonts w:cs="Courier New"/>
        </w:rPr>
        <w:tab/>
        <w:t>Key:&lt;code that means “start time”&gt;</w:t>
      </w:r>
    </w:p>
    <w:p w14:paraId="6EEEC59E" w14:textId="77777777" w:rsidR="009854E5" w:rsidRDefault="00CD09F4" w:rsidP="004F67B6">
      <w:pPr>
        <w:rPr>
          <w:rFonts w:cs="Courier New"/>
        </w:rPr>
      </w:pPr>
      <w:r>
        <w:rPr>
          <w:rFonts w:cs="Courier New"/>
        </w:rPr>
        <w:tab/>
        <w:t>Data: 2012-04-04T17</w:t>
      </w:r>
      <w:r w:rsidR="009854E5">
        <w:rPr>
          <w:rFonts w:cs="Courier New"/>
        </w:rPr>
        <w:t>:15Z</w:t>
      </w:r>
    </w:p>
    <w:p w14:paraId="59202DD1" w14:textId="77777777" w:rsidR="009854E5" w:rsidRDefault="009854E5" w:rsidP="004F67B6">
      <w:pPr>
        <w:rPr>
          <w:rFonts w:cs="Courier New"/>
        </w:rPr>
      </w:pPr>
      <w:r>
        <w:rPr>
          <w:rFonts w:cs="Courier New"/>
        </w:rPr>
        <w:t>Qualifier EndTime</w:t>
      </w:r>
    </w:p>
    <w:p w14:paraId="428A88A9" w14:textId="77777777" w:rsidR="009854E5" w:rsidRDefault="009854E5" w:rsidP="004F67B6">
      <w:pPr>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57A99E26" w14:textId="77777777" w:rsidR="009854E5" w:rsidRDefault="009854E5" w:rsidP="004F67B6">
      <w:pPr>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21250115" w14:textId="77777777" w:rsidR="009854E5" w:rsidRPr="000E2BC6" w:rsidRDefault="009854E5" w:rsidP="004F67B6">
      <w:pPr>
        <w:rPr>
          <w:rFonts w:cs="Courier New"/>
        </w:rPr>
      </w:pPr>
      <w:r>
        <w:rPr>
          <w:rFonts w:cs="Courier New"/>
        </w:rPr>
        <w:tab/>
        <w:t>Data: 2012-04-04</w:t>
      </w:r>
      <w:r w:rsidR="00CD09F4">
        <w:rPr>
          <w:rFonts w:cs="Courier New"/>
        </w:rPr>
        <w:t>T17</w:t>
      </w:r>
      <w:r>
        <w:rPr>
          <w:rFonts w:cs="Courier New"/>
        </w:rPr>
        <w:t>:15Z</w:t>
      </w:r>
    </w:p>
    <w:p w14:paraId="23A73DF9" w14:textId="77777777" w:rsidR="009854E5" w:rsidRPr="000E2BC6" w:rsidRDefault="009854E5" w:rsidP="004F67B6">
      <w:pPr>
        <w:rPr>
          <w:rFonts w:cs="Courier New"/>
        </w:rPr>
      </w:pPr>
      <w:r>
        <w:rPr>
          <w:rFonts w:cs="Courier New"/>
        </w:rPr>
        <w:tab/>
      </w:r>
      <w:r>
        <w:rPr>
          <w:rFonts w:cs="Courier New"/>
        </w:rPr>
        <w:tab/>
        <w:t>Q</w:t>
      </w:r>
      <w:r w:rsidRPr="000E2BC6">
        <w:rPr>
          <w:rFonts w:cs="Courier New"/>
        </w:rPr>
        <w:t>ualifier Participant</w:t>
      </w:r>
    </w:p>
    <w:p w14:paraId="62014DE6" w14:textId="77777777" w:rsidR="009854E5" w:rsidRPr="000E2BC6" w:rsidRDefault="009854E5" w:rsidP="004F67B6">
      <w:pPr>
        <w:rPr>
          <w:rFonts w:cs="Courier New"/>
        </w:rPr>
      </w:pPr>
      <w:r>
        <w:rPr>
          <w:rFonts w:cs="Courier New"/>
        </w:rPr>
        <w:tab/>
      </w:r>
      <w:r>
        <w:rPr>
          <w:rFonts w:cs="Courier New"/>
        </w:rPr>
        <w:tab/>
      </w:r>
      <w:r>
        <w:rPr>
          <w:rFonts w:cs="Courier New"/>
        </w:rPr>
        <w:tab/>
        <w:t>Key:&lt;code that means “participant”&gt;</w:t>
      </w:r>
    </w:p>
    <w:p w14:paraId="67166597" w14:textId="77777777" w:rsidR="009854E5" w:rsidRPr="00F37E1A" w:rsidRDefault="009854E5" w:rsidP="004F67B6">
      <w:pPr>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w:t>
      </w:r>
      <w:r w:rsidR="00CD09F4">
        <w:rPr>
          <w:rFonts w:cs="Courier New"/>
          <w:color w:val="4F81BD" w:themeColor="accent1"/>
        </w:rPr>
        <w:t>/ who performed the countersigning</w:t>
      </w:r>
    </w:p>
    <w:p w14:paraId="6144476B" w14:textId="77777777" w:rsidR="009854E5" w:rsidRPr="000E2BC6" w:rsidRDefault="009854E5" w:rsidP="004F67B6">
      <w:pPr>
        <w:rPr>
          <w:rFonts w:cs="Courier New"/>
        </w:rPr>
      </w:pPr>
      <w:r>
        <w:rPr>
          <w:rFonts w:cs="Courier New"/>
        </w:rPr>
        <w:tab/>
      </w:r>
      <w:r>
        <w:rPr>
          <w:rFonts w:cs="Courier New"/>
        </w:rPr>
        <w:tab/>
      </w:r>
      <w:r>
        <w:rPr>
          <w:rFonts w:cs="Courier New"/>
        </w:rPr>
        <w:tab/>
      </w:r>
      <w:r w:rsidRPr="000E2BC6">
        <w:rPr>
          <w:rFonts w:cs="Courier New"/>
        </w:rPr>
        <w:t>Qualifier Role</w:t>
      </w:r>
    </w:p>
    <w:p w14:paraId="1374AD7D" w14:textId="77777777" w:rsidR="009854E5" w:rsidRPr="000E2BC6" w:rsidRDefault="009854E5" w:rsidP="004F67B6">
      <w:pPr>
        <w:rPr>
          <w:rFonts w:cs="Courier New"/>
        </w:rPr>
      </w:pPr>
      <w:r>
        <w:rPr>
          <w:rFonts w:cs="Courier New"/>
        </w:rPr>
        <w:tab/>
      </w:r>
      <w:r>
        <w:rPr>
          <w:rFonts w:cs="Courier New"/>
        </w:rPr>
        <w:tab/>
      </w:r>
      <w:r>
        <w:rPr>
          <w:rFonts w:cs="Courier New"/>
        </w:rPr>
        <w:tab/>
      </w:r>
      <w:r>
        <w:rPr>
          <w:rFonts w:cs="Courier New"/>
        </w:rPr>
        <w:tab/>
        <w:t>Key:&lt;code that means “role”&gt;</w:t>
      </w:r>
    </w:p>
    <w:p w14:paraId="7E30512C" w14:textId="77777777" w:rsidR="009854E5" w:rsidRPr="000E2BC6" w:rsidRDefault="009854E5"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Data: &lt;code that means “nurse”&gt;</w:t>
      </w:r>
    </w:p>
    <w:p w14:paraId="1EA7111A" w14:textId="77777777" w:rsidR="009854E5" w:rsidRPr="000E2BC6" w:rsidRDefault="009854E5" w:rsidP="004F67B6">
      <w:pPr>
        <w:rPr>
          <w:rFonts w:cs="Courier New"/>
        </w:rPr>
      </w:pPr>
      <w:r>
        <w:rPr>
          <w:rFonts w:cs="Courier New"/>
        </w:rPr>
        <w:tab/>
      </w:r>
      <w:r>
        <w:rPr>
          <w:rFonts w:cs="Courier New"/>
        </w:rPr>
        <w:tab/>
      </w:r>
      <w:r>
        <w:rPr>
          <w:rFonts w:cs="Courier New"/>
        </w:rPr>
        <w:tab/>
      </w:r>
      <w:r w:rsidRPr="000E2BC6">
        <w:rPr>
          <w:rFonts w:cs="Courier New"/>
        </w:rPr>
        <w:t>Qualifier IndividualPerson</w:t>
      </w:r>
    </w:p>
    <w:p w14:paraId="0A47DFB3" w14:textId="77777777" w:rsidR="009854E5" w:rsidRPr="000E2BC6" w:rsidRDefault="009854E5" w:rsidP="004F67B6">
      <w:pPr>
        <w:rPr>
          <w:rFonts w:cs="Courier New"/>
        </w:rPr>
      </w:pPr>
      <w:r>
        <w:rPr>
          <w:rFonts w:cs="Courier New"/>
        </w:rPr>
        <w:tab/>
      </w:r>
      <w:r>
        <w:rPr>
          <w:rFonts w:cs="Courier New"/>
        </w:rPr>
        <w:tab/>
      </w:r>
      <w:r>
        <w:rPr>
          <w:rFonts w:cs="Courier New"/>
        </w:rPr>
        <w:tab/>
      </w:r>
      <w:r>
        <w:rPr>
          <w:rFonts w:cs="Courier New"/>
        </w:rPr>
        <w:tab/>
        <w:t>Key:&lt;code that means “individual person”&gt;</w:t>
      </w:r>
    </w:p>
    <w:p w14:paraId="025D93EC" w14:textId="77777777" w:rsidR="009854E5" w:rsidRPr="000E2BC6" w:rsidRDefault="009854E5"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5B00798F" w14:textId="77777777" w:rsidR="009854E5" w:rsidRPr="000E2BC6" w:rsidRDefault="009854E5" w:rsidP="004F67B6">
      <w:pPr>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3C443EF7" w14:textId="77777777" w:rsidR="009854E5" w:rsidRDefault="009854E5" w:rsidP="004F67B6">
      <w:pPr>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2130564F" w14:textId="77777777" w:rsidR="009854E5" w:rsidRDefault="009854E5" w:rsidP="004F67B6"/>
    <w:p w14:paraId="566BE09A" w14:textId="77777777" w:rsidR="009854E5" w:rsidRPr="00750173" w:rsidRDefault="009854E5" w:rsidP="004F67B6"/>
    <w:p w14:paraId="03944DDD" w14:textId="77777777" w:rsidR="00463784" w:rsidRPr="00750173" w:rsidRDefault="00463784" w:rsidP="004F67B6"/>
    <w:p w14:paraId="6B7BC98F" w14:textId="77777777" w:rsidR="00463784" w:rsidRPr="00750173" w:rsidRDefault="00463784" w:rsidP="004F67B6"/>
    <w:p w14:paraId="06F06E96" w14:textId="77777777" w:rsidR="00CD09F4" w:rsidRPr="004B4909" w:rsidRDefault="00463784" w:rsidP="00591DD2">
      <w:pPr>
        <w:pStyle w:val="Heading2"/>
      </w:pPr>
      <w:r w:rsidRPr="004B4909">
        <w:br w:type="page"/>
      </w:r>
      <w:bookmarkStart w:id="362" w:name="_Ref332031724"/>
      <w:bookmarkStart w:id="363" w:name="_Toc333001896"/>
      <w:r w:rsidR="00A8068A" w:rsidRPr="004B4909">
        <w:rPr>
          <w:rStyle w:val="Heading3Char"/>
          <w:rFonts w:cs="Times New Roman"/>
          <w:b/>
          <w:bCs/>
          <w:color w:val="365F91" w:themeColor="accent1" w:themeShade="BF"/>
          <w:sz w:val="28"/>
        </w:rPr>
        <w:t>PutOnHold</w:t>
      </w:r>
      <w:r w:rsidR="00CD09F4" w:rsidRPr="004B4909">
        <w:rPr>
          <w:rStyle w:val="Heading3Char"/>
          <w:rFonts w:cs="Times New Roman"/>
          <w:b/>
          <w:bCs/>
          <w:color w:val="365F91" w:themeColor="accent1" w:themeShade="BF"/>
          <w:sz w:val="28"/>
        </w:rPr>
        <w:t xml:space="preserve"> Attribution Example</w:t>
      </w:r>
      <w:bookmarkEnd w:id="362"/>
      <w:bookmarkEnd w:id="363"/>
    </w:p>
    <w:p w14:paraId="50CF18E1" w14:textId="77777777" w:rsidR="00CD09F4" w:rsidRPr="00AD4CFA" w:rsidRDefault="00832D36" w:rsidP="00CD09F4">
      <w:pPr>
        <w:pStyle w:val="BodyText"/>
        <w:tabs>
          <w:tab w:val="left" w:pos="360"/>
          <w:tab w:val="left" w:pos="720"/>
          <w:tab w:val="left" w:pos="1080"/>
          <w:tab w:val="left" w:pos="1440"/>
          <w:tab w:val="left" w:pos="1800"/>
          <w:tab w:val="left" w:pos="2160"/>
          <w:tab w:val="left" w:pos="2520"/>
        </w:tabs>
      </w:pPr>
      <w:r>
        <w:t>PutOnHold</w:t>
      </w:r>
      <w:r w:rsidR="00CD09F4">
        <w:t xml:space="preserve"> captures the who, when, and where information related to </w:t>
      </w:r>
      <w:r>
        <w:t>putting</w:t>
      </w:r>
      <w:r w:rsidR="00CD09F4">
        <w:t xml:space="preserve"> the piece of data </w:t>
      </w:r>
      <w:r>
        <w:t xml:space="preserve">(an order) </w:t>
      </w:r>
      <w:r w:rsidR="00CD09F4">
        <w:t>represented by the containing model instance</w:t>
      </w:r>
      <w:r>
        <w:t xml:space="preserve"> on hold</w:t>
      </w:r>
      <w:r w:rsidR="00CD09F4">
        <w:t>.</w:t>
      </w:r>
    </w:p>
    <w:p w14:paraId="33FA45E8" w14:textId="77777777" w:rsidR="00463784" w:rsidRPr="00750173" w:rsidRDefault="00A8068A" w:rsidP="004F67B6">
      <w:pPr>
        <w:pStyle w:val="BodyText"/>
        <w:tabs>
          <w:tab w:val="left" w:pos="360"/>
          <w:tab w:val="left" w:pos="720"/>
          <w:tab w:val="left" w:pos="1080"/>
          <w:tab w:val="left" w:pos="1440"/>
          <w:tab w:val="left" w:pos="1800"/>
          <w:tab w:val="left" w:pos="2160"/>
          <w:tab w:val="left" w:pos="2520"/>
        </w:tabs>
      </w:pPr>
      <w:r>
        <w:rPr>
          <w:b/>
        </w:rPr>
        <w:t>PutOnHold</w:t>
      </w:r>
      <w:r w:rsidR="00463784" w:rsidRPr="00750173">
        <w:rPr>
          <w:b/>
        </w:rPr>
        <w:t xml:space="preserve"> Example 1</w:t>
      </w:r>
    </w:p>
    <w:p w14:paraId="2358AAC7"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pPr>
      <w:r w:rsidRPr="00750173">
        <w:t>An order for tube feedings is placed on hold.</w:t>
      </w:r>
    </w:p>
    <w:p w14:paraId="1B9C5170"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OrderNutrition</w:t>
      </w:r>
    </w:p>
    <w:p w14:paraId="56ECF18E"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“nutrition order”&gt;</w:t>
      </w:r>
    </w:p>
    <w:p w14:paraId="5AFBB372"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Item Order</w:t>
      </w:r>
    </w:p>
    <w:p w14:paraId="051FF49C"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“order”&gt;</w:t>
      </w:r>
    </w:p>
    <w:p w14:paraId="35F7B022"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Item OrderableItem</w:t>
      </w:r>
    </w:p>
    <w:p w14:paraId="7A2CC950"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“orderable item”&gt;</w:t>
      </w:r>
    </w:p>
    <w:p w14:paraId="2333EE69"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sidRPr="000E2BC6">
        <w:rPr>
          <w:rFonts w:cs="Courier New"/>
        </w:rPr>
        <w:tab/>
      </w:r>
      <w:r w:rsidRPr="000E2BC6">
        <w:rPr>
          <w:rFonts w:cs="Courier New"/>
        </w:rPr>
        <w:tab/>
      </w:r>
      <w:r>
        <w:rPr>
          <w:rFonts w:cs="Courier New"/>
        </w:rPr>
        <w:t>Data: &lt;code that means “jevity tube feeding</w:t>
      </w:r>
      <w:r w:rsidRPr="000E2BC6">
        <w:rPr>
          <w:rFonts w:cs="Courier New"/>
        </w:rPr>
        <w:t>”&gt;</w:t>
      </w:r>
    </w:p>
    <w:p w14:paraId="1A4DFECC"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 . .</w:t>
      </w:r>
    </w:p>
    <w:p w14:paraId="3D34AAFB"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 .</w:t>
      </w:r>
    </w:p>
    <w:p w14:paraId="289034FA"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Attribution Order</w:t>
      </w:r>
      <w:r w:rsidRPr="000E2BC6">
        <w:rPr>
          <w:rFonts w:cs="Courier New"/>
        </w:rPr>
        <w:t>ed</w:t>
      </w:r>
      <w:r>
        <w:rPr>
          <w:rFonts w:cs="Courier New"/>
        </w:rPr>
        <w:t xml:space="preserve"> </w:t>
      </w:r>
      <w:r w:rsidRPr="002913E0">
        <w:rPr>
          <w:rFonts w:cs="Courier New"/>
          <w:color w:val="4F81BD" w:themeColor="accent1"/>
        </w:rPr>
        <w:t>// who, when and where of o</w:t>
      </w:r>
      <w:r>
        <w:rPr>
          <w:rFonts w:cs="Courier New"/>
          <w:color w:val="4F81BD" w:themeColor="accent1"/>
        </w:rPr>
        <w:t>rdering the tube feeding</w:t>
      </w:r>
    </w:p>
    <w:p w14:paraId="3F4D33D6"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0FCA6A7E"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“order</w:t>
      </w:r>
      <w:r w:rsidRPr="000E2BC6">
        <w:rPr>
          <w:rFonts w:cs="Courier New"/>
        </w:rPr>
        <w:t>ed”&gt;</w:t>
      </w:r>
    </w:p>
    <w:p w14:paraId="63641DC4"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time the tube feeding was ordered</w:t>
      </w:r>
    </w:p>
    <w:p w14:paraId="12D6D8AC"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57430A9C"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41FAF17E"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530F3B0D"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“end time”&gt;</w:t>
      </w:r>
    </w:p>
    <w:p w14:paraId="0A59381E" w14:textId="77777777" w:rsidR="00D564DA" w:rsidRP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Data: 2012-04-04T16:15Z</w:t>
      </w:r>
      <w:r>
        <w:rPr>
          <w:rFonts w:cs="Courier New"/>
        </w:rPr>
        <w:tab/>
      </w:r>
      <w:r w:rsidRPr="00D564DA">
        <w:rPr>
          <w:rFonts w:cs="Courier New"/>
          <w:color w:val="4F81BD" w:themeColor="accent1"/>
        </w:rPr>
        <w:t>// same as start time since the action is a discrete,</w:t>
      </w:r>
    </w:p>
    <w:p w14:paraId="1BCA9AF0" w14:textId="77777777" w:rsidR="00D564DA" w:rsidRP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t>// point-in-time action</w:t>
      </w:r>
    </w:p>
    <w:p w14:paraId="46A699F7"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006D7C17"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033E2C4A" w14:textId="77777777" w:rsidR="00D564DA" w:rsidRPr="00F37E1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w:t>
      </w:r>
      <w:r>
        <w:rPr>
          <w:rFonts w:cs="Courier New"/>
        </w:rPr>
        <w:t>ata: &lt;code that means “performer</w:t>
      </w:r>
      <w:r w:rsidRPr="000E2BC6">
        <w:rPr>
          <w:rFonts w:cs="Courier New"/>
        </w:rPr>
        <w:t>”&gt;</w:t>
      </w:r>
      <w:r>
        <w:rPr>
          <w:rFonts w:cs="Courier New"/>
        </w:rPr>
        <w:t xml:space="preserve"> </w:t>
      </w:r>
      <w:r>
        <w:rPr>
          <w:rFonts w:cs="Courier New"/>
        </w:rPr>
        <w:tab/>
      </w:r>
      <w:r w:rsidRPr="002913E0">
        <w:rPr>
          <w:rFonts w:cs="Courier New"/>
          <w:color w:val="4F81BD" w:themeColor="accent1"/>
        </w:rPr>
        <w:t xml:space="preserve">// who </w:t>
      </w:r>
      <w:r>
        <w:rPr>
          <w:rFonts w:cs="Courier New"/>
          <w:color w:val="4F81BD" w:themeColor="accent1"/>
        </w:rPr>
        <w:t>ordered the tube feeding</w:t>
      </w:r>
    </w:p>
    <w:p w14:paraId="0335D3A0"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43045DB4"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198B92EA"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Data: &lt;code that means “physician</w:t>
      </w:r>
      <w:r w:rsidRPr="000E2BC6">
        <w:rPr>
          <w:rFonts w:cs="Courier New"/>
        </w:rPr>
        <w:t>”&gt;</w:t>
      </w:r>
    </w:p>
    <w:p w14:paraId="1A8FD12F"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1A58B811"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589A1C4C"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2B3C6B53"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47EE0F37"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w:t>
      </w:r>
      <w:r>
        <w:rPr>
          <w:rFonts w:cs="Courier New"/>
        </w:rPr>
        <w:t>ata: &lt;identifier for the order</w:t>
      </w:r>
      <w:r w:rsidRPr="000E2BC6">
        <w:rPr>
          <w:rFonts w:cs="Courier New"/>
        </w:rPr>
        <w:t>er&gt;</w:t>
      </w:r>
    </w:p>
    <w:p w14:paraId="12CA9670"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xml:space="preserve">Attribution PutOnHold </w:t>
      </w:r>
      <w:r w:rsidRPr="002913E0">
        <w:rPr>
          <w:rFonts w:cs="Courier New"/>
          <w:color w:val="4F81BD" w:themeColor="accent1"/>
        </w:rPr>
        <w:t xml:space="preserve">// </w:t>
      </w:r>
      <w:r>
        <w:rPr>
          <w:rFonts w:cs="Courier New"/>
          <w:color w:val="4F81BD" w:themeColor="accent1"/>
        </w:rPr>
        <w:t>who, when and where of putting</w:t>
      </w:r>
      <w:r w:rsidRPr="002913E0">
        <w:rPr>
          <w:rFonts w:cs="Courier New"/>
          <w:color w:val="4F81BD" w:themeColor="accent1"/>
        </w:rPr>
        <w:t xml:space="preserve"> the </w:t>
      </w:r>
      <w:r>
        <w:rPr>
          <w:rFonts w:cs="Courier New"/>
          <w:color w:val="4F81BD" w:themeColor="accent1"/>
        </w:rPr>
        <w:t>order on hold</w:t>
      </w:r>
    </w:p>
    <w:p w14:paraId="00F9F7EB"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10A8B2D0"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“put on hold</w:t>
      </w:r>
      <w:r w:rsidRPr="000E2BC6">
        <w:rPr>
          <w:rFonts w:cs="Courier New"/>
        </w:rPr>
        <w:t>”&gt;</w:t>
      </w:r>
    </w:p>
    <w:p w14:paraId="32E09122"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time of putting the order on hold</w:t>
      </w:r>
    </w:p>
    <w:p w14:paraId="6C2C93D6"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05307012"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2012-04-05T20:00Z</w:t>
      </w:r>
    </w:p>
    <w:p w14:paraId="2E480D06"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1D2878A6"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34A92723"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584F3158"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2012-04-05T20:00Z</w:t>
      </w:r>
    </w:p>
    <w:p w14:paraId="7124EFAE"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310BE9F0"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311A5C41" w14:textId="77777777" w:rsidR="00D564DA" w:rsidRPr="00F37E1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put the order on hold</w:t>
      </w:r>
    </w:p>
    <w:p w14:paraId="5B51E8B4"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705918FB"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25203BFD"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means </w:t>
      </w:r>
      <w:r>
        <w:rPr>
          <w:rFonts w:cs="Courier New"/>
        </w:rPr>
        <w:t>“physician</w:t>
      </w:r>
      <w:r w:rsidRPr="000E2BC6">
        <w:rPr>
          <w:rFonts w:cs="Courier New"/>
        </w:rPr>
        <w:t>”&gt;</w:t>
      </w:r>
    </w:p>
    <w:p w14:paraId="60AA147A"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77E075AB"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790F09CB"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50F7A782" w14:textId="77777777" w:rsidR="00D564DA" w:rsidRPr="000E2BC6"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47E1FC52" w14:textId="77777777" w:rsidR="00D564DA" w:rsidRDefault="00D564DA"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4399A450" w14:textId="77777777" w:rsidR="00A8068A" w:rsidRDefault="00A8068A" w:rsidP="004F67B6">
      <w:pPr>
        <w:tabs>
          <w:tab w:val="left" w:pos="360"/>
          <w:tab w:val="left" w:pos="720"/>
          <w:tab w:val="left" w:pos="1080"/>
          <w:tab w:val="left" w:pos="1440"/>
          <w:tab w:val="left" w:pos="1800"/>
          <w:tab w:val="left" w:pos="2160"/>
          <w:tab w:val="left" w:pos="2520"/>
        </w:tabs>
        <w:autoSpaceDE w:val="0"/>
        <w:autoSpaceDN w:val="0"/>
        <w:adjustRightInd w:val="0"/>
        <w:rPr>
          <w:rFonts w:cs="Courier New"/>
        </w:rPr>
      </w:pPr>
    </w:p>
    <w:p w14:paraId="784178AF" w14:textId="77777777" w:rsidR="008A5F68" w:rsidRDefault="00463784" w:rsidP="00591DD2">
      <w:pPr>
        <w:pStyle w:val="Heading2"/>
      </w:pPr>
      <w:r w:rsidRPr="00750173">
        <w:br w:type="page"/>
      </w:r>
      <w:bookmarkStart w:id="364" w:name="_Ref332031513"/>
      <w:bookmarkStart w:id="365" w:name="_Toc333001897"/>
      <w:r w:rsidR="008A5F68">
        <w:t>TakeOffHold Attribution Example</w:t>
      </w:r>
      <w:bookmarkEnd w:id="364"/>
      <w:bookmarkEnd w:id="365"/>
    </w:p>
    <w:p w14:paraId="02BFD9CC" w14:textId="77777777" w:rsidR="008A5F68" w:rsidRPr="008A5F68" w:rsidRDefault="008A5F68" w:rsidP="008A5F68">
      <w:r>
        <w:t>TakeOffHold</w:t>
      </w:r>
      <w:r>
        <w:rPr>
          <w:rStyle w:val="FootnoteReference"/>
        </w:rPr>
        <w:footnoteReference w:id="87"/>
      </w:r>
      <w:r>
        <w:t xml:space="preserve"> represents the who, when, and where information related to taking an order (or other action represented by the containing CEM) off hold, i.e., resuming the action.</w:t>
      </w:r>
    </w:p>
    <w:p w14:paraId="15132348" w14:textId="77777777" w:rsidR="00463784" w:rsidRPr="008A5F68" w:rsidRDefault="008A5F68" w:rsidP="004F67B6">
      <w:pPr>
        <w:pStyle w:val="BodyText"/>
        <w:tabs>
          <w:tab w:val="left" w:pos="360"/>
          <w:tab w:val="left" w:pos="720"/>
          <w:tab w:val="left" w:pos="1080"/>
          <w:tab w:val="left" w:pos="1440"/>
          <w:tab w:val="left" w:pos="1800"/>
          <w:tab w:val="left" w:pos="2160"/>
          <w:tab w:val="left" w:pos="2520"/>
        </w:tabs>
        <w:rPr>
          <w:b/>
        </w:rPr>
      </w:pPr>
      <w:r>
        <w:rPr>
          <w:b/>
        </w:rPr>
        <w:t xml:space="preserve">TakeOffHold </w:t>
      </w:r>
      <w:r w:rsidR="00463784" w:rsidRPr="00750173">
        <w:rPr>
          <w:b/>
        </w:rPr>
        <w:t>Example 1</w:t>
      </w:r>
    </w:p>
    <w:p w14:paraId="1A3D2F2B" w14:textId="77777777" w:rsidR="00463784" w:rsidRPr="00750173" w:rsidRDefault="00463784" w:rsidP="004F67B6">
      <w:pPr>
        <w:pStyle w:val="BodyText"/>
        <w:tabs>
          <w:tab w:val="left" w:pos="360"/>
          <w:tab w:val="left" w:pos="720"/>
          <w:tab w:val="left" w:pos="1080"/>
          <w:tab w:val="left" w:pos="1440"/>
          <w:tab w:val="left" w:pos="1800"/>
          <w:tab w:val="left" w:pos="2160"/>
          <w:tab w:val="left" w:pos="2520"/>
        </w:tabs>
      </w:pPr>
      <w:r w:rsidRPr="00750173">
        <w:t>A patient</w:t>
      </w:r>
      <w:r w:rsidR="00832D36">
        <w:t>’s tube feeding is resumed</w:t>
      </w:r>
      <w:r w:rsidRPr="00750173">
        <w:t>.</w:t>
      </w:r>
      <w:r w:rsidR="00832D36">
        <w:t xml:space="preserve">  (Note this is the same as PutOnHold Example1, with a TakeOffHold attribution added.)</w:t>
      </w:r>
    </w:p>
    <w:p w14:paraId="38473CF8"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OrderNutrition</w:t>
      </w:r>
    </w:p>
    <w:p w14:paraId="1FFAC05A"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Key:&lt;code that means “nutrition order”&gt;</w:t>
      </w:r>
    </w:p>
    <w:p w14:paraId="71B1F065"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Item Order</w:t>
      </w:r>
    </w:p>
    <w:p w14:paraId="52603944"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“order”&gt;</w:t>
      </w:r>
    </w:p>
    <w:p w14:paraId="5081D92B"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Item OrderableItem</w:t>
      </w:r>
    </w:p>
    <w:p w14:paraId="20751CF1"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“orderable item”&gt;</w:t>
      </w:r>
    </w:p>
    <w:p w14:paraId="47E4069E"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sidRPr="000E2BC6">
        <w:rPr>
          <w:rFonts w:cs="Courier New"/>
        </w:rPr>
        <w:tab/>
      </w:r>
      <w:r w:rsidRPr="000E2BC6">
        <w:rPr>
          <w:rFonts w:cs="Courier New"/>
        </w:rPr>
        <w:tab/>
      </w:r>
      <w:r>
        <w:rPr>
          <w:rFonts w:cs="Courier New"/>
        </w:rPr>
        <w:t>Data: &lt;code that means “jevity tube feeding</w:t>
      </w:r>
      <w:r w:rsidRPr="000E2BC6">
        <w:rPr>
          <w:rFonts w:cs="Courier New"/>
        </w:rPr>
        <w:t>”&gt;</w:t>
      </w:r>
    </w:p>
    <w:p w14:paraId="11DEB6AA"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 . .</w:t>
      </w:r>
    </w:p>
    <w:p w14:paraId="28125460"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 .</w:t>
      </w:r>
    </w:p>
    <w:p w14:paraId="623BBEB0"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Attribution Order</w:t>
      </w:r>
      <w:r w:rsidRPr="000E2BC6">
        <w:rPr>
          <w:rFonts w:cs="Courier New"/>
        </w:rPr>
        <w:t>ed</w:t>
      </w:r>
      <w:r>
        <w:rPr>
          <w:rFonts w:cs="Courier New"/>
        </w:rPr>
        <w:t xml:space="preserve"> </w:t>
      </w:r>
      <w:r w:rsidRPr="002913E0">
        <w:rPr>
          <w:rFonts w:cs="Courier New"/>
          <w:color w:val="4F81BD" w:themeColor="accent1"/>
        </w:rPr>
        <w:t>// who, when and where of o</w:t>
      </w:r>
      <w:r>
        <w:rPr>
          <w:rFonts w:cs="Courier New"/>
          <w:color w:val="4F81BD" w:themeColor="accent1"/>
        </w:rPr>
        <w:t>rdering the tube feeding</w:t>
      </w:r>
    </w:p>
    <w:p w14:paraId="290F61A5"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4E21CC82"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“order</w:t>
      </w:r>
      <w:r w:rsidRPr="000E2BC6">
        <w:rPr>
          <w:rFonts w:cs="Courier New"/>
        </w:rPr>
        <w:t>ed”&gt;</w:t>
      </w:r>
    </w:p>
    <w:p w14:paraId="01AF81B4"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time the tube feeding was ordered</w:t>
      </w:r>
    </w:p>
    <w:p w14:paraId="450F8E23"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00CCB3F5"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2012-04-04T16:15Z</w:t>
      </w:r>
    </w:p>
    <w:p w14:paraId="48205CF3"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1C9AB0CB"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“end time”&gt;</w:t>
      </w:r>
    </w:p>
    <w:p w14:paraId="757D2ADE" w14:textId="77777777" w:rsidR="00832D36" w:rsidRPr="00D564DA"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Data: 2012-04-04T16:15Z</w:t>
      </w:r>
      <w:r>
        <w:rPr>
          <w:rFonts w:cs="Courier New"/>
        </w:rPr>
        <w:tab/>
      </w:r>
      <w:r w:rsidRPr="00D564DA">
        <w:rPr>
          <w:rFonts w:cs="Courier New"/>
          <w:color w:val="4F81BD" w:themeColor="accent1"/>
        </w:rPr>
        <w:t>// same as start time since the action is a discrete,</w:t>
      </w:r>
    </w:p>
    <w:p w14:paraId="5DE27FA8" w14:textId="77777777" w:rsidR="00832D36" w:rsidRPr="00D564DA"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r>
      <w:r w:rsidRPr="00D564DA">
        <w:rPr>
          <w:rFonts w:cs="Courier New"/>
          <w:color w:val="4F81BD" w:themeColor="accent1"/>
        </w:rPr>
        <w:tab/>
        <w:t>// point-in-time action</w:t>
      </w:r>
    </w:p>
    <w:p w14:paraId="5548375B"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4E808A68"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344A8449" w14:textId="77777777" w:rsidR="00832D36" w:rsidRPr="00F37E1A"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w:t>
      </w:r>
      <w:r>
        <w:rPr>
          <w:rFonts w:cs="Courier New"/>
        </w:rPr>
        <w:t>ata: &lt;code that means “performer</w:t>
      </w:r>
      <w:r w:rsidRPr="000E2BC6">
        <w:rPr>
          <w:rFonts w:cs="Courier New"/>
        </w:rPr>
        <w:t>”&gt;</w:t>
      </w:r>
      <w:r>
        <w:rPr>
          <w:rFonts w:cs="Courier New"/>
        </w:rPr>
        <w:t xml:space="preserve"> </w:t>
      </w:r>
      <w:r>
        <w:rPr>
          <w:rFonts w:cs="Courier New"/>
        </w:rPr>
        <w:tab/>
      </w:r>
      <w:r w:rsidRPr="002913E0">
        <w:rPr>
          <w:rFonts w:cs="Courier New"/>
          <w:color w:val="4F81BD" w:themeColor="accent1"/>
        </w:rPr>
        <w:t xml:space="preserve">// who </w:t>
      </w:r>
      <w:r>
        <w:rPr>
          <w:rFonts w:cs="Courier New"/>
          <w:color w:val="4F81BD" w:themeColor="accent1"/>
        </w:rPr>
        <w:t>ordered the tube feeding</w:t>
      </w:r>
    </w:p>
    <w:p w14:paraId="29C1A975"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058EA52E"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4C63879D"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Data: &lt;code that means “physician</w:t>
      </w:r>
      <w:r w:rsidRPr="000E2BC6">
        <w:rPr>
          <w:rFonts w:cs="Courier New"/>
        </w:rPr>
        <w:t>”&gt;</w:t>
      </w:r>
    </w:p>
    <w:p w14:paraId="21566AD4"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0B4D03DC"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2499D548"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3C97F423"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2C7DB969"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w:t>
      </w:r>
      <w:r>
        <w:rPr>
          <w:rFonts w:cs="Courier New"/>
        </w:rPr>
        <w:t>ata: &lt;identifier for the order</w:t>
      </w:r>
      <w:r w:rsidRPr="000E2BC6">
        <w:rPr>
          <w:rFonts w:cs="Courier New"/>
        </w:rPr>
        <w:t>er&gt;</w:t>
      </w:r>
    </w:p>
    <w:p w14:paraId="6E3EAAB0"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xml:space="preserve">Attribution PutOnHold </w:t>
      </w:r>
      <w:r w:rsidRPr="002913E0">
        <w:rPr>
          <w:rFonts w:cs="Courier New"/>
          <w:color w:val="4F81BD" w:themeColor="accent1"/>
        </w:rPr>
        <w:t xml:space="preserve">// </w:t>
      </w:r>
      <w:r>
        <w:rPr>
          <w:rFonts w:cs="Courier New"/>
          <w:color w:val="4F81BD" w:themeColor="accent1"/>
        </w:rPr>
        <w:t>who, when and where of putting</w:t>
      </w:r>
      <w:r w:rsidRPr="002913E0">
        <w:rPr>
          <w:rFonts w:cs="Courier New"/>
          <w:color w:val="4F81BD" w:themeColor="accent1"/>
        </w:rPr>
        <w:t xml:space="preserve"> the </w:t>
      </w:r>
      <w:r>
        <w:rPr>
          <w:rFonts w:cs="Courier New"/>
          <w:color w:val="4F81BD" w:themeColor="accent1"/>
        </w:rPr>
        <w:t>order on hold</w:t>
      </w:r>
    </w:p>
    <w:p w14:paraId="75270EF5"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7675B1EE"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“put on hold</w:t>
      </w:r>
      <w:r w:rsidRPr="000E2BC6">
        <w:rPr>
          <w:rFonts w:cs="Courier New"/>
        </w:rPr>
        <w:t>”&gt;</w:t>
      </w:r>
    </w:p>
    <w:p w14:paraId="1C37EB14"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time of putting the order on hold</w:t>
      </w:r>
    </w:p>
    <w:p w14:paraId="28421C3C"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0B41E598"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2012-04-05T20:00Z</w:t>
      </w:r>
    </w:p>
    <w:p w14:paraId="7A11A9BE"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12A9E0B4"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1A1E047A"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0C9E80CF"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2012-04-05T20:00Z</w:t>
      </w:r>
    </w:p>
    <w:p w14:paraId="37C0396D"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6467D539"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7E6BE89C" w14:textId="77777777" w:rsidR="00832D36" w:rsidRPr="00F37E1A"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put the order on hold</w:t>
      </w:r>
    </w:p>
    <w:p w14:paraId="0CC7A103"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617898C6"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6A89D5F8"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means </w:t>
      </w:r>
      <w:r>
        <w:rPr>
          <w:rFonts w:cs="Courier New"/>
        </w:rPr>
        <w:t>“physician</w:t>
      </w:r>
      <w:r w:rsidRPr="000E2BC6">
        <w:rPr>
          <w:rFonts w:cs="Courier New"/>
        </w:rPr>
        <w:t>”&gt;</w:t>
      </w:r>
    </w:p>
    <w:p w14:paraId="44E27677"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3EE7983C"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55C809F1"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76323BB6"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Pr>
          <w:rFonts w:cs="Courier New"/>
        </w:rPr>
        <w:tab/>
        <w:t>Key:&lt;code that means “person identifier”&gt;</w:t>
      </w:r>
    </w:p>
    <w:p w14:paraId="0029BB2B"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ab/>
        <w:t>Data: &lt;identifier for the performer&gt;</w:t>
      </w:r>
    </w:p>
    <w:p w14:paraId="5BFE1272"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t xml:space="preserve">Attribution TakeOffHold </w:t>
      </w:r>
      <w:r w:rsidRPr="002913E0">
        <w:rPr>
          <w:rFonts w:cs="Courier New"/>
          <w:color w:val="4F81BD" w:themeColor="accent1"/>
        </w:rPr>
        <w:t xml:space="preserve">// </w:t>
      </w:r>
      <w:r>
        <w:rPr>
          <w:rFonts w:cs="Courier New"/>
          <w:color w:val="4F81BD" w:themeColor="accent1"/>
        </w:rPr>
        <w:t>who, when and where of taking</w:t>
      </w:r>
      <w:r w:rsidRPr="002913E0">
        <w:rPr>
          <w:rFonts w:cs="Courier New"/>
          <w:color w:val="4F81BD" w:themeColor="accent1"/>
        </w:rPr>
        <w:t xml:space="preserve"> the </w:t>
      </w:r>
      <w:r>
        <w:rPr>
          <w:rFonts w:cs="Courier New"/>
          <w:color w:val="4F81BD" w:themeColor="accent1"/>
        </w:rPr>
        <w:t>order off hold</w:t>
      </w:r>
    </w:p>
    <w:p w14:paraId="3D16979A"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Key:&lt;code that means “attribution”&gt;</w:t>
      </w:r>
    </w:p>
    <w:p w14:paraId="26C2BE4C"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Data: &lt;code that means “take off hold</w:t>
      </w:r>
      <w:r w:rsidRPr="000E2BC6">
        <w:rPr>
          <w:rFonts w:cs="Courier New"/>
        </w:rPr>
        <w:t>”&gt;</w:t>
      </w:r>
    </w:p>
    <w:p w14:paraId="180B2ACD"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 xml:space="preserve">Qualifier StartTime  </w:t>
      </w:r>
      <w:r>
        <w:rPr>
          <w:rFonts w:cs="Courier New"/>
          <w:color w:val="4F81BD" w:themeColor="accent1"/>
        </w:rPr>
        <w:t>// time of taking the order off hold</w:t>
      </w:r>
    </w:p>
    <w:p w14:paraId="7F75AEFE"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“start time”&gt;</w:t>
      </w:r>
    </w:p>
    <w:p w14:paraId="60C75323"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2012-04-07T:07:00Z</w:t>
      </w:r>
    </w:p>
    <w:p w14:paraId="59CD5223"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Qualifier EndTime</w:t>
      </w:r>
    </w:p>
    <w:p w14:paraId="34D4DC30"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rPr>
        <w:tab/>
        <w:t xml:space="preserve">Key:&lt;code that means “end time”&gt; </w:t>
      </w:r>
      <w:r>
        <w:rPr>
          <w:rFonts w:cs="Courier New"/>
        </w:rPr>
        <w:tab/>
      </w:r>
      <w:r>
        <w:rPr>
          <w:rFonts w:cs="Courier New"/>
          <w:color w:val="4F81BD" w:themeColor="accent1"/>
        </w:rPr>
        <w:t>// end time is same as start time since the action is</w:t>
      </w:r>
    </w:p>
    <w:p w14:paraId="650FDE40" w14:textId="77777777" w:rsidR="00832D3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color w:val="4F81BD" w:themeColor="accent1"/>
        </w:rPr>
      </w:pP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r>
      <w:r>
        <w:rPr>
          <w:rFonts w:cs="Courier New"/>
          <w:color w:val="4F81BD" w:themeColor="accent1"/>
        </w:rPr>
        <w:tab/>
        <w:t>// a discrete, point-in-time action</w:t>
      </w:r>
    </w:p>
    <w:p w14:paraId="2CCE1BA9"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ind w:firstLine="720"/>
        <w:rPr>
          <w:rFonts w:cs="Courier New"/>
        </w:rPr>
      </w:pPr>
      <w:r>
        <w:rPr>
          <w:rFonts w:cs="Courier New"/>
        </w:rPr>
        <w:tab/>
        <w:t>Data: 2012-04-07T07:00Z</w:t>
      </w:r>
    </w:p>
    <w:p w14:paraId="7A07F723"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t>Q</w:t>
      </w:r>
      <w:r w:rsidRPr="000E2BC6">
        <w:rPr>
          <w:rFonts w:cs="Courier New"/>
        </w:rPr>
        <w:t>ualifier Participant</w:t>
      </w:r>
    </w:p>
    <w:p w14:paraId="1EA0E444"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t>Key:&lt;code that means “participant”&gt;</w:t>
      </w:r>
    </w:p>
    <w:p w14:paraId="1D61C392" w14:textId="77777777" w:rsidR="00832D36" w:rsidRPr="00F37E1A"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color w:val="4F81BD" w:themeColor="accent1"/>
        </w:rPr>
      </w:pPr>
      <w:r>
        <w:rPr>
          <w:rFonts w:cs="Courier New"/>
        </w:rPr>
        <w:tab/>
      </w:r>
      <w:r>
        <w:rPr>
          <w:rFonts w:cs="Courier New"/>
        </w:rPr>
        <w:tab/>
      </w:r>
      <w:r>
        <w:rPr>
          <w:rFonts w:cs="Courier New"/>
        </w:rPr>
        <w:tab/>
      </w:r>
      <w:r w:rsidRPr="000E2BC6">
        <w:rPr>
          <w:rFonts w:cs="Courier New"/>
        </w:rPr>
        <w:t>Data: &lt;code that means “performer”&gt;</w:t>
      </w:r>
      <w:r>
        <w:rPr>
          <w:rFonts w:cs="Courier New"/>
        </w:rPr>
        <w:t xml:space="preserve"> </w:t>
      </w:r>
      <w:r>
        <w:rPr>
          <w:rFonts w:cs="Courier New"/>
          <w:color w:val="4F81BD" w:themeColor="accent1"/>
        </w:rPr>
        <w:t>// who took the order off hold</w:t>
      </w:r>
    </w:p>
    <w:p w14:paraId="4A987ABA"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Role</w:t>
      </w:r>
    </w:p>
    <w:p w14:paraId="56A8FE5F"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“role”&gt;</w:t>
      </w:r>
    </w:p>
    <w:p w14:paraId="2C336352"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 xml:space="preserve">Data: &lt;code that means </w:t>
      </w:r>
      <w:r>
        <w:rPr>
          <w:rFonts w:cs="Courier New"/>
        </w:rPr>
        <w:t>“physician</w:t>
      </w:r>
      <w:r w:rsidRPr="000E2BC6">
        <w:rPr>
          <w:rFonts w:cs="Courier New"/>
        </w:rPr>
        <w:t>”&gt;</w:t>
      </w:r>
    </w:p>
    <w:p w14:paraId="4A760E57"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sidRPr="000E2BC6">
        <w:rPr>
          <w:rFonts w:cs="Courier New"/>
        </w:rPr>
        <w:t>Qualifier IndividualPerson</w:t>
      </w:r>
    </w:p>
    <w:p w14:paraId="2E10F95F"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t>Key:&lt;code that means “individual person”&gt;</w:t>
      </w:r>
    </w:p>
    <w:p w14:paraId="5C3B7C37" w14:textId="77777777" w:rsidR="00832D36" w:rsidRPr="000E2BC6" w:rsidRDefault="00832D36" w:rsidP="004F67B6">
      <w:pPr>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cs="Courier New"/>
        </w:rPr>
      </w:pPr>
      <w:r>
        <w:rPr>
          <w:rFonts w:cs="Courier New"/>
        </w:rPr>
        <w:tab/>
      </w:r>
      <w:r>
        <w:rPr>
          <w:rFonts w:cs="Courier New"/>
        </w:rPr>
        <w:tab/>
      </w:r>
      <w:r>
        <w:rPr>
          <w:rFonts w:cs="Courier New"/>
        </w:rPr>
        <w:tab/>
      </w:r>
      <w:r>
        <w:rPr>
          <w:rFonts w:cs="Courier New"/>
        </w:rPr>
        <w:tab/>
      </w:r>
      <w:r w:rsidRPr="000E2BC6">
        <w:rPr>
          <w:rFonts w:cs="Courier New"/>
        </w:rPr>
        <w:t>Item PersonIdentifier</w:t>
      </w:r>
    </w:p>
    <w:p w14:paraId="7119277D" w14:textId="77777777" w:rsidR="00832D36" w:rsidRDefault="00832D36" w:rsidP="004F67B6">
      <w:pPr>
        <w:spacing w:after="0" w:line="240" w:lineRule="auto"/>
      </w:pPr>
      <w:r>
        <w:tab/>
      </w:r>
      <w:r>
        <w:tab/>
      </w:r>
      <w:r>
        <w:tab/>
        <w:t>Key:&lt;code that means “person identifier”&gt;</w:t>
      </w:r>
    </w:p>
    <w:p w14:paraId="6D0CDA9F" w14:textId="77777777" w:rsidR="00832D36" w:rsidRDefault="00832D36" w:rsidP="004F67B6">
      <w:pPr>
        <w:spacing w:after="0" w:line="240" w:lineRule="auto"/>
        <w:ind w:left="1440" w:firstLine="720"/>
      </w:pPr>
      <w:r w:rsidRPr="000E2BC6">
        <w:t>Data: &lt;identifier for the performer&gt;</w:t>
      </w:r>
    </w:p>
    <w:p w14:paraId="212BFB7A" w14:textId="77777777" w:rsidR="00EE09EF" w:rsidRDefault="00EE09EF" w:rsidP="004F67B6">
      <w:pPr>
        <w:tabs>
          <w:tab w:val="left" w:pos="360"/>
          <w:tab w:val="left" w:pos="720"/>
          <w:tab w:val="left" w:pos="1080"/>
          <w:tab w:val="left" w:pos="1440"/>
          <w:tab w:val="left" w:pos="1800"/>
          <w:tab w:val="left" w:pos="2160"/>
          <w:tab w:val="left" w:pos="2520"/>
        </w:tabs>
        <w:autoSpaceDE w:val="0"/>
        <w:autoSpaceDN w:val="0"/>
        <w:adjustRightInd w:val="0"/>
        <w:rPr>
          <w:rFonts w:cs="Courier New"/>
        </w:rPr>
      </w:pPr>
    </w:p>
    <w:sectPr w:rsidR="00EE09EF" w:rsidSect="00CA701D">
      <w:pgSz w:w="12240" w:h="15840" w:code="1"/>
      <w:pgMar w:top="1440" w:right="1440" w:bottom="1440" w:left="1440" w:header="720" w:footer="720" w:gutter="0"/>
      <w:pgBorders w:offsetFrom="page">
        <w:bottom w:val="single" w:sz="4" w:space="24" w:color="auto"/>
      </w:pgBorders>
      <w:pgNumType w:start="72"/>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tvconway" w:date="2012-08-29T11:50:00Z" w:initials="tvc">
    <w:p w14:paraId="471E427C" w14:textId="77777777" w:rsidR="00D946F6" w:rsidRDefault="00D946F6">
      <w:pPr>
        <w:pStyle w:val="CommentText"/>
      </w:pPr>
      <w:r>
        <w:rPr>
          <w:rStyle w:val="CommentReference"/>
        </w:rPr>
        <w:annotationRef/>
      </w:r>
      <w:r>
        <w:t xml:space="preserve">Could we put in something about how the actual value is the ‘data’ of all of the items? </w:t>
      </w:r>
    </w:p>
  </w:comment>
  <w:comment w:id="10" w:author="tvconway" w:date="2012-08-29T11:50:00Z" w:initials="tvc">
    <w:p w14:paraId="6EE97219" w14:textId="77777777" w:rsidR="00D946F6" w:rsidRDefault="00D946F6">
      <w:pPr>
        <w:pStyle w:val="CommentText"/>
      </w:pPr>
      <w:r>
        <w:rPr>
          <w:rStyle w:val="CommentReference"/>
        </w:rPr>
        <w:annotationRef/>
      </w:r>
      <w:r>
        <w:t>In the figure we should put an ‘or’ in between data and item.</w:t>
      </w:r>
    </w:p>
  </w:comment>
  <w:comment w:id="11" w:author="tvconway" w:date="2012-08-29T11:50:00Z" w:initials="tvc">
    <w:p w14:paraId="0CCB2E3C" w14:textId="77777777" w:rsidR="00D946F6" w:rsidRDefault="00D946F6">
      <w:pPr>
        <w:pStyle w:val="CommentText"/>
      </w:pPr>
      <w:r>
        <w:rPr>
          <w:rStyle w:val="CommentReference"/>
        </w:rPr>
        <w:annotationRef/>
      </w:r>
      <w:r>
        <w:t xml:space="preserve">This would be more clear with an example: for example in the patient model you have address as an item and in the address CEM you have address line 1 as an item, and in the address line 1 CEM you have data.-maybe put this in a sort of tree view. </w:t>
      </w:r>
    </w:p>
  </w:comment>
  <w:comment w:id="15" w:author="tvconway" w:date="2012-08-29T11:50:00Z" w:initials="tvc">
    <w:p w14:paraId="69B95EBB" w14:textId="77777777" w:rsidR="00D946F6" w:rsidRDefault="00D946F6">
      <w:pPr>
        <w:pStyle w:val="CommentText"/>
      </w:pPr>
      <w:r>
        <w:rPr>
          <w:rStyle w:val="CommentReference"/>
        </w:rPr>
        <w:annotationRef/>
      </w:r>
      <w:r>
        <w:t>I know this is our conventional title, but having both the abstract instance model and the abstract constraint model is very confusing for almost anyone I have talked to about modeling. Is there another way of titling what this really is? Could we eliminate the ‘abstract’ and just call it the constraint model. Are we not defining the model-could it be called the ‘Defined constraint model”?</w:t>
      </w:r>
    </w:p>
  </w:comment>
  <w:comment w:id="39" w:author="tvconway" w:date="2012-08-29T11:50:00Z" w:initials="tvc">
    <w:p w14:paraId="077408D9" w14:textId="77777777" w:rsidR="00D946F6" w:rsidRDefault="00D946F6">
      <w:pPr>
        <w:pStyle w:val="CommentText"/>
      </w:pPr>
      <w:r>
        <w:rPr>
          <w:rStyle w:val="CommentReference"/>
        </w:rPr>
        <w:annotationRef/>
      </w:r>
      <w:r>
        <w:t>May want to talk about the difference between translation and originalText</w:t>
      </w:r>
    </w:p>
  </w:comment>
  <w:comment w:id="40" w:author="tvconway" w:date="2012-08-29T11:50:00Z" w:initials="tvc">
    <w:p w14:paraId="0984294E" w14:textId="77777777" w:rsidR="00D946F6" w:rsidRDefault="00D946F6">
      <w:pPr>
        <w:pStyle w:val="CommentText"/>
      </w:pPr>
      <w:r>
        <w:rPr>
          <w:rStyle w:val="CommentReference"/>
        </w:rPr>
        <w:annotationRef/>
      </w:r>
      <w:r>
        <w:t xml:space="preserve">Currently this is not defined in the terminology with relationships, just in the definition of the concept.  We have associated  a  property with a code in the past in order to perform computations on it. </w:t>
      </w:r>
    </w:p>
  </w:comment>
  <w:comment w:id="44" w:author="tvconway" w:date="2012-08-29T11:50:00Z" w:initials="tvc">
    <w:p w14:paraId="2E3138DA" w14:textId="77777777" w:rsidR="00D946F6" w:rsidRDefault="00D946F6">
      <w:pPr>
        <w:pStyle w:val="CommentText"/>
      </w:pPr>
      <w:r>
        <w:rPr>
          <w:rStyle w:val="CommentReference"/>
        </w:rPr>
        <w:annotationRef/>
      </w:r>
      <w:r>
        <w:t xml:space="preserve">I have only heard this as significant digits-adding the word floating point is misleading and I don’t really understand it. </w:t>
      </w:r>
    </w:p>
  </w:comment>
  <w:comment w:id="56" w:author="tvconway" w:date="2012-08-29T11:50:00Z" w:initials="tvc">
    <w:p w14:paraId="315EE0C8" w14:textId="77777777" w:rsidR="00D946F6" w:rsidRDefault="00D946F6">
      <w:pPr>
        <w:pStyle w:val="CommentText"/>
      </w:pPr>
      <w:r>
        <w:rPr>
          <w:rStyle w:val="CommentReference"/>
        </w:rPr>
        <w:annotationRef/>
      </w:r>
      <w:r>
        <w:t>I think we used ‘DRAFT’ also</w:t>
      </w:r>
    </w:p>
  </w:comment>
  <w:comment w:id="61" w:author="tvconway" w:date="2012-08-29T11:50:00Z" w:initials="tvc">
    <w:p w14:paraId="1FE22D7A" w14:textId="77777777" w:rsidR="00D946F6" w:rsidRDefault="00D946F6">
      <w:pPr>
        <w:pStyle w:val="CommentText"/>
      </w:pPr>
      <w:r>
        <w:rPr>
          <w:rStyle w:val="CommentReference"/>
        </w:rPr>
        <w:annotationRef/>
      </w:r>
      <w:r>
        <w:t>Althought this is true, it is very confusing to use ‘data’ to define ‘key’. I can see where this may lead to problems. Maybe we should define it as the code used to identify the ‘real world concept’ of the model instance.</w:t>
      </w:r>
    </w:p>
  </w:comment>
  <w:comment w:id="77" w:author="tvconway" w:date="2012-08-29T11:50:00Z" w:initials="tvc">
    <w:p w14:paraId="42F76C79" w14:textId="77777777" w:rsidR="00D946F6" w:rsidRDefault="00D946F6">
      <w:pPr>
        <w:pStyle w:val="CommentText"/>
      </w:pPr>
      <w:r>
        <w:rPr>
          <w:rStyle w:val="CommentReference"/>
        </w:rPr>
        <w:annotationRef/>
      </w:r>
      <w:r>
        <w:t>I don’t believe this is true-if it is arbitrary than it should be a collecton.</w:t>
      </w:r>
    </w:p>
  </w:comment>
  <w:comment w:id="86" w:author="tvconway" w:date="2012-08-29T11:50:00Z" w:initials="tvc">
    <w:p w14:paraId="29093EEA" w14:textId="77777777" w:rsidR="00D946F6" w:rsidRDefault="00D946F6">
      <w:pPr>
        <w:pStyle w:val="CommentText"/>
      </w:pPr>
      <w:r>
        <w:rPr>
          <w:rStyle w:val="CommentReference"/>
        </w:rPr>
        <w:annotationRef/>
      </w:r>
      <w:r>
        <w:t xml:space="preserve">I think this section is in the wrong place. Belongs with constraints above. </w:t>
      </w:r>
    </w:p>
  </w:comment>
  <w:comment w:id="95" w:author="tvconway" w:date="2012-08-29T11:50:00Z" w:initials="tvc">
    <w:p w14:paraId="62BF727E" w14:textId="77777777" w:rsidR="00D946F6" w:rsidRDefault="00D946F6">
      <w:pPr>
        <w:pStyle w:val="CommentText"/>
      </w:pPr>
      <w:r>
        <w:rPr>
          <w:rStyle w:val="CommentReference"/>
        </w:rPr>
        <w:annotationRef/>
      </w:r>
      <w:r>
        <w:t>Need to define ‘logical’ model.</w:t>
      </w:r>
    </w:p>
  </w:comment>
  <w:comment w:id="100" w:author="tvconway" w:date="2012-08-29T11:50:00Z" w:initials="tvc">
    <w:p w14:paraId="659843A8" w14:textId="77777777" w:rsidR="00D946F6" w:rsidRDefault="00D946F6">
      <w:pPr>
        <w:pStyle w:val="CommentText"/>
      </w:pPr>
      <w:r>
        <w:rPr>
          <w:rStyle w:val="CommentReference"/>
        </w:rPr>
        <w:annotationRef/>
      </w:r>
      <w:r>
        <w:t>Should we talk about specialized reference classes like patient, encounter and location?</w:t>
      </w:r>
    </w:p>
  </w:comment>
  <w:comment w:id="144" w:author="Tom Oniki" w:date="2012-08-30T08:17:00Z" w:initials="tao">
    <w:p w14:paraId="1D6875DA" w14:textId="77777777" w:rsidR="00D946F6" w:rsidRDefault="00D946F6">
      <w:pPr>
        <w:pStyle w:val="CommentText"/>
      </w:pPr>
      <w:r>
        <w:rPr>
          <w:rStyle w:val="CommentReference"/>
        </w:rPr>
        <w:annotationRef/>
      </w:r>
      <w:r>
        <w:t>We need to provide more concrete guidance.</w:t>
      </w:r>
    </w:p>
  </w:comment>
  <w:comment w:id="199" w:author="tvconway" w:date="2012-08-29T11:50:00Z" w:initials="tvc">
    <w:p w14:paraId="4B7DDC4D" w14:textId="77777777" w:rsidR="00D946F6" w:rsidRDefault="00D946F6">
      <w:pPr>
        <w:pStyle w:val="CommentText"/>
      </w:pPr>
      <w:r>
        <w:rPr>
          <w:rStyle w:val="CommentReference"/>
        </w:rPr>
        <w:annotationRef/>
      </w:r>
      <w:r>
        <w:t>Does this need an example like parent/child?</w:t>
      </w:r>
    </w:p>
  </w:comment>
  <w:comment w:id="203" w:author="tvconway" w:date="2012-08-29T11:50:00Z" w:initials="tvc">
    <w:p w14:paraId="367940FA" w14:textId="77777777" w:rsidR="00D946F6" w:rsidRDefault="00D946F6" w:rsidP="007C4D38">
      <w:pPr>
        <w:jc w:val="center"/>
        <w:rPr>
          <w:rFonts w:ascii="Courier New" w:hAnsi="Courier New" w:cs="Courier New"/>
          <w:color w:val="000000"/>
          <w:sz w:val="18"/>
          <w:szCs w:val="18"/>
        </w:rPr>
      </w:pPr>
      <w:r>
        <w:rPr>
          <w:rStyle w:val="CommentReference"/>
        </w:rPr>
        <w:annotationRef/>
      </w:r>
      <w:r>
        <w:t xml:space="preserve">In all of these tables under the keycode element the line </w:t>
      </w:r>
      <w:r w:rsidRPr="00A122EB">
        <w:rPr>
          <w:rFonts w:ascii="Courier New" w:hAnsi="Courier New" w:cs="Courier New"/>
          <w:b/>
          <w:bCs/>
          <w:color w:val="7F0055"/>
          <w:sz w:val="18"/>
          <w:szCs w:val="18"/>
        </w:rPr>
        <w:t>key</w:t>
      </w:r>
      <w:r w:rsidRPr="00A122EB">
        <w:rPr>
          <w:rFonts w:ascii="Courier New" w:hAnsi="Courier New" w:cs="Courier New"/>
          <w:color w:val="000000"/>
          <w:sz w:val="18"/>
          <w:szCs w:val="18"/>
        </w:rPr>
        <w:t xml:space="preserve"> </w:t>
      </w:r>
      <w:r w:rsidRPr="00A122EB">
        <w:rPr>
          <w:rFonts w:ascii="Courier New" w:hAnsi="Courier New" w:cs="Courier New"/>
          <w:b/>
          <w:bCs/>
          <w:color w:val="7F0055"/>
          <w:sz w:val="18"/>
          <w:szCs w:val="18"/>
        </w:rPr>
        <w:t>code</w:t>
      </w:r>
      <w:r>
        <w:rPr>
          <w:rFonts w:ascii="Courier New" w:hAnsi="Courier New" w:cs="Courier New"/>
          <w:color w:val="000000"/>
          <w:sz w:val="18"/>
          <w:szCs w:val="18"/>
        </w:rPr>
        <w:t>(SomeECID_KEY_ECID) is used this is very misleading because we do not use an ECID in SomeECID but some text so we should change it to SomeText_KEY_ECID IN ALL OF THEM.</w:t>
      </w:r>
    </w:p>
    <w:p w14:paraId="64BE89D7" w14:textId="77777777" w:rsidR="00D946F6" w:rsidRDefault="00D946F6">
      <w:pPr>
        <w:pStyle w:val="CommentText"/>
      </w:pPr>
    </w:p>
  </w:comment>
  <w:comment w:id="212" w:author="tvconway" w:date="2012-08-29T11:50:00Z" w:initials="tvc">
    <w:p w14:paraId="7CBAE0D5" w14:textId="77777777" w:rsidR="00D946F6" w:rsidRDefault="00D946F6">
      <w:pPr>
        <w:pStyle w:val="CommentText"/>
      </w:pPr>
      <w:r>
        <w:rPr>
          <w:rStyle w:val="CommentReference"/>
        </w:rPr>
        <w:annotationRef/>
      </w:r>
      <w:r>
        <w:t>if this is true why do we need the conduct statements?</w:t>
      </w:r>
    </w:p>
  </w:comment>
  <w:comment w:id="213" w:author="tvconway" w:date="2012-08-29T11:50:00Z" w:initials="tvc">
    <w:p w14:paraId="28504284" w14:textId="77777777" w:rsidR="00D946F6" w:rsidRDefault="00D946F6">
      <w:pPr>
        <w:pStyle w:val="CommentText"/>
      </w:pPr>
      <w:r>
        <w:rPr>
          <w:rStyle w:val="CommentReference"/>
        </w:rPr>
        <w:annotationRef/>
      </w:r>
      <w:r>
        <w:t>I think this term needs to be defined more-what exactly does it mean for a modeler?</w:t>
      </w:r>
    </w:p>
  </w:comment>
  <w:comment w:id="223" w:author="tvconway" w:date="2012-08-29T11:50:00Z" w:initials="tvc">
    <w:p w14:paraId="2A14949A" w14:textId="77777777" w:rsidR="00D946F6" w:rsidRDefault="00D946F6">
      <w:pPr>
        <w:pStyle w:val="CommentText"/>
      </w:pPr>
      <w:r>
        <w:rPr>
          <w:rStyle w:val="CommentReference"/>
        </w:rPr>
        <w:annotationRef/>
      </w:r>
      <w:r>
        <w:t>Not really sure why we need to identify the two types of links in this document since we do not identify them in the models. I would not include this information in this document.</w:t>
      </w:r>
    </w:p>
  </w:comment>
  <w:comment w:id="226" w:author="tvconway" w:date="2012-08-29T11:50:00Z" w:initials="tvc">
    <w:p w14:paraId="729598D5" w14:textId="77777777" w:rsidR="00D946F6" w:rsidRDefault="00D946F6">
      <w:pPr>
        <w:pStyle w:val="CommentText"/>
      </w:pPr>
      <w:r>
        <w:rPr>
          <w:rStyle w:val="CommentReference"/>
        </w:rPr>
        <w:annotationRef/>
      </w:r>
      <w:r>
        <w:t>By workflow do you mean the comment does not occur at another time than when the instance is created?</w:t>
      </w:r>
    </w:p>
  </w:comment>
  <w:comment w:id="227" w:author="tvconway" w:date="2012-08-29T11:50:00Z" w:initials="tvc">
    <w:p w14:paraId="701508C1" w14:textId="77777777" w:rsidR="00D946F6" w:rsidRDefault="00D946F6">
      <w:pPr>
        <w:pStyle w:val="CommentText"/>
      </w:pPr>
      <w:r>
        <w:rPr>
          <w:rStyle w:val="CommentReference"/>
        </w:rPr>
        <w:annotationRef/>
      </w:r>
      <w:r>
        <w:t>This conflicts with what was stated in the panel segment.</w:t>
      </w:r>
    </w:p>
  </w:comment>
  <w:comment w:id="228" w:author="tvconway" w:date="2012-08-29T11:50:00Z" w:initials="tvc">
    <w:p w14:paraId="71FDCB2C" w14:textId="77777777" w:rsidR="00D946F6" w:rsidRDefault="00D946F6">
      <w:pPr>
        <w:pStyle w:val="CommentText"/>
      </w:pPr>
      <w:r>
        <w:rPr>
          <w:rStyle w:val="CommentReference"/>
        </w:rPr>
        <w:annotationRef/>
      </w:r>
      <w:r>
        <w:t>If this is true then comment needs to be put in a reference class so it could be constrained out.</w:t>
      </w:r>
    </w:p>
  </w:comment>
  <w:comment w:id="230" w:author="tvconway" w:date="2012-08-29T11:50:00Z" w:initials="tvc">
    <w:p w14:paraId="306848F4" w14:textId="77777777" w:rsidR="00D946F6" w:rsidRDefault="00D946F6">
      <w:pPr>
        <w:pStyle w:val="CommentText"/>
      </w:pPr>
      <w:r>
        <w:rPr>
          <w:rStyle w:val="CommentReference"/>
        </w:rPr>
        <w:annotationRef/>
      </w:r>
      <w:r>
        <w:t xml:space="preserve">It would be a lot more helpful if each of these examples was incorporated into the section which explains each structure, or put this in the appendix. It gets kind of lost in this section. </w:t>
      </w:r>
    </w:p>
  </w:comment>
  <w:comment w:id="233" w:author="tvconway" w:date="2012-08-29T11:50:00Z" w:initials="tvc">
    <w:p w14:paraId="2BC376C2" w14:textId="77777777" w:rsidR="00D946F6" w:rsidRDefault="00D946F6">
      <w:pPr>
        <w:pStyle w:val="CommentText"/>
      </w:pPr>
      <w:r>
        <w:rPr>
          <w:rStyle w:val="CommentReference"/>
        </w:rPr>
        <w:annotationRef/>
      </w:r>
      <w:r>
        <w:t>How is this a CD data type?</w:t>
      </w:r>
    </w:p>
  </w:comment>
  <w:comment w:id="244" w:author="tvconway" w:date="2012-08-29T12:03:00Z" w:initials="tvc">
    <w:p w14:paraId="04AFBA36" w14:textId="77777777" w:rsidR="00D946F6" w:rsidRDefault="00D946F6">
      <w:pPr>
        <w:pStyle w:val="CommentText"/>
      </w:pPr>
      <w:r>
        <w:rPr>
          <w:rStyle w:val="CommentReference"/>
        </w:rPr>
        <w:annotationRef/>
      </w:r>
      <w:r>
        <w:t xml:space="preserve">We currently do not have this qualifier-is this the new relative temporal context merged with patient pre-condition? </w:t>
      </w:r>
    </w:p>
  </w:comment>
  <w:comment w:id="296" w:author="tvconway" w:date="2012-08-29T12:55:00Z" w:initials="tvc">
    <w:p w14:paraId="648752E7" w14:textId="77777777" w:rsidR="00D946F6" w:rsidRDefault="00D946F6">
      <w:pPr>
        <w:pStyle w:val="CommentText"/>
      </w:pPr>
      <w:r>
        <w:rPr>
          <w:rStyle w:val="CommentReference"/>
        </w:rPr>
        <w:annotationRef/>
      </w:r>
      <w:r>
        <w:t xml:space="preserve">You are stuck with a huge value set. </w:t>
      </w:r>
    </w:p>
  </w:comment>
  <w:comment w:id="306" w:author="tvconway" w:date="2012-08-29T13:12:00Z" w:initials="tvc">
    <w:p w14:paraId="368444FB" w14:textId="77777777" w:rsidR="00D946F6" w:rsidRDefault="00D946F6">
      <w:pPr>
        <w:pStyle w:val="CommentText"/>
      </w:pPr>
      <w:r>
        <w:rPr>
          <w:rStyle w:val="CommentReference"/>
        </w:rPr>
        <w:annotationRef/>
      </w:r>
      <w:r>
        <w:t>Not complete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15AD5" w14:textId="77777777" w:rsidR="00C45375" w:rsidRDefault="00C45375" w:rsidP="001B01C2">
      <w:pPr>
        <w:spacing w:after="0" w:line="240" w:lineRule="auto"/>
      </w:pPr>
      <w:r>
        <w:separator/>
      </w:r>
    </w:p>
  </w:endnote>
  <w:endnote w:type="continuationSeparator" w:id="0">
    <w:p w14:paraId="40C068BD" w14:textId="77777777" w:rsidR="00C45375" w:rsidRDefault="00C45375" w:rsidP="001B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001"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946F6" w14:paraId="3C762DDC" w14:textId="77777777">
      <w:tc>
        <w:tcPr>
          <w:tcW w:w="918" w:type="dxa"/>
        </w:tcPr>
        <w:p w14:paraId="121D5CAD" w14:textId="77777777" w:rsidR="00D946F6" w:rsidRDefault="00B317E5" w:rsidP="00D05F26">
          <w:pPr>
            <w:pStyle w:val="Footer"/>
            <w:jc w:val="right"/>
            <w:rPr>
              <w:b/>
              <w:color w:val="4F81BD" w:themeColor="accent1"/>
              <w:sz w:val="32"/>
              <w:szCs w:val="32"/>
            </w:rPr>
          </w:pPr>
          <w:r>
            <w:fldChar w:fldCharType="begin"/>
          </w:r>
          <w:r w:rsidR="00D946F6">
            <w:instrText xml:space="preserve"> PAGE   \* MERGEFORMAT </w:instrText>
          </w:r>
          <w:r>
            <w:fldChar w:fldCharType="separate"/>
          </w:r>
          <w:r w:rsidR="00806B96" w:rsidRPr="00806B96">
            <w:rPr>
              <w:b/>
              <w:noProof/>
              <w:color w:val="4F81BD" w:themeColor="accent1"/>
              <w:sz w:val="32"/>
              <w:szCs w:val="32"/>
            </w:rPr>
            <w:t>65</w:t>
          </w:r>
          <w:r>
            <w:rPr>
              <w:b/>
              <w:noProof/>
              <w:color w:val="4F81BD" w:themeColor="accent1"/>
              <w:sz w:val="32"/>
              <w:szCs w:val="32"/>
            </w:rPr>
            <w:fldChar w:fldCharType="end"/>
          </w:r>
          <w:r w:rsidR="00D946F6">
            <w:t xml:space="preserve"> </w:t>
          </w:r>
        </w:p>
      </w:tc>
      <w:tc>
        <w:tcPr>
          <w:tcW w:w="7938" w:type="dxa"/>
        </w:tcPr>
        <w:p w14:paraId="0B790309" w14:textId="77777777" w:rsidR="00D946F6" w:rsidRDefault="00D946F6" w:rsidP="00D05F26">
          <w:pPr>
            <w:pStyle w:val="Footer"/>
            <w:jc w:val="right"/>
          </w:pPr>
          <w:r>
            <w:t xml:space="preserve">9/20/2010                                                                             </w:t>
          </w:r>
        </w:p>
      </w:tc>
    </w:tr>
  </w:tbl>
  <w:p w14:paraId="1CCA369A" w14:textId="77777777" w:rsidR="00D946F6" w:rsidRDefault="00D946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A317F" w14:textId="77777777" w:rsidR="00C45375" w:rsidRDefault="00C45375" w:rsidP="001B01C2">
      <w:pPr>
        <w:spacing w:after="0" w:line="240" w:lineRule="auto"/>
      </w:pPr>
      <w:r>
        <w:separator/>
      </w:r>
    </w:p>
  </w:footnote>
  <w:footnote w:type="continuationSeparator" w:id="0">
    <w:p w14:paraId="3F0738F3" w14:textId="77777777" w:rsidR="00C45375" w:rsidRDefault="00C45375" w:rsidP="001B01C2">
      <w:pPr>
        <w:spacing w:after="0" w:line="240" w:lineRule="auto"/>
      </w:pPr>
      <w:r>
        <w:continuationSeparator/>
      </w:r>
    </w:p>
  </w:footnote>
  <w:footnote w:id="1">
    <w:p w14:paraId="435AE972" w14:textId="77777777" w:rsidR="00D946F6" w:rsidRDefault="00D946F6">
      <w:pPr>
        <w:pStyle w:val="FootnoteText"/>
      </w:pPr>
      <w:r>
        <w:rPr>
          <w:rStyle w:val="FootnoteReference"/>
        </w:rPr>
        <w:footnoteRef/>
      </w:r>
      <w:r>
        <w:t xml:space="preserve"> A designation is a text label representing a code in a controlled terminology.</w:t>
      </w:r>
    </w:p>
  </w:footnote>
  <w:footnote w:id="2">
    <w:p w14:paraId="11BA995A" w14:textId="77777777" w:rsidR="00D946F6" w:rsidRDefault="00D946F6">
      <w:pPr>
        <w:pStyle w:val="FootnoteText"/>
      </w:pPr>
      <w:r>
        <w:rPr>
          <w:rStyle w:val="FootnoteReference"/>
        </w:rPr>
        <w:footnoteRef/>
      </w:r>
      <w:r>
        <w:t xml:space="preserve"> This model is being discussed but is not yet created.</w:t>
      </w:r>
    </w:p>
  </w:footnote>
  <w:footnote w:id="3">
    <w:p w14:paraId="3E99CA7E" w14:textId="77777777" w:rsidR="00D946F6" w:rsidRDefault="00D946F6">
      <w:pPr>
        <w:pStyle w:val="FootnoteText"/>
      </w:pPr>
      <w:r>
        <w:rPr>
          <w:rStyle w:val="FootnoteReference"/>
        </w:rPr>
        <w:footnoteRef/>
      </w:r>
      <w:r>
        <w:t xml:space="preserve"> Figure 2 is an example written in the Constraint Definition Language (CDL).  This document assumes some familiarity with CDL.  For complete CDL information, the reader is referred to the Qualibria Constraint Definition Language (CDL) Language Guide.</w:t>
      </w:r>
    </w:p>
  </w:footnote>
  <w:footnote w:id="4">
    <w:p w14:paraId="2CFA117A" w14:textId="77777777" w:rsidR="00D946F6" w:rsidRDefault="00D946F6">
      <w:pPr>
        <w:pStyle w:val="FootnoteText"/>
      </w:pPr>
      <w:r>
        <w:rPr>
          <w:rStyle w:val="FootnoteReference"/>
        </w:rPr>
        <w:footnoteRef/>
      </w:r>
      <w:r>
        <w:t xml:space="preserve"> “Attribute” (not to be confused with “attribution”)  is a generic term used in this document to refer to a CEM’s item, qualifier, or modifier. A “coded attribute”, therefore, would be an item, qualifier, or modifier whose “data” component is a coded data type (CO or CD).</w:t>
      </w:r>
    </w:p>
  </w:footnote>
  <w:footnote w:id="5">
    <w:p w14:paraId="107D36A9" w14:textId="77777777" w:rsidR="00D946F6" w:rsidRDefault="00D946F6">
      <w:pPr>
        <w:pStyle w:val="FootnoteText"/>
      </w:pPr>
      <w:r>
        <w:rPr>
          <w:rStyle w:val="FootnoteReference"/>
        </w:rPr>
        <w:footnoteRef/>
      </w:r>
      <w:r>
        <w:t xml:space="preserve"> A Physical Quantity data type’s primary components are a numeric value and a unit of measure</w:t>
      </w:r>
    </w:p>
  </w:footnote>
  <w:footnote w:id="6">
    <w:p w14:paraId="2EA6B3DB" w14:textId="77777777" w:rsidR="00D946F6" w:rsidRDefault="00D946F6">
      <w:pPr>
        <w:pStyle w:val="FootnoteText"/>
      </w:pPr>
      <w:r>
        <w:rPr>
          <w:rStyle w:val="FootnoteReference"/>
        </w:rPr>
        <w:footnoteRef/>
      </w:r>
      <w:r>
        <w:t xml:space="preserve"> To date, min and max constraints have not been used, but the functionality exists.</w:t>
      </w:r>
    </w:p>
  </w:footnote>
  <w:footnote w:id="7">
    <w:p w14:paraId="4C4EB6D1" w14:textId="77777777" w:rsidR="00D946F6" w:rsidRDefault="00D946F6">
      <w:pPr>
        <w:pStyle w:val="FootnoteText"/>
      </w:pPr>
      <w:r>
        <w:rPr>
          <w:rStyle w:val="FootnoteReference"/>
        </w:rPr>
        <w:footnoteRef/>
      </w:r>
      <w:r>
        <w:t xml:space="preserve"> This statement is true for Qualibria, the system developed by the GE Healthcare-Intermountain Healthcare partnership.  To the extent that the ECIS code system becomes used by other systems (e.g., other GE Healthcare systems), the ECIS code system may have additional purposes and hence additional content.</w:t>
      </w:r>
    </w:p>
  </w:footnote>
  <w:footnote w:id="8">
    <w:p w14:paraId="02C85D1A" w14:textId="77777777" w:rsidR="00D946F6" w:rsidRDefault="00D946F6">
      <w:pPr>
        <w:pStyle w:val="FootnoteText"/>
      </w:pPr>
      <w:r>
        <w:rPr>
          <w:rStyle w:val="FootnoteReference"/>
        </w:rPr>
        <w:footnoteRef/>
      </w:r>
      <w:r>
        <w:t xml:space="preserve"> This physical separation is not to be interpreted as a logical separation.  We strongly believe that authoring of models and authoing of terminology and value sets need to be performed in concert; performing either in a “silo” leads to mismatches in semantics.</w:t>
      </w:r>
    </w:p>
  </w:footnote>
  <w:footnote w:id="9">
    <w:p w14:paraId="5BA85482" w14:textId="77777777" w:rsidR="00D946F6" w:rsidRDefault="00D946F6">
      <w:pPr>
        <w:pStyle w:val="FootnoteText"/>
      </w:pPr>
      <w:r>
        <w:rPr>
          <w:rStyle w:val="FootnoteReference"/>
        </w:rPr>
        <w:footnoteRef/>
      </w:r>
      <w:r>
        <w:t xml:space="preserve"> A special “CEM display” context property on the designation distinguishes a designation that is used in a CEM from other designations a concept may possess.</w:t>
      </w:r>
    </w:p>
  </w:footnote>
  <w:footnote w:id="10">
    <w:p w14:paraId="63BEE38E" w14:textId="77777777" w:rsidR="00D946F6" w:rsidRDefault="00D946F6">
      <w:pPr>
        <w:pStyle w:val="FootnoteText"/>
      </w:pPr>
      <w:r>
        <w:rPr>
          <w:rStyle w:val="FootnoteReference"/>
        </w:rPr>
        <w:footnoteRef/>
      </w:r>
      <w:r>
        <w:t xml:space="preserve"> More exactly, the value set contains the valid values for the “data” (or even more exactly, the “code” property of the “data”) of the AdministrativeMaritalStatus CEM.</w:t>
      </w:r>
    </w:p>
  </w:footnote>
  <w:footnote w:id="11">
    <w:p w14:paraId="2D2CB7BF" w14:textId="77777777" w:rsidR="00D946F6" w:rsidRDefault="00D946F6">
      <w:pPr>
        <w:pStyle w:val="FootnoteText"/>
      </w:pPr>
      <w:r>
        <w:rPr>
          <w:rStyle w:val="FootnoteReference"/>
        </w:rPr>
        <w:footnoteRef/>
      </w:r>
      <w:r>
        <w:t xml:space="preserve"> In the Qualibria implementation, the data type is “CODE”, indicating that it is a UUID from the ECIS code system.</w:t>
      </w:r>
    </w:p>
  </w:footnote>
  <w:footnote w:id="12">
    <w:p w14:paraId="2791E937" w14:textId="77777777" w:rsidR="00D946F6" w:rsidRDefault="00D946F6">
      <w:pPr>
        <w:pStyle w:val="FootnoteText"/>
      </w:pPr>
      <w:r>
        <w:rPr>
          <w:rStyle w:val="FootnoteReference"/>
        </w:rPr>
        <w:footnoteRef/>
      </w:r>
      <w:r>
        <w:t xml:space="preserve"> The data type of this code is CS, which is an “internal” data type (i.e., a data type used only within other data types).  CS is essentially a string representing a code in an assumed code system.  An implementation will predetermine the code system used to represent a CS component and that code system will be assumed and used for all instances of the component.</w:t>
      </w:r>
    </w:p>
  </w:footnote>
  <w:footnote w:id="13">
    <w:p w14:paraId="23AC99C1" w14:textId="77777777" w:rsidR="00D946F6" w:rsidRDefault="00D946F6">
      <w:pPr>
        <w:pStyle w:val="FootnoteText"/>
      </w:pPr>
      <w:r>
        <w:rPr>
          <w:rStyle w:val="FootnoteReference"/>
        </w:rPr>
        <w:footnoteRef/>
      </w:r>
      <w:r>
        <w:t xml:space="preserve"> Data type “CODE”, which is a UUID in the ECIS code system</w:t>
      </w:r>
    </w:p>
  </w:footnote>
  <w:footnote w:id="14">
    <w:p w14:paraId="2F93527D" w14:textId="77777777" w:rsidR="00D946F6" w:rsidRDefault="00D946F6">
      <w:pPr>
        <w:pStyle w:val="FootnoteText"/>
      </w:pPr>
      <w:r>
        <w:rPr>
          <w:rStyle w:val="FootnoteReference"/>
        </w:rPr>
        <w:footnoteRef/>
      </w:r>
      <w:r>
        <w:t xml:space="preserve"> A “CDT” data type</w:t>
      </w:r>
    </w:p>
  </w:footnote>
  <w:footnote w:id="15">
    <w:p w14:paraId="41D042ED" w14:textId="77777777" w:rsidR="00D946F6" w:rsidRDefault="00D946F6">
      <w:pPr>
        <w:pStyle w:val="FootnoteText"/>
      </w:pPr>
      <w:r>
        <w:rPr>
          <w:rStyle w:val="FootnoteReference"/>
        </w:rPr>
        <w:footnoteRef/>
      </w:r>
      <w:r>
        <w:t xml:space="preserve"> How that ordering information is stored and retrieved is specific to an implementation, and an application will need to “understand” the implementation’s design in order to leverage the ordering information.</w:t>
      </w:r>
    </w:p>
  </w:footnote>
  <w:footnote w:id="16">
    <w:p w14:paraId="6DA45CCE" w14:textId="77777777" w:rsidR="00D946F6" w:rsidRDefault="00D946F6">
      <w:pPr>
        <w:pStyle w:val="FootnoteText"/>
      </w:pPr>
      <w:r>
        <w:rPr>
          <w:rStyle w:val="FootnoteReference"/>
        </w:rPr>
        <w:footnoteRef/>
      </w:r>
      <w:r>
        <w:t xml:space="preserve"> Data type “double”</w:t>
      </w:r>
    </w:p>
  </w:footnote>
  <w:footnote w:id="17">
    <w:p w14:paraId="55893B74" w14:textId="77777777" w:rsidR="00D946F6" w:rsidRDefault="00D946F6">
      <w:pPr>
        <w:pStyle w:val="FootnoteText"/>
      </w:pPr>
      <w:r>
        <w:rPr>
          <w:rStyle w:val="FootnoteReference"/>
        </w:rPr>
        <w:footnoteRef/>
      </w:r>
      <w:r>
        <w:t xml:space="preserve"> An additional argument might be made for storing the numeric value in every instance --  even though the numeric value associated with a code is usually unchanging over time, there may be circumstances in which a change is necessary.  The numeric value associated with code C1 may be X at t1 but Y at t2.  In such cases, storing the numeric value with the instance of the data type preserves what the numeric value associated with the code was </w:t>
      </w:r>
      <w:r w:rsidRPr="002C0DB6">
        <w:rPr>
          <w:i/>
        </w:rPr>
        <w:t>at the time this instance was stored</w:t>
      </w:r>
      <w:r>
        <w:t>.</w:t>
      </w:r>
    </w:p>
  </w:footnote>
  <w:footnote w:id="18">
    <w:p w14:paraId="0CBAAB48" w14:textId="77777777" w:rsidR="00D946F6" w:rsidRDefault="00D946F6">
      <w:pPr>
        <w:pStyle w:val="FootnoteText"/>
      </w:pPr>
      <w:r>
        <w:rPr>
          <w:rStyle w:val="FootnoteReference"/>
        </w:rPr>
        <w:footnoteRef/>
      </w:r>
      <w:r>
        <w:t xml:space="preserve"> How the numeric property of the code is stored in a particular terminology server is implementation-specific.  The storing service or application must be aware of those implemenation’s details.</w:t>
      </w:r>
    </w:p>
  </w:footnote>
  <w:footnote w:id="19">
    <w:p w14:paraId="7049B056" w14:textId="77777777" w:rsidR="00D946F6" w:rsidRDefault="00D946F6">
      <w:pPr>
        <w:pStyle w:val="FootnoteText"/>
      </w:pPr>
      <w:r>
        <w:rPr>
          <w:rStyle w:val="FootnoteReference"/>
        </w:rPr>
        <w:footnoteRef/>
      </w:r>
      <w:r>
        <w:t xml:space="preserve"> Data type “CODE”, which is a UUID in the ECIS code system</w:t>
      </w:r>
    </w:p>
  </w:footnote>
  <w:footnote w:id="20">
    <w:p w14:paraId="55FEC282" w14:textId="77777777" w:rsidR="00D946F6" w:rsidRDefault="00D946F6" w:rsidP="001A566C">
      <w:pPr>
        <w:pStyle w:val="FootnoteText"/>
      </w:pPr>
      <w:r>
        <w:rPr>
          <w:rStyle w:val="FootnoteReference"/>
        </w:rPr>
        <w:footnoteRef/>
      </w:r>
      <w:r>
        <w:t xml:space="preserve"> Data type “CODE”, which is a UUID in the ECIS code system</w:t>
      </w:r>
    </w:p>
  </w:footnote>
  <w:footnote w:id="21">
    <w:p w14:paraId="2978EB64" w14:textId="77777777" w:rsidR="00D946F6" w:rsidRDefault="00D946F6">
      <w:pPr>
        <w:pStyle w:val="FootnoteText"/>
      </w:pPr>
      <w:r>
        <w:rPr>
          <w:rStyle w:val="FootnoteReference"/>
        </w:rPr>
        <w:footnoteRef/>
      </w:r>
      <w:r>
        <w:t xml:space="preserve"> Data type “double”</w:t>
      </w:r>
    </w:p>
  </w:footnote>
  <w:footnote w:id="22">
    <w:p w14:paraId="1EEB1FF7" w14:textId="77777777" w:rsidR="00D946F6" w:rsidRDefault="00D946F6">
      <w:pPr>
        <w:pStyle w:val="FootnoteText"/>
      </w:pPr>
      <w:r>
        <w:rPr>
          <w:rStyle w:val="FootnoteReference"/>
        </w:rPr>
        <w:footnoteRef/>
      </w:r>
      <w:r>
        <w:t xml:space="preserve"> Data type “INT”</w:t>
      </w:r>
    </w:p>
  </w:footnote>
  <w:footnote w:id="23">
    <w:p w14:paraId="3D3608E5" w14:textId="77777777" w:rsidR="00D946F6" w:rsidRDefault="00D946F6">
      <w:pPr>
        <w:pStyle w:val="FootnoteText"/>
      </w:pPr>
      <w:r>
        <w:rPr>
          <w:rStyle w:val="FootnoteReference"/>
        </w:rPr>
        <w:footnoteRef/>
      </w:r>
      <w:r>
        <w:t xml:space="preserve"> Data type “CODE”, which is a UUID in the ECIS code system</w:t>
      </w:r>
    </w:p>
  </w:footnote>
  <w:footnote w:id="24">
    <w:p w14:paraId="5CFFFB94" w14:textId="77777777" w:rsidR="00D946F6" w:rsidRDefault="00D946F6">
      <w:pPr>
        <w:pStyle w:val="FootnoteText"/>
      </w:pPr>
      <w:r>
        <w:rPr>
          <w:rStyle w:val="FootnoteReference"/>
        </w:rPr>
        <w:footnoteRef/>
      </w:r>
      <w:r>
        <w:t xml:space="preserve"> When for an instance the operator is “=”, it is an implementation decision whether operator is left unpopulated or it must be explicitly populated with the code for “=”.</w:t>
      </w:r>
    </w:p>
  </w:footnote>
  <w:footnote w:id="25">
    <w:p w14:paraId="6363340E" w14:textId="77777777" w:rsidR="00D946F6" w:rsidRDefault="00D946F6">
      <w:pPr>
        <w:pStyle w:val="FootnoteText"/>
      </w:pPr>
      <w:r>
        <w:rPr>
          <w:rStyle w:val="FootnoteReference"/>
        </w:rPr>
        <w:footnoteRef/>
      </w:r>
      <w:r>
        <w:t xml:space="preserve"> Data type “CODE”, which is a UUID in the ECIS code system</w:t>
      </w:r>
    </w:p>
  </w:footnote>
  <w:footnote w:id="26">
    <w:p w14:paraId="6FD0EE60" w14:textId="77777777" w:rsidR="00D946F6" w:rsidRDefault="00D946F6" w:rsidP="001851B8">
      <w:pPr>
        <w:pStyle w:val="FootnoteText"/>
      </w:pPr>
      <w:r>
        <w:rPr>
          <w:rStyle w:val="FootnoteReference"/>
        </w:rPr>
        <w:footnoteRef/>
      </w:r>
      <w:r>
        <w:t xml:space="preserve"> A “PQT” data type</w:t>
      </w:r>
    </w:p>
  </w:footnote>
  <w:footnote w:id="27">
    <w:p w14:paraId="3D55CB4A" w14:textId="77777777" w:rsidR="00D946F6" w:rsidRDefault="00D946F6">
      <w:pPr>
        <w:pStyle w:val="FootnoteText"/>
      </w:pPr>
      <w:r>
        <w:rPr>
          <w:rStyle w:val="FootnoteReference"/>
        </w:rPr>
        <w:footnoteRef/>
      </w:r>
      <w:r>
        <w:t xml:space="preserve"> Data type “CODE”, which is a UUID in the ECIS code system</w:t>
      </w:r>
    </w:p>
  </w:footnote>
  <w:footnote w:id="28">
    <w:p w14:paraId="1F64BDD0" w14:textId="77777777" w:rsidR="00D946F6" w:rsidRDefault="00D946F6" w:rsidP="0046449B">
      <w:pPr>
        <w:pStyle w:val="FootnoteText"/>
      </w:pPr>
      <w:r>
        <w:rPr>
          <w:rStyle w:val="FootnoteReference"/>
        </w:rPr>
        <w:footnoteRef/>
      </w:r>
      <w:r>
        <w:t xml:space="preserve"> A “STNT” data type</w:t>
      </w:r>
    </w:p>
  </w:footnote>
  <w:footnote w:id="29">
    <w:p w14:paraId="76D28590" w14:textId="77777777" w:rsidR="00D946F6" w:rsidRDefault="00D946F6" w:rsidP="00396C2E">
      <w:pPr>
        <w:pStyle w:val="FootnoteText"/>
      </w:pPr>
      <w:r>
        <w:rPr>
          <w:rStyle w:val="FootnoteReference"/>
        </w:rPr>
        <w:footnoteRef/>
      </w:r>
      <w:r>
        <w:t>The implementation has latitude on two issues: 1) whether the data should be normalized to a particular timezone (and if so, which timezone – UTC would be the natural choice), or alternatively, if the local time should be stored.  A compromise is to store the local time with its offset from UTC, e.g., “201205121800-0500” (meaning UTC – 5 hrs).  For the Qualibria implementation, the value is  expressed in UTC. 2) how the timestamp should be formatted -- YYYY-MM-DDTHH:mm:ss is the common XML standard, YYYY[MM[DD[HHmm[SS[.SSSS]]]]][zZZZ] is the standard chosen by HL7.</w:t>
      </w:r>
    </w:p>
  </w:footnote>
  <w:footnote w:id="30">
    <w:p w14:paraId="055ADD94" w14:textId="77777777" w:rsidR="00D946F6" w:rsidRDefault="00D946F6" w:rsidP="00885770">
      <w:pPr>
        <w:pStyle w:val="FootnoteText"/>
      </w:pPr>
      <w:r>
        <w:rPr>
          <w:rStyle w:val="FootnoteReference"/>
        </w:rPr>
        <w:footnoteRef/>
      </w:r>
      <w:r>
        <w:t xml:space="preserve"> Data type “CODE”, which is a UUID in the ECIS code system</w:t>
      </w:r>
    </w:p>
  </w:footnote>
  <w:footnote w:id="31">
    <w:p w14:paraId="09F31869" w14:textId="77777777" w:rsidR="00D946F6" w:rsidRDefault="00D946F6" w:rsidP="00885770">
      <w:pPr>
        <w:pStyle w:val="FootnoteText"/>
      </w:pPr>
      <w:r>
        <w:rPr>
          <w:rStyle w:val="FootnoteReference"/>
        </w:rPr>
        <w:footnoteRef/>
      </w:r>
      <w:r>
        <w:t xml:space="preserve"> When for an instance the operator is “=”, it is an implementation decision whether operator is left unpopulated or it must be explicitly populated with the code for “=”.</w:t>
      </w:r>
    </w:p>
  </w:footnote>
  <w:footnote w:id="32">
    <w:p w14:paraId="4DFC3CF9" w14:textId="77777777" w:rsidR="00D946F6" w:rsidRDefault="00D946F6" w:rsidP="00C44938">
      <w:pPr>
        <w:pStyle w:val="FootnoteText"/>
      </w:pPr>
      <w:r>
        <w:rPr>
          <w:rStyle w:val="FootnoteReference"/>
        </w:rPr>
        <w:footnoteRef/>
      </w:r>
      <w:r>
        <w:t xml:space="preserve"> CDL actually allows a file to contain multiple models, but by convention, each file represents a single model.</w:t>
      </w:r>
    </w:p>
  </w:footnote>
  <w:footnote w:id="33">
    <w:p w14:paraId="60BC0B93" w14:textId="77777777" w:rsidR="00D946F6" w:rsidRDefault="00D946F6">
      <w:pPr>
        <w:pStyle w:val="FootnoteText"/>
      </w:pPr>
      <w:r>
        <w:rPr>
          <w:rStyle w:val="FootnoteReference"/>
        </w:rPr>
        <w:footnoteRef/>
      </w:r>
      <w:r>
        <w:t xml:space="preserve"> “domain” is being deprecated in favor of “value set”.  It still appears in the CDL language, however, to denote value set constraints.</w:t>
      </w:r>
    </w:p>
  </w:footnote>
  <w:footnote w:id="34">
    <w:p w14:paraId="2914EE8E" w14:textId="77777777" w:rsidR="00D946F6" w:rsidRDefault="00D946F6">
      <w:pPr>
        <w:pStyle w:val="FootnoteText"/>
      </w:pPr>
      <w:r>
        <w:rPr>
          <w:rStyle w:val="FootnoteReference"/>
        </w:rPr>
        <w:footnoteRef/>
      </w:r>
      <w:r>
        <w:t xml:space="preserve"> In this situation, if CD.code is not present, then CD.originalText should be required.  However, there is currently no way in CDL to specify such a “co-occurrence” constraint.</w:t>
      </w:r>
    </w:p>
  </w:footnote>
  <w:footnote w:id="35">
    <w:p w14:paraId="2310837F" w14:textId="77777777" w:rsidR="00D946F6" w:rsidRDefault="00D946F6">
      <w:pPr>
        <w:pStyle w:val="FootnoteText"/>
      </w:pPr>
      <w:r>
        <w:rPr>
          <w:rStyle w:val="FootnoteReference"/>
        </w:rPr>
        <w:footnoteRef/>
      </w:r>
      <w:r>
        <w:t xml:space="preserve"> Either dashes or double dots are allowed to express ranges.</w:t>
      </w:r>
    </w:p>
  </w:footnote>
  <w:footnote w:id="36">
    <w:p w14:paraId="4B9164AB" w14:textId="77777777" w:rsidR="00D946F6" w:rsidRDefault="00D946F6">
      <w:pPr>
        <w:pStyle w:val="FootnoteText"/>
      </w:pPr>
      <w:r>
        <w:rPr>
          <w:rStyle w:val="FootnoteReference"/>
        </w:rPr>
        <w:footnoteRef/>
      </w:r>
      <w:r>
        <w:t xml:space="preserve"> A cardinality of “0” is used to express that this element is being constrained out.</w:t>
      </w:r>
    </w:p>
  </w:footnote>
  <w:footnote w:id="37">
    <w:p w14:paraId="23CFE38B" w14:textId="77777777" w:rsidR="00D946F6" w:rsidRDefault="00D946F6">
      <w:pPr>
        <w:pStyle w:val="FootnoteText"/>
      </w:pPr>
      <w:r>
        <w:rPr>
          <w:rStyle w:val="FootnoteReference"/>
        </w:rPr>
        <w:footnoteRef/>
      </w:r>
      <w:r>
        <w:t xml:space="preserve"> More required elements might be expected in a model that restricts another model for a narrower use case.</w:t>
      </w:r>
    </w:p>
  </w:footnote>
  <w:footnote w:id="38">
    <w:p w14:paraId="795902CA" w14:textId="77777777" w:rsidR="00D946F6" w:rsidRDefault="00D946F6" w:rsidP="003E595E">
      <w:pPr>
        <w:pStyle w:val="FootnoteText"/>
      </w:pPr>
      <w:r>
        <w:rPr>
          <w:rStyle w:val="FootnoteReference"/>
        </w:rPr>
        <w:footnoteRef/>
      </w:r>
      <w:r>
        <w:t xml:space="preserve"> As explained in the </w:t>
      </w:r>
      <w:r w:rsidR="00B317E5">
        <w:fldChar w:fldCharType="begin"/>
      </w:r>
      <w:r>
        <w:instrText xml:space="preserve"> REF _Ref332661966 \h </w:instrText>
      </w:r>
      <w:r w:rsidR="00B317E5">
        <w:fldChar w:fldCharType="separate"/>
      </w:r>
      <w:r>
        <w:t>Abstract Constraint Model</w:t>
      </w:r>
      <w:r w:rsidR="00B317E5">
        <w:fldChar w:fldCharType="end"/>
      </w:r>
      <w:r>
        <w:t xml:space="preserve"> section, every line of a constraint model constrains some feature in the Abstract Instance Model or constrains an element in the current CEM or an element in a CEM referenced by the current CEM.  In this sense, a CEM model (a constraint model) is actually not a “model” at all (in the sense of defining structure), but is in reality a list of constraints on a structural model.  Certain constraints are declared so commonly in CEMs (key, data, qualifier, etc.) that CDL provides shorthand notation for them.  The statements for key, data, and qualifiers/items/attributions/modifiers described previously are all essentially constraints, and could feasibly be written in the standard format for a constraint, but instead are written in a shorthand notation.</w:t>
      </w:r>
    </w:p>
  </w:footnote>
  <w:footnote w:id="39">
    <w:p w14:paraId="66CD0188" w14:textId="77777777" w:rsidR="00D946F6" w:rsidRDefault="00D946F6">
      <w:pPr>
        <w:pStyle w:val="FootnoteText"/>
      </w:pPr>
      <w:r>
        <w:rPr>
          <w:rStyle w:val="FootnoteReference"/>
        </w:rPr>
        <w:footnoteRef/>
      </w:r>
      <w:r>
        <w:t xml:space="preserve"> </w:t>
      </w:r>
      <w:r w:rsidRPr="001E3453">
        <w:t>This type of constraint has been recognized as actually a processing instruction, and not a storage constraint.</w:t>
      </w:r>
    </w:p>
  </w:footnote>
  <w:footnote w:id="40">
    <w:p w14:paraId="61C0ABE0" w14:textId="77777777" w:rsidR="00D946F6" w:rsidRDefault="00D946F6" w:rsidP="00606FA7">
      <w:pPr>
        <w:pStyle w:val="FootnoteText"/>
      </w:pPr>
      <w:r>
        <w:rPr>
          <w:rStyle w:val="FootnoteReference"/>
        </w:rPr>
        <w:footnoteRef/>
      </w:r>
      <w:r>
        <w:t xml:space="preserve"> This should not be confused with the key code; in the same HeartRateMeas CEM, the key code is a code representing “heart rate measurement”.  The key code is the “real world” concept that represents the measurement of a heart rate (and that maps to a code in SNOMED or LOINC).  In contrast, the type code is an identifier for the CEM logical model of a heart rate measurement.</w:t>
      </w:r>
    </w:p>
  </w:footnote>
  <w:footnote w:id="41">
    <w:p w14:paraId="378E98AD" w14:textId="77777777" w:rsidR="00D946F6" w:rsidRDefault="00D946F6" w:rsidP="00284CE9">
      <w:pPr>
        <w:pStyle w:val="FootnoteText"/>
      </w:pPr>
      <w:r>
        <w:rPr>
          <w:rStyle w:val="FootnoteReference"/>
        </w:rPr>
        <w:footnoteRef/>
      </w:r>
      <w:r>
        <w:t xml:space="preserve"> If the semantics of the single qualifier are equivalent to those of the combination of multiple qualifiers, the new CEM and the existing CEM are designated members of the same iso-semantic family.</w:t>
      </w:r>
    </w:p>
  </w:footnote>
  <w:footnote w:id="42">
    <w:p w14:paraId="7483F8B1" w14:textId="77777777" w:rsidR="00D946F6" w:rsidRDefault="00D946F6" w:rsidP="00284CE9">
      <w:pPr>
        <w:pStyle w:val="FootnoteText"/>
      </w:pPr>
      <w:r>
        <w:rPr>
          <w:rStyle w:val="FootnoteReference"/>
        </w:rPr>
        <w:footnoteRef/>
      </w:r>
      <w:r>
        <w:t xml:space="preserve"> Ibid.</w:t>
      </w:r>
    </w:p>
  </w:footnote>
  <w:footnote w:id="43">
    <w:p w14:paraId="05E881F6" w14:textId="77777777" w:rsidR="00D946F6" w:rsidRDefault="00D946F6" w:rsidP="007D4C7E">
      <w:pPr>
        <w:pStyle w:val="FootnoteText"/>
      </w:pPr>
      <w:r>
        <w:rPr>
          <w:rStyle w:val="FootnoteReference"/>
        </w:rPr>
        <w:footnoteRef/>
      </w:r>
      <w:r>
        <w:t xml:space="preserve"> More exactly, the value set contains the valid values for the “code” property of the “data”.  See explanation in Data Types and Properties.</w:t>
      </w:r>
    </w:p>
  </w:footnote>
  <w:footnote w:id="44">
    <w:p w14:paraId="43CE5DF5" w14:textId="77777777" w:rsidR="00D946F6" w:rsidRDefault="00D946F6" w:rsidP="007D4C7E">
      <w:pPr>
        <w:pStyle w:val="FootnoteText"/>
      </w:pPr>
      <w:r>
        <w:rPr>
          <w:rStyle w:val="FootnoteReference"/>
        </w:rPr>
        <w:footnoteRef/>
      </w:r>
      <w:r>
        <w:t xml:space="preserve"> See Data Types and Properties for further explanation.</w:t>
      </w:r>
    </w:p>
  </w:footnote>
  <w:footnote w:id="45">
    <w:p w14:paraId="5EF7648E" w14:textId="77777777" w:rsidR="00D946F6" w:rsidRDefault="00D946F6" w:rsidP="00962D0E">
      <w:pPr>
        <w:pStyle w:val="FootnoteText"/>
      </w:pPr>
      <w:r>
        <w:rPr>
          <w:rStyle w:val="FootnoteReference"/>
        </w:rPr>
        <w:footnoteRef/>
      </w:r>
      <w:r>
        <w:t xml:space="preserve"> A weak form of multiple inheritance</w:t>
      </w:r>
    </w:p>
  </w:footnote>
  <w:footnote w:id="46">
    <w:p w14:paraId="53D992A5" w14:textId="77777777" w:rsidR="00D946F6" w:rsidRDefault="00D946F6">
      <w:pPr>
        <w:pStyle w:val="FootnoteText"/>
      </w:pPr>
      <w:r>
        <w:rPr>
          <w:rStyle w:val="FootnoteReference"/>
        </w:rPr>
        <w:footnoteRef/>
      </w:r>
      <w:r>
        <w:t xml:space="preserve"> We have recognized that in the Qualibria implementation undertaken by Intermountain Healthcare and GE Healthcare, we tried to use reference classes both for metadata/implementation attributes and as an optimization mechanism – moving common attributes to the reference class so they could be query-optimized, even if they were part of the “logical” model.  We intend to provide a cleaner separation of metadata, implementation and logical attributes in the future</w:t>
      </w:r>
    </w:p>
  </w:footnote>
  <w:footnote w:id="47">
    <w:p w14:paraId="5CDBB5D5" w14:textId="77777777" w:rsidR="00D946F6" w:rsidRDefault="00D946F6">
      <w:pPr>
        <w:pStyle w:val="FootnoteText"/>
      </w:pPr>
      <w:r>
        <w:rPr>
          <w:rStyle w:val="FootnoteReference"/>
        </w:rPr>
        <w:footnoteRef/>
      </w:r>
      <w:r>
        <w:t xml:space="preserve"> We have recognized, however, that reference classes are use case-specific, i.e., different use cases call for, if not different reference classes and different hierarchies of reference classes, at least different contents of reference classes.  We are in the process of modifying the CEM compiler to be able to use different sets of reference classes d</w:t>
      </w:r>
      <w:r w:rsidRPr="007B1E20">
        <w:t>e</w:t>
      </w:r>
      <w:r>
        <w:t>pending on the use case during the compilation process.</w:t>
      </w:r>
    </w:p>
  </w:footnote>
  <w:footnote w:id="48">
    <w:p w14:paraId="73DB89D0" w14:textId="77777777" w:rsidR="00D946F6" w:rsidRDefault="00D946F6">
      <w:pPr>
        <w:pStyle w:val="FootnoteText"/>
      </w:pPr>
      <w:r>
        <w:rPr>
          <w:rStyle w:val="FootnoteReference"/>
        </w:rPr>
        <w:footnoteRef/>
      </w:r>
      <w:r>
        <w:t xml:space="preserve"> Whether or not a model is instantiable is an implementation issue, not a language issue, but the assumption is that any implementation will not allow instantiation of a partial model.</w:t>
      </w:r>
    </w:p>
  </w:footnote>
  <w:footnote w:id="49">
    <w:p w14:paraId="4842DDCF" w14:textId="77777777" w:rsidR="00D946F6" w:rsidRDefault="00D946F6">
      <w:pPr>
        <w:pStyle w:val="FootnoteText"/>
      </w:pPr>
      <w:r>
        <w:rPr>
          <w:rStyle w:val="FootnoteReference"/>
        </w:rPr>
        <w:footnoteRef/>
      </w:r>
      <w:r>
        <w:t xml:space="preserve"> The CDL language actually permits a statement or component to contain multiple “data” components, but we have not found the use case for this and hence by convention adhere to the original CEM strategy of prohibiting multiple “data” components.  If multiple “values” are required, “items” should be used.</w:t>
      </w:r>
    </w:p>
  </w:footnote>
  <w:footnote w:id="50">
    <w:p w14:paraId="484421BE" w14:textId="77777777" w:rsidR="00D946F6" w:rsidRDefault="00D946F6">
      <w:pPr>
        <w:pStyle w:val="FootnoteText"/>
      </w:pPr>
      <w:r>
        <w:rPr>
          <w:rStyle w:val="FootnoteReference"/>
        </w:rPr>
        <w:footnoteRef/>
      </w:r>
      <w:r>
        <w:t xml:space="preserve"> i.e., a CEM that specializes the “component” reference class by declaring itself “is component”</w:t>
      </w:r>
    </w:p>
  </w:footnote>
  <w:footnote w:id="51">
    <w:p w14:paraId="78CF642A" w14:textId="77777777" w:rsidR="00D946F6" w:rsidRDefault="00D946F6">
      <w:pPr>
        <w:pStyle w:val="FootnoteText"/>
      </w:pPr>
      <w:r>
        <w:rPr>
          <w:rStyle w:val="FootnoteReference"/>
        </w:rPr>
        <w:footnoteRef/>
      </w:r>
      <w:r>
        <w:t xml:space="preserve"> The CDL language actually permits a statement or component to contain both data and an item or items, but we have not found the use case for this and hence by convention adhere to the original CEM strategy of requiring models to contain either data or item(s) but not both.</w:t>
      </w:r>
    </w:p>
  </w:footnote>
  <w:footnote w:id="52">
    <w:p w14:paraId="47429FE9" w14:textId="77777777" w:rsidR="00D946F6" w:rsidRDefault="00D946F6">
      <w:pPr>
        <w:pStyle w:val="FootnoteText"/>
      </w:pPr>
      <w:r>
        <w:rPr>
          <w:rStyle w:val="FootnoteReference"/>
        </w:rPr>
        <w:footnoteRef/>
      </w:r>
      <w:r>
        <w:t xml:space="preserve"> i.e., a CEM that specializes the “modifier” reference class by declaring itself “is modifier”</w:t>
      </w:r>
    </w:p>
  </w:footnote>
  <w:footnote w:id="53">
    <w:p w14:paraId="61FD82D6" w14:textId="77777777" w:rsidR="00D946F6" w:rsidRDefault="00D946F6">
      <w:pPr>
        <w:pStyle w:val="FootnoteText"/>
      </w:pPr>
      <w:r>
        <w:rPr>
          <w:rStyle w:val="FootnoteReference"/>
        </w:rPr>
        <w:footnoteRef/>
      </w:r>
      <w:r>
        <w:t xml:space="preserve"> i.e., a CEM that specializes the “attribution” reference class by declaring itself “is attribution”</w:t>
      </w:r>
    </w:p>
  </w:footnote>
  <w:footnote w:id="54">
    <w:p w14:paraId="559139BC" w14:textId="77777777" w:rsidR="00D946F6" w:rsidRDefault="00D946F6">
      <w:pPr>
        <w:pStyle w:val="FootnoteText"/>
      </w:pPr>
      <w:r>
        <w:rPr>
          <w:rStyle w:val="FootnoteReference"/>
        </w:rPr>
        <w:footnoteRef/>
      </w:r>
      <w:r>
        <w:t xml:space="preserve"> PQ = physical quantity, a data type that consists primarily of a numeric (real) value and a unit of measure.  The unit of measure is captured by a code.  See the CDL reference manual for more information on this and other data types.</w:t>
      </w:r>
    </w:p>
  </w:footnote>
  <w:footnote w:id="55">
    <w:p w14:paraId="3F60D403" w14:textId="77777777" w:rsidR="00D946F6" w:rsidRDefault="00D946F6">
      <w:pPr>
        <w:pStyle w:val="FootnoteText"/>
      </w:pPr>
      <w:r>
        <w:rPr>
          <w:rStyle w:val="FootnoteReference"/>
        </w:rPr>
        <w:footnoteRef/>
      </w:r>
      <w:r>
        <w:t xml:space="preserve"> CO = coded ordinal, a data type that consists primarily of a code that has an inherent ordering within a set of codes.  An example of a component whose data type is CO is “severity”.  The value set for severity includes codes for “mild”, “moderate”, and “severe”.  The codes would have properties or relationships that capture the ordering among them, i.e., “mild” &lt; “moderate” &lt; “severe”.  See the CDL reference manual for more information on this and other data types.</w:t>
      </w:r>
    </w:p>
  </w:footnote>
  <w:footnote w:id="56">
    <w:p w14:paraId="00B25474" w14:textId="77777777" w:rsidR="00D946F6" w:rsidRDefault="00D946F6">
      <w:pPr>
        <w:pStyle w:val="FootnoteText"/>
      </w:pPr>
      <w:r>
        <w:rPr>
          <w:rStyle w:val="FootnoteReference"/>
        </w:rPr>
        <w:footnoteRef/>
      </w:r>
      <w:r>
        <w:t xml:space="preserve"> Even though the word “evaluation” might be a misnomer in these cases, because they fit the same pattern as the previous evaluations, the same word is used to describe them.</w:t>
      </w:r>
    </w:p>
  </w:footnote>
  <w:footnote w:id="57">
    <w:p w14:paraId="545EA60E" w14:textId="77777777" w:rsidR="00D946F6" w:rsidRDefault="00D946F6">
      <w:pPr>
        <w:pStyle w:val="FootnoteText"/>
      </w:pPr>
      <w:r>
        <w:rPr>
          <w:rStyle w:val="FootnoteReference"/>
        </w:rPr>
        <w:footnoteRef/>
      </w:r>
      <w:r>
        <w:t xml:space="preserve"> Another problem with “normal” is that the determination of “normalcy” might be use case-specific or institution-specific.  Consequently, if a designation of “normal” is used, it should be provided in a specific context.</w:t>
      </w:r>
    </w:p>
  </w:footnote>
  <w:footnote w:id="58">
    <w:p w14:paraId="4E153E9A" w14:textId="77777777" w:rsidR="00D946F6" w:rsidRDefault="00D946F6">
      <w:pPr>
        <w:pStyle w:val="FootnoteText"/>
      </w:pPr>
      <w:r>
        <w:rPr>
          <w:rStyle w:val="FootnoteReference"/>
        </w:rPr>
        <w:footnoteRef/>
      </w:r>
      <w:r>
        <w:t xml:space="preserve"> I</w:t>
      </w:r>
      <w:r w:rsidRPr="006E4CCE">
        <w:t xml:space="preserve">t can be confusing to </w:t>
      </w:r>
      <w:r>
        <w:t xml:space="preserve">one browsing the models to </w:t>
      </w:r>
      <w:r w:rsidRPr="006E4CCE">
        <w:t>see what seems to be a fairly substan</w:t>
      </w:r>
      <w:r>
        <w:t>tial clinical area modeled as a simple</w:t>
      </w:r>
      <w:r w:rsidRPr="006E4CCE">
        <w:t xml:space="preserve"> Impression Evaluation; it </w:t>
      </w:r>
      <w:r>
        <w:t xml:space="preserve">hopefully </w:t>
      </w:r>
      <w:r w:rsidRPr="006E4CCE">
        <w:t xml:space="preserve">makes more sense once </w:t>
      </w:r>
      <w:r>
        <w:t>h</w:t>
      </w:r>
      <w:r w:rsidRPr="006E4CCE">
        <w:t xml:space="preserve">e realizes that </w:t>
      </w:r>
      <w:r>
        <w:t>all that is being captured is ”</w:t>
      </w:r>
      <w:r w:rsidRPr="006E4CCE">
        <w:t>normal</w:t>
      </w:r>
      <w:r>
        <w:t>”</w:t>
      </w:r>
      <w:r w:rsidRPr="006E4CCE">
        <w:t xml:space="preserve"> v</w:t>
      </w:r>
      <w:r>
        <w:t>er</w:t>
      </w:r>
      <w:r w:rsidRPr="006E4CCE">
        <w:t>s</w:t>
      </w:r>
      <w:r>
        <w:t>us</w:t>
      </w:r>
      <w:r w:rsidRPr="006E4CCE">
        <w:t xml:space="preserve"> </w:t>
      </w:r>
      <w:r>
        <w:t>“</w:t>
      </w:r>
      <w:r w:rsidRPr="006E4CCE">
        <w:t>abnormal</w:t>
      </w:r>
      <w:r>
        <w:t>”.</w:t>
      </w:r>
    </w:p>
  </w:footnote>
  <w:footnote w:id="59">
    <w:p w14:paraId="200F853F" w14:textId="77777777" w:rsidR="00D946F6" w:rsidRDefault="00D946F6">
      <w:pPr>
        <w:pStyle w:val="FootnoteText"/>
      </w:pPr>
      <w:r>
        <w:rPr>
          <w:rStyle w:val="FootnoteReference"/>
        </w:rPr>
        <w:footnoteRef/>
      </w:r>
      <w:r>
        <w:t xml:space="preserve"> Indeed, there are probably many disorders/conditions that have subtypes, so a value set for “data” is probably frequently appropriate.</w:t>
      </w:r>
    </w:p>
  </w:footnote>
  <w:footnote w:id="60">
    <w:p w14:paraId="0E777990" w14:textId="77777777" w:rsidR="00D946F6" w:rsidRDefault="00D946F6" w:rsidP="006912F5">
      <w:pPr>
        <w:pStyle w:val="FootnoteText"/>
      </w:pPr>
      <w:r>
        <w:rPr>
          <w:rStyle w:val="FootnoteReference"/>
        </w:rPr>
        <w:footnoteRef/>
      </w:r>
      <w:r>
        <w:t xml:space="preserve"> The CDL language actually permits a statement or component to contain multiple “data” components, but we have not found the use case for this and hence by convention adhere to the original CEM strategy of prohibiting multiple “data” components.  If multiple “values” are required, “items” should be used.</w:t>
      </w:r>
    </w:p>
  </w:footnote>
  <w:footnote w:id="61">
    <w:p w14:paraId="187F3B38" w14:textId="77777777" w:rsidR="00D946F6" w:rsidRDefault="00D946F6" w:rsidP="006912F5">
      <w:pPr>
        <w:pStyle w:val="FootnoteText"/>
      </w:pPr>
      <w:r>
        <w:rPr>
          <w:rStyle w:val="FootnoteReference"/>
        </w:rPr>
        <w:footnoteRef/>
      </w:r>
      <w:r>
        <w:t xml:space="preserve"> i.e., a CEM that specializes the “component” reference class by declaring itself “is component”</w:t>
      </w:r>
    </w:p>
  </w:footnote>
  <w:footnote w:id="62">
    <w:p w14:paraId="640F85C5" w14:textId="77777777" w:rsidR="00D946F6" w:rsidRDefault="00D946F6" w:rsidP="006912F5">
      <w:pPr>
        <w:pStyle w:val="FootnoteText"/>
      </w:pPr>
      <w:r>
        <w:rPr>
          <w:rStyle w:val="FootnoteReference"/>
        </w:rPr>
        <w:footnoteRef/>
      </w:r>
      <w:r>
        <w:t xml:space="preserve"> The CDL language actually permits a statement or component to contain both data and an item or items, but we have not found the use case for this and hence by convention adhere to the original CEM strategy of requiring models to contain either data or item(s) but not both.</w:t>
      </w:r>
    </w:p>
  </w:footnote>
  <w:footnote w:id="63">
    <w:p w14:paraId="428BB9C6" w14:textId="77777777" w:rsidR="00D946F6" w:rsidRDefault="00D946F6" w:rsidP="006912F5">
      <w:pPr>
        <w:pStyle w:val="FootnoteText"/>
      </w:pPr>
      <w:r>
        <w:rPr>
          <w:rStyle w:val="FootnoteReference"/>
        </w:rPr>
        <w:footnoteRef/>
      </w:r>
      <w:r>
        <w:t xml:space="preserve"> i.e., a CEM that specializes the “modifier” reference class by declaring itself “is modifier”</w:t>
      </w:r>
    </w:p>
  </w:footnote>
  <w:footnote w:id="64">
    <w:p w14:paraId="0562A74B" w14:textId="77777777" w:rsidR="00D946F6" w:rsidRDefault="00D946F6" w:rsidP="00E772D1">
      <w:pPr>
        <w:pStyle w:val="FootnoteText"/>
      </w:pPr>
      <w:r>
        <w:rPr>
          <w:rStyle w:val="FootnoteReference"/>
        </w:rPr>
        <w:footnoteRef/>
      </w:r>
      <w:r>
        <w:t xml:space="preserve"> More exactly, it extends PrescribingGuidance which is a statement</w:t>
      </w:r>
    </w:p>
  </w:footnote>
  <w:footnote w:id="65">
    <w:p w14:paraId="34B88ADD" w14:textId="77777777" w:rsidR="00D946F6" w:rsidRDefault="00D946F6" w:rsidP="000E3395">
      <w:pPr>
        <w:pStyle w:val="FootnoteText"/>
      </w:pPr>
      <w:r>
        <w:rPr>
          <w:rStyle w:val="FootnoteReference"/>
        </w:rPr>
        <w:footnoteRef/>
      </w:r>
      <w:r>
        <w:t xml:space="preserve"> The CDL language actually permits a statement or component to contain multiple “data” components, but we have not found the use case for this and hence by convention adhere to the original CEM strategy of prohibiting multiple “data” components.  If multiple “values” are required, “items” should be used.</w:t>
      </w:r>
    </w:p>
  </w:footnote>
  <w:footnote w:id="66">
    <w:p w14:paraId="26B416FB" w14:textId="77777777" w:rsidR="00D946F6" w:rsidRDefault="00D946F6" w:rsidP="000E3395">
      <w:pPr>
        <w:pStyle w:val="FootnoteText"/>
      </w:pPr>
      <w:r>
        <w:rPr>
          <w:rStyle w:val="FootnoteReference"/>
        </w:rPr>
        <w:footnoteRef/>
      </w:r>
      <w:r>
        <w:t xml:space="preserve"> i.e., a CEM that specializes the “component” reference class by declaring itself “is component”</w:t>
      </w:r>
    </w:p>
  </w:footnote>
  <w:footnote w:id="67">
    <w:p w14:paraId="65E254BA" w14:textId="77777777" w:rsidR="00D946F6" w:rsidRDefault="00D946F6" w:rsidP="000E3395">
      <w:pPr>
        <w:pStyle w:val="FootnoteText"/>
      </w:pPr>
      <w:r>
        <w:rPr>
          <w:rStyle w:val="FootnoteReference"/>
        </w:rPr>
        <w:footnoteRef/>
      </w:r>
      <w:r>
        <w:t xml:space="preserve"> The CDL language actually permits a statement or component to contain both data and an item or items, but we have not found the use case for this and hence by convention adhere to the original CEM strategy of requiring models to contain either data or item(s) but not both.</w:t>
      </w:r>
    </w:p>
  </w:footnote>
  <w:footnote w:id="68">
    <w:p w14:paraId="36D95098" w14:textId="77777777" w:rsidR="00D946F6" w:rsidRDefault="00D946F6">
      <w:pPr>
        <w:pStyle w:val="FootnoteText"/>
      </w:pPr>
      <w:r>
        <w:rPr>
          <w:rStyle w:val="FootnoteReference"/>
        </w:rPr>
        <w:footnoteRef/>
      </w:r>
      <w:r>
        <w:t xml:space="preserve"> At present, there are no constraints on Participant.data, e.g., for an instance of “Observed”, Participants may be created with any participation type in “data”.  Instead, the Observed model should specify which particular participant types are valid for Participation.data.</w:t>
      </w:r>
    </w:p>
  </w:footnote>
  <w:footnote w:id="69">
    <w:p w14:paraId="49F595B5" w14:textId="77777777" w:rsidR="00D946F6" w:rsidRDefault="00D946F6">
      <w:pPr>
        <w:pStyle w:val="FootnoteText"/>
      </w:pPr>
      <w:r>
        <w:rPr>
          <w:rStyle w:val="FootnoteReference"/>
        </w:rPr>
        <w:footnoteRef/>
      </w:r>
      <w:r>
        <w:t xml:space="preserve"> Presently, this is just a string (data type ST).  We expect to evolve this to a location identifier.</w:t>
      </w:r>
    </w:p>
  </w:footnote>
  <w:footnote w:id="70">
    <w:p w14:paraId="6D7D2D53" w14:textId="77777777" w:rsidR="00D946F6" w:rsidRDefault="00D946F6">
      <w:pPr>
        <w:pStyle w:val="FootnoteText"/>
      </w:pPr>
      <w:r>
        <w:rPr>
          <w:rStyle w:val="FootnoteReference"/>
        </w:rPr>
        <w:footnoteRef/>
      </w:r>
      <w:r>
        <w:t xml:space="preserve"> Presently, this is just a string (data type ST).  We expect to evolve this to a location identifier.</w:t>
      </w:r>
    </w:p>
  </w:footnote>
  <w:footnote w:id="71">
    <w:p w14:paraId="7640AA8E" w14:textId="77777777" w:rsidR="00D946F6" w:rsidRDefault="00D946F6">
      <w:pPr>
        <w:pStyle w:val="FootnoteText"/>
      </w:pPr>
      <w:r>
        <w:rPr>
          <w:rStyle w:val="FootnoteReference"/>
        </w:rPr>
        <w:footnoteRef/>
      </w:r>
      <w:r>
        <w:t xml:space="preserve"> In panels and semantic links, the CEMs referred to by the items must constrain reference classes that are children of “Instance” (statement, patientEncounter, etc.).  It is assumed, however, that a panel and semantic link will be implemented as a set of pointers to instances of those models.</w:t>
      </w:r>
    </w:p>
  </w:footnote>
  <w:footnote w:id="72">
    <w:p w14:paraId="29DC0EE3" w14:textId="77777777" w:rsidR="00D946F6" w:rsidRDefault="00D946F6" w:rsidP="000E3395">
      <w:pPr>
        <w:pStyle w:val="FootnoteText"/>
      </w:pPr>
      <w:r>
        <w:rPr>
          <w:rStyle w:val="FootnoteReference"/>
        </w:rPr>
        <w:footnoteRef/>
      </w:r>
      <w:r>
        <w:t xml:space="preserve"> Actually, an item may refer to any model that constrains any reference class that is a descendent of the “Instance” reference class (see the </w:t>
      </w:r>
      <w:r w:rsidR="00B317E5">
        <w:fldChar w:fldCharType="begin"/>
      </w:r>
      <w:r>
        <w:instrText xml:space="preserve"> REF _Ref332616375 \h </w:instrText>
      </w:r>
      <w:r w:rsidR="00B317E5">
        <w:fldChar w:fldCharType="separate"/>
      </w:r>
      <w:r>
        <w:t xml:space="preserve">Inheritance via </w:t>
      </w:r>
      <w:r w:rsidRPr="00B04B01">
        <w:t>Reference</w:t>
      </w:r>
      <w:r>
        <w:t xml:space="preserve"> classes</w:t>
      </w:r>
      <w:r w:rsidR="00B317E5">
        <w:fldChar w:fldCharType="end"/>
      </w:r>
      <w:r>
        <w:t xml:space="preserve"> section).  Items that are statements or panels are by far the most common use case, though.</w:t>
      </w:r>
    </w:p>
  </w:footnote>
  <w:footnote w:id="73">
    <w:p w14:paraId="7A33D355" w14:textId="77777777" w:rsidR="00D946F6" w:rsidRDefault="00D946F6" w:rsidP="000E3395">
      <w:pPr>
        <w:pStyle w:val="FootnoteText"/>
      </w:pPr>
      <w:r>
        <w:rPr>
          <w:rStyle w:val="FootnoteReference"/>
        </w:rPr>
        <w:footnoteRef/>
      </w:r>
      <w:r>
        <w:t xml:space="preserve"> Or, less commonly, as other types of associations.</w:t>
      </w:r>
    </w:p>
  </w:footnote>
  <w:footnote w:id="74">
    <w:p w14:paraId="313F5EEA" w14:textId="77777777" w:rsidR="00D946F6" w:rsidRDefault="00D946F6" w:rsidP="000E3395">
      <w:pPr>
        <w:pStyle w:val="FootnoteText"/>
      </w:pPr>
      <w:r>
        <w:rPr>
          <w:rStyle w:val="FootnoteReference"/>
        </w:rPr>
        <w:footnoteRef/>
      </w:r>
      <w:r>
        <w:t xml:space="preserve"> Note in </w:t>
      </w:r>
      <w:r w:rsidR="00B317E5">
        <w:fldChar w:fldCharType="begin"/>
      </w:r>
      <w:r>
        <w:instrText xml:space="preserve"> REF _Ref320793654 \h </w:instrText>
      </w:r>
      <w:r w:rsidR="00B317E5">
        <w:fldChar w:fldCharType="separate"/>
      </w:r>
      <w:r>
        <w:t xml:space="preserve">Figure </w:t>
      </w:r>
      <w:r>
        <w:rPr>
          <w:noProof/>
        </w:rPr>
        <w:t>16</w:t>
      </w:r>
      <w:r w:rsidR="00B317E5">
        <w:fldChar w:fldCharType="end"/>
      </w:r>
      <w:r>
        <w:t xml:space="preserve"> that the items in the semantic link reference the HealthIssue CEM.  One might conclude that the semantic link is a containment by value relationship rather than a containment by reference relationship, i.e., that the association actually contains the associated objects, rather than just containing pointers to those objects.   That is not the case, however.  The semantic link’s items are intended to be implemented as pointers to the referenced objects, not as containment of the objects themselves.</w:t>
      </w:r>
    </w:p>
  </w:footnote>
  <w:footnote w:id="75">
    <w:p w14:paraId="6728F45F" w14:textId="77777777" w:rsidR="00D946F6" w:rsidRDefault="00D946F6" w:rsidP="000E3395">
      <w:pPr>
        <w:pStyle w:val="FootnoteText"/>
      </w:pPr>
      <w:r>
        <w:rPr>
          <w:rStyle w:val="FootnoteReference"/>
        </w:rPr>
        <w:footnoteRef/>
      </w:r>
      <w:r>
        <w:t xml:space="preserve"> This does not preclude the individual contained instances from being retrieved separately, independent of the panel.  It does also not preclude update of an individual instance, although an implementation may decide to update the containing panel whenever an individual instance is updated.</w:t>
      </w:r>
    </w:p>
  </w:footnote>
  <w:footnote w:id="76">
    <w:p w14:paraId="2933D7A6" w14:textId="77777777" w:rsidR="00D946F6" w:rsidRDefault="00D946F6" w:rsidP="006E22ED">
      <w:pPr>
        <w:pStyle w:val="FootnoteText"/>
      </w:pPr>
      <w:r>
        <w:rPr>
          <w:rStyle w:val="FootnoteReference"/>
        </w:rPr>
        <w:footnoteRef/>
      </w:r>
      <w:r>
        <w:t xml:space="preserve"> “laterality” is a misnomer.  The qualifier initially just addressed laterality of the body location, but now addresses all spatial orientation.  It will be replaced with a properly named qualifier in a future version of the BodyLocation component.</w:t>
      </w:r>
    </w:p>
  </w:footnote>
  <w:footnote w:id="77">
    <w:p w14:paraId="44E4CDCD" w14:textId="77777777" w:rsidR="00D946F6" w:rsidRDefault="00D946F6" w:rsidP="006E22ED">
      <w:pPr>
        <w:pStyle w:val="FootnoteText"/>
      </w:pPr>
      <w:r>
        <w:rPr>
          <w:rStyle w:val="FootnoteReference"/>
        </w:rPr>
        <w:footnoteRef/>
      </w:r>
      <w:r>
        <w:t xml:space="preserve"> Whether this should instead be modeled as a semantic link to an instance of a sign and symptom is a much-discussed topic.  Making an associated sign and symptom a statement linked to the the primary statement by a semantic link would support the notion of allowing only one way to store a particular piece of data.  For example, “nausea” would be stored using the NauseaAssert statement model, whether it was the “primary” observation, or an associated symptom associated with a “primary” observation of “headache” (in which case it would be semantically linked to headache).  On the other hand, it can be argued that making an associated and symptom  a qualifier of another assertion model is a truer logical solution – the associated sign or symptom is thought of (logically) as a “part of” the primary statement.  Its interpretation is within the context of the primary statement.  It is true, however, that this approach forces “nausea”, for example, to be stored both as a statement (when it’s the primary observation) and as the value of a qualifier of another assertion (when it’s an associated symptom).  An application searching for all instances of the patient’s nausea would have to look for instances of either “nausea” stored as the primary observation or “nausea” stored as the value of another assertion’s associated sign/symptom qualifier.  However, we deem that to be not an onerous task.  Furthermore, the query could be simplified to “find all instances of any model (statement or qualifier) where data = ‘nausea’” (since this would return both instances of the associated sign/symptom qualifier where data = ‘nausea’ as well as instances of the nausea assertion model).</w:t>
      </w:r>
    </w:p>
  </w:footnote>
  <w:footnote w:id="78">
    <w:p w14:paraId="18B80ACA" w14:textId="77777777" w:rsidR="00D946F6" w:rsidRDefault="00D946F6" w:rsidP="006E22ED">
      <w:pPr>
        <w:pStyle w:val="FootnoteText"/>
      </w:pPr>
      <w:r>
        <w:rPr>
          <w:rStyle w:val="FootnoteReference"/>
        </w:rPr>
        <w:footnoteRef/>
      </w:r>
      <w:r>
        <w:t xml:space="preserve"> Note that the DeltaFlag indicates that this piece of data represents a significant change from a previous value, where the previous value may or may not be accessible to the system.  Use of the DeltaFlag qualifier does not require any reference or link to an actual instance of previous data.  If a previous instance is available in the system, a semantic link may be created between the current instance and the previous instance to highlight and clarify the change. </w:t>
      </w:r>
    </w:p>
  </w:footnote>
  <w:footnote w:id="79">
    <w:p w14:paraId="6782AEA3" w14:textId="77777777" w:rsidR="00D946F6" w:rsidRDefault="00D946F6" w:rsidP="006E22ED">
      <w:pPr>
        <w:pStyle w:val="FootnoteText"/>
      </w:pPr>
      <w:r>
        <w:rPr>
          <w:rStyle w:val="FootnoteReference"/>
        </w:rPr>
        <w:footnoteRef/>
      </w:r>
      <w:r>
        <w:t xml:space="preserve"> At present, the lab models used by the Qualibria platform use the ReferenceRangeNar approach without the post-coordinated qualifier approach.  They need to be migrated to the post-coordinated approach.</w:t>
      </w:r>
    </w:p>
  </w:footnote>
  <w:footnote w:id="80">
    <w:p w14:paraId="1B729974" w14:textId="77777777" w:rsidR="00D946F6" w:rsidRDefault="00D946F6">
      <w:pPr>
        <w:pStyle w:val="FootnoteText"/>
      </w:pPr>
      <w:r>
        <w:rPr>
          <w:rStyle w:val="FootnoteReference"/>
        </w:rPr>
        <w:footnoteRef/>
      </w:r>
      <w:r>
        <w:t xml:space="preserve"> This model does not follow the convention of naming an attribution as a past tense verb.  It should have been named, “TookOffHold”.</w:t>
      </w:r>
    </w:p>
  </w:footnote>
  <w:footnote w:id="81">
    <w:p w14:paraId="1675C2BF" w14:textId="77777777" w:rsidR="00D946F6" w:rsidRDefault="00D946F6" w:rsidP="007E3319">
      <w:pPr>
        <w:pStyle w:val="FootnoteText"/>
      </w:pPr>
      <w:r>
        <w:rPr>
          <w:rStyle w:val="FootnoteReference"/>
        </w:rPr>
        <w:footnoteRef/>
      </w:r>
      <w:r>
        <w:t xml:space="preserve"> If the grandmother is known to the system, a patient Id for the grandmother may also be stored in “subject”.</w:t>
      </w:r>
    </w:p>
  </w:footnote>
  <w:footnote w:id="82">
    <w:p w14:paraId="3EBCD76E" w14:textId="77777777" w:rsidR="00D946F6" w:rsidRDefault="00D946F6">
      <w:pPr>
        <w:pStyle w:val="FootnoteText"/>
      </w:pPr>
      <w:r>
        <w:rPr>
          <w:rStyle w:val="FootnoteReference"/>
        </w:rPr>
        <w:footnoteRef/>
      </w:r>
      <w:r>
        <w:t xml:space="preserve"> The ramification is that an implementation of CEMs will need to support queries that filter out any instances where subject is populated, since the common query will be for data pertaining to the patient of record.</w:t>
      </w:r>
    </w:p>
  </w:footnote>
  <w:footnote w:id="83">
    <w:p w14:paraId="6DA159B8" w14:textId="77777777" w:rsidR="00D946F6" w:rsidRDefault="00D946F6" w:rsidP="00A01316">
      <w:pPr>
        <w:pStyle w:val="FootnoteText"/>
      </w:pPr>
      <w:r>
        <w:rPr>
          <w:rStyle w:val="FootnoteReference"/>
        </w:rPr>
        <w:footnoteRef/>
      </w:r>
      <w:r>
        <w:t xml:space="preserve"> This pattern follows the conclusions of the HL7 TermInfo effort.</w:t>
      </w:r>
    </w:p>
  </w:footnote>
  <w:footnote w:id="84">
    <w:p w14:paraId="61FBE1FA" w14:textId="77777777" w:rsidR="00D946F6" w:rsidRDefault="00D946F6">
      <w:pPr>
        <w:pStyle w:val="FootnoteText"/>
      </w:pPr>
      <w:r>
        <w:rPr>
          <w:rStyle w:val="FootnoteReference"/>
        </w:rPr>
        <w:footnoteRef/>
      </w:r>
      <w:r>
        <w:t xml:space="preserve"> Verified is not presently in the order model, but should be added.</w:t>
      </w:r>
    </w:p>
  </w:footnote>
  <w:footnote w:id="85">
    <w:p w14:paraId="171910A9" w14:textId="77777777" w:rsidR="00D946F6" w:rsidRDefault="00D946F6">
      <w:pPr>
        <w:pStyle w:val="FootnoteText"/>
      </w:pPr>
      <w:r>
        <w:rPr>
          <w:rStyle w:val="FootnoteReference"/>
        </w:rPr>
        <w:footnoteRef/>
      </w:r>
      <w:r>
        <w:t xml:space="preserve"> In this example, the containing model is an “order”.  It is somewhat peculiar to have an “ordered” attribution on an “order”.  The other option considered was to simply promote the attribution’s attributes (start time, end time, participant, etc.) up to the order level, resulting in Order.startTime, for example, instead of Order.ordered.startTime.  For the sake of consistency, however, we decided to keep the attribution structure and have “Order” contain “ordered”.  An analogous situation exists in a procedure model, which contains the attribution “performed”.  We could have promoted “start time” up to the Procedure directly.  This challenge occurs whenever the containing model is itself an action, as “order” and “procedure” are.  Do we place another, somewhat artificial level of “action” (i.e., an attribution) inside the action, or do we place the who, when, and where information directly on the outer action?  As described, we chose to insert the attribution for consistency with other models.</w:t>
      </w:r>
    </w:p>
  </w:footnote>
  <w:footnote w:id="86">
    <w:p w14:paraId="37A0D8E5" w14:textId="77777777" w:rsidR="00D946F6" w:rsidRDefault="00D946F6" w:rsidP="009854E5">
      <w:pPr>
        <w:pStyle w:val="FootnoteText"/>
      </w:pPr>
      <w:r>
        <w:rPr>
          <w:rStyle w:val="FootnoteReference"/>
        </w:rPr>
        <w:footnoteRef/>
      </w:r>
      <w:r>
        <w:t xml:space="preserve"> Verified is not presently in the order model, but should be added.</w:t>
      </w:r>
    </w:p>
  </w:footnote>
  <w:footnote w:id="87">
    <w:p w14:paraId="30AD9731" w14:textId="77777777" w:rsidR="00D946F6" w:rsidRDefault="00D946F6">
      <w:pPr>
        <w:pStyle w:val="FootnoteText"/>
      </w:pPr>
      <w:r>
        <w:rPr>
          <w:rStyle w:val="FootnoteReference"/>
        </w:rPr>
        <w:footnoteRef/>
      </w:r>
      <w:r>
        <w:t xml:space="preserve"> Note the name of this attribution, according to our convention of using a past tense verb, should really be “TookOffHold”.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2D291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FB3A37"/>
    <w:multiLevelType w:val="hybridMultilevel"/>
    <w:tmpl w:val="3912D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741CD"/>
    <w:multiLevelType w:val="hybridMultilevel"/>
    <w:tmpl w:val="20CE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43C"/>
    <w:multiLevelType w:val="hybridMultilevel"/>
    <w:tmpl w:val="AC8E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178EB"/>
    <w:multiLevelType w:val="hybridMultilevel"/>
    <w:tmpl w:val="235E3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526FE"/>
    <w:multiLevelType w:val="hybridMultilevel"/>
    <w:tmpl w:val="32B8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2099F"/>
    <w:multiLevelType w:val="hybridMultilevel"/>
    <w:tmpl w:val="6E8EC64C"/>
    <w:lvl w:ilvl="0" w:tplc="7D84D19C">
      <w:start w:val="1"/>
      <w:numFmt w:val="bullet"/>
      <w:lvlText w:val=""/>
      <w:lvlJc w:val="left"/>
      <w:pPr>
        <w:ind w:left="720" w:hanging="360"/>
      </w:pPr>
      <w:rPr>
        <w:rFonts w:ascii="Symbol" w:hAnsi="Symbol" w:hint="default"/>
      </w:rPr>
    </w:lvl>
    <w:lvl w:ilvl="1" w:tplc="C7025418">
      <w:start w:val="1"/>
      <w:numFmt w:val="bullet"/>
      <w:lvlText w:val="o"/>
      <w:lvlJc w:val="left"/>
      <w:pPr>
        <w:ind w:left="1440" w:hanging="360"/>
      </w:pPr>
      <w:rPr>
        <w:rFonts w:ascii="Courier New" w:hAnsi="Courier New" w:cs="Courier New" w:hint="default"/>
      </w:rPr>
    </w:lvl>
    <w:lvl w:ilvl="2" w:tplc="905244CA" w:tentative="1">
      <w:start w:val="1"/>
      <w:numFmt w:val="bullet"/>
      <w:lvlText w:val=""/>
      <w:lvlJc w:val="left"/>
      <w:pPr>
        <w:ind w:left="2160" w:hanging="360"/>
      </w:pPr>
      <w:rPr>
        <w:rFonts w:ascii="Wingdings" w:hAnsi="Wingdings" w:hint="default"/>
      </w:rPr>
    </w:lvl>
    <w:lvl w:ilvl="3" w:tplc="6E9E2FC8" w:tentative="1">
      <w:start w:val="1"/>
      <w:numFmt w:val="bullet"/>
      <w:lvlText w:val=""/>
      <w:lvlJc w:val="left"/>
      <w:pPr>
        <w:ind w:left="2880" w:hanging="360"/>
      </w:pPr>
      <w:rPr>
        <w:rFonts w:ascii="Symbol" w:hAnsi="Symbol" w:hint="default"/>
      </w:rPr>
    </w:lvl>
    <w:lvl w:ilvl="4" w:tplc="6A522CB4" w:tentative="1">
      <w:start w:val="1"/>
      <w:numFmt w:val="bullet"/>
      <w:lvlText w:val="o"/>
      <w:lvlJc w:val="left"/>
      <w:pPr>
        <w:ind w:left="3600" w:hanging="360"/>
      </w:pPr>
      <w:rPr>
        <w:rFonts w:ascii="Courier New" w:hAnsi="Courier New" w:cs="Courier New" w:hint="default"/>
      </w:rPr>
    </w:lvl>
    <w:lvl w:ilvl="5" w:tplc="5DE69EE6" w:tentative="1">
      <w:start w:val="1"/>
      <w:numFmt w:val="bullet"/>
      <w:lvlText w:val=""/>
      <w:lvlJc w:val="left"/>
      <w:pPr>
        <w:ind w:left="4320" w:hanging="360"/>
      </w:pPr>
      <w:rPr>
        <w:rFonts w:ascii="Wingdings" w:hAnsi="Wingdings" w:hint="default"/>
      </w:rPr>
    </w:lvl>
    <w:lvl w:ilvl="6" w:tplc="4A2E4C2A" w:tentative="1">
      <w:start w:val="1"/>
      <w:numFmt w:val="bullet"/>
      <w:lvlText w:val=""/>
      <w:lvlJc w:val="left"/>
      <w:pPr>
        <w:ind w:left="5040" w:hanging="360"/>
      </w:pPr>
      <w:rPr>
        <w:rFonts w:ascii="Symbol" w:hAnsi="Symbol" w:hint="default"/>
      </w:rPr>
    </w:lvl>
    <w:lvl w:ilvl="7" w:tplc="68A629F2" w:tentative="1">
      <w:start w:val="1"/>
      <w:numFmt w:val="bullet"/>
      <w:lvlText w:val="o"/>
      <w:lvlJc w:val="left"/>
      <w:pPr>
        <w:ind w:left="5760" w:hanging="360"/>
      </w:pPr>
      <w:rPr>
        <w:rFonts w:ascii="Courier New" w:hAnsi="Courier New" w:cs="Courier New" w:hint="default"/>
      </w:rPr>
    </w:lvl>
    <w:lvl w:ilvl="8" w:tplc="B51098A0" w:tentative="1">
      <w:start w:val="1"/>
      <w:numFmt w:val="bullet"/>
      <w:lvlText w:val=""/>
      <w:lvlJc w:val="left"/>
      <w:pPr>
        <w:ind w:left="6480" w:hanging="360"/>
      </w:pPr>
      <w:rPr>
        <w:rFonts w:ascii="Wingdings" w:hAnsi="Wingdings" w:hint="default"/>
      </w:rPr>
    </w:lvl>
  </w:abstractNum>
  <w:abstractNum w:abstractNumId="7">
    <w:nsid w:val="1B3622EF"/>
    <w:multiLevelType w:val="multilevel"/>
    <w:tmpl w:val="BA46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71833"/>
    <w:multiLevelType w:val="hybridMultilevel"/>
    <w:tmpl w:val="4898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9234F"/>
    <w:multiLevelType w:val="hybridMultilevel"/>
    <w:tmpl w:val="401CD73E"/>
    <w:lvl w:ilvl="0" w:tplc="04090019">
      <w:start w:val="1"/>
      <w:numFmt w:val="bullet"/>
      <w:pStyle w:val="Parabullet"/>
      <w:lvlText w:val="-"/>
      <w:lvlJc w:val="left"/>
      <w:pPr>
        <w:tabs>
          <w:tab w:val="num" w:pos="1440"/>
        </w:tabs>
        <w:ind w:left="1440" w:hanging="360"/>
      </w:pPr>
      <w:rPr>
        <w:rFonts w:ascii="GE Inspira" w:hAnsi="GE Inspira"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0">
    <w:nsid w:val="211A2CC7"/>
    <w:multiLevelType w:val="hybridMultilevel"/>
    <w:tmpl w:val="1C0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C2E56"/>
    <w:multiLevelType w:val="hybridMultilevel"/>
    <w:tmpl w:val="C7CA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B456A"/>
    <w:multiLevelType w:val="hybridMultilevel"/>
    <w:tmpl w:val="4FE0DDE4"/>
    <w:lvl w:ilvl="0" w:tplc="10A636B0">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400530"/>
    <w:multiLevelType w:val="hybridMultilevel"/>
    <w:tmpl w:val="600E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E63AA"/>
    <w:multiLevelType w:val="hybridMultilevel"/>
    <w:tmpl w:val="80F242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3F7B5A"/>
    <w:multiLevelType w:val="hybridMultilevel"/>
    <w:tmpl w:val="FFF2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34188B"/>
    <w:multiLevelType w:val="hybridMultilevel"/>
    <w:tmpl w:val="98C4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B7EE0"/>
    <w:multiLevelType w:val="multilevel"/>
    <w:tmpl w:val="508A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1E6316"/>
    <w:multiLevelType w:val="hybridMultilevel"/>
    <w:tmpl w:val="2320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2C565E"/>
    <w:multiLevelType w:val="hybridMultilevel"/>
    <w:tmpl w:val="37D4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197C75"/>
    <w:multiLevelType w:val="hybridMultilevel"/>
    <w:tmpl w:val="E2EE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281CDB"/>
    <w:multiLevelType w:val="hybridMultilevel"/>
    <w:tmpl w:val="5C9678C0"/>
    <w:lvl w:ilvl="0" w:tplc="50600CE2">
      <w:start w:val="1"/>
      <w:numFmt w:val="bullet"/>
      <w:lvlText w:val=""/>
      <w:lvlJc w:val="left"/>
      <w:pPr>
        <w:ind w:left="720" w:hanging="360"/>
      </w:pPr>
      <w:rPr>
        <w:rFonts w:ascii="Symbol" w:hAnsi="Symbol" w:hint="default"/>
      </w:rPr>
    </w:lvl>
    <w:lvl w:ilvl="1" w:tplc="ADBCA116" w:tentative="1">
      <w:start w:val="1"/>
      <w:numFmt w:val="bullet"/>
      <w:lvlText w:val="o"/>
      <w:lvlJc w:val="left"/>
      <w:pPr>
        <w:ind w:left="1440" w:hanging="360"/>
      </w:pPr>
      <w:rPr>
        <w:rFonts w:ascii="Courier New" w:hAnsi="Courier New" w:cs="Courier New" w:hint="default"/>
      </w:rPr>
    </w:lvl>
    <w:lvl w:ilvl="2" w:tplc="2FE600B4" w:tentative="1">
      <w:start w:val="1"/>
      <w:numFmt w:val="bullet"/>
      <w:lvlText w:val=""/>
      <w:lvlJc w:val="left"/>
      <w:pPr>
        <w:ind w:left="2160" w:hanging="360"/>
      </w:pPr>
      <w:rPr>
        <w:rFonts w:ascii="Wingdings" w:hAnsi="Wingdings" w:hint="default"/>
      </w:rPr>
    </w:lvl>
    <w:lvl w:ilvl="3" w:tplc="72F23190" w:tentative="1">
      <w:start w:val="1"/>
      <w:numFmt w:val="bullet"/>
      <w:lvlText w:val=""/>
      <w:lvlJc w:val="left"/>
      <w:pPr>
        <w:ind w:left="2880" w:hanging="360"/>
      </w:pPr>
      <w:rPr>
        <w:rFonts w:ascii="Symbol" w:hAnsi="Symbol" w:hint="default"/>
      </w:rPr>
    </w:lvl>
    <w:lvl w:ilvl="4" w:tplc="B42A3EF2" w:tentative="1">
      <w:start w:val="1"/>
      <w:numFmt w:val="bullet"/>
      <w:lvlText w:val="o"/>
      <w:lvlJc w:val="left"/>
      <w:pPr>
        <w:ind w:left="3600" w:hanging="360"/>
      </w:pPr>
      <w:rPr>
        <w:rFonts w:ascii="Courier New" w:hAnsi="Courier New" w:cs="Courier New" w:hint="default"/>
      </w:rPr>
    </w:lvl>
    <w:lvl w:ilvl="5" w:tplc="215E95E8" w:tentative="1">
      <w:start w:val="1"/>
      <w:numFmt w:val="bullet"/>
      <w:lvlText w:val=""/>
      <w:lvlJc w:val="left"/>
      <w:pPr>
        <w:ind w:left="4320" w:hanging="360"/>
      </w:pPr>
      <w:rPr>
        <w:rFonts w:ascii="Wingdings" w:hAnsi="Wingdings" w:hint="default"/>
      </w:rPr>
    </w:lvl>
    <w:lvl w:ilvl="6" w:tplc="5DB2D46C" w:tentative="1">
      <w:start w:val="1"/>
      <w:numFmt w:val="bullet"/>
      <w:lvlText w:val=""/>
      <w:lvlJc w:val="left"/>
      <w:pPr>
        <w:ind w:left="5040" w:hanging="360"/>
      </w:pPr>
      <w:rPr>
        <w:rFonts w:ascii="Symbol" w:hAnsi="Symbol" w:hint="default"/>
      </w:rPr>
    </w:lvl>
    <w:lvl w:ilvl="7" w:tplc="D890C174" w:tentative="1">
      <w:start w:val="1"/>
      <w:numFmt w:val="bullet"/>
      <w:lvlText w:val="o"/>
      <w:lvlJc w:val="left"/>
      <w:pPr>
        <w:ind w:left="5760" w:hanging="360"/>
      </w:pPr>
      <w:rPr>
        <w:rFonts w:ascii="Courier New" w:hAnsi="Courier New" w:cs="Courier New" w:hint="default"/>
      </w:rPr>
    </w:lvl>
    <w:lvl w:ilvl="8" w:tplc="290E7ECE" w:tentative="1">
      <w:start w:val="1"/>
      <w:numFmt w:val="bullet"/>
      <w:lvlText w:val=""/>
      <w:lvlJc w:val="left"/>
      <w:pPr>
        <w:ind w:left="6480" w:hanging="360"/>
      </w:pPr>
      <w:rPr>
        <w:rFonts w:ascii="Wingdings" w:hAnsi="Wingdings" w:hint="default"/>
      </w:rPr>
    </w:lvl>
  </w:abstractNum>
  <w:abstractNum w:abstractNumId="22">
    <w:nsid w:val="31280D22"/>
    <w:multiLevelType w:val="hybridMultilevel"/>
    <w:tmpl w:val="0D641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2D58FB"/>
    <w:multiLevelType w:val="hybridMultilevel"/>
    <w:tmpl w:val="CC00B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54C1D"/>
    <w:multiLevelType w:val="hybridMultilevel"/>
    <w:tmpl w:val="87CAD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B704B1"/>
    <w:multiLevelType w:val="hybridMultilevel"/>
    <w:tmpl w:val="403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A40749"/>
    <w:multiLevelType w:val="hybridMultilevel"/>
    <w:tmpl w:val="68166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803917"/>
    <w:multiLevelType w:val="hybridMultilevel"/>
    <w:tmpl w:val="DD54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617AE"/>
    <w:multiLevelType w:val="hybridMultilevel"/>
    <w:tmpl w:val="52DC2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1D1FDB"/>
    <w:multiLevelType w:val="hybridMultilevel"/>
    <w:tmpl w:val="A59E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CC3E05"/>
    <w:multiLevelType w:val="hybridMultilevel"/>
    <w:tmpl w:val="1B2A9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E55CEE"/>
    <w:multiLevelType w:val="hybridMultilevel"/>
    <w:tmpl w:val="7E04054A"/>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nsid w:val="47BD565B"/>
    <w:multiLevelType w:val="hybridMultilevel"/>
    <w:tmpl w:val="48F6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090A9F"/>
    <w:multiLevelType w:val="multilevel"/>
    <w:tmpl w:val="2898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F14A16"/>
    <w:multiLevelType w:val="multilevel"/>
    <w:tmpl w:val="B374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eastAsiaTheme="minorHAnsi" w:hAnsiTheme="minorHAnsi" w:cstheme="minorBidi" w:hint="default"/>
        <w:b w:val="0"/>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E1B176F"/>
    <w:multiLevelType w:val="hybridMultilevel"/>
    <w:tmpl w:val="48845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0F40B3"/>
    <w:multiLevelType w:val="hybridMultilevel"/>
    <w:tmpl w:val="35FEC338"/>
    <w:lvl w:ilvl="0" w:tplc="563247DA">
      <w:start w:val="1"/>
      <w:numFmt w:val="bullet"/>
      <w:lvlText w:val=""/>
      <w:lvlJc w:val="left"/>
      <w:pPr>
        <w:ind w:left="720" w:hanging="360"/>
      </w:pPr>
      <w:rPr>
        <w:rFonts w:ascii="Symbol" w:hAnsi="Symbol" w:hint="default"/>
      </w:rPr>
    </w:lvl>
    <w:lvl w:ilvl="1" w:tplc="078E3172">
      <w:start w:val="1"/>
      <w:numFmt w:val="bullet"/>
      <w:lvlText w:val="o"/>
      <w:lvlJc w:val="left"/>
      <w:pPr>
        <w:ind w:left="1440" w:hanging="360"/>
      </w:pPr>
      <w:rPr>
        <w:rFonts w:ascii="Courier New" w:hAnsi="Courier New" w:cs="Courier New" w:hint="default"/>
      </w:rPr>
    </w:lvl>
    <w:lvl w:ilvl="2" w:tplc="295E6830">
      <w:start w:val="1"/>
      <w:numFmt w:val="bullet"/>
      <w:lvlText w:val=""/>
      <w:lvlJc w:val="left"/>
      <w:pPr>
        <w:ind w:left="2160" w:hanging="360"/>
      </w:pPr>
      <w:rPr>
        <w:rFonts w:ascii="Wingdings" w:hAnsi="Wingdings" w:hint="default"/>
      </w:rPr>
    </w:lvl>
    <w:lvl w:ilvl="3" w:tplc="7E8EAE08" w:tentative="1">
      <w:start w:val="1"/>
      <w:numFmt w:val="bullet"/>
      <w:lvlText w:val=""/>
      <w:lvlJc w:val="left"/>
      <w:pPr>
        <w:ind w:left="2880" w:hanging="360"/>
      </w:pPr>
      <w:rPr>
        <w:rFonts w:ascii="Symbol" w:hAnsi="Symbol" w:hint="default"/>
      </w:rPr>
    </w:lvl>
    <w:lvl w:ilvl="4" w:tplc="E26E3376" w:tentative="1">
      <w:start w:val="1"/>
      <w:numFmt w:val="bullet"/>
      <w:lvlText w:val="o"/>
      <w:lvlJc w:val="left"/>
      <w:pPr>
        <w:ind w:left="3600" w:hanging="360"/>
      </w:pPr>
      <w:rPr>
        <w:rFonts w:ascii="Courier New" w:hAnsi="Courier New" w:cs="Courier New" w:hint="default"/>
      </w:rPr>
    </w:lvl>
    <w:lvl w:ilvl="5" w:tplc="BE3810D2" w:tentative="1">
      <w:start w:val="1"/>
      <w:numFmt w:val="bullet"/>
      <w:lvlText w:val=""/>
      <w:lvlJc w:val="left"/>
      <w:pPr>
        <w:ind w:left="4320" w:hanging="360"/>
      </w:pPr>
      <w:rPr>
        <w:rFonts w:ascii="Wingdings" w:hAnsi="Wingdings" w:hint="default"/>
      </w:rPr>
    </w:lvl>
    <w:lvl w:ilvl="6" w:tplc="A90E18CC" w:tentative="1">
      <w:start w:val="1"/>
      <w:numFmt w:val="bullet"/>
      <w:lvlText w:val=""/>
      <w:lvlJc w:val="left"/>
      <w:pPr>
        <w:ind w:left="5040" w:hanging="360"/>
      </w:pPr>
      <w:rPr>
        <w:rFonts w:ascii="Symbol" w:hAnsi="Symbol" w:hint="default"/>
      </w:rPr>
    </w:lvl>
    <w:lvl w:ilvl="7" w:tplc="8EB8AF04" w:tentative="1">
      <w:start w:val="1"/>
      <w:numFmt w:val="bullet"/>
      <w:lvlText w:val="o"/>
      <w:lvlJc w:val="left"/>
      <w:pPr>
        <w:ind w:left="5760" w:hanging="360"/>
      </w:pPr>
      <w:rPr>
        <w:rFonts w:ascii="Courier New" w:hAnsi="Courier New" w:cs="Courier New" w:hint="default"/>
      </w:rPr>
    </w:lvl>
    <w:lvl w:ilvl="8" w:tplc="A6B28F0A" w:tentative="1">
      <w:start w:val="1"/>
      <w:numFmt w:val="bullet"/>
      <w:lvlText w:val=""/>
      <w:lvlJc w:val="left"/>
      <w:pPr>
        <w:ind w:left="6480" w:hanging="360"/>
      </w:pPr>
      <w:rPr>
        <w:rFonts w:ascii="Wingdings" w:hAnsi="Wingdings" w:hint="default"/>
      </w:rPr>
    </w:lvl>
  </w:abstractNum>
  <w:abstractNum w:abstractNumId="37">
    <w:nsid w:val="54B2040C"/>
    <w:multiLevelType w:val="hybridMultilevel"/>
    <w:tmpl w:val="F12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22B23"/>
    <w:multiLevelType w:val="hybridMultilevel"/>
    <w:tmpl w:val="4CF6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EA72F6"/>
    <w:multiLevelType w:val="hybridMultilevel"/>
    <w:tmpl w:val="3B3C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85C0226"/>
    <w:multiLevelType w:val="hybridMultilevel"/>
    <w:tmpl w:val="1E4A475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nsid w:val="5B1F7200"/>
    <w:multiLevelType w:val="hybridMultilevel"/>
    <w:tmpl w:val="6E88F826"/>
    <w:lvl w:ilvl="0" w:tplc="B56C8172">
      <w:start w:val="1"/>
      <w:numFmt w:val="bullet"/>
      <w:lvlText w:val=""/>
      <w:lvlJc w:val="left"/>
      <w:pPr>
        <w:ind w:left="720" w:hanging="360"/>
      </w:pPr>
      <w:rPr>
        <w:rFonts w:ascii="Symbol" w:hAnsi="Symbol" w:hint="default"/>
      </w:rPr>
    </w:lvl>
    <w:lvl w:ilvl="1" w:tplc="6532B6FE">
      <w:start w:val="1"/>
      <w:numFmt w:val="bullet"/>
      <w:lvlText w:val="o"/>
      <w:lvlJc w:val="left"/>
      <w:pPr>
        <w:ind w:left="1440" w:hanging="360"/>
      </w:pPr>
      <w:rPr>
        <w:rFonts w:ascii="Courier New" w:hAnsi="Courier New" w:cs="Courier New" w:hint="default"/>
      </w:rPr>
    </w:lvl>
    <w:lvl w:ilvl="2" w:tplc="D50A8EE6" w:tentative="1">
      <w:start w:val="1"/>
      <w:numFmt w:val="bullet"/>
      <w:lvlText w:val=""/>
      <w:lvlJc w:val="left"/>
      <w:pPr>
        <w:ind w:left="2160" w:hanging="360"/>
      </w:pPr>
      <w:rPr>
        <w:rFonts w:ascii="Wingdings" w:hAnsi="Wingdings" w:hint="default"/>
      </w:rPr>
    </w:lvl>
    <w:lvl w:ilvl="3" w:tplc="703E7992" w:tentative="1">
      <w:start w:val="1"/>
      <w:numFmt w:val="bullet"/>
      <w:lvlText w:val=""/>
      <w:lvlJc w:val="left"/>
      <w:pPr>
        <w:ind w:left="2880" w:hanging="360"/>
      </w:pPr>
      <w:rPr>
        <w:rFonts w:ascii="Symbol" w:hAnsi="Symbol" w:hint="default"/>
      </w:rPr>
    </w:lvl>
    <w:lvl w:ilvl="4" w:tplc="431E295E" w:tentative="1">
      <w:start w:val="1"/>
      <w:numFmt w:val="bullet"/>
      <w:lvlText w:val="o"/>
      <w:lvlJc w:val="left"/>
      <w:pPr>
        <w:ind w:left="3600" w:hanging="360"/>
      </w:pPr>
      <w:rPr>
        <w:rFonts w:ascii="Courier New" w:hAnsi="Courier New" w:cs="Courier New" w:hint="default"/>
      </w:rPr>
    </w:lvl>
    <w:lvl w:ilvl="5" w:tplc="743C7B8A" w:tentative="1">
      <w:start w:val="1"/>
      <w:numFmt w:val="bullet"/>
      <w:lvlText w:val=""/>
      <w:lvlJc w:val="left"/>
      <w:pPr>
        <w:ind w:left="4320" w:hanging="360"/>
      </w:pPr>
      <w:rPr>
        <w:rFonts w:ascii="Wingdings" w:hAnsi="Wingdings" w:hint="default"/>
      </w:rPr>
    </w:lvl>
    <w:lvl w:ilvl="6" w:tplc="C358BCCA" w:tentative="1">
      <w:start w:val="1"/>
      <w:numFmt w:val="bullet"/>
      <w:lvlText w:val=""/>
      <w:lvlJc w:val="left"/>
      <w:pPr>
        <w:ind w:left="5040" w:hanging="360"/>
      </w:pPr>
      <w:rPr>
        <w:rFonts w:ascii="Symbol" w:hAnsi="Symbol" w:hint="default"/>
      </w:rPr>
    </w:lvl>
    <w:lvl w:ilvl="7" w:tplc="2C064A82" w:tentative="1">
      <w:start w:val="1"/>
      <w:numFmt w:val="bullet"/>
      <w:lvlText w:val="o"/>
      <w:lvlJc w:val="left"/>
      <w:pPr>
        <w:ind w:left="5760" w:hanging="360"/>
      </w:pPr>
      <w:rPr>
        <w:rFonts w:ascii="Courier New" w:hAnsi="Courier New" w:cs="Courier New" w:hint="default"/>
      </w:rPr>
    </w:lvl>
    <w:lvl w:ilvl="8" w:tplc="C52014A8" w:tentative="1">
      <w:start w:val="1"/>
      <w:numFmt w:val="bullet"/>
      <w:lvlText w:val=""/>
      <w:lvlJc w:val="left"/>
      <w:pPr>
        <w:ind w:left="6480" w:hanging="360"/>
      </w:pPr>
      <w:rPr>
        <w:rFonts w:ascii="Wingdings" w:hAnsi="Wingdings" w:hint="default"/>
      </w:rPr>
    </w:lvl>
  </w:abstractNum>
  <w:abstractNum w:abstractNumId="42">
    <w:nsid w:val="5B895D93"/>
    <w:multiLevelType w:val="hybridMultilevel"/>
    <w:tmpl w:val="4BDC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7E64F3"/>
    <w:multiLevelType w:val="hybridMultilevel"/>
    <w:tmpl w:val="4DA2D6C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4">
    <w:nsid w:val="5F4F1701"/>
    <w:multiLevelType w:val="hybridMultilevel"/>
    <w:tmpl w:val="64BA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D47F29"/>
    <w:multiLevelType w:val="hybridMultilevel"/>
    <w:tmpl w:val="4DF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0443A3"/>
    <w:multiLevelType w:val="hybridMultilevel"/>
    <w:tmpl w:val="2E3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6C97090"/>
    <w:multiLevelType w:val="hybridMultilevel"/>
    <w:tmpl w:val="0C30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70D1F81"/>
    <w:multiLevelType w:val="hybridMultilevel"/>
    <w:tmpl w:val="963E4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E773DB"/>
    <w:multiLevelType w:val="hybridMultilevel"/>
    <w:tmpl w:val="F4AE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B0577E4"/>
    <w:multiLevelType w:val="hybridMultilevel"/>
    <w:tmpl w:val="9612AE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BA32170"/>
    <w:multiLevelType w:val="hybridMultilevel"/>
    <w:tmpl w:val="104EC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C638B1"/>
    <w:multiLevelType w:val="hybridMultilevel"/>
    <w:tmpl w:val="72ACC05E"/>
    <w:lvl w:ilvl="0" w:tplc="04090001">
      <w:start w:val="1"/>
      <w:numFmt w:val="bullet"/>
      <w:lvlText w:val=""/>
      <w:lvlJc w:val="left"/>
      <w:pPr>
        <w:ind w:left="808" w:hanging="360"/>
      </w:pPr>
      <w:rPr>
        <w:rFonts w:ascii="Symbol" w:hAnsi="Symbol" w:hint="default"/>
      </w:rPr>
    </w:lvl>
    <w:lvl w:ilvl="1" w:tplc="04090003">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53">
    <w:nsid w:val="6E6B42FA"/>
    <w:multiLevelType w:val="hybridMultilevel"/>
    <w:tmpl w:val="414438BC"/>
    <w:lvl w:ilvl="0" w:tplc="0FA6CD60">
      <w:start w:val="1"/>
      <w:numFmt w:val="bullet"/>
      <w:pStyle w:val="Level3Bullet"/>
      <w:lvlText w:val=""/>
      <w:lvlJc w:val="left"/>
      <w:pPr>
        <w:tabs>
          <w:tab w:val="num" w:pos="936"/>
        </w:tabs>
        <w:ind w:left="936" w:hanging="360"/>
      </w:pPr>
      <w:rPr>
        <w:rFonts w:ascii="Symbol" w:hAnsi="Symbol" w:hint="default"/>
      </w:rPr>
    </w:lvl>
    <w:lvl w:ilvl="1" w:tplc="586446C8" w:tentative="1">
      <w:start w:val="1"/>
      <w:numFmt w:val="bullet"/>
      <w:lvlText w:val="o"/>
      <w:lvlJc w:val="left"/>
      <w:pPr>
        <w:tabs>
          <w:tab w:val="num" w:pos="1440"/>
        </w:tabs>
        <w:ind w:left="1440" w:hanging="360"/>
      </w:pPr>
      <w:rPr>
        <w:rFonts w:ascii="Courier New" w:hAnsi="Courier New" w:cs="Courier New" w:hint="default"/>
      </w:rPr>
    </w:lvl>
    <w:lvl w:ilvl="2" w:tplc="D2C8C646" w:tentative="1">
      <w:start w:val="1"/>
      <w:numFmt w:val="bullet"/>
      <w:lvlText w:val=""/>
      <w:lvlJc w:val="left"/>
      <w:pPr>
        <w:tabs>
          <w:tab w:val="num" w:pos="2160"/>
        </w:tabs>
        <w:ind w:left="2160" w:hanging="360"/>
      </w:pPr>
      <w:rPr>
        <w:rFonts w:ascii="Wingdings" w:hAnsi="Wingdings" w:hint="default"/>
      </w:rPr>
    </w:lvl>
    <w:lvl w:ilvl="3" w:tplc="1390E8CE" w:tentative="1">
      <w:start w:val="1"/>
      <w:numFmt w:val="bullet"/>
      <w:lvlText w:val=""/>
      <w:lvlJc w:val="left"/>
      <w:pPr>
        <w:tabs>
          <w:tab w:val="num" w:pos="2880"/>
        </w:tabs>
        <w:ind w:left="2880" w:hanging="360"/>
      </w:pPr>
      <w:rPr>
        <w:rFonts w:ascii="Symbol" w:hAnsi="Symbol" w:hint="default"/>
      </w:rPr>
    </w:lvl>
    <w:lvl w:ilvl="4" w:tplc="C5947770" w:tentative="1">
      <w:start w:val="1"/>
      <w:numFmt w:val="bullet"/>
      <w:lvlText w:val="o"/>
      <w:lvlJc w:val="left"/>
      <w:pPr>
        <w:tabs>
          <w:tab w:val="num" w:pos="3600"/>
        </w:tabs>
        <w:ind w:left="3600" w:hanging="360"/>
      </w:pPr>
      <w:rPr>
        <w:rFonts w:ascii="Courier New" w:hAnsi="Courier New" w:cs="Courier New" w:hint="default"/>
      </w:rPr>
    </w:lvl>
    <w:lvl w:ilvl="5" w:tplc="8BD263B0" w:tentative="1">
      <w:start w:val="1"/>
      <w:numFmt w:val="bullet"/>
      <w:lvlText w:val=""/>
      <w:lvlJc w:val="left"/>
      <w:pPr>
        <w:tabs>
          <w:tab w:val="num" w:pos="4320"/>
        </w:tabs>
        <w:ind w:left="4320" w:hanging="360"/>
      </w:pPr>
      <w:rPr>
        <w:rFonts w:ascii="Wingdings" w:hAnsi="Wingdings" w:hint="default"/>
      </w:rPr>
    </w:lvl>
    <w:lvl w:ilvl="6" w:tplc="B86C9AE2" w:tentative="1">
      <w:start w:val="1"/>
      <w:numFmt w:val="bullet"/>
      <w:lvlText w:val=""/>
      <w:lvlJc w:val="left"/>
      <w:pPr>
        <w:tabs>
          <w:tab w:val="num" w:pos="5040"/>
        </w:tabs>
        <w:ind w:left="5040" w:hanging="360"/>
      </w:pPr>
      <w:rPr>
        <w:rFonts w:ascii="Symbol" w:hAnsi="Symbol" w:hint="default"/>
      </w:rPr>
    </w:lvl>
    <w:lvl w:ilvl="7" w:tplc="4DA8A40E" w:tentative="1">
      <w:start w:val="1"/>
      <w:numFmt w:val="bullet"/>
      <w:lvlText w:val="o"/>
      <w:lvlJc w:val="left"/>
      <w:pPr>
        <w:tabs>
          <w:tab w:val="num" w:pos="5760"/>
        </w:tabs>
        <w:ind w:left="5760" w:hanging="360"/>
      </w:pPr>
      <w:rPr>
        <w:rFonts w:ascii="Courier New" w:hAnsi="Courier New" w:cs="Courier New" w:hint="default"/>
      </w:rPr>
    </w:lvl>
    <w:lvl w:ilvl="8" w:tplc="16564CFE" w:tentative="1">
      <w:start w:val="1"/>
      <w:numFmt w:val="bullet"/>
      <w:lvlText w:val=""/>
      <w:lvlJc w:val="left"/>
      <w:pPr>
        <w:tabs>
          <w:tab w:val="num" w:pos="6480"/>
        </w:tabs>
        <w:ind w:left="6480" w:hanging="360"/>
      </w:pPr>
      <w:rPr>
        <w:rFonts w:ascii="Wingdings" w:hAnsi="Wingdings" w:hint="default"/>
      </w:rPr>
    </w:lvl>
  </w:abstractNum>
  <w:abstractNum w:abstractNumId="54">
    <w:nsid w:val="6FEA2343"/>
    <w:multiLevelType w:val="hybridMultilevel"/>
    <w:tmpl w:val="FA0C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7576C5"/>
    <w:multiLevelType w:val="hybridMultilevel"/>
    <w:tmpl w:val="7AC665C8"/>
    <w:lvl w:ilvl="0" w:tplc="A3B01CB8">
      <w:start w:val="1"/>
      <w:numFmt w:val="bullet"/>
      <w:pStyle w:val="BulletText2"/>
      <w:lvlText w:val=""/>
      <w:lvlJc w:val="left"/>
      <w:pPr>
        <w:tabs>
          <w:tab w:val="num" w:pos="720"/>
        </w:tabs>
        <w:ind w:left="720" w:hanging="360"/>
      </w:pPr>
      <w:rPr>
        <w:rFonts w:ascii="Symbol" w:hAnsi="Symbol" w:hint="default"/>
      </w:rPr>
    </w:lvl>
    <w:lvl w:ilvl="1" w:tplc="14BCCA90" w:tentative="1">
      <w:start w:val="1"/>
      <w:numFmt w:val="bullet"/>
      <w:lvlText w:val="o"/>
      <w:lvlJc w:val="left"/>
      <w:pPr>
        <w:tabs>
          <w:tab w:val="num" w:pos="1440"/>
        </w:tabs>
        <w:ind w:left="1440" w:hanging="360"/>
      </w:pPr>
      <w:rPr>
        <w:rFonts w:ascii="Courier New" w:hAnsi="Courier New" w:hint="default"/>
      </w:rPr>
    </w:lvl>
    <w:lvl w:ilvl="2" w:tplc="93EC6664" w:tentative="1">
      <w:start w:val="1"/>
      <w:numFmt w:val="bullet"/>
      <w:lvlText w:val=""/>
      <w:lvlJc w:val="left"/>
      <w:pPr>
        <w:tabs>
          <w:tab w:val="num" w:pos="2160"/>
        </w:tabs>
        <w:ind w:left="2160" w:hanging="360"/>
      </w:pPr>
      <w:rPr>
        <w:rFonts w:ascii="Wingdings" w:hAnsi="Wingdings" w:hint="default"/>
      </w:rPr>
    </w:lvl>
    <w:lvl w:ilvl="3" w:tplc="82207D80" w:tentative="1">
      <w:start w:val="1"/>
      <w:numFmt w:val="bullet"/>
      <w:lvlText w:val=""/>
      <w:lvlJc w:val="left"/>
      <w:pPr>
        <w:tabs>
          <w:tab w:val="num" w:pos="2880"/>
        </w:tabs>
        <w:ind w:left="2880" w:hanging="360"/>
      </w:pPr>
      <w:rPr>
        <w:rFonts w:ascii="Symbol" w:hAnsi="Symbol" w:hint="default"/>
      </w:rPr>
    </w:lvl>
    <w:lvl w:ilvl="4" w:tplc="363606F4" w:tentative="1">
      <w:start w:val="1"/>
      <w:numFmt w:val="bullet"/>
      <w:lvlText w:val="o"/>
      <w:lvlJc w:val="left"/>
      <w:pPr>
        <w:tabs>
          <w:tab w:val="num" w:pos="3600"/>
        </w:tabs>
        <w:ind w:left="3600" w:hanging="360"/>
      </w:pPr>
      <w:rPr>
        <w:rFonts w:ascii="Courier New" w:hAnsi="Courier New" w:hint="default"/>
      </w:rPr>
    </w:lvl>
    <w:lvl w:ilvl="5" w:tplc="31F4B3AA" w:tentative="1">
      <w:start w:val="1"/>
      <w:numFmt w:val="bullet"/>
      <w:lvlText w:val=""/>
      <w:lvlJc w:val="left"/>
      <w:pPr>
        <w:tabs>
          <w:tab w:val="num" w:pos="4320"/>
        </w:tabs>
        <w:ind w:left="4320" w:hanging="360"/>
      </w:pPr>
      <w:rPr>
        <w:rFonts w:ascii="Wingdings" w:hAnsi="Wingdings" w:hint="default"/>
      </w:rPr>
    </w:lvl>
    <w:lvl w:ilvl="6" w:tplc="1E26FDA6" w:tentative="1">
      <w:start w:val="1"/>
      <w:numFmt w:val="bullet"/>
      <w:lvlText w:val=""/>
      <w:lvlJc w:val="left"/>
      <w:pPr>
        <w:tabs>
          <w:tab w:val="num" w:pos="5040"/>
        </w:tabs>
        <w:ind w:left="5040" w:hanging="360"/>
      </w:pPr>
      <w:rPr>
        <w:rFonts w:ascii="Symbol" w:hAnsi="Symbol" w:hint="default"/>
      </w:rPr>
    </w:lvl>
    <w:lvl w:ilvl="7" w:tplc="74C2B2D0" w:tentative="1">
      <w:start w:val="1"/>
      <w:numFmt w:val="bullet"/>
      <w:lvlText w:val="o"/>
      <w:lvlJc w:val="left"/>
      <w:pPr>
        <w:tabs>
          <w:tab w:val="num" w:pos="5760"/>
        </w:tabs>
        <w:ind w:left="5760" w:hanging="360"/>
      </w:pPr>
      <w:rPr>
        <w:rFonts w:ascii="Courier New" w:hAnsi="Courier New" w:hint="default"/>
      </w:rPr>
    </w:lvl>
    <w:lvl w:ilvl="8" w:tplc="570E47B2" w:tentative="1">
      <w:start w:val="1"/>
      <w:numFmt w:val="bullet"/>
      <w:lvlText w:val=""/>
      <w:lvlJc w:val="left"/>
      <w:pPr>
        <w:tabs>
          <w:tab w:val="num" w:pos="6480"/>
        </w:tabs>
        <w:ind w:left="6480" w:hanging="360"/>
      </w:pPr>
      <w:rPr>
        <w:rFonts w:ascii="Wingdings" w:hAnsi="Wingdings" w:hint="default"/>
      </w:rPr>
    </w:lvl>
  </w:abstractNum>
  <w:abstractNum w:abstractNumId="56">
    <w:nsid w:val="7A205F30"/>
    <w:multiLevelType w:val="hybridMultilevel"/>
    <w:tmpl w:val="EE26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CD4E54"/>
    <w:multiLevelType w:val="hybridMultilevel"/>
    <w:tmpl w:val="7DC2FE80"/>
    <w:lvl w:ilvl="0" w:tplc="04090011">
      <w:start w:val="1"/>
      <w:numFmt w:val="bullet"/>
      <w:pStyle w:val="BulletText1"/>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8">
    <w:nsid w:val="7D5A368B"/>
    <w:multiLevelType w:val="hybridMultilevel"/>
    <w:tmpl w:val="8792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497C79"/>
    <w:multiLevelType w:val="hybridMultilevel"/>
    <w:tmpl w:val="187C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FB177E"/>
    <w:multiLevelType w:val="hybridMultilevel"/>
    <w:tmpl w:val="E79E305C"/>
    <w:lvl w:ilvl="0" w:tplc="9CA87EA4">
      <w:start w:val="1"/>
      <w:numFmt w:val="bullet"/>
      <w:lvlText w:val=""/>
      <w:lvlJc w:val="left"/>
      <w:pPr>
        <w:tabs>
          <w:tab w:val="num" w:pos="720"/>
        </w:tabs>
        <w:ind w:left="720" w:hanging="360"/>
      </w:pPr>
      <w:rPr>
        <w:rFonts w:ascii="Symbol" w:hAnsi="Symbol" w:hint="default"/>
      </w:rPr>
    </w:lvl>
    <w:lvl w:ilvl="1" w:tplc="0409000F"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3"/>
  </w:num>
  <w:num w:numId="3">
    <w:abstractNumId w:val="34"/>
  </w:num>
  <w:num w:numId="4">
    <w:abstractNumId w:val="17"/>
  </w:num>
  <w:num w:numId="5">
    <w:abstractNumId w:val="51"/>
  </w:num>
  <w:num w:numId="6">
    <w:abstractNumId w:val="60"/>
  </w:num>
  <w:num w:numId="7">
    <w:abstractNumId w:val="43"/>
  </w:num>
  <w:num w:numId="8">
    <w:abstractNumId w:val="37"/>
  </w:num>
  <w:num w:numId="9">
    <w:abstractNumId w:val="40"/>
  </w:num>
  <w:num w:numId="10">
    <w:abstractNumId w:val="32"/>
  </w:num>
  <w:num w:numId="11">
    <w:abstractNumId w:val="21"/>
  </w:num>
  <w:num w:numId="12">
    <w:abstractNumId w:val="31"/>
  </w:num>
  <w:num w:numId="13">
    <w:abstractNumId w:val="30"/>
  </w:num>
  <w:num w:numId="14">
    <w:abstractNumId w:val="36"/>
  </w:num>
  <w:num w:numId="15">
    <w:abstractNumId w:val="19"/>
  </w:num>
  <w:num w:numId="16">
    <w:abstractNumId w:val="12"/>
  </w:num>
  <w:num w:numId="17">
    <w:abstractNumId w:val="28"/>
  </w:num>
  <w:num w:numId="18">
    <w:abstractNumId w:val="47"/>
  </w:num>
  <w:num w:numId="19">
    <w:abstractNumId w:val="27"/>
  </w:num>
  <w:num w:numId="20">
    <w:abstractNumId w:val="24"/>
  </w:num>
  <w:num w:numId="21">
    <w:abstractNumId w:val="8"/>
  </w:num>
  <w:num w:numId="22">
    <w:abstractNumId w:val="41"/>
  </w:num>
  <w:num w:numId="23">
    <w:abstractNumId w:val="6"/>
  </w:num>
  <w:num w:numId="24">
    <w:abstractNumId w:val="55"/>
  </w:num>
  <w:num w:numId="25">
    <w:abstractNumId w:val="57"/>
  </w:num>
  <w:num w:numId="26">
    <w:abstractNumId w:val="0"/>
  </w:num>
  <w:num w:numId="27">
    <w:abstractNumId w:val="9"/>
  </w:num>
  <w:num w:numId="28">
    <w:abstractNumId w:val="53"/>
  </w:num>
  <w:num w:numId="29">
    <w:abstractNumId w:val="22"/>
  </w:num>
  <w:num w:numId="30">
    <w:abstractNumId w:val="52"/>
  </w:num>
  <w:num w:numId="31">
    <w:abstractNumId w:val="20"/>
  </w:num>
  <w:num w:numId="32">
    <w:abstractNumId w:val="15"/>
  </w:num>
  <w:num w:numId="33">
    <w:abstractNumId w:val="56"/>
  </w:num>
  <w:num w:numId="34">
    <w:abstractNumId w:val="46"/>
  </w:num>
  <w:num w:numId="35">
    <w:abstractNumId w:val="26"/>
  </w:num>
  <w:num w:numId="36">
    <w:abstractNumId w:val="13"/>
  </w:num>
  <w:num w:numId="37">
    <w:abstractNumId w:val="18"/>
  </w:num>
  <w:num w:numId="38">
    <w:abstractNumId w:val="48"/>
  </w:num>
  <w:num w:numId="39">
    <w:abstractNumId w:val="50"/>
  </w:num>
  <w:num w:numId="40">
    <w:abstractNumId w:val="38"/>
  </w:num>
  <w:num w:numId="41">
    <w:abstractNumId w:val="58"/>
  </w:num>
  <w:num w:numId="42">
    <w:abstractNumId w:val="5"/>
  </w:num>
  <w:num w:numId="43">
    <w:abstractNumId w:val="54"/>
  </w:num>
  <w:num w:numId="44">
    <w:abstractNumId w:val="59"/>
  </w:num>
  <w:num w:numId="45">
    <w:abstractNumId w:val="25"/>
  </w:num>
  <w:num w:numId="46">
    <w:abstractNumId w:val="23"/>
  </w:num>
  <w:num w:numId="47">
    <w:abstractNumId w:val="44"/>
  </w:num>
  <w:num w:numId="48">
    <w:abstractNumId w:val="2"/>
  </w:num>
  <w:num w:numId="49">
    <w:abstractNumId w:val="16"/>
  </w:num>
  <w:num w:numId="50">
    <w:abstractNumId w:val="10"/>
  </w:num>
  <w:num w:numId="51">
    <w:abstractNumId w:val="35"/>
  </w:num>
  <w:num w:numId="52">
    <w:abstractNumId w:val="3"/>
  </w:num>
  <w:num w:numId="53">
    <w:abstractNumId w:val="14"/>
  </w:num>
  <w:num w:numId="54">
    <w:abstractNumId w:val="49"/>
  </w:num>
  <w:num w:numId="55">
    <w:abstractNumId w:val="1"/>
  </w:num>
  <w:num w:numId="56">
    <w:abstractNumId w:val="4"/>
  </w:num>
  <w:num w:numId="57">
    <w:abstractNumId w:val="11"/>
  </w:num>
  <w:num w:numId="58">
    <w:abstractNumId w:val="45"/>
  </w:num>
  <w:num w:numId="59">
    <w:abstractNumId w:val="29"/>
  </w:num>
  <w:num w:numId="60">
    <w:abstractNumId w:val="42"/>
  </w:num>
  <w:num w:numId="61">
    <w:abstractNumId w:val="3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trackRevisions/>
  <w:defaultTabStop w:val="720"/>
  <w:drawingGridHorizontalSpacing w:val="110"/>
  <w:displayHorizontalDrawingGridEvery w:val="2"/>
  <w:characterSpacingControl w:val="doNotCompress"/>
  <w:hdrShapeDefaults>
    <o:shapedefaults v:ext="edit" spidmax="2050" style="mso-width-relative:margin;mso-height-relative:margin"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4D"/>
    <w:rsid w:val="000015DC"/>
    <w:rsid w:val="00003A12"/>
    <w:rsid w:val="0000755C"/>
    <w:rsid w:val="00011B22"/>
    <w:rsid w:val="00012B6A"/>
    <w:rsid w:val="00012D23"/>
    <w:rsid w:val="0001326F"/>
    <w:rsid w:val="000152E2"/>
    <w:rsid w:val="000157A3"/>
    <w:rsid w:val="00020070"/>
    <w:rsid w:val="00021F87"/>
    <w:rsid w:val="00022E4D"/>
    <w:rsid w:val="00024AF9"/>
    <w:rsid w:val="00027056"/>
    <w:rsid w:val="0002707E"/>
    <w:rsid w:val="00030635"/>
    <w:rsid w:val="00030C81"/>
    <w:rsid w:val="000319F4"/>
    <w:rsid w:val="0003239E"/>
    <w:rsid w:val="0003354D"/>
    <w:rsid w:val="000404FC"/>
    <w:rsid w:val="00040E3D"/>
    <w:rsid w:val="00043855"/>
    <w:rsid w:val="00043E45"/>
    <w:rsid w:val="0004425A"/>
    <w:rsid w:val="00050716"/>
    <w:rsid w:val="000526E5"/>
    <w:rsid w:val="00052878"/>
    <w:rsid w:val="000541FE"/>
    <w:rsid w:val="000558F3"/>
    <w:rsid w:val="00056623"/>
    <w:rsid w:val="00056F69"/>
    <w:rsid w:val="0006188C"/>
    <w:rsid w:val="000646E1"/>
    <w:rsid w:val="00064C18"/>
    <w:rsid w:val="00066DE6"/>
    <w:rsid w:val="00076587"/>
    <w:rsid w:val="0008190F"/>
    <w:rsid w:val="00081C19"/>
    <w:rsid w:val="00082FBC"/>
    <w:rsid w:val="000872BD"/>
    <w:rsid w:val="000877D7"/>
    <w:rsid w:val="00091DB9"/>
    <w:rsid w:val="0009416D"/>
    <w:rsid w:val="000A5D6E"/>
    <w:rsid w:val="000A6680"/>
    <w:rsid w:val="000A66EF"/>
    <w:rsid w:val="000A6E9C"/>
    <w:rsid w:val="000A77E9"/>
    <w:rsid w:val="000A7957"/>
    <w:rsid w:val="000B4596"/>
    <w:rsid w:val="000B6D4E"/>
    <w:rsid w:val="000B71BA"/>
    <w:rsid w:val="000C1ECB"/>
    <w:rsid w:val="000C41E4"/>
    <w:rsid w:val="000C5E47"/>
    <w:rsid w:val="000D11F5"/>
    <w:rsid w:val="000D2082"/>
    <w:rsid w:val="000D4DBA"/>
    <w:rsid w:val="000D681F"/>
    <w:rsid w:val="000D6972"/>
    <w:rsid w:val="000E1870"/>
    <w:rsid w:val="000E2BC6"/>
    <w:rsid w:val="000E3395"/>
    <w:rsid w:val="000E421E"/>
    <w:rsid w:val="000E784F"/>
    <w:rsid w:val="000F026E"/>
    <w:rsid w:val="000F0460"/>
    <w:rsid w:val="000F10EB"/>
    <w:rsid w:val="000F1253"/>
    <w:rsid w:val="000F3C5C"/>
    <w:rsid w:val="000F5090"/>
    <w:rsid w:val="000F598F"/>
    <w:rsid w:val="000F5B40"/>
    <w:rsid w:val="0010409C"/>
    <w:rsid w:val="001063DC"/>
    <w:rsid w:val="00107305"/>
    <w:rsid w:val="001077F5"/>
    <w:rsid w:val="00110B9B"/>
    <w:rsid w:val="00111686"/>
    <w:rsid w:val="00111E83"/>
    <w:rsid w:val="001120E2"/>
    <w:rsid w:val="0011262A"/>
    <w:rsid w:val="00112E8C"/>
    <w:rsid w:val="00113474"/>
    <w:rsid w:val="00114B67"/>
    <w:rsid w:val="0011646C"/>
    <w:rsid w:val="00120119"/>
    <w:rsid w:val="0012080E"/>
    <w:rsid w:val="00121733"/>
    <w:rsid w:val="00122482"/>
    <w:rsid w:val="00123A26"/>
    <w:rsid w:val="001240C0"/>
    <w:rsid w:val="001256AB"/>
    <w:rsid w:val="00125713"/>
    <w:rsid w:val="0012767B"/>
    <w:rsid w:val="001339B0"/>
    <w:rsid w:val="00136372"/>
    <w:rsid w:val="00136AF6"/>
    <w:rsid w:val="00142858"/>
    <w:rsid w:val="00144C61"/>
    <w:rsid w:val="001454BC"/>
    <w:rsid w:val="00150C64"/>
    <w:rsid w:val="00151BFE"/>
    <w:rsid w:val="00151F34"/>
    <w:rsid w:val="00154C8D"/>
    <w:rsid w:val="0015534C"/>
    <w:rsid w:val="001566FC"/>
    <w:rsid w:val="001573E2"/>
    <w:rsid w:val="00161927"/>
    <w:rsid w:val="001626ED"/>
    <w:rsid w:val="00166659"/>
    <w:rsid w:val="00166F53"/>
    <w:rsid w:val="0016710F"/>
    <w:rsid w:val="00167F43"/>
    <w:rsid w:val="00173128"/>
    <w:rsid w:val="00176DFF"/>
    <w:rsid w:val="00176F23"/>
    <w:rsid w:val="00176FD5"/>
    <w:rsid w:val="001802F4"/>
    <w:rsid w:val="00180A1C"/>
    <w:rsid w:val="001811E1"/>
    <w:rsid w:val="00181850"/>
    <w:rsid w:val="001851B8"/>
    <w:rsid w:val="00185567"/>
    <w:rsid w:val="00185A13"/>
    <w:rsid w:val="001870B5"/>
    <w:rsid w:val="0018796D"/>
    <w:rsid w:val="0019193F"/>
    <w:rsid w:val="001929E3"/>
    <w:rsid w:val="001974A4"/>
    <w:rsid w:val="001A0773"/>
    <w:rsid w:val="001A07CC"/>
    <w:rsid w:val="001A0967"/>
    <w:rsid w:val="001A4494"/>
    <w:rsid w:val="001A566C"/>
    <w:rsid w:val="001A5CE8"/>
    <w:rsid w:val="001A69CE"/>
    <w:rsid w:val="001B01C2"/>
    <w:rsid w:val="001B10C3"/>
    <w:rsid w:val="001B16AA"/>
    <w:rsid w:val="001B2EB4"/>
    <w:rsid w:val="001B391E"/>
    <w:rsid w:val="001B51AA"/>
    <w:rsid w:val="001B5ECB"/>
    <w:rsid w:val="001C0008"/>
    <w:rsid w:val="001C2064"/>
    <w:rsid w:val="001C2BFC"/>
    <w:rsid w:val="001C2CD4"/>
    <w:rsid w:val="001C42E7"/>
    <w:rsid w:val="001C7A2D"/>
    <w:rsid w:val="001D08C5"/>
    <w:rsid w:val="001D0B3C"/>
    <w:rsid w:val="001D1A0C"/>
    <w:rsid w:val="001D32E4"/>
    <w:rsid w:val="001D51DC"/>
    <w:rsid w:val="001D6F53"/>
    <w:rsid w:val="001E0632"/>
    <w:rsid w:val="001E0FDC"/>
    <w:rsid w:val="001E15D6"/>
    <w:rsid w:val="001E2C44"/>
    <w:rsid w:val="001E3453"/>
    <w:rsid w:val="001E5175"/>
    <w:rsid w:val="001E6584"/>
    <w:rsid w:val="001F09AD"/>
    <w:rsid w:val="001F1EB6"/>
    <w:rsid w:val="001F3136"/>
    <w:rsid w:val="001F32DC"/>
    <w:rsid w:val="001F4058"/>
    <w:rsid w:val="001F77E6"/>
    <w:rsid w:val="0020096A"/>
    <w:rsid w:val="00200D5F"/>
    <w:rsid w:val="00216735"/>
    <w:rsid w:val="00221539"/>
    <w:rsid w:val="0022386D"/>
    <w:rsid w:val="00224B57"/>
    <w:rsid w:val="00224EC2"/>
    <w:rsid w:val="00226253"/>
    <w:rsid w:val="0022717F"/>
    <w:rsid w:val="00231528"/>
    <w:rsid w:val="00231AAA"/>
    <w:rsid w:val="00232329"/>
    <w:rsid w:val="002323A6"/>
    <w:rsid w:val="00233156"/>
    <w:rsid w:val="00233238"/>
    <w:rsid w:val="002344F1"/>
    <w:rsid w:val="00236D15"/>
    <w:rsid w:val="002431D2"/>
    <w:rsid w:val="002447D6"/>
    <w:rsid w:val="002461FC"/>
    <w:rsid w:val="00246EE8"/>
    <w:rsid w:val="00250752"/>
    <w:rsid w:val="00250859"/>
    <w:rsid w:val="00250D3A"/>
    <w:rsid w:val="002529D3"/>
    <w:rsid w:val="002531FF"/>
    <w:rsid w:val="00255EB2"/>
    <w:rsid w:val="00256B2C"/>
    <w:rsid w:val="002576BE"/>
    <w:rsid w:val="00257A84"/>
    <w:rsid w:val="00261BFD"/>
    <w:rsid w:val="002623E4"/>
    <w:rsid w:val="00266C06"/>
    <w:rsid w:val="002703BA"/>
    <w:rsid w:val="00270F3F"/>
    <w:rsid w:val="00274139"/>
    <w:rsid w:val="00274369"/>
    <w:rsid w:val="00274FB8"/>
    <w:rsid w:val="00281EA5"/>
    <w:rsid w:val="002835AE"/>
    <w:rsid w:val="00284104"/>
    <w:rsid w:val="00284CE9"/>
    <w:rsid w:val="00284EA5"/>
    <w:rsid w:val="002913E0"/>
    <w:rsid w:val="0029145D"/>
    <w:rsid w:val="00291826"/>
    <w:rsid w:val="00292D8B"/>
    <w:rsid w:val="0029408C"/>
    <w:rsid w:val="002941A2"/>
    <w:rsid w:val="00296FC0"/>
    <w:rsid w:val="00297556"/>
    <w:rsid w:val="002A26A2"/>
    <w:rsid w:val="002A4527"/>
    <w:rsid w:val="002A4BE3"/>
    <w:rsid w:val="002A5AAB"/>
    <w:rsid w:val="002A5E91"/>
    <w:rsid w:val="002B12F7"/>
    <w:rsid w:val="002B183A"/>
    <w:rsid w:val="002B2216"/>
    <w:rsid w:val="002B27B6"/>
    <w:rsid w:val="002B2DF2"/>
    <w:rsid w:val="002B3546"/>
    <w:rsid w:val="002B374A"/>
    <w:rsid w:val="002B46F7"/>
    <w:rsid w:val="002B5804"/>
    <w:rsid w:val="002C0015"/>
    <w:rsid w:val="002C09AC"/>
    <w:rsid w:val="002C0DB6"/>
    <w:rsid w:val="002C4F8B"/>
    <w:rsid w:val="002C680B"/>
    <w:rsid w:val="002C6ED2"/>
    <w:rsid w:val="002D0865"/>
    <w:rsid w:val="002D1005"/>
    <w:rsid w:val="002D16DE"/>
    <w:rsid w:val="002D2B12"/>
    <w:rsid w:val="002D6FF2"/>
    <w:rsid w:val="002D7C2F"/>
    <w:rsid w:val="002E055A"/>
    <w:rsid w:val="002E215C"/>
    <w:rsid w:val="002E2320"/>
    <w:rsid w:val="002E26C4"/>
    <w:rsid w:val="002E4C76"/>
    <w:rsid w:val="002E77E2"/>
    <w:rsid w:val="002E7AF2"/>
    <w:rsid w:val="002F00AD"/>
    <w:rsid w:val="002F19D4"/>
    <w:rsid w:val="002F3C5A"/>
    <w:rsid w:val="002F5303"/>
    <w:rsid w:val="002F5BA3"/>
    <w:rsid w:val="002F74CD"/>
    <w:rsid w:val="00300573"/>
    <w:rsid w:val="00300AF0"/>
    <w:rsid w:val="00300EF3"/>
    <w:rsid w:val="00302119"/>
    <w:rsid w:val="00302A84"/>
    <w:rsid w:val="003031AE"/>
    <w:rsid w:val="0030341B"/>
    <w:rsid w:val="003034CD"/>
    <w:rsid w:val="00305135"/>
    <w:rsid w:val="003061E7"/>
    <w:rsid w:val="0030629B"/>
    <w:rsid w:val="00320844"/>
    <w:rsid w:val="00321B44"/>
    <w:rsid w:val="0032239C"/>
    <w:rsid w:val="00325D22"/>
    <w:rsid w:val="00330BBA"/>
    <w:rsid w:val="00333B9B"/>
    <w:rsid w:val="003340E5"/>
    <w:rsid w:val="0033593F"/>
    <w:rsid w:val="00336591"/>
    <w:rsid w:val="0033774E"/>
    <w:rsid w:val="00337E7C"/>
    <w:rsid w:val="00340057"/>
    <w:rsid w:val="00340EE8"/>
    <w:rsid w:val="00343DD7"/>
    <w:rsid w:val="00345D81"/>
    <w:rsid w:val="00345E66"/>
    <w:rsid w:val="00347B3E"/>
    <w:rsid w:val="00351D9E"/>
    <w:rsid w:val="003534CF"/>
    <w:rsid w:val="0035709F"/>
    <w:rsid w:val="0036073F"/>
    <w:rsid w:val="00364866"/>
    <w:rsid w:val="00364C27"/>
    <w:rsid w:val="00365A24"/>
    <w:rsid w:val="00366487"/>
    <w:rsid w:val="00366CEB"/>
    <w:rsid w:val="00373B08"/>
    <w:rsid w:val="00374F71"/>
    <w:rsid w:val="0038187D"/>
    <w:rsid w:val="00381DBB"/>
    <w:rsid w:val="00384AA6"/>
    <w:rsid w:val="00385F5D"/>
    <w:rsid w:val="003869B2"/>
    <w:rsid w:val="003901C1"/>
    <w:rsid w:val="003904CA"/>
    <w:rsid w:val="003920B4"/>
    <w:rsid w:val="00392192"/>
    <w:rsid w:val="003956A2"/>
    <w:rsid w:val="003968A0"/>
    <w:rsid w:val="00396C2E"/>
    <w:rsid w:val="0039783F"/>
    <w:rsid w:val="003A0137"/>
    <w:rsid w:val="003A1DC7"/>
    <w:rsid w:val="003A2148"/>
    <w:rsid w:val="003A215A"/>
    <w:rsid w:val="003A25B1"/>
    <w:rsid w:val="003A4687"/>
    <w:rsid w:val="003A6B6B"/>
    <w:rsid w:val="003A7746"/>
    <w:rsid w:val="003B4281"/>
    <w:rsid w:val="003B56FB"/>
    <w:rsid w:val="003B5F1D"/>
    <w:rsid w:val="003C0722"/>
    <w:rsid w:val="003C17FB"/>
    <w:rsid w:val="003C3D5A"/>
    <w:rsid w:val="003C6440"/>
    <w:rsid w:val="003C6C59"/>
    <w:rsid w:val="003D24B4"/>
    <w:rsid w:val="003D386D"/>
    <w:rsid w:val="003D4A7E"/>
    <w:rsid w:val="003D509E"/>
    <w:rsid w:val="003D6915"/>
    <w:rsid w:val="003D6EF1"/>
    <w:rsid w:val="003E0342"/>
    <w:rsid w:val="003E10EB"/>
    <w:rsid w:val="003E1DD2"/>
    <w:rsid w:val="003E3A8E"/>
    <w:rsid w:val="003E40C2"/>
    <w:rsid w:val="003E595E"/>
    <w:rsid w:val="003E6D70"/>
    <w:rsid w:val="003E6FEB"/>
    <w:rsid w:val="003E770B"/>
    <w:rsid w:val="003E7EC4"/>
    <w:rsid w:val="003F0D05"/>
    <w:rsid w:val="003F1E2F"/>
    <w:rsid w:val="003F1FA4"/>
    <w:rsid w:val="003F2ADA"/>
    <w:rsid w:val="003F4B46"/>
    <w:rsid w:val="003F644E"/>
    <w:rsid w:val="003F6A98"/>
    <w:rsid w:val="003F7C24"/>
    <w:rsid w:val="00402736"/>
    <w:rsid w:val="00402F3A"/>
    <w:rsid w:val="004042E2"/>
    <w:rsid w:val="00412588"/>
    <w:rsid w:val="0041367A"/>
    <w:rsid w:val="00417418"/>
    <w:rsid w:val="00417D82"/>
    <w:rsid w:val="00421043"/>
    <w:rsid w:val="0042149C"/>
    <w:rsid w:val="00421589"/>
    <w:rsid w:val="00422BB1"/>
    <w:rsid w:val="0042301B"/>
    <w:rsid w:val="004239D6"/>
    <w:rsid w:val="00425A3F"/>
    <w:rsid w:val="00427450"/>
    <w:rsid w:val="004325EA"/>
    <w:rsid w:val="00432DF1"/>
    <w:rsid w:val="004335F9"/>
    <w:rsid w:val="00434BC5"/>
    <w:rsid w:val="00437BF9"/>
    <w:rsid w:val="00440645"/>
    <w:rsid w:val="004411F0"/>
    <w:rsid w:val="00441AC1"/>
    <w:rsid w:val="004433DF"/>
    <w:rsid w:val="0044513F"/>
    <w:rsid w:val="00452AB4"/>
    <w:rsid w:val="00452BDD"/>
    <w:rsid w:val="00454474"/>
    <w:rsid w:val="00456B8C"/>
    <w:rsid w:val="00457549"/>
    <w:rsid w:val="00463693"/>
    <w:rsid w:val="00463784"/>
    <w:rsid w:val="00463975"/>
    <w:rsid w:val="0046449B"/>
    <w:rsid w:val="00465E7F"/>
    <w:rsid w:val="0046654C"/>
    <w:rsid w:val="00467BD2"/>
    <w:rsid w:val="004709C1"/>
    <w:rsid w:val="0047113A"/>
    <w:rsid w:val="00472EFC"/>
    <w:rsid w:val="00473933"/>
    <w:rsid w:val="0047473B"/>
    <w:rsid w:val="00474E0A"/>
    <w:rsid w:val="00476040"/>
    <w:rsid w:val="00476DB7"/>
    <w:rsid w:val="00477121"/>
    <w:rsid w:val="0048088D"/>
    <w:rsid w:val="004824DE"/>
    <w:rsid w:val="0048252F"/>
    <w:rsid w:val="004826C4"/>
    <w:rsid w:val="0048595D"/>
    <w:rsid w:val="004860DF"/>
    <w:rsid w:val="00487A6A"/>
    <w:rsid w:val="00490AA2"/>
    <w:rsid w:val="0049257C"/>
    <w:rsid w:val="00496C52"/>
    <w:rsid w:val="004A0F92"/>
    <w:rsid w:val="004A1CAC"/>
    <w:rsid w:val="004A271C"/>
    <w:rsid w:val="004B1AE3"/>
    <w:rsid w:val="004B1F76"/>
    <w:rsid w:val="004B4909"/>
    <w:rsid w:val="004B523D"/>
    <w:rsid w:val="004B5412"/>
    <w:rsid w:val="004B663C"/>
    <w:rsid w:val="004B782D"/>
    <w:rsid w:val="004C0D73"/>
    <w:rsid w:val="004C19EC"/>
    <w:rsid w:val="004C32B4"/>
    <w:rsid w:val="004C434B"/>
    <w:rsid w:val="004C446A"/>
    <w:rsid w:val="004C49E5"/>
    <w:rsid w:val="004C51A4"/>
    <w:rsid w:val="004C5BEF"/>
    <w:rsid w:val="004C64E3"/>
    <w:rsid w:val="004C6C42"/>
    <w:rsid w:val="004D04D6"/>
    <w:rsid w:val="004D0DC8"/>
    <w:rsid w:val="004D2158"/>
    <w:rsid w:val="004D439C"/>
    <w:rsid w:val="004D598F"/>
    <w:rsid w:val="004D5D1C"/>
    <w:rsid w:val="004D661E"/>
    <w:rsid w:val="004D686D"/>
    <w:rsid w:val="004D73BC"/>
    <w:rsid w:val="004E0857"/>
    <w:rsid w:val="004E0BE8"/>
    <w:rsid w:val="004E2617"/>
    <w:rsid w:val="004F067F"/>
    <w:rsid w:val="004F0D4B"/>
    <w:rsid w:val="004F667B"/>
    <w:rsid w:val="004F67B6"/>
    <w:rsid w:val="004F6DB9"/>
    <w:rsid w:val="004F70C1"/>
    <w:rsid w:val="00500C76"/>
    <w:rsid w:val="0050257B"/>
    <w:rsid w:val="005114C8"/>
    <w:rsid w:val="00514187"/>
    <w:rsid w:val="005146D5"/>
    <w:rsid w:val="00516F98"/>
    <w:rsid w:val="00524922"/>
    <w:rsid w:val="00524B85"/>
    <w:rsid w:val="0052772F"/>
    <w:rsid w:val="00530D88"/>
    <w:rsid w:val="00531B59"/>
    <w:rsid w:val="00533D36"/>
    <w:rsid w:val="005348B4"/>
    <w:rsid w:val="00537057"/>
    <w:rsid w:val="00537756"/>
    <w:rsid w:val="00537F39"/>
    <w:rsid w:val="005434C5"/>
    <w:rsid w:val="00546CA9"/>
    <w:rsid w:val="0055259E"/>
    <w:rsid w:val="00555005"/>
    <w:rsid w:val="005577CC"/>
    <w:rsid w:val="00561354"/>
    <w:rsid w:val="00562387"/>
    <w:rsid w:val="005631C2"/>
    <w:rsid w:val="0056675F"/>
    <w:rsid w:val="00570C0D"/>
    <w:rsid w:val="00573B2A"/>
    <w:rsid w:val="00574AD7"/>
    <w:rsid w:val="0057763B"/>
    <w:rsid w:val="00582CB0"/>
    <w:rsid w:val="00583C37"/>
    <w:rsid w:val="00591DD2"/>
    <w:rsid w:val="00593632"/>
    <w:rsid w:val="005A0F82"/>
    <w:rsid w:val="005A12C9"/>
    <w:rsid w:val="005A1790"/>
    <w:rsid w:val="005A1DFF"/>
    <w:rsid w:val="005A39DD"/>
    <w:rsid w:val="005A4BE5"/>
    <w:rsid w:val="005A660A"/>
    <w:rsid w:val="005A7A70"/>
    <w:rsid w:val="005B0FF1"/>
    <w:rsid w:val="005B18A3"/>
    <w:rsid w:val="005B1ADA"/>
    <w:rsid w:val="005B1C9F"/>
    <w:rsid w:val="005B4996"/>
    <w:rsid w:val="005B7956"/>
    <w:rsid w:val="005C00C7"/>
    <w:rsid w:val="005C1246"/>
    <w:rsid w:val="005C2857"/>
    <w:rsid w:val="005C28C5"/>
    <w:rsid w:val="005C3440"/>
    <w:rsid w:val="005C5583"/>
    <w:rsid w:val="005C6B84"/>
    <w:rsid w:val="005C6CD9"/>
    <w:rsid w:val="005C7FBD"/>
    <w:rsid w:val="005D13B2"/>
    <w:rsid w:val="005D3B51"/>
    <w:rsid w:val="005D4369"/>
    <w:rsid w:val="005D4392"/>
    <w:rsid w:val="005D4B24"/>
    <w:rsid w:val="005D4F8C"/>
    <w:rsid w:val="005D5C49"/>
    <w:rsid w:val="005E1413"/>
    <w:rsid w:val="005E62F1"/>
    <w:rsid w:val="005F27B1"/>
    <w:rsid w:val="005F4EA4"/>
    <w:rsid w:val="005F4F06"/>
    <w:rsid w:val="005F52F7"/>
    <w:rsid w:val="005F5EC4"/>
    <w:rsid w:val="005F7443"/>
    <w:rsid w:val="006015B1"/>
    <w:rsid w:val="0060227E"/>
    <w:rsid w:val="00603846"/>
    <w:rsid w:val="006054D5"/>
    <w:rsid w:val="00606FA7"/>
    <w:rsid w:val="0061032C"/>
    <w:rsid w:val="00610796"/>
    <w:rsid w:val="00611210"/>
    <w:rsid w:val="00611BD7"/>
    <w:rsid w:val="0061238E"/>
    <w:rsid w:val="006148B4"/>
    <w:rsid w:val="00614C0E"/>
    <w:rsid w:val="00617401"/>
    <w:rsid w:val="00617410"/>
    <w:rsid w:val="0061768E"/>
    <w:rsid w:val="00617D84"/>
    <w:rsid w:val="00620C4C"/>
    <w:rsid w:val="00621787"/>
    <w:rsid w:val="006227CE"/>
    <w:rsid w:val="006249AA"/>
    <w:rsid w:val="00630273"/>
    <w:rsid w:val="00630CE2"/>
    <w:rsid w:val="0063139D"/>
    <w:rsid w:val="006318F0"/>
    <w:rsid w:val="00633315"/>
    <w:rsid w:val="006355B7"/>
    <w:rsid w:val="00635C30"/>
    <w:rsid w:val="00640627"/>
    <w:rsid w:val="00640FF6"/>
    <w:rsid w:val="006413CD"/>
    <w:rsid w:val="006432A0"/>
    <w:rsid w:val="006432FF"/>
    <w:rsid w:val="0064595F"/>
    <w:rsid w:val="00645CB8"/>
    <w:rsid w:val="006475A9"/>
    <w:rsid w:val="00650384"/>
    <w:rsid w:val="00650BEC"/>
    <w:rsid w:val="0065154C"/>
    <w:rsid w:val="0065199E"/>
    <w:rsid w:val="00652C98"/>
    <w:rsid w:val="00656A0A"/>
    <w:rsid w:val="0066627C"/>
    <w:rsid w:val="0067040F"/>
    <w:rsid w:val="00670FEF"/>
    <w:rsid w:val="00671765"/>
    <w:rsid w:val="00671A7E"/>
    <w:rsid w:val="00672A8C"/>
    <w:rsid w:val="00673924"/>
    <w:rsid w:val="00675838"/>
    <w:rsid w:val="00677CDF"/>
    <w:rsid w:val="0068787F"/>
    <w:rsid w:val="00687AA1"/>
    <w:rsid w:val="006912F5"/>
    <w:rsid w:val="00693126"/>
    <w:rsid w:val="00697116"/>
    <w:rsid w:val="006A0256"/>
    <w:rsid w:val="006A0A68"/>
    <w:rsid w:val="006A2376"/>
    <w:rsid w:val="006A2E19"/>
    <w:rsid w:val="006A3527"/>
    <w:rsid w:val="006A3C91"/>
    <w:rsid w:val="006A5D5A"/>
    <w:rsid w:val="006A65F6"/>
    <w:rsid w:val="006A6BF3"/>
    <w:rsid w:val="006B0AD9"/>
    <w:rsid w:val="006B0C34"/>
    <w:rsid w:val="006B41A9"/>
    <w:rsid w:val="006B655D"/>
    <w:rsid w:val="006B6B88"/>
    <w:rsid w:val="006B75EB"/>
    <w:rsid w:val="006B7C28"/>
    <w:rsid w:val="006C7CF3"/>
    <w:rsid w:val="006C7E0F"/>
    <w:rsid w:val="006D0056"/>
    <w:rsid w:val="006D0DB0"/>
    <w:rsid w:val="006D3B89"/>
    <w:rsid w:val="006D42F4"/>
    <w:rsid w:val="006D7E58"/>
    <w:rsid w:val="006E22ED"/>
    <w:rsid w:val="006E26C0"/>
    <w:rsid w:val="006E2CD8"/>
    <w:rsid w:val="006E3D6B"/>
    <w:rsid w:val="006E3FE1"/>
    <w:rsid w:val="006E3FF4"/>
    <w:rsid w:val="006E4CCE"/>
    <w:rsid w:val="006E6293"/>
    <w:rsid w:val="006E6A2F"/>
    <w:rsid w:val="006F0465"/>
    <w:rsid w:val="006F29D9"/>
    <w:rsid w:val="006F619C"/>
    <w:rsid w:val="00707C6D"/>
    <w:rsid w:val="007128A4"/>
    <w:rsid w:val="007166AE"/>
    <w:rsid w:val="00720F52"/>
    <w:rsid w:val="00721121"/>
    <w:rsid w:val="007212A4"/>
    <w:rsid w:val="00721CAA"/>
    <w:rsid w:val="00722662"/>
    <w:rsid w:val="00723663"/>
    <w:rsid w:val="00724E72"/>
    <w:rsid w:val="00725800"/>
    <w:rsid w:val="0072592B"/>
    <w:rsid w:val="0072763B"/>
    <w:rsid w:val="007315FE"/>
    <w:rsid w:val="007338F0"/>
    <w:rsid w:val="0073504A"/>
    <w:rsid w:val="0073670A"/>
    <w:rsid w:val="00736901"/>
    <w:rsid w:val="00737142"/>
    <w:rsid w:val="00741184"/>
    <w:rsid w:val="00744794"/>
    <w:rsid w:val="0074497E"/>
    <w:rsid w:val="00745153"/>
    <w:rsid w:val="00745A7B"/>
    <w:rsid w:val="0074752C"/>
    <w:rsid w:val="00750173"/>
    <w:rsid w:val="007504A7"/>
    <w:rsid w:val="00750C5E"/>
    <w:rsid w:val="007525BE"/>
    <w:rsid w:val="007526F9"/>
    <w:rsid w:val="00753686"/>
    <w:rsid w:val="0075437F"/>
    <w:rsid w:val="007543E2"/>
    <w:rsid w:val="00754925"/>
    <w:rsid w:val="007579AF"/>
    <w:rsid w:val="007607B4"/>
    <w:rsid w:val="00763CC9"/>
    <w:rsid w:val="007667AB"/>
    <w:rsid w:val="0077405C"/>
    <w:rsid w:val="00775B67"/>
    <w:rsid w:val="00780A98"/>
    <w:rsid w:val="0078405F"/>
    <w:rsid w:val="007847A1"/>
    <w:rsid w:val="00784B62"/>
    <w:rsid w:val="007934C8"/>
    <w:rsid w:val="007955AB"/>
    <w:rsid w:val="00796A5D"/>
    <w:rsid w:val="007A07D2"/>
    <w:rsid w:val="007A348A"/>
    <w:rsid w:val="007A3C51"/>
    <w:rsid w:val="007A3E67"/>
    <w:rsid w:val="007A5ADE"/>
    <w:rsid w:val="007B1E20"/>
    <w:rsid w:val="007B6CF8"/>
    <w:rsid w:val="007B709B"/>
    <w:rsid w:val="007B718D"/>
    <w:rsid w:val="007C4D38"/>
    <w:rsid w:val="007C54D0"/>
    <w:rsid w:val="007C792A"/>
    <w:rsid w:val="007D1DE5"/>
    <w:rsid w:val="007D4C7E"/>
    <w:rsid w:val="007D690E"/>
    <w:rsid w:val="007E0B79"/>
    <w:rsid w:val="007E1A3A"/>
    <w:rsid w:val="007E27F5"/>
    <w:rsid w:val="007E3319"/>
    <w:rsid w:val="007E38FB"/>
    <w:rsid w:val="007E6A3D"/>
    <w:rsid w:val="007E7F27"/>
    <w:rsid w:val="007F045A"/>
    <w:rsid w:val="007F0E65"/>
    <w:rsid w:val="007F0F6B"/>
    <w:rsid w:val="007F1C38"/>
    <w:rsid w:val="007F21E7"/>
    <w:rsid w:val="007F33A3"/>
    <w:rsid w:val="007F6BB3"/>
    <w:rsid w:val="007F6C6F"/>
    <w:rsid w:val="008008F6"/>
    <w:rsid w:val="00804290"/>
    <w:rsid w:val="00804477"/>
    <w:rsid w:val="00806B96"/>
    <w:rsid w:val="00811806"/>
    <w:rsid w:val="00811E7C"/>
    <w:rsid w:val="008122B0"/>
    <w:rsid w:val="00813544"/>
    <w:rsid w:val="00813E20"/>
    <w:rsid w:val="00815B94"/>
    <w:rsid w:val="0082330A"/>
    <w:rsid w:val="008243F6"/>
    <w:rsid w:val="00825AEC"/>
    <w:rsid w:val="00832D36"/>
    <w:rsid w:val="00834A20"/>
    <w:rsid w:val="00834E38"/>
    <w:rsid w:val="0083670B"/>
    <w:rsid w:val="008373C3"/>
    <w:rsid w:val="00837BB7"/>
    <w:rsid w:val="0084367E"/>
    <w:rsid w:val="00843CEC"/>
    <w:rsid w:val="008467AA"/>
    <w:rsid w:val="00846A41"/>
    <w:rsid w:val="008472E3"/>
    <w:rsid w:val="008477D4"/>
    <w:rsid w:val="00852124"/>
    <w:rsid w:val="00853EAE"/>
    <w:rsid w:val="008550B8"/>
    <w:rsid w:val="00855556"/>
    <w:rsid w:val="008556A3"/>
    <w:rsid w:val="008560DD"/>
    <w:rsid w:val="00857196"/>
    <w:rsid w:val="008572A6"/>
    <w:rsid w:val="008574A9"/>
    <w:rsid w:val="00860069"/>
    <w:rsid w:val="00860D74"/>
    <w:rsid w:val="00863843"/>
    <w:rsid w:val="008653AF"/>
    <w:rsid w:val="0087159F"/>
    <w:rsid w:val="00872DB2"/>
    <w:rsid w:val="008757D8"/>
    <w:rsid w:val="008815A8"/>
    <w:rsid w:val="0088260F"/>
    <w:rsid w:val="00882B5A"/>
    <w:rsid w:val="008831D4"/>
    <w:rsid w:val="00885770"/>
    <w:rsid w:val="0088633B"/>
    <w:rsid w:val="00887118"/>
    <w:rsid w:val="008917A6"/>
    <w:rsid w:val="0089654C"/>
    <w:rsid w:val="008A20A0"/>
    <w:rsid w:val="008A52A3"/>
    <w:rsid w:val="008A5F68"/>
    <w:rsid w:val="008A6671"/>
    <w:rsid w:val="008A75A8"/>
    <w:rsid w:val="008A79AC"/>
    <w:rsid w:val="008B30A9"/>
    <w:rsid w:val="008B348A"/>
    <w:rsid w:val="008B5D8C"/>
    <w:rsid w:val="008B6055"/>
    <w:rsid w:val="008B6855"/>
    <w:rsid w:val="008B7253"/>
    <w:rsid w:val="008C08CD"/>
    <w:rsid w:val="008C17AE"/>
    <w:rsid w:val="008C397A"/>
    <w:rsid w:val="008C45E6"/>
    <w:rsid w:val="008C54FC"/>
    <w:rsid w:val="008C5522"/>
    <w:rsid w:val="008C5767"/>
    <w:rsid w:val="008C6AC4"/>
    <w:rsid w:val="008C7DD9"/>
    <w:rsid w:val="008D1924"/>
    <w:rsid w:val="008D58CF"/>
    <w:rsid w:val="008D5A75"/>
    <w:rsid w:val="008D723B"/>
    <w:rsid w:val="008E338A"/>
    <w:rsid w:val="008E53F9"/>
    <w:rsid w:val="008E7A56"/>
    <w:rsid w:val="008F31E3"/>
    <w:rsid w:val="008F4393"/>
    <w:rsid w:val="008F4C04"/>
    <w:rsid w:val="008F5CDF"/>
    <w:rsid w:val="008F62FD"/>
    <w:rsid w:val="008F68CD"/>
    <w:rsid w:val="00900F93"/>
    <w:rsid w:val="00901AF9"/>
    <w:rsid w:val="00903CBC"/>
    <w:rsid w:val="00904D80"/>
    <w:rsid w:val="00905392"/>
    <w:rsid w:val="009104E9"/>
    <w:rsid w:val="0091103D"/>
    <w:rsid w:val="00911E6B"/>
    <w:rsid w:val="00915E32"/>
    <w:rsid w:val="00915F46"/>
    <w:rsid w:val="0092149D"/>
    <w:rsid w:val="00921BB3"/>
    <w:rsid w:val="00921E17"/>
    <w:rsid w:val="00923A3E"/>
    <w:rsid w:val="00927C6E"/>
    <w:rsid w:val="00934E67"/>
    <w:rsid w:val="009405C3"/>
    <w:rsid w:val="009405EA"/>
    <w:rsid w:val="009423C8"/>
    <w:rsid w:val="00942807"/>
    <w:rsid w:val="009428A6"/>
    <w:rsid w:val="00945DE5"/>
    <w:rsid w:val="00945F7C"/>
    <w:rsid w:val="00950AFE"/>
    <w:rsid w:val="0095145C"/>
    <w:rsid w:val="0095310E"/>
    <w:rsid w:val="0095376B"/>
    <w:rsid w:val="00956535"/>
    <w:rsid w:val="0095693A"/>
    <w:rsid w:val="009576E2"/>
    <w:rsid w:val="00962D0E"/>
    <w:rsid w:val="009632A0"/>
    <w:rsid w:val="00966083"/>
    <w:rsid w:val="009703D9"/>
    <w:rsid w:val="00970B19"/>
    <w:rsid w:val="009711CE"/>
    <w:rsid w:val="00971327"/>
    <w:rsid w:val="0097220D"/>
    <w:rsid w:val="0097289C"/>
    <w:rsid w:val="00976233"/>
    <w:rsid w:val="00977110"/>
    <w:rsid w:val="00984E5F"/>
    <w:rsid w:val="009854E5"/>
    <w:rsid w:val="00985CF9"/>
    <w:rsid w:val="0099126C"/>
    <w:rsid w:val="0099274E"/>
    <w:rsid w:val="00992FFD"/>
    <w:rsid w:val="009940C5"/>
    <w:rsid w:val="0099624D"/>
    <w:rsid w:val="009B1002"/>
    <w:rsid w:val="009B167D"/>
    <w:rsid w:val="009B250B"/>
    <w:rsid w:val="009B7983"/>
    <w:rsid w:val="009C1EB8"/>
    <w:rsid w:val="009C712A"/>
    <w:rsid w:val="009D18B8"/>
    <w:rsid w:val="009D27F2"/>
    <w:rsid w:val="009D3DFF"/>
    <w:rsid w:val="009D55EE"/>
    <w:rsid w:val="009D7492"/>
    <w:rsid w:val="009D7A8F"/>
    <w:rsid w:val="009E3894"/>
    <w:rsid w:val="009E7013"/>
    <w:rsid w:val="009E7833"/>
    <w:rsid w:val="009F28B9"/>
    <w:rsid w:val="009F2B8C"/>
    <w:rsid w:val="009F36B5"/>
    <w:rsid w:val="009F55FC"/>
    <w:rsid w:val="009F689E"/>
    <w:rsid w:val="009F69A2"/>
    <w:rsid w:val="00A00B0B"/>
    <w:rsid w:val="00A01316"/>
    <w:rsid w:val="00A013C5"/>
    <w:rsid w:val="00A02CEF"/>
    <w:rsid w:val="00A0688B"/>
    <w:rsid w:val="00A122EB"/>
    <w:rsid w:val="00A12BE6"/>
    <w:rsid w:val="00A14F5E"/>
    <w:rsid w:val="00A15DC2"/>
    <w:rsid w:val="00A16580"/>
    <w:rsid w:val="00A2170F"/>
    <w:rsid w:val="00A37EFD"/>
    <w:rsid w:val="00A40313"/>
    <w:rsid w:val="00A410DC"/>
    <w:rsid w:val="00A4154E"/>
    <w:rsid w:val="00A5171C"/>
    <w:rsid w:val="00A5360D"/>
    <w:rsid w:val="00A54068"/>
    <w:rsid w:val="00A54954"/>
    <w:rsid w:val="00A56429"/>
    <w:rsid w:val="00A570F5"/>
    <w:rsid w:val="00A60A29"/>
    <w:rsid w:val="00A60DBC"/>
    <w:rsid w:val="00A60EA9"/>
    <w:rsid w:val="00A60F2E"/>
    <w:rsid w:val="00A6117C"/>
    <w:rsid w:val="00A61EC9"/>
    <w:rsid w:val="00A62823"/>
    <w:rsid w:val="00A64736"/>
    <w:rsid w:val="00A65B83"/>
    <w:rsid w:val="00A66C70"/>
    <w:rsid w:val="00A6767A"/>
    <w:rsid w:val="00A736B9"/>
    <w:rsid w:val="00A741C6"/>
    <w:rsid w:val="00A7515C"/>
    <w:rsid w:val="00A75C81"/>
    <w:rsid w:val="00A77281"/>
    <w:rsid w:val="00A80109"/>
    <w:rsid w:val="00A8068A"/>
    <w:rsid w:val="00A83448"/>
    <w:rsid w:val="00A84686"/>
    <w:rsid w:val="00A87B08"/>
    <w:rsid w:val="00A91479"/>
    <w:rsid w:val="00A93C4B"/>
    <w:rsid w:val="00A93D33"/>
    <w:rsid w:val="00A95DEB"/>
    <w:rsid w:val="00A96FC5"/>
    <w:rsid w:val="00A973E0"/>
    <w:rsid w:val="00A97A71"/>
    <w:rsid w:val="00AA0089"/>
    <w:rsid w:val="00AA3D29"/>
    <w:rsid w:val="00AA56B4"/>
    <w:rsid w:val="00AA7478"/>
    <w:rsid w:val="00AB50C5"/>
    <w:rsid w:val="00AB5CD5"/>
    <w:rsid w:val="00AB5FC4"/>
    <w:rsid w:val="00AB65AA"/>
    <w:rsid w:val="00AB662D"/>
    <w:rsid w:val="00AB7003"/>
    <w:rsid w:val="00AB7ABB"/>
    <w:rsid w:val="00AC2064"/>
    <w:rsid w:val="00AC2521"/>
    <w:rsid w:val="00AC3E13"/>
    <w:rsid w:val="00AC659F"/>
    <w:rsid w:val="00AC7AF6"/>
    <w:rsid w:val="00AD11C3"/>
    <w:rsid w:val="00AD13E3"/>
    <w:rsid w:val="00AD18C8"/>
    <w:rsid w:val="00AD2944"/>
    <w:rsid w:val="00AD4CFA"/>
    <w:rsid w:val="00AD5731"/>
    <w:rsid w:val="00AD5C59"/>
    <w:rsid w:val="00AD6B72"/>
    <w:rsid w:val="00AD7C7C"/>
    <w:rsid w:val="00AE0A4F"/>
    <w:rsid w:val="00AE0F75"/>
    <w:rsid w:val="00AE4B56"/>
    <w:rsid w:val="00AE5B4B"/>
    <w:rsid w:val="00AE6438"/>
    <w:rsid w:val="00AE6AA8"/>
    <w:rsid w:val="00AE7BB5"/>
    <w:rsid w:val="00AF1226"/>
    <w:rsid w:val="00AF1542"/>
    <w:rsid w:val="00AF2718"/>
    <w:rsid w:val="00AF3067"/>
    <w:rsid w:val="00AF3D61"/>
    <w:rsid w:val="00AF4212"/>
    <w:rsid w:val="00AF5C72"/>
    <w:rsid w:val="00AF6C5C"/>
    <w:rsid w:val="00AF7107"/>
    <w:rsid w:val="00B0110B"/>
    <w:rsid w:val="00B03AB2"/>
    <w:rsid w:val="00B04B01"/>
    <w:rsid w:val="00B0548B"/>
    <w:rsid w:val="00B06D81"/>
    <w:rsid w:val="00B06E06"/>
    <w:rsid w:val="00B11F39"/>
    <w:rsid w:val="00B13426"/>
    <w:rsid w:val="00B15DC4"/>
    <w:rsid w:val="00B169F1"/>
    <w:rsid w:val="00B17052"/>
    <w:rsid w:val="00B17221"/>
    <w:rsid w:val="00B17380"/>
    <w:rsid w:val="00B20D9C"/>
    <w:rsid w:val="00B2141E"/>
    <w:rsid w:val="00B21702"/>
    <w:rsid w:val="00B21712"/>
    <w:rsid w:val="00B21D4B"/>
    <w:rsid w:val="00B22D3F"/>
    <w:rsid w:val="00B24693"/>
    <w:rsid w:val="00B2633C"/>
    <w:rsid w:val="00B266D5"/>
    <w:rsid w:val="00B26882"/>
    <w:rsid w:val="00B26BD3"/>
    <w:rsid w:val="00B27AF9"/>
    <w:rsid w:val="00B317E5"/>
    <w:rsid w:val="00B330B4"/>
    <w:rsid w:val="00B40063"/>
    <w:rsid w:val="00B4086E"/>
    <w:rsid w:val="00B40919"/>
    <w:rsid w:val="00B44C60"/>
    <w:rsid w:val="00B45463"/>
    <w:rsid w:val="00B47D42"/>
    <w:rsid w:val="00B5052A"/>
    <w:rsid w:val="00B51386"/>
    <w:rsid w:val="00B513F7"/>
    <w:rsid w:val="00B53326"/>
    <w:rsid w:val="00B55523"/>
    <w:rsid w:val="00B56A99"/>
    <w:rsid w:val="00B56B64"/>
    <w:rsid w:val="00B61484"/>
    <w:rsid w:val="00B61B7C"/>
    <w:rsid w:val="00B632CF"/>
    <w:rsid w:val="00B66BBE"/>
    <w:rsid w:val="00B7010A"/>
    <w:rsid w:val="00B711DC"/>
    <w:rsid w:val="00B73061"/>
    <w:rsid w:val="00B733D6"/>
    <w:rsid w:val="00B76302"/>
    <w:rsid w:val="00B764B0"/>
    <w:rsid w:val="00B8407E"/>
    <w:rsid w:val="00B8410C"/>
    <w:rsid w:val="00B84EC1"/>
    <w:rsid w:val="00B8798B"/>
    <w:rsid w:val="00B90BAA"/>
    <w:rsid w:val="00B91453"/>
    <w:rsid w:val="00B92AA3"/>
    <w:rsid w:val="00B92EC0"/>
    <w:rsid w:val="00B95A29"/>
    <w:rsid w:val="00B95BEB"/>
    <w:rsid w:val="00B961D0"/>
    <w:rsid w:val="00BA04AF"/>
    <w:rsid w:val="00BA3543"/>
    <w:rsid w:val="00BA6100"/>
    <w:rsid w:val="00BA7BBF"/>
    <w:rsid w:val="00BB0495"/>
    <w:rsid w:val="00BB3476"/>
    <w:rsid w:val="00BB6377"/>
    <w:rsid w:val="00BC1DC2"/>
    <w:rsid w:val="00BC2B8E"/>
    <w:rsid w:val="00BC2BBE"/>
    <w:rsid w:val="00BC403B"/>
    <w:rsid w:val="00BC4095"/>
    <w:rsid w:val="00BC50D7"/>
    <w:rsid w:val="00BD06E3"/>
    <w:rsid w:val="00BD08E2"/>
    <w:rsid w:val="00BD0EDD"/>
    <w:rsid w:val="00BD2677"/>
    <w:rsid w:val="00BD3152"/>
    <w:rsid w:val="00BD3980"/>
    <w:rsid w:val="00BD3DA6"/>
    <w:rsid w:val="00BD46AA"/>
    <w:rsid w:val="00BD4F08"/>
    <w:rsid w:val="00BD6C4F"/>
    <w:rsid w:val="00BD799B"/>
    <w:rsid w:val="00BE03B2"/>
    <w:rsid w:val="00BE0DA6"/>
    <w:rsid w:val="00BE3C7B"/>
    <w:rsid w:val="00BE667B"/>
    <w:rsid w:val="00BE7783"/>
    <w:rsid w:val="00BF04A1"/>
    <w:rsid w:val="00BF0DB3"/>
    <w:rsid w:val="00BF3EF1"/>
    <w:rsid w:val="00C01DFB"/>
    <w:rsid w:val="00C02673"/>
    <w:rsid w:val="00C05F2C"/>
    <w:rsid w:val="00C06398"/>
    <w:rsid w:val="00C06FB8"/>
    <w:rsid w:val="00C10E8C"/>
    <w:rsid w:val="00C132BB"/>
    <w:rsid w:val="00C13FEC"/>
    <w:rsid w:val="00C16A4A"/>
    <w:rsid w:val="00C20F20"/>
    <w:rsid w:val="00C24F2E"/>
    <w:rsid w:val="00C251DD"/>
    <w:rsid w:val="00C25F98"/>
    <w:rsid w:val="00C26611"/>
    <w:rsid w:val="00C27656"/>
    <w:rsid w:val="00C33136"/>
    <w:rsid w:val="00C37125"/>
    <w:rsid w:val="00C405A2"/>
    <w:rsid w:val="00C40A68"/>
    <w:rsid w:val="00C41552"/>
    <w:rsid w:val="00C42060"/>
    <w:rsid w:val="00C44938"/>
    <w:rsid w:val="00C45375"/>
    <w:rsid w:val="00C46B08"/>
    <w:rsid w:val="00C4714C"/>
    <w:rsid w:val="00C5195D"/>
    <w:rsid w:val="00C51B16"/>
    <w:rsid w:val="00C523B5"/>
    <w:rsid w:val="00C52426"/>
    <w:rsid w:val="00C54849"/>
    <w:rsid w:val="00C5655C"/>
    <w:rsid w:val="00C56F89"/>
    <w:rsid w:val="00C60C82"/>
    <w:rsid w:val="00C61D62"/>
    <w:rsid w:val="00C66C6E"/>
    <w:rsid w:val="00C77BA9"/>
    <w:rsid w:val="00C77C83"/>
    <w:rsid w:val="00C809AC"/>
    <w:rsid w:val="00C817B1"/>
    <w:rsid w:val="00C83BA9"/>
    <w:rsid w:val="00C83F93"/>
    <w:rsid w:val="00C84B4C"/>
    <w:rsid w:val="00C85098"/>
    <w:rsid w:val="00C85B54"/>
    <w:rsid w:val="00C87643"/>
    <w:rsid w:val="00C8799B"/>
    <w:rsid w:val="00C87FDA"/>
    <w:rsid w:val="00C91FAF"/>
    <w:rsid w:val="00C95206"/>
    <w:rsid w:val="00CA0644"/>
    <w:rsid w:val="00CA064F"/>
    <w:rsid w:val="00CA1D5A"/>
    <w:rsid w:val="00CA4853"/>
    <w:rsid w:val="00CA6472"/>
    <w:rsid w:val="00CA6B58"/>
    <w:rsid w:val="00CA701D"/>
    <w:rsid w:val="00CB2B56"/>
    <w:rsid w:val="00CB3BBC"/>
    <w:rsid w:val="00CC0B55"/>
    <w:rsid w:val="00CC1405"/>
    <w:rsid w:val="00CC755C"/>
    <w:rsid w:val="00CC7594"/>
    <w:rsid w:val="00CD0670"/>
    <w:rsid w:val="00CD09F4"/>
    <w:rsid w:val="00CD2F08"/>
    <w:rsid w:val="00CD2F60"/>
    <w:rsid w:val="00CE2881"/>
    <w:rsid w:val="00CE2CE1"/>
    <w:rsid w:val="00CE3917"/>
    <w:rsid w:val="00CE6870"/>
    <w:rsid w:val="00CF0027"/>
    <w:rsid w:val="00CF03A5"/>
    <w:rsid w:val="00CF350F"/>
    <w:rsid w:val="00CF53F2"/>
    <w:rsid w:val="00CF7325"/>
    <w:rsid w:val="00CF7741"/>
    <w:rsid w:val="00CF7937"/>
    <w:rsid w:val="00D004E8"/>
    <w:rsid w:val="00D0136F"/>
    <w:rsid w:val="00D0151D"/>
    <w:rsid w:val="00D01BAB"/>
    <w:rsid w:val="00D01DFF"/>
    <w:rsid w:val="00D020A0"/>
    <w:rsid w:val="00D044C2"/>
    <w:rsid w:val="00D04FE2"/>
    <w:rsid w:val="00D05EF2"/>
    <w:rsid w:val="00D05F26"/>
    <w:rsid w:val="00D061F7"/>
    <w:rsid w:val="00D11BAA"/>
    <w:rsid w:val="00D177C4"/>
    <w:rsid w:val="00D1783A"/>
    <w:rsid w:val="00D209CC"/>
    <w:rsid w:val="00D230D1"/>
    <w:rsid w:val="00D24278"/>
    <w:rsid w:val="00D24B07"/>
    <w:rsid w:val="00D25572"/>
    <w:rsid w:val="00D271C7"/>
    <w:rsid w:val="00D335A8"/>
    <w:rsid w:val="00D339E3"/>
    <w:rsid w:val="00D33F8D"/>
    <w:rsid w:val="00D34AF0"/>
    <w:rsid w:val="00D36E31"/>
    <w:rsid w:val="00D41F80"/>
    <w:rsid w:val="00D42253"/>
    <w:rsid w:val="00D47214"/>
    <w:rsid w:val="00D5018C"/>
    <w:rsid w:val="00D50B07"/>
    <w:rsid w:val="00D51F2C"/>
    <w:rsid w:val="00D53E01"/>
    <w:rsid w:val="00D54F4C"/>
    <w:rsid w:val="00D564DA"/>
    <w:rsid w:val="00D600EB"/>
    <w:rsid w:val="00D6167E"/>
    <w:rsid w:val="00D6186A"/>
    <w:rsid w:val="00D67A5D"/>
    <w:rsid w:val="00D70713"/>
    <w:rsid w:val="00D70FFB"/>
    <w:rsid w:val="00D7191B"/>
    <w:rsid w:val="00D7246C"/>
    <w:rsid w:val="00D75515"/>
    <w:rsid w:val="00D76A21"/>
    <w:rsid w:val="00D76C92"/>
    <w:rsid w:val="00D77583"/>
    <w:rsid w:val="00D819E8"/>
    <w:rsid w:val="00D825B3"/>
    <w:rsid w:val="00D833A5"/>
    <w:rsid w:val="00D844D6"/>
    <w:rsid w:val="00D8508A"/>
    <w:rsid w:val="00D851DB"/>
    <w:rsid w:val="00D914C4"/>
    <w:rsid w:val="00D9435B"/>
    <w:rsid w:val="00D946F6"/>
    <w:rsid w:val="00D97BC6"/>
    <w:rsid w:val="00DA083A"/>
    <w:rsid w:val="00DA54FF"/>
    <w:rsid w:val="00DA74DF"/>
    <w:rsid w:val="00DA786C"/>
    <w:rsid w:val="00DB37E6"/>
    <w:rsid w:val="00DB51DF"/>
    <w:rsid w:val="00DB533A"/>
    <w:rsid w:val="00DB6F57"/>
    <w:rsid w:val="00DB7E34"/>
    <w:rsid w:val="00DC44FF"/>
    <w:rsid w:val="00DC4A8C"/>
    <w:rsid w:val="00DC75DD"/>
    <w:rsid w:val="00DD4DAD"/>
    <w:rsid w:val="00DD5126"/>
    <w:rsid w:val="00DD5B35"/>
    <w:rsid w:val="00DD5BC6"/>
    <w:rsid w:val="00DD670E"/>
    <w:rsid w:val="00DE0652"/>
    <w:rsid w:val="00DE28FF"/>
    <w:rsid w:val="00DE2C87"/>
    <w:rsid w:val="00DE69AB"/>
    <w:rsid w:val="00DF0F7A"/>
    <w:rsid w:val="00DF1561"/>
    <w:rsid w:val="00DF21C4"/>
    <w:rsid w:val="00DF4679"/>
    <w:rsid w:val="00DF534D"/>
    <w:rsid w:val="00DF76C0"/>
    <w:rsid w:val="00E00920"/>
    <w:rsid w:val="00E01987"/>
    <w:rsid w:val="00E057B4"/>
    <w:rsid w:val="00E05A66"/>
    <w:rsid w:val="00E076B7"/>
    <w:rsid w:val="00E07B15"/>
    <w:rsid w:val="00E136B4"/>
    <w:rsid w:val="00E21D7B"/>
    <w:rsid w:val="00E21E81"/>
    <w:rsid w:val="00E23045"/>
    <w:rsid w:val="00E23C67"/>
    <w:rsid w:val="00E25128"/>
    <w:rsid w:val="00E30845"/>
    <w:rsid w:val="00E30C50"/>
    <w:rsid w:val="00E31F37"/>
    <w:rsid w:val="00E32FB9"/>
    <w:rsid w:val="00E34951"/>
    <w:rsid w:val="00E34C4D"/>
    <w:rsid w:val="00E35FC2"/>
    <w:rsid w:val="00E37018"/>
    <w:rsid w:val="00E37B00"/>
    <w:rsid w:val="00E403DC"/>
    <w:rsid w:val="00E42CCD"/>
    <w:rsid w:val="00E4301C"/>
    <w:rsid w:val="00E434AE"/>
    <w:rsid w:val="00E45F7A"/>
    <w:rsid w:val="00E46A89"/>
    <w:rsid w:val="00E5026D"/>
    <w:rsid w:val="00E50CE6"/>
    <w:rsid w:val="00E50F54"/>
    <w:rsid w:val="00E57DC8"/>
    <w:rsid w:val="00E60060"/>
    <w:rsid w:val="00E62DC8"/>
    <w:rsid w:val="00E64E5D"/>
    <w:rsid w:val="00E66DA1"/>
    <w:rsid w:val="00E772D1"/>
    <w:rsid w:val="00E80BA8"/>
    <w:rsid w:val="00E813BC"/>
    <w:rsid w:val="00E901E3"/>
    <w:rsid w:val="00E9020F"/>
    <w:rsid w:val="00E9061E"/>
    <w:rsid w:val="00E9763A"/>
    <w:rsid w:val="00E97E1C"/>
    <w:rsid w:val="00EA1C93"/>
    <w:rsid w:val="00EA6C76"/>
    <w:rsid w:val="00EA6D9E"/>
    <w:rsid w:val="00EB1EE1"/>
    <w:rsid w:val="00EB2D43"/>
    <w:rsid w:val="00EB42EF"/>
    <w:rsid w:val="00EB477D"/>
    <w:rsid w:val="00EB7CDB"/>
    <w:rsid w:val="00EC2E73"/>
    <w:rsid w:val="00EC4579"/>
    <w:rsid w:val="00EC469E"/>
    <w:rsid w:val="00EC5FF2"/>
    <w:rsid w:val="00EC6CB7"/>
    <w:rsid w:val="00ED1883"/>
    <w:rsid w:val="00ED4350"/>
    <w:rsid w:val="00ED4F03"/>
    <w:rsid w:val="00EE09EF"/>
    <w:rsid w:val="00EE201F"/>
    <w:rsid w:val="00EE3ACB"/>
    <w:rsid w:val="00EE42F1"/>
    <w:rsid w:val="00EF14C3"/>
    <w:rsid w:val="00EF22B4"/>
    <w:rsid w:val="00EF2327"/>
    <w:rsid w:val="00EF6574"/>
    <w:rsid w:val="00EF7C37"/>
    <w:rsid w:val="00F0137E"/>
    <w:rsid w:val="00F01AF8"/>
    <w:rsid w:val="00F1273E"/>
    <w:rsid w:val="00F12D7B"/>
    <w:rsid w:val="00F13B89"/>
    <w:rsid w:val="00F14EFB"/>
    <w:rsid w:val="00F14F85"/>
    <w:rsid w:val="00F16AAF"/>
    <w:rsid w:val="00F2007E"/>
    <w:rsid w:val="00F2336D"/>
    <w:rsid w:val="00F23487"/>
    <w:rsid w:val="00F23916"/>
    <w:rsid w:val="00F23DA3"/>
    <w:rsid w:val="00F26000"/>
    <w:rsid w:val="00F27C7D"/>
    <w:rsid w:val="00F30BB3"/>
    <w:rsid w:val="00F316E9"/>
    <w:rsid w:val="00F32129"/>
    <w:rsid w:val="00F33543"/>
    <w:rsid w:val="00F33FD6"/>
    <w:rsid w:val="00F34924"/>
    <w:rsid w:val="00F36159"/>
    <w:rsid w:val="00F3723D"/>
    <w:rsid w:val="00F37401"/>
    <w:rsid w:val="00F375F3"/>
    <w:rsid w:val="00F37E1A"/>
    <w:rsid w:val="00F4038B"/>
    <w:rsid w:val="00F47819"/>
    <w:rsid w:val="00F47C11"/>
    <w:rsid w:val="00F52D34"/>
    <w:rsid w:val="00F53A80"/>
    <w:rsid w:val="00F5405E"/>
    <w:rsid w:val="00F56308"/>
    <w:rsid w:val="00F56D0F"/>
    <w:rsid w:val="00F56F10"/>
    <w:rsid w:val="00F6158B"/>
    <w:rsid w:val="00F62C96"/>
    <w:rsid w:val="00F67228"/>
    <w:rsid w:val="00F703DB"/>
    <w:rsid w:val="00F728A3"/>
    <w:rsid w:val="00F72C7A"/>
    <w:rsid w:val="00F73804"/>
    <w:rsid w:val="00F74462"/>
    <w:rsid w:val="00F751EB"/>
    <w:rsid w:val="00F81206"/>
    <w:rsid w:val="00F8194B"/>
    <w:rsid w:val="00F8397C"/>
    <w:rsid w:val="00F84D35"/>
    <w:rsid w:val="00F85769"/>
    <w:rsid w:val="00F86913"/>
    <w:rsid w:val="00F869BD"/>
    <w:rsid w:val="00F915CA"/>
    <w:rsid w:val="00F93032"/>
    <w:rsid w:val="00F94173"/>
    <w:rsid w:val="00FA05A9"/>
    <w:rsid w:val="00FA12E9"/>
    <w:rsid w:val="00FA1FED"/>
    <w:rsid w:val="00FA3403"/>
    <w:rsid w:val="00FA38B7"/>
    <w:rsid w:val="00FA68C6"/>
    <w:rsid w:val="00FA6903"/>
    <w:rsid w:val="00FA6BDA"/>
    <w:rsid w:val="00FA737A"/>
    <w:rsid w:val="00FA7594"/>
    <w:rsid w:val="00FB3916"/>
    <w:rsid w:val="00FB475C"/>
    <w:rsid w:val="00FB6440"/>
    <w:rsid w:val="00FC00A5"/>
    <w:rsid w:val="00FC13C7"/>
    <w:rsid w:val="00FC2A95"/>
    <w:rsid w:val="00FC3171"/>
    <w:rsid w:val="00FC52F2"/>
    <w:rsid w:val="00FC6598"/>
    <w:rsid w:val="00FC70FA"/>
    <w:rsid w:val="00FD10DE"/>
    <w:rsid w:val="00FD33D1"/>
    <w:rsid w:val="00FD3AB3"/>
    <w:rsid w:val="00FD6FDD"/>
    <w:rsid w:val="00FD76A2"/>
    <w:rsid w:val="00FD76AC"/>
    <w:rsid w:val="00FD788D"/>
    <w:rsid w:val="00FE0DC2"/>
    <w:rsid w:val="00FE19FA"/>
    <w:rsid w:val="00FE2CA1"/>
    <w:rsid w:val="00FE690E"/>
    <w:rsid w:val="00FE741F"/>
    <w:rsid w:val="00FF2411"/>
    <w:rsid w:val="00FF344E"/>
    <w:rsid w:val="00FF46DA"/>
    <w:rsid w:val="00FF5529"/>
    <w:rsid w:val="00FF7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width-relative:margin;mso-height-relative:margin" fillcolor="white">
      <v:fill color="white"/>
    </o:shapedefaults>
    <o:shapelayout v:ext="edit">
      <o:idmap v:ext="edit" data="1"/>
    </o:shapelayout>
  </w:shapeDefaults>
  <w:decimalSymbol w:val="."/>
  <w:listSeparator w:val=","/>
  <w14:docId w14:val="4EC9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0AF0"/>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link w:val="Heading2Char"/>
    <w:qFormat/>
    <w:rsid w:val="00300AF0"/>
    <w:pPr>
      <w:spacing w:before="100" w:beforeAutospacing="1" w:after="100" w:afterAutospacing="1" w:line="240" w:lineRule="auto"/>
      <w:outlineLvl w:val="1"/>
    </w:pPr>
    <w:rPr>
      <w:rFonts w:asciiTheme="majorHAnsi" w:eastAsia="Times New Roman" w:hAnsiTheme="majorHAnsi" w:cs="Times New Roman"/>
      <w:b/>
      <w:bCs/>
      <w:color w:val="365F91" w:themeColor="accent1" w:themeShade="BF"/>
      <w:sz w:val="28"/>
      <w:szCs w:val="36"/>
    </w:rPr>
  </w:style>
  <w:style w:type="paragraph" w:styleId="Heading3">
    <w:name w:val="heading 3"/>
    <w:basedOn w:val="Normal"/>
    <w:next w:val="Normal"/>
    <w:link w:val="Heading3Char"/>
    <w:unhideWhenUsed/>
    <w:qFormat/>
    <w:rsid w:val="00FA3403"/>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nhideWhenUsed/>
    <w:qFormat/>
    <w:rsid w:val="00F53A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6249A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B18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AE0A4F"/>
    <w:pPr>
      <w:tabs>
        <w:tab w:val="num" w:pos="1296"/>
      </w:tabs>
      <w:overflowPunct w:val="0"/>
      <w:autoSpaceDE w:val="0"/>
      <w:autoSpaceDN w:val="0"/>
      <w:adjustRightInd w:val="0"/>
      <w:spacing w:before="240" w:after="60" w:line="240" w:lineRule="auto"/>
      <w:ind w:left="1296" w:hanging="1296"/>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E0A4F"/>
    <w:pPr>
      <w:tabs>
        <w:tab w:val="num" w:pos="1440"/>
      </w:tabs>
      <w:overflowPunct w:val="0"/>
      <w:autoSpaceDE w:val="0"/>
      <w:autoSpaceDN w:val="0"/>
      <w:adjustRightInd w:val="0"/>
      <w:spacing w:before="240" w:after="60" w:line="240" w:lineRule="auto"/>
      <w:ind w:left="1440" w:hanging="144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E0A4F"/>
    <w:pPr>
      <w:tabs>
        <w:tab w:val="num" w:pos="1584"/>
      </w:tabs>
      <w:overflowPunct w:val="0"/>
      <w:autoSpaceDE w:val="0"/>
      <w:autoSpaceDN w:val="0"/>
      <w:adjustRightInd w:val="0"/>
      <w:spacing w:before="240" w:after="60" w:line="240" w:lineRule="auto"/>
      <w:ind w:left="1584" w:hanging="1584"/>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34D"/>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300AF0"/>
    <w:rPr>
      <w:rFonts w:asciiTheme="majorHAnsi" w:eastAsia="Times New Roman" w:hAnsiTheme="majorHAnsi" w:cs="Times New Roman"/>
      <w:b/>
      <w:bCs/>
      <w:color w:val="365F91" w:themeColor="accent1" w:themeShade="BF"/>
      <w:sz w:val="28"/>
      <w:szCs w:val="36"/>
    </w:rPr>
  </w:style>
  <w:style w:type="character" w:styleId="Hyperlink">
    <w:name w:val="Hyperlink"/>
    <w:basedOn w:val="DefaultParagraphFont"/>
    <w:uiPriority w:val="99"/>
    <w:unhideWhenUsed/>
    <w:rsid w:val="002C680B"/>
    <w:rPr>
      <w:color w:val="0000FF"/>
      <w:u w:val="single"/>
    </w:rPr>
  </w:style>
  <w:style w:type="character" w:styleId="FollowedHyperlink">
    <w:name w:val="FollowedHyperlink"/>
    <w:basedOn w:val="DefaultParagraphFont"/>
    <w:uiPriority w:val="99"/>
    <w:semiHidden/>
    <w:unhideWhenUsed/>
    <w:rsid w:val="002C680B"/>
    <w:rPr>
      <w:color w:val="800080"/>
      <w:u w:val="single"/>
    </w:rPr>
  </w:style>
  <w:style w:type="character" w:customStyle="1" w:styleId="EmailStyle19">
    <w:name w:val="EmailStyle19"/>
    <w:basedOn w:val="DefaultParagraphFont"/>
    <w:semiHidden/>
    <w:rsid w:val="002C680B"/>
    <w:rPr>
      <w:rFonts w:ascii="Calibri" w:hAnsi="Calibri" w:hint="default"/>
      <w:color w:val="auto"/>
    </w:rPr>
  </w:style>
  <w:style w:type="paragraph" w:styleId="Date">
    <w:name w:val="Date"/>
    <w:basedOn w:val="Normal"/>
    <w:link w:val="DateChar"/>
    <w:uiPriority w:val="99"/>
    <w:semiHidden/>
    <w:unhideWhenUsed/>
    <w:rsid w:val="002C6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semiHidden/>
    <w:rsid w:val="002C680B"/>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2C6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C680B"/>
    <w:rPr>
      <w:rFonts w:ascii="Times New Roman" w:eastAsia="Times New Roman" w:hAnsi="Times New Roman" w:cs="Times New Roman"/>
      <w:sz w:val="24"/>
      <w:szCs w:val="24"/>
    </w:rPr>
  </w:style>
  <w:style w:type="paragraph" w:styleId="ListParagraph">
    <w:name w:val="List Paragraph"/>
    <w:basedOn w:val="Normal"/>
    <w:uiPriority w:val="34"/>
    <w:qFormat/>
    <w:rsid w:val="001B51AA"/>
    <w:pPr>
      <w:spacing w:after="0" w:line="240" w:lineRule="auto"/>
      <w:ind w:left="720"/>
    </w:pPr>
    <w:rPr>
      <w:rFonts w:ascii="Calibri" w:hAnsi="Calibri" w:cs="Times New Roman"/>
    </w:rPr>
  </w:style>
  <w:style w:type="character" w:customStyle="1" w:styleId="Heading3Char">
    <w:name w:val="Heading 3 Char"/>
    <w:basedOn w:val="DefaultParagraphFont"/>
    <w:link w:val="Heading3"/>
    <w:uiPriority w:val="9"/>
    <w:rsid w:val="00FA3403"/>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300AF0"/>
    <w:rPr>
      <w:rFonts w:ascii="Times New Roman" w:eastAsiaTheme="majorEastAsia" w:hAnsi="Times New Roman" w:cstheme="majorBidi"/>
      <w:b/>
      <w:bCs/>
      <w:sz w:val="36"/>
      <w:szCs w:val="28"/>
    </w:rPr>
  </w:style>
  <w:style w:type="paragraph" w:styleId="NoSpacing">
    <w:name w:val="No Spacing"/>
    <w:link w:val="NoSpacingChar"/>
    <w:uiPriority w:val="1"/>
    <w:qFormat/>
    <w:rsid w:val="00B51386"/>
    <w:pPr>
      <w:spacing w:after="0" w:line="240" w:lineRule="auto"/>
    </w:pPr>
  </w:style>
  <w:style w:type="paragraph" w:customStyle="1" w:styleId="tx">
    <w:name w:val="tx"/>
    <w:basedOn w:val="Normal"/>
    <w:rsid w:val="00611BD7"/>
    <w:pPr>
      <w:spacing w:before="100" w:beforeAutospacing="1" w:after="100" w:afterAutospacing="1" w:line="240" w:lineRule="auto"/>
    </w:pPr>
    <w:rPr>
      <w:rFonts w:ascii="Arial Unicode MS" w:eastAsia="Arial Unicode MS" w:hAnsi="Arial Unicode MS" w:cs="Arial Unicode MS"/>
      <w:b/>
      <w:bCs/>
      <w:sz w:val="24"/>
      <w:szCs w:val="24"/>
    </w:rPr>
  </w:style>
  <w:style w:type="character" w:customStyle="1" w:styleId="NoSpacingChar">
    <w:name w:val="No Spacing Char"/>
    <w:basedOn w:val="DefaultParagraphFont"/>
    <w:link w:val="NoSpacing"/>
    <w:uiPriority w:val="1"/>
    <w:rsid w:val="0011646C"/>
  </w:style>
  <w:style w:type="paragraph" w:styleId="BalloonText">
    <w:name w:val="Balloon Text"/>
    <w:basedOn w:val="Normal"/>
    <w:link w:val="BalloonTextChar"/>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paragraph" w:styleId="TOCHeading">
    <w:name w:val="TOC Heading"/>
    <w:basedOn w:val="Heading1"/>
    <w:next w:val="Normal"/>
    <w:uiPriority w:val="39"/>
    <w:semiHidden/>
    <w:unhideWhenUsed/>
    <w:qFormat/>
    <w:rsid w:val="0011646C"/>
    <w:pPr>
      <w:outlineLvl w:val="9"/>
    </w:pPr>
  </w:style>
  <w:style w:type="paragraph" w:styleId="TOC2">
    <w:name w:val="toc 2"/>
    <w:basedOn w:val="Normal"/>
    <w:next w:val="Normal"/>
    <w:autoRedefine/>
    <w:uiPriority w:val="39"/>
    <w:unhideWhenUsed/>
    <w:rsid w:val="0011646C"/>
    <w:pPr>
      <w:spacing w:after="100"/>
      <w:ind w:left="220"/>
    </w:pPr>
  </w:style>
  <w:style w:type="paragraph" w:styleId="TOC3">
    <w:name w:val="toc 3"/>
    <w:basedOn w:val="Normal"/>
    <w:next w:val="Normal"/>
    <w:autoRedefine/>
    <w:uiPriority w:val="39"/>
    <w:unhideWhenUsed/>
    <w:rsid w:val="0011646C"/>
    <w:pPr>
      <w:spacing w:after="100"/>
      <w:ind w:left="440"/>
    </w:pPr>
  </w:style>
  <w:style w:type="paragraph" w:styleId="TOC1">
    <w:name w:val="toc 1"/>
    <w:basedOn w:val="Normal"/>
    <w:next w:val="Normal"/>
    <w:autoRedefine/>
    <w:uiPriority w:val="39"/>
    <w:unhideWhenUsed/>
    <w:rsid w:val="0011646C"/>
    <w:pPr>
      <w:spacing w:after="100"/>
    </w:pPr>
  </w:style>
  <w:style w:type="paragraph" w:styleId="TOC4">
    <w:name w:val="toc 4"/>
    <w:basedOn w:val="Normal"/>
    <w:next w:val="Normal"/>
    <w:autoRedefine/>
    <w:uiPriority w:val="39"/>
    <w:unhideWhenUsed/>
    <w:rsid w:val="0011646C"/>
    <w:pPr>
      <w:spacing w:after="100"/>
      <w:ind w:left="660"/>
    </w:pPr>
  </w:style>
  <w:style w:type="paragraph" w:styleId="TOC5">
    <w:name w:val="toc 5"/>
    <w:basedOn w:val="Normal"/>
    <w:next w:val="Normal"/>
    <w:autoRedefine/>
    <w:uiPriority w:val="39"/>
    <w:unhideWhenUsed/>
    <w:rsid w:val="0011646C"/>
    <w:pPr>
      <w:spacing w:after="100"/>
      <w:ind w:left="880"/>
    </w:pPr>
  </w:style>
  <w:style w:type="paragraph" w:styleId="TOC6">
    <w:name w:val="toc 6"/>
    <w:basedOn w:val="Normal"/>
    <w:next w:val="Normal"/>
    <w:autoRedefine/>
    <w:uiPriority w:val="39"/>
    <w:unhideWhenUsed/>
    <w:rsid w:val="0011646C"/>
    <w:pPr>
      <w:spacing w:after="100"/>
      <w:ind w:left="1100"/>
    </w:pPr>
  </w:style>
  <w:style w:type="paragraph" w:styleId="TOC7">
    <w:name w:val="toc 7"/>
    <w:basedOn w:val="Normal"/>
    <w:next w:val="Normal"/>
    <w:autoRedefine/>
    <w:uiPriority w:val="39"/>
    <w:unhideWhenUsed/>
    <w:rsid w:val="0011646C"/>
    <w:pPr>
      <w:spacing w:after="100"/>
      <w:ind w:left="1320"/>
    </w:pPr>
  </w:style>
  <w:style w:type="paragraph" w:styleId="TOC8">
    <w:name w:val="toc 8"/>
    <w:basedOn w:val="Normal"/>
    <w:next w:val="Normal"/>
    <w:autoRedefine/>
    <w:uiPriority w:val="39"/>
    <w:unhideWhenUsed/>
    <w:rsid w:val="0011646C"/>
    <w:pPr>
      <w:spacing w:after="100"/>
      <w:ind w:left="1540"/>
    </w:pPr>
  </w:style>
  <w:style w:type="paragraph" w:styleId="TOC9">
    <w:name w:val="toc 9"/>
    <w:basedOn w:val="Normal"/>
    <w:next w:val="Normal"/>
    <w:autoRedefine/>
    <w:uiPriority w:val="39"/>
    <w:unhideWhenUsed/>
    <w:rsid w:val="0011646C"/>
    <w:pPr>
      <w:spacing w:after="100"/>
      <w:ind w:left="1760"/>
    </w:pPr>
  </w:style>
  <w:style w:type="paragraph" w:styleId="Header">
    <w:name w:val="header"/>
    <w:basedOn w:val="Normal"/>
    <w:link w:val="HeaderChar"/>
    <w:unhideWhenUsed/>
    <w:rsid w:val="001B0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1C2"/>
  </w:style>
  <w:style w:type="paragraph" w:styleId="Footer">
    <w:name w:val="footer"/>
    <w:basedOn w:val="Normal"/>
    <w:link w:val="FooterChar"/>
    <w:unhideWhenUsed/>
    <w:rsid w:val="001B0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1C2"/>
  </w:style>
  <w:style w:type="character" w:styleId="CommentReference">
    <w:name w:val="annotation reference"/>
    <w:basedOn w:val="DefaultParagraphFont"/>
    <w:semiHidden/>
    <w:unhideWhenUsed/>
    <w:rsid w:val="008C6AC4"/>
    <w:rPr>
      <w:sz w:val="16"/>
      <w:szCs w:val="16"/>
    </w:rPr>
  </w:style>
  <w:style w:type="paragraph" w:styleId="CommentText">
    <w:name w:val="annotation text"/>
    <w:basedOn w:val="Normal"/>
    <w:link w:val="CommentTextChar"/>
    <w:unhideWhenUsed/>
    <w:rsid w:val="008C6AC4"/>
    <w:pPr>
      <w:spacing w:line="240" w:lineRule="auto"/>
    </w:pPr>
    <w:rPr>
      <w:sz w:val="20"/>
      <w:szCs w:val="20"/>
    </w:rPr>
  </w:style>
  <w:style w:type="character" w:customStyle="1" w:styleId="CommentTextChar">
    <w:name w:val="Comment Text Char"/>
    <w:basedOn w:val="DefaultParagraphFont"/>
    <w:link w:val="CommentText"/>
    <w:rsid w:val="008C6AC4"/>
    <w:rPr>
      <w:sz w:val="20"/>
      <w:szCs w:val="20"/>
    </w:rPr>
  </w:style>
  <w:style w:type="paragraph" w:styleId="CommentSubject">
    <w:name w:val="annotation subject"/>
    <w:basedOn w:val="CommentText"/>
    <w:next w:val="CommentText"/>
    <w:link w:val="CommentSubjectChar"/>
    <w:unhideWhenUsed/>
    <w:rsid w:val="008C6AC4"/>
    <w:rPr>
      <w:b/>
      <w:bCs/>
    </w:rPr>
  </w:style>
  <w:style w:type="character" w:customStyle="1" w:styleId="CommentSubjectChar">
    <w:name w:val="Comment Subject Char"/>
    <w:basedOn w:val="CommentTextChar"/>
    <w:link w:val="CommentSubject"/>
    <w:rsid w:val="008C6AC4"/>
    <w:rPr>
      <w:b/>
      <w:bCs/>
      <w:sz w:val="20"/>
      <w:szCs w:val="20"/>
    </w:rPr>
  </w:style>
  <w:style w:type="character" w:customStyle="1" w:styleId="Heading4Char">
    <w:name w:val="Heading 4 Char"/>
    <w:basedOn w:val="DefaultParagraphFont"/>
    <w:link w:val="Heading4"/>
    <w:uiPriority w:val="9"/>
    <w:rsid w:val="00F53A80"/>
    <w:rPr>
      <w:rFonts w:asciiTheme="majorHAnsi" w:eastAsiaTheme="majorEastAsia" w:hAnsiTheme="majorHAnsi" w:cstheme="majorBidi"/>
      <w:b/>
      <w:bCs/>
      <w:i/>
      <w:iCs/>
      <w:color w:val="4F81BD" w:themeColor="accent1"/>
    </w:rPr>
  </w:style>
  <w:style w:type="paragraph" w:customStyle="1" w:styleId="ProgramCode">
    <w:name w:val="ProgramCode"/>
    <w:basedOn w:val="Normal"/>
    <w:rsid w:val="00F53A80"/>
    <w:pPr>
      <w:tabs>
        <w:tab w:val="left" w:pos="360"/>
        <w:tab w:val="left" w:pos="720"/>
        <w:tab w:val="left" w:pos="1080"/>
        <w:tab w:val="left" w:pos="1440"/>
        <w:tab w:val="left" w:pos="1800"/>
        <w:tab w:val="left" w:pos="2160"/>
        <w:tab w:val="left" w:pos="2520"/>
        <w:tab w:val="left" w:pos="2880"/>
      </w:tabs>
      <w:spacing w:after="0" w:line="240" w:lineRule="auto"/>
    </w:pPr>
    <w:rPr>
      <w:rFonts w:ascii="Courier New" w:eastAsia="Times New Roman" w:hAnsi="Courier New" w:cs="Times New Roman"/>
      <w:sz w:val="20"/>
      <w:szCs w:val="24"/>
    </w:rPr>
  </w:style>
  <w:style w:type="paragraph" w:styleId="Revision">
    <w:name w:val="Revision"/>
    <w:hidden/>
    <w:uiPriority w:val="99"/>
    <w:semiHidden/>
    <w:rsid w:val="00F74462"/>
    <w:pPr>
      <w:spacing w:after="0" w:line="240" w:lineRule="auto"/>
    </w:pPr>
  </w:style>
  <w:style w:type="paragraph" w:styleId="FootnoteText">
    <w:name w:val="footnote text"/>
    <w:basedOn w:val="Normal"/>
    <w:link w:val="FootnoteTextChar"/>
    <w:unhideWhenUsed/>
    <w:rsid w:val="003A2148"/>
    <w:pPr>
      <w:spacing w:after="0" w:line="240" w:lineRule="auto"/>
    </w:pPr>
    <w:rPr>
      <w:sz w:val="20"/>
      <w:szCs w:val="20"/>
    </w:rPr>
  </w:style>
  <w:style w:type="character" w:customStyle="1" w:styleId="FootnoteTextChar">
    <w:name w:val="Footnote Text Char"/>
    <w:basedOn w:val="DefaultParagraphFont"/>
    <w:link w:val="FootnoteText"/>
    <w:uiPriority w:val="99"/>
    <w:rsid w:val="003A2148"/>
    <w:rPr>
      <w:sz w:val="20"/>
      <w:szCs w:val="20"/>
    </w:rPr>
  </w:style>
  <w:style w:type="character" w:styleId="FootnoteReference">
    <w:name w:val="footnote reference"/>
    <w:basedOn w:val="DefaultParagraphFont"/>
    <w:semiHidden/>
    <w:unhideWhenUsed/>
    <w:rsid w:val="003A2148"/>
    <w:rPr>
      <w:vertAlign w:val="superscript"/>
    </w:rPr>
  </w:style>
  <w:style w:type="table" w:styleId="TableGrid">
    <w:name w:val="Table Grid"/>
    <w:basedOn w:val="TableNormal"/>
    <w:rsid w:val="00055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32329"/>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4411F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6249AA"/>
    <w:rPr>
      <w:rFonts w:asciiTheme="majorHAnsi" w:eastAsiaTheme="majorEastAsia" w:hAnsiTheme="majorHAnsi" w:cstheme="majorBidi"/>
      <w:color w:val="243F60" w:themeColor="accent1" w:themeShade="7F"/>
    </w:rPr>
  </w:style>
  <w:style w:type="paragraph" w:styleId="DocumentMap">
    <w:name w:val="Document Map"/>
    <w:basedOn w:val="Normal"/>
    <w:link w:val="DocumentMapChar"/>
    <w:uiPriority w:val="99"/>
    <w:semiHidden/>
    <w:unhideWhenUsed/>
    <w:rsid w:val="004274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7450"/>
    <w:rPr>
      <w:rFonts w:ascii="Tahoma" w:hAnsi="Tahoma" w:cs="Tahoma"/>
      <w:sz w:val="16"/>
      <w:szCs w:val="16"/>
    </w:rPr>
  </w:style>
  <w:style w:type="character" w:customStyle="1" w:styleId="Heading6Char">
    <w:name w:val="Heading 6 Char"/>
    <w:basedOn w:val="DefaultParagraphFont"/>
    <w:link w:val="Heading6"/>
    <w:uiPriority w:val="9"/>
    <w:rsid w:val="002B183A"/>
    <w:rPr>
      <w:rFonts w:asciiTheme="majorHAnsi" w:eastAsiaTheme="majorEastAsia" w:hAnsiTheme="majorHAnsi" w:cstheme="majorBidi"/>
      <w:i/>
      <w:iCs/>
      <w:color w:val="243F60" w:themeColor="accent1" w:themeShade="7F"/>
    </w:rPr>
  </w:style>
  <w:style w:type="paragraph" w:styleId="BodyText">
    <w:name w:val="Body Text"/>
    <w:basedOn w:val="Normal"/>
    <w:link w:val="BodyTextChar"/>
    <w:unhideWhenUsed/>
    <w:rsid w:val="00AE0A4F"/>
    <w:pPr>
      <w:spacing w:after="120"/>
    </w:pPr>
  </w:style>
  <w:style w:type="character" w:customStyle="1" w:styleId="BodyTextChar">
    <w:name w:val="Body Text Char"/>
    <w:basedOn w:val="DefaultParagraphFont"/>
    <w:link w:val="BodyText"/>
    <w:uiPriority w:val="99"/>
    <w:semiHidden/>
    <w:rsid w:val="00AE0A4F"/>
  </w:style>
  <w:style w:type="character" w:customStyle="1" w:styleId="Heading7Char">
    <w:name w:val="Heading 7 Char"/>
    <w:basedOn w:val="DefaultParagraphFont"/>
    <w:link w:val="Heading7"/>
    <w:rsid w:val="00AE0A4F"/>
    <w:rPr>
      <w:rFonts w:ascii="Arial" w:eastAsia="Times New Roman" w:hAnsi="Arial" w:cs="Times New Roman"/>
      <w:sz w:val="20"/>
      <w:szCs w:val="20"/>
    </w:rPr>
  </w:style>
  <w:style w:type="character" w:customStyle="1" w:styleId="Heading8Char">
    <w:name w:val="Heading 8 Char"/>
    <w:basedOn w:val="DefaultParagraphFont"/>
    <w:link w:val="Heading8"/>
    <w:rsid w:val="00AE0A4F"/>
    <w:rPr>
      <w:rFonts w:ascii="Arial" w:eastAsia="Times New Roman" w:hAnsi="Arial" w:cs="Times New Roman"/>
      <w:i/>
      <w:sz w:val="20"/>
      <w:szCs w:val="20"/>
    </w:rPr>
  </w:style>
  <w:style w:type="character" w:customStyle="1" w:styleId="Heading9Char">
    <w:name w:val="Heading 9 Char"/>
    <w:basedOn w:val="DefaultParagraphFont"/>
    <w:link w:val="Heading9"/>
    <w:rsid w:val="00AE0A4F"/>
    <w:rPr>
      <w:rFonts w:ascii="Arial" w:eastAsia="Times New Roman" w:hAnsi="Arial" w:cs="Times New Roman"/>
      <w:i/>
      <w:sz w:val="18"/>
      <w:szCs w:val="20"/>
    </w:rPr>
  </w:style>
  <w:style w:type="paragraph" w:customStyle="1" w:styleId="BlockLine">
    <w:name w:val="Block Line"/>
    <w:basedOn w:val="Normal"/>
    <w:next w:val="Normal"/>
    <w:rsid w:val="00AE0A4F"/>
    <w:pPr>
      <w:pBdr>
        <w:top w:val="single" w:sz="6" w:space="1" w:color="auto"/>
        <w:between w:val="single" w:sz="6" w:space="1" w:color="auto"/>
      </w:pBdr>
      <w:spacing w:before="240" w:after="0" w:line="240" w:lineRule="auto"/>
      <w:ind w:left="1728"/>
    </w:pPr>
    <w:rPr>
      <w:rFonts w:ascii="GE Inspira" w:eastAsia="Times New Roman" w:hAnsi="GE Inspira" w:cs="Times New Roman"/>
      <w:color w:val="000000"/>
      <w:szCs w:val="20"/>
    </w:rPr>
  </w:style>
  <w:style w:type="paragraph" w:styleId="BlockText">
    <w:name w:val="Block Text"/>
    <w:basedOn w:val="Normal"/>
    <w:rsid w:val="00AE0A4F"/>
    <w:pPr>
      <w:spacing w:before="20" w:after="120" w:line="240" w:lineRule="auto"/>
    </w:pPr>
    <w:rPr>
      <w:rFonts w:ascii="GE Inspira" w:eastAsia="Times New Roman" w:hAnsi="GE Inspira" w:cs="Times New Roman"/>
      <w:color w:val="000000"/>
      <w:szCs w:val="24"/>
    </w:rPr>
  </w:style>
  <w:style w:type="paragraph" w:customStyle="1" w:styleId="EmbeddedText">
    <w:name w:val="Embedded Text"/>
    <w:basedOn w:val="Normal"/>
    <w:rsid w:val="00AE0A4F"/>
    <w:pPr>
      <w:spacing w:before="40" w:after="80" w:line="240" w:lineRule="auto"/>
    </w:pPr>
    <w:rPr>
      <w:rFonts w:ascii="GE Inspira" w:eastAsia="Times New Roman" w:hAnsi="GE Inspira" w:cs="Times New Roman"/>
      <w:color w:val="000000"/>
      <w:sz w:val="20"/>
      <w:szCs w:val="20"/>
    </w:rPr>
  </w:style>
  <w:style w:type="paragraph" w:customStyle="1" w:styleId="BulletText1">
    <w:name w:val="Bullet Text 1"/>
    <w:next w:val="BodyText"/>
    <w:rsid w:val="00AE0A4F"/>
    <w:pPr>
      <w:numPr>
        <w:numId w:val="25"/>
      </w:numPr>
      <w:spacing w:before="40" w:after="80" w:line="240" w:lineRule="auto"/>
      <w:ind w:left="1440"/>
    </w:pPr>
    <w:rPr>
      <w:rFonts w:ascii="GE Inspira" w:eastAsia="Times New Roman" w:hAnsi="GE Inspira" w:cs="Times New Roman"/>
      <w:szCs w:val="20"/>
    </w:rPr>
  </w:style>
  <w:style w:type="paragraph" w:customStyle="1" w:styleId="BulletText2">
    <w:name w:val="Bullet Text 2"/>
    <w:next w:val="BodyText"/>
    <w:rsid w:val="00AE0A4F"/>
    <w:pPr>
      <w:numPr>
        <w:numId w:val="24"/>
      </w:numPr>
      <w:tabs>
        <w:tab w:val="left" w:pos="360"/>
      </w:tabs>
      <w:spacing w:before="40" w:after="40" w:line="240" w:lineRule="auto"/>
    </w:pPr>
    <w:rPr>
      <w:rFonts w:ascii="GE Inspira" w:eastAsia="Times New Roman" w:hAnsi="GE Inspira" w:cs="Times New Roman"/>
      <w:szCs w:val="20"/>
    </w:rPr>
  </w:style>
  <w:style w:type="paragraph" w:customStyle="1" w:styleId="BulletText3">
    <w:name w:val="Bullet Text 3"/>
    <w:basedOn w:val="Normal"/>
    <w:rsid w:val="00AE0A4F"/>
    <w:pPr>
      <w:tabs>
        <w:tab w:val="left" w:pos="0"/>
      </w:tabs>
      <w:spacing w:after="0" w:line="240" w:lineRule="auto"/>
      <w:ind w:left="533" w:hanging="173"/>
    </w:pPr>
    <w:rPr>
      <w:rFonts w:ascii="GE Inspira" w:eastAsia="Times New Roman" w:hAnsi="GE Inspira" w:cs="Times New Roman"/>
      <w:sz w:val="24"/>
      <w:szCs w:val="24"/>
    </w:rPr>
  </w:style>
  <w:style w:type="paragraph" w:customStyle="1" w:styleId="TableHeaderText">
    <w:name w:val="Table Header Text"/>
    <w:basedOn w:val="Normal"/>
    <w:rsid w:val="00AE0A4F"/>
    <w:pPr>
      <w:spacing w:before="20" w:after="20" w:line="240" w:lineRule="auto"/>
      <w:jc w:val="center"/>
    </w:pPr>
    <w:rPr>
      <w:rFonts w:ascii="GE Inspira" w:eastAsia="Times New Roman" w:hAnsi="GE Inspira" w:cs="Times New Roman"/>
      <w:b/>
      <w:szCs w:val="24"/>
    </w:rPr>
  </w:style>
  <w:style w:type="paragraph" w:customStyle="1" w:styleId="TableText">
    <w:name w:val="Table Text"/>
    <w:basedOn w:val="Normal"/>
    <w:rsid w:val="00AE0A4F"/>
    <w:pPr>
      <w:spacing w:before="40" w:after="80" w:line="240" w:lineRule="auto"/>
    </w:pPr>
    <w:rPr>
      <w:rFonts w:ascii="GE Inspira" w:eastAsia="Times New Roman" w:hAnsi="GE Inspira" w:cs="Times New Roman"/>
      <w:szCs w:val="24"/>
    </w:rPr>
  </w:style>
  <w:style w:type="paragraph" w:customStyle="1" w:styleId="DocumentTitle">
    <w:name w:val="Document Title"/>
    <w:rsid w:val="00AE0A4F"/>
    <w:pPr>
      <w:spacing w:after="0" w:line="240" w:lineRule="auto"/>
      <w:jc w:val="center"/>
    </w:pPr>
    <w:rPr>
      <w:rFonts w:ascii="GE Inspira" w:eastAsia="Times New Roman" w:hAnsi="GE Inspira" w:cs="Times New Roman"/>
      <w:b/>
      <w:sz w:val="36"/>
      <w:szCs w:val="20"/>
    </w:rPr>
  </w:style>
  <w:style w:type="paragraph" w:customStyle="1" w:styleId="ContinuedBlockLabel">
    <w:name w:val="Continued Block Label"/>
    <w:basedOn w:val="Normal"/>
    <w:next w:val="Normal"/>
    <w:rsid w:val="00AE0A4F"/>
    <w:pPr>
      <w:spacing w:after="240" w:line="240" w:lineRule="auto"/>
    </w:pPr>
    <w:rPr>
      <w:rFonts w:ascii="GE Inspira" w:eastAsia="Times New Roman" w:hAnsi="GE Inspira" w:cs="Times New Roman"/>
      <w:b/>
      <w:color w:val="000000"/>
      <w:szCs w:val="20"/>
    </w:rPr>
  </w:style>
  <w:style w:type="character" w:styleId="PageNumber">
    <w:name w:val="page number"/>
    <w:basedOn w:val="DefaultParagraphFont"/>
    <w:rsid w:val="00AE0A4F"/>
  </w:style>
  <w:style w:type="paragraph" w:customStyle="1" w:styleId="tabletext0">
    <w:name w:val="table text"/>
    <w:basedOn w:val="Normal"/>
    <w:rsid w:val="00AE0A4F"/>
    <w:pPr>
      <w:keepNext/>
      <w:spacing w:before="60" w:after="60" w:line="240" w:lineRule="auto"/>
    </w:pPr>
    <w:rPr>
      <w:rFonts w:ascii="GE Inspira" w:eastAsia="Times New Roman" w:hAnsi="GE Inspira" w:cs="Times New Roman"/>
      <w:szCs w:val="20"/>
      <w:lang w:eastAsia="zh-CN"/>
    </w:rPr>
  </w:style>
  <w:style w:type="paragraph" w:styleId="ListBullet">
    <w:name w:val="List Bullet"/>
    <w:basedOn w:val="Normal"/>
    <w:rsid w:val="00AE0A4F"/>
    <w:pPr>
      <w:numPr>
        <w:numId w:val="26"/>
      </w:numPr>
      <w:tabs>
        <w:tab w:val="clear" w:pos="360"/>
        <w:tab w:val="left" w:pos="1080"/>
        <w:tab w:val="num" w:pos="3240"/>
      </w:tabs>
      <w:spacing w:after="60" w:line="240" w:lineRule="auto"/>
      <w:ind w:left="3240"/>
    </w:pPr>
    <w:rPr>
      <w:rFonts w:ascii="GE Inspira" w:eastAsia="Times New Roman" w:hAnsi="GE Inspira" w:cs="Times New Roman"/>
      <w:noProof/>
      <w:szCs w:val="20"/>
      <w:lang w:eastAsia="zh-CN"/>
    </w:rPr>
  </w:style>
  <w:style w:type="paragraph" w:customStyle="1" w:styleId="IMTOC">
    <w:name w:val="IMTOC"/>
    <w:rsid w:val="00AE0A4F"/>
    <w:pPr>
      <w:spacing w:after="0" w:line="240" w:lineRule="auto"/>
    </w:pPr>
    <w:rPr>
      <w:rFonts w:ascii="Times New Roman" w:eastAsia="Times New Roman" w:hAnsi="Times New Roman" w:cs="Times New Roman"/>
      <w:sz w:val="24"/>
      <w:szCs w:val="20"/>
    </w:rPr>
  </w:style>
  <w:style w:type="paragraph" w:customStyle="1" w:styleId="Para">
    <w:name w:val="Para"/>
    <w:basedOn w:val="Normal"/>
    <w:rsid w:val="00AE0A4F"/>
    <w:pPr>
      <w:keepNext/>
      <w:keepLines/>
      <w:overflowPunct w:val="0"/>
      <w:autoSpaceDE w:val="0"/>
      <w:autoSpaceDN w:val="0"/>
      <w:adjustRightInd w:val="0"/>
      <w:spacing w:before="100" w:after="0" w:line="240" w:lineRule="auto"/>
      <w:ind w:left="720"/>
      <w:textAlignment w:val="baseline"/>
    </w:pPr>
    <w:rPr>
      <w:rFonts w:ascii="GE Inspira" w:eastAsia="Times New Roman" w:hAnsi="GE Inspira" w:cs="Times New Roman"/>
      <w:i/>
      <w:iCs/>
      <w:sz w:val="20"/>
      <w:szCs w:val="20"/>
    </w:rPr>
  </w:style>
  <w:style w:type="paragraph" w:customStyle="1" w:styleId="tablehead">
    <w:name w:val="table head"/>
    <w:basedOn w:val="Normal"/>
    <w:rsid w:val="00AE0A4F"/>
    <w:pPr>
      <w:keepNext/>
      <w:tabs>
        <w:tab w:val="num" w:pos="630"/>
        <w:tab w:val="left" w:pos="810"/>
      </w:tabs>
      <w:spacing w:before="60" w:after="60" w:line="240" w:lineRule="auto"/>
      <w:jc w:val="both"/>
    </w:pPr>
    <w:rPr>
      <w:rFonts w:ascii="GE Inspira" w:eastAsia="Times New Roman" w:hAnsi="GE Inspira" w:cs="Times New Roman"/>
      <w:b/>
      <w:noProof/>
      <w:szCs w:val="20"/>
      <w:lang w:eastAsia="zh-CN"/>
    </w:rPr>
  </w:style>
  <w:style w:type="paragraph" w:customStyle="1" w:styleId="Parabullet">
    <w:name w:val="Para bullet"/>
    <w:basedOn w:val="Normal"/>
    <w:rsid w:val="00AE0A4F"/>
    <w:pPr>
      <w:keepNext/>
      <w:numPr>
        <w:numId w:val="27"/>
      </w:numPr>
      <w:tabs>
        <w:tab w:val="clear" w:pos="1440"/>
      </w:tabs>
      <w:spacing w:after="0" w:line="240" w:lineRule="auto"/>
      <w:ind w:left="1080" w:right="288"/>
    </w:pPr>
    <w:rPr>
      <w:rFonts w:ascii="GE Inspira" w:eastAsia="Times New Roman" w:hAnsi="GE Inspira" w:cs="Times New Roman"/>
      <w:i/>
      <w:sz w:val="20"/>
      <w:szCs w:val="20"/>
    </w:rPr>
  </w:style>
  <w:style w:type="paragraph" w:customStyle="1" w:styleId="Level3Bullet">
    <w:name w:val="Level 3 Bullet"/>
    <w:basedOn w:val="Normal"/>
    <w:rsid w:val="00AE0A4F"/>
    <w:pPr>
      <w:keepNext/>
      <w:numPr>
        <w:numId w:val="28"/>
      </w:numPr>
      <w:tabs>
        <w:tab w:val="left" w:pos="864"/>
      </w:tabs>
      <w:spacing w:after="0" w:line="264" w:lineRule="auto"/>
    </w:pPr>
    <w:rPr>
      <w:rFonts w:ascii="GE Inspira" w:eastAsia="Times New Roman" w:hAnsi="GE Inspira" w:cs="Times New Roman"/>
      <w:sz w:val="24"/>
      <w:szCs w:val="24"/>
    </w:rPr>
  </w:style>
  <w:style w:type="paragraph" w:customStyle="1" w:styleId="Para1">
    <w:name w:val="Para 1"/>
    <w:basedOn w:val="Normal"/>
    <w:rsid w:val="00AE0A4F"/>
    <w:pPr>
      <w:overflowPunct w:val="0"/>
      <w:autoSpaceDE w:val="0"/>
      <w:autoSpaceDN w:val="0"/>
      <w:adjustRightInd w:val="0"/>
      <w:spacing w:before="240" w:after="0" w:line="240" w:lineRule="auto"/>
      <w:jc w:val="both"/>
      <w:textAlignment w:val="baseline"/>
    </w:pPr>
    <w:rPr>
      <w:rFonts w:ascii="Times" w:eastAsia="Times New Roman" w:hAnsi="Times" w:cs="Times New Roman"/>
      <w:sz w:val="24"/>
      <w:szCs w:val="20"/>
    </w:rPr>
  </w:style>
  <w:style w:type="paragraph" w:customStyle="1" w:styleId="conventions">
    <w:name w:val="conventions"/>
    <w:basedOn w:val="Normal"/>
    <w:rsid w:val="00AE0A4F"/>
    <w:pPr>
      <w:tabs>
        <w:tab w:val="left" w:pos="2160"/>
        <w:tab w:val="left" w:pos="6660"/>
        <w:tab w:val="left" w:pos="7200"/>
      </w:tabs>
      <w:overflowPunct w:val="0"/>
      <w:autoSpaceDE w:val="0"/>
      <w:autoSpaceDN w:val="0"/>
      <w:adjustRightInd w:val="0"/>
      <w:spacing w:before="240" w:after="0" w:line="240" w:lineRule="auto"/>
      <w:ind w:left="1080" w:right="1980" w:hanging="1080"/>
      <w:jc w:val="both"/>
      <w:textAlignment w:val="baseline"/>
    </w:pPr>
    <w:rPr>
      <w:rFonts w:ascii="Times" w:eastAsia="Times New Roman" w:hAnsi="Times" w:cs="Times New Roman"/>
      <w:sz w:val="24"/>
      <w:szCs w:val="20"/>
    </w:rPr>
  </w:style>
  <w:style w:type="paragraph" w:customStyle="1" w:styleId="BodyText1">
    <w:name w:val="BodyText1"/>
    <w:basedOn w:val="Normal"/>
    <w:rsid w:val="00AE0A4F"/>
    <w:pPr>
      <w:overflowPunct w:val="0"/>
      <w:autoSpaceDE w:val="0"/>
      <w:autoSpaceDN w:val="0"/>
      <w:adjustRightInd w:val="0"/>
      <w:spacing w:after="0" w:line="240" w:lineRule="auto"/>
      <w:ind w:left="450"/>
      <w:textAlignment w:val="baseline"/>
    </w:pPr>
    <w:rPr>
      <w:rFonts w:ascii="GE Inspira" w:eastAsia="Times New Roman" w:hAnsi="GE Inspira" w:cs="Times New Roman"/>
      <w:sz w:val="24"/>
      <w:szCs w:val="20"/>
    </w:rPr>
  </w:style>
  <w:style w:type="paragraph" w:styleId="BodyText2">
    <w:name w:val="Body Text 2"/>
    <w:basedOn w:val="Normal"/>
    <w:link w:val="BodyText2Char"/>
    <w:rsid w:val="00AE0A4F"/>
    <w:pPr>
      <w:overflowPunct w:val="0"/>
      <w:autoSpaceDE w:val="0"/>
      <w:autoSpaceDN w:val="0"/>
      <w:adjustRightInd w:val="0"/>
      <w:spacing w:after="0" w:line="240" w:lineRule="auto"/>
      <w:textAlignment w:val="baseline"/>
    </w:pPr>
    <w:rPr>
      <w:rFonts w:ascii="GE Inspira" w:eastAsia="Times New Roman" w:hAnsi="GE Inspira" w:cs="Times New Roman"/>
      <w:i/>
      <w:iCs/>
      <w:sz w:val="20"/>
      <w:szCs w:val="20"/>
    </w:rPr>
  </w:style>
  <w:style w:type="character" w:customStyle="1" w:styleId="BodyText2Char">
    <w:name w:val="Body Text 2 Char"/>
    <w:basedOn w:val="DefaultParagraphFont"/>
    <w:link w:val="BodyText2"/>
    <w:rsid w:val="00AE0A4F"/>
    <w:rPr>
      <w:rFonts w:ascii="GE Inspira" w:eastAsia="Times New Roman" w:hAnsi="GE Inspira" w:cs="Times New Roman"/>
      <w:i/>
      <w:iCs/>
      <w:sz w:val="20"/>
      <w:szCs w:val="20"/>
    </w:rPr>
  </w:style>
  <w:style w:type="paragraph" w:customStyle="1" w:styleId="NormalLevel2">
    <w:name w:val="Normal Level 2"/>
    <w:basedOn w:val="Normal"/>
    <w:rsid w:val="00AE0A4F"/>
    <w:pPr>
      <w:spacing w:before="60" w:after="60" w:line="240" w:lineRule="auto"/>
      <w:ind w:left="720"/>
    </w:pPr>
    <w:rPr>
      <w:rFonts w:ascii="Arial" w:eastAsia="Times New Roman" w:hAnsi="Arial"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0AF0"/>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link w:val="Heading2Char"/>
    <w:qFormat/>
    <w:rsid w:val="00300AF0"/>
    <w:pPr>
      <w:spacing w:before="100" w:beforeAutospacing="1" w:after="100" w:afterAutospacing="1" w:line="240" w:lineRule="auto"/>
      <w:outlineLvl w:val="1"/>
    </w:pPr>
    <w:rPr>
      <w:rFonts w:asciiTheme="majorHAnsi" w:eastAsia="Times New Roman" w:hAnsiTheme="majorHAnsi" w:cs="Times New Roman"/>
      <w:b/>
      <w:bCs/>
      <w:color w:val="365F91" w:themeColor="accent1" w:themeShade="BF"/>
      <w:sz w:val="28"/>
      <w:szCs w:val="36"/>
    </w:rPr>
  </w:style>
  <w:style w:type="paragraph" w:styleId="Heading3">
    <w:name w:val="heading 3"/>
    <w:basedOn w:val="Normal"/>
    <w:next w:val="Normal"/>
    <w:link w:val="Heading3Char"/>
    <w:unhideWhenUsed/>
    <w:qFormat/>
    <w:rsid w:val="00FA3403"/>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nhideWhenUsed/>
    <w:qFormat/>
    <w:rsid w:val="00F53A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6249A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B18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AE0A4F"/>
    <w:pPr>
      <w:tabs>
        <w:tab w:val="num" w:pos="1296"/>
      </w:tabs>
      <w:overflowPunct w:val="0"/>
      <w:autoSpaceDE w:val="0"/>
      <w:autoSpaceDN w:val="0"/>
      <w:adjustRightInd w:val="0"/>
      <w:spacing w:before="240" w:after="60" w:line="240" w:lineRule="auto"/>
      <w:ind w:left="1296" w:hanging="1296"/>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E0A4F"/>
    <w:pPr>
      <w:tabs>
        <w:tab w:val="num" w:pos="1440"/>
      </w:tabs>
      <w:overflowPunct w:val="0"/>
      <w:autoSpaceDE w:val="0"/>
      <w:autoSpaceDN w:val="0"/>
      <w:adjustRightInd w:val="0"/>
      <w:spacing w:before="240" w:after="60" w:line="240" w:lineRule="auto"/>
      <w:ind w:left="1440" w:hanging="144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E0A4F"/>
    <w:pPr>
      <w:tabs>
        <w:tab w:val="num" w:pos="1584"/>
      </w:tabs>
      <w:overflowPunct w:val="0"/>
      <w:autoSpaceDE w:val="0"/>
      <w:autoSpaceDN w:val="0"/>
      <w:adjustRightInd w:val="0"/>
      <w:spacing w:before="240" w:after="60" w:line="240" w:lineRule="auto"/>
      <w:ind w:left="1584" w:hanging="1584"/>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34D"/>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300AF0"/>
    <w:rPr>
      <w:rFonts w:asciiTheme="majorHAnsi" w:eastAsia="Times New Roman" w:hAnsiTheme="majorHAnsi" w:cs="Times New Roman"/>
      <w:b/>
      <w:bCs/>
      <w:color w:val="365F91" w:themeColor="accent1" w:themeShade="BF"/>
      <w:sz w:val="28"/>
      <w:szCs w:val="36"/>
    </w:rPr>
  </w:style>
  <w:style w:type="character" w:styleId="Hyperlink">
    <w:name w:val="Hyperlink"/>
    <w:basedOn w:val="DefaultParagraphFont"/>
    <w:uiPriority w:val="99"/>
    <w:unhideWhenUsed/>
    <w:rsid w:val="002C680B"/>
    <w:rPr>
      <w:color w:val="0000FF"/>
      <w:u w:val="single"/>
    </w:rPr>
  </w:style>
  <w:style w:type="character" w:styleId="FollowedHyperlink">
    <w:name w:val="FollowedHyperlink"/>
    <w:basedOn w:val="DefaultParagraphFont"/>
    <w:uiPriority w:val="99"/>
    <w:semiHidden/>
    <w:unhideWhenUsed/>
    <w:rsid w:val="002C680B"/>
    <w:rPr>
      <w:color w:val="800080"/>
      <w:u w:val="single"/>
    </w:rPr>
  </w:style>
  <w:style w:type="character" w:customStyle="1" w:styleId="EmailStyle19">
    <w:name w:val="EmailStyle19"/>
    <w:basedOn w:val="DefaultParagraphFont"/>
    <w:semiHidden/>
    <w:rsid w:val="002C680B"/>
    <w:rPr>
      <w:rFonts w:ascii="Calibri" w:hAnsi="Calibri" w:hint="default"/>
      <w:color w:val="auto"/>
    </w:rPr>
  </w:style>
  <w:style w:type="paragraph" w:styleId="Date">
    <w:name w:val="Date"/>
    <w:basedOn w:val="Normal"/>
    <w:link w:val="DateChar"/>
    <w:uiPriority w:val="99"/>
    <w:semiHidden/>
    <w:unhideWhenUsed/>
    <w:rsid w:val="002C6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semiHidden/>
    <w:rsid w:val="002C680B"/>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2C6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C680B"/>
    <w:rPr>
      <w:rFonts w:ascii="Times New Roman" w:eastAsia="Times New Roman" w:hAnsi="Times New Roman" w:cs="Times New Roman"/>
      <w:sz w:val="24"/>
      <w:szCs w:val="24"/>
    </w:rPr>
  </w:style>
  <w:style w:type="paragraph" w:styleId="ListParagraph">
    <w:name w:val="List Paragraph"/>
    <w:basedOn w:val="Normal"/>
    <w:uiPriority w:val="34"/>
    <w:qFormat/>
    <w:rsid w:val="001B51AA"/>
    <w:pPr>
      <w:spacing w:after="0" w:line="240" w:lineRule="auto"/>
      <w:ind w:left="720"/>
    </w:pPr>
    <w:rPr>
      <w:rFonts w:ascii="Calibri" w:hAnsi="Calibri" w:cs="Times New Roman"/>
    </w:rPr>
  </w:style>
  <w:style w:type="character" w:customStyle="1" w:styleId="Heading3Char">
    <w:name w:val="Heading 3 Char"/>
    <w:basedOn w:val="DefaultParagraphFont"/>
    <w:link w:val="Heading3"/>
    <w:uiPriority w:val="9"/>
    <w:rsid w:val="00FA3403"/>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300AF0"/>
    <w:rPr>
      <w:rFonts w:ascii="Times New Roman" w:eastAsiaTheme="majorEastAsia" w:hAnsi="Times New Roman" w:cstheme="majorBidi"/>
      <w:b/>
      <w:bCs/>
      <w:sz w:val="36"/>
      <w:szCs w:val="28"/>
    </w:rPr>
  </w:style>
  <w:style w:type="paragraph" w:styleId="NoSpacing">
    <w:name w:val="No Spacing"/>
    <w:link w:val="NoSpacingChar"/>
    <w:uiPriority w:val="1"/>
    <w:qFormat/>
    <w:rsid w:val="00B51386"/>
    <w:pPr>
      <w:spacing w:after="0" w:line="240" w:lineRule="auto"/>
    </w:pPr>
  </w:style>
  <w:style w:type="paragraph" w:customStyle="1" w:styleId="tx">
    <w:name w:val="tx"/>
    <w:basedOn w:val="Normal"/>
    <w:rsid w:val="00611BD7"/>
    <w:pPr>
      <w:spacing w:before="100" w:beforeAutospacing="1" w:after="100" w:afterAutospacing="1" w:line="240" w:lineRule="auto"/>
    </w:pPr>
    <w:rPr>
      <w:rFonts w:ascii="Arial Unicode MS" w:eastAsia="Arial Unicode MS" w:hAnsi="Arial Unicode MS" w:cs="Arial Unicode MS"/>
      <w:b/>
      <w:bCs/>
      <w:sz w:val="24"/>
      <w:szCs w:val="24"/>
    </w:rPr>
  </w:style>
  <w:style w:type="character" w:customStyle="1" w:styleId="NoSpacingChar">
    <w:name w:val="No Spacing Char"/>
    <w:basedOn w:val="DefaultParagraphFont"/>
    <w:link w:val="NoSpacing"/>
    <w:uiPriority w:val="1"/>
    <w:rsid w:val="0011646C"/>
  </w:style>
  <w:style w:type="paragraph" w:styleId="BalloonText">
    <w:name w:val="Balloon Text"/>
    <w:basedOn w:val="Normal"/>
    <w:link w:val="BalloonTextChar"/>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paragraph" w:styleId="TOCHeading">
    <w:name w:val="TOC Heading"/>
    <w:basedOn w:val="Heading1"/>
    <w:next w:val="Normal"/>
    <w:uiPriority w:val="39"/>
    <w:semiHidden/>
    <w:unhideWhenUsed/>
    <w:qFormat/>
    <w:rsid w:val="0011646C"/>
    <w:pPr>
      <w:outlineLvl w:val="9"/>
    </w:pPr>
  </w:style>
  <w:style w:type="paragraph" w:styleId="TOC2">
    <w:name w:val="toc 2"/>
    <w:basedOn w:val="Normal"/>
    <w:next w:val="Normal"/>
    <w:autoRedefine/>
    <w:uiPriority w:val="39"/>
    <w:unhideWhenUsed/>
    <w:rsid w:val="0011646C"/>
    <w:pPr>
      <w:spacing w:after="100"/>
      <w:ind w:left="220"/>
    </w:pPr>
  </w:style>
  <w:style w:type="paragraph" w:styleId="TOC3">
    <w:name w:val="toc 3"/>
    <w:basedOn w:val="Normal"/>
    <w:next w:val="Normal"/>
    <w:autoRedefine/>
    <w:uiPriority w:val="39"/>
    <w:unhideWhenUsed/>
    <w:rsid w:val="0011646C"/>
    <w:pPr>
      <w:spacing w:after="100"/>
      <w:ind w:left="440"/>
    </w:pPr>
  </w:style>
  <w:style w:type="paragraph" w:styleId="TOC1">
    <w:name w:val="toc 1"/>
    <w:basedOn w:val="Normal"/>
    <w:next w:val="Normal"/>
    <w:autoRedefine/>
    <w:uiPriority w:val="39"/>
    <w:unhideWhenUsed/>
    <w:rsid w:val="0011646C"/>
    <w:pPr>
      <w:spacing w:after="100"/>
    </w:pPr>
  </w:style>
  <w:style w:type="paragraph" w:styleId="TOC4">
    <w:name w:val="toc 4"/>
    <w:basedOn w:val="Normal"/>
    <w:next w:val="Normal"/>
    <w:autoRedefine/>
    <w:uiPriority w:val="39"/>
    <w:unhideWhenUsed/>
    <w:rsid w:val="0011646C"/>
    <w:pPr>
      <w:spacing w:after="100"/>
      <w:ind w:left="660"/>
    </w:pPr>
  </w:style>
  <w:style w:type="paragraph" w:styleId="TOC5">
    <w:name w:val="toc 5"/>
    <w:basedOn w:val="Normal"/>
    <w:next w:val="Normal"/>
    <w:autoRedefine/>
    <w:uiPriority w:val="39"/>
    <w:unhideWhenUsed/>
    <w:rsid w:val="0011646C"/>
    <w:pPr>
      <w:spacing w:after="100"/>
      <w:ind w:left="880"/>
    </w:pPr>
  </w:style>
  <w:style w:type="paragraph" w:styleId="TOC6">
    <w:name w:val="toc 6"/>
    <w:basedOn w:val="Normal"/>
    <w:next w:val="Normal"/>
    <w:autoRedefine/>
    <w:uiPriority w:val="39"/>
    <w:unhideWhenUsed/>
    <w:rsid w:val="0011646C"/>
    <w:pPr>
      <w:spacing w:after="100"/>
      <w:ind w:left="1100"/>
    </w:pPr>
  </w:style>
  <w:style w:type="paragraph" w:styleId="TOC7">
    <w:name w:val="toc 7"/>
    <w:basedOn w:val="Normal"/>
    <w:next w:val="Normal"/>
    <w:autoRedefine/>
    <w:uiPriority w:val="39"/>
    <w:unhideWhenUsed/>
    <w:rsid w:val="0011646C"/>
    <w:pPr>
      <w:spacing w:after="100"/>
      <w:ind w:left="1320"/>
    </w:pPr>
  </w:style>
  <w:style w:type="paragraph" w:styleId="TOC8">
    <w:name w:val="toc 8"/>
    <w:basedOn w:val="Normal"/>
    <w:next w:val="Normal"/>
    <w:autoRedefine/>
    <w:uiPriority w:val="39"/>
    <w:unhideWhenUsed/>
    <w:rsid w:val="0011646C"/>
    <w:pPr>
      <w:spacing w:after="100"/>
      <w:ind w:left="1540"/>
    </w:pPr>
  </w:style>
  <w:style w:type="paragraph" w:styleId="TOC9">
    <w:name w:val="toc 9"/>
    <w:basedOn w:val="Normal"/>
    <w:next w:val="Normal"/>
    <w:autoRedefine/>
    <w:uiPriority w:val="39"/>
    <w:unhideWhenUsed/>
    <w:rsid w:val="0011646C"/>
    <w:pPr>
      <w:spacing w:after="100"/>
      <w:ind w:left="1760"/>
    </w:pPr>
  </w:style>
  <w:style w:type="paragraph" w:styleId="Header">
    <w:name w:val="header"/>
    <w:basedOn w:val="Normal"/>
    <w:link w:val="HeaderChar"/>
    <w:unhideWhenUsed/>
    <w:rsid w:val="001B0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1C2"/>
  </w:style>
  <w:style w:type="paragraph" w:styleId="Footer">
    <w:name w:val="footer"/>
    <w:basedOn w:val="Normal"/>
    <w:link w:val="FooterChar"/>
    <w:unhideWhenUsed/>
    <w:rsid w:val="001B0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1C2"/>
  </w:style>
  <w:style w:type="character" w:styleId="CommentReference">
    <w:name w:val="annotation reference"/>
    <w:basedOn w:val="DefaultParagraphFont"/>
    <w:semiHidden/>
    <w:unhideWhenUsed/>
    <w:rsid w:val="008C6AC4"/>
    <w:rPr>
      <w:sz w:val="16"/>
      <w:szCs w:val="16"/>
    </w:rPr>
  </w:style>
  <w:style w:type="paragraph" w:styleId="CommentText">
    <w:name w:val="annotation text"/>
    <w:basedOn w:val="Normal"/>
    <w:link w:val="CommentTextChar"/>
    <w:unhideWhenUsed/>
    <w:rsid w:val="008C6AC4"/>
    <w:pPr>
      <w:spacing w:line="240" w:lineRule="auto"/>
    </w:pPr>
    <w:rPr>
      <w:sz w:val="20"/>
      <w:szCs w:val="20"/>
    </w:rPr>
  </w:style>
  <w:style w:type="character" w:customStyle="1" w:styleId="CommentTextChar">
    <w:name w:val="Comment Text Char"/>
    <w:basedOn w:val="DefaultParagraphFont"/>
    <w:link w:val="CommentText"/>
    <w:rsid w:val="008C6AC4"/>
    <w:rPr>
      <w:sz w:val="20"/>
      <w:szCs w:val="20"/>
    </w:rPr>
  </w:style>
  <w:style w:type="paragraph" w:styleId="CommentSubject">
    <w:name w:val="annotation subject"/>
    <w:basedOn w:val="CommentText"/>
    <w:next w:val="CommentText"/>
    <w:link w:val="CommentSubjectChar"/>
    <w:unhideWhenUsed/>
    <w:rsid w:val="008C6AC4"/>
    <w:rPr>
      <w:b/>
      <w:bCs/>
    </w:rPr>
  </w:style>
  <w:style w:type="character" w:customStyle="1" w:styleId="CommentSubjectChar">
    <w:name w:val="Comment Subject Char"/>
    <w:basedOn w:val="CommentTextChar"/>
    <w:link w:val="CommentSubject"/>
    <w:rsid w:val="008C6AC4"/>
    <w:rPr>
      <w:b/>
      <w:bCs/>
      <w:sz w:val="20"/>
      <w:szCs w:val="20"/>
    </w:rPr>
  </w:style>
  <w:style w:type="character" w:customStyle="1" w:styleId="Heading4Char">
    <w:name w:val="Heading 4 Char"/>
    <w:basedOn w:val="DefaultParagraphFont"/>
    <w:link w:val="Heading4"/>
    <w:uiPriority w:val="9"/>
    <w:rsid w:val="00F53A80"/>
    <w:rPr>
      <w:rFonts w:asciiTheme="majorHAnsi" w:eastAsiaTheme="majorEastAsia" w:hAnsiTheme="majorHAnsi" w:cstheme="majorBidi"/>
      <w:b/>
      <w:bCs/>
      <w:i/>
      <w:iCs/>
      <w:color w:val="4F81BD" w:themeColor="accent1"/>
    </w:rPr>
  </w:style>
  <w:style w:type="paragraph" w:customStyle="1" w:styleId="ProgramCode">
    <w:name w:val="ProgramCode"/>
    <w:basedOn w:val="Normal"/>
    <w:rsid w:val="00F53A80"/>
    <w:pPr>
      <w:tabs>
        <w:tab w:val="left" w:pos="360"/>
        <w:tab w:val="left" w:pos="720"/>
        <w:tab w:val="left" w:pos="1080"/>
        <w:tab w:val="left" w:pos="1440"/>
        <w:tab w:val="left" w:pos="1800"/>
        <w:tab w:val="left" w:pos="2160"/>
        <w:tab w:val="left" w:pos="2520"/>
        <w:tab w:val="left" w:pos="2880"/>
      </w:tabs>
      <w:spacing w:after="0" w:line="240" w:lineRule="auto"/>
    </w:pPr>
    <w:rPr>
      <w:rFonts w:ascii="Courier New" w:eastAsia="Times New Roman" w:hAnsi="Courier New" w:cs="Times New Roman"/>
      <w:sz w:val="20"/>
      <w:szCs w:val="24"/>
    </w:rPr>
  </w:style>
  <w:style w:type="paragraph" w:styleId="Revision">
    <w:name w:val="Revision"/>
    <w:hidden/>
    <w:uiPriority w:val="99"/>
    <w:semiHidden/>
    <w:rsid w:val="00F74462"/>
    <w:pPr>
      <w:spacing w:after="0" w:line="240" w:lineRule="auto"/>
    </w:pPr>
  </w:style>
  <w:style w:type="paragraph" w:styleId="FootnoteText">
    <w:name w:val="footnote text"/>
    <w:basedOn w:val="Normal"/>
    <w:link w:val="FootnoteTextChar"/>
    <w:unhideWhenUsed/>
    <w:rsid w:val="003A2148"/>
    <w:pPr>
      <w:spacing w:after="0" w:line="240" w:lineRule="auto"/>
    </w:pPr>
    <w:rPr>
      <w:sz w:val="20"/>
      <w:szCs w:val="20"/>
    </w:rPr>
  </w:style>
  <w:style w:type="character" w:customStyle="1" w:styleId="FootnoteTextChar">
    <w:name w:val="Footnote Text Char"/>
    <w:basedOn w:val="DefaultParagraphFont"/>
    <w:link w:val="FootnoteText"/>
    <w:uiPriority w:val="99"/>
    <w:rsid w:val="003A2148"/>
    <w:rPr>
      <w:sz w:val="20"/>
      <w:szCs w:val="20"/>
    </w:rPr>
  </w:style>
  <w:style w:type="character" w:styleId="FootnoteReference">
    <w:name w:val="footnote reference"/>
    <w:basedOn w:val="DefaultParagraphFont"/>
    <w:semiHidden/>
    <w:unhideWhenUsed/>
    <w:rsid w:val="003A2148"/>
    <w:rPr>
      <w:vertAlign w:val="superscript"/>
    </w:rPr>
  </w:style>
  <w:style w:type="table" w:styleId="TableGrid">
    <w:name w:val="Table Grid"/>
    <w:basedOn w:val="TableNormal"/>
    <w:rsid w:val="00055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32329"/>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4411F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6249AA"/>
    <w:rPr>
      <w:rFonts w:asciiTheme="majorHAnsi" w:eastAsiaTheme="majorEastAsia" w:hAnsiTheme="majorHAnsi" w:cstheme="majorBidi"/>
      <w:color w:val="243F60" w:themeColor="accent1" w:themeShade="7F"/>
    </w:rPr>
  </w:style>
  <w:style w:type="paragraph" w:styleId="DocumentMap">
    <w:name w:val="Document Map"/>
    <w:basedOn w:val="Normal"/>
    <w:link w:val="DocumentMapChar"/>
    <w:uiPriority w:val="99"/>
    <w:semiHidden/>
    <w:unhideWhenUsed/>
    <w:rsid w:val="004274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7450"/>
    <w:rPr>
      <w:rFonts w:ascii="Tahoma" w:hAnsi="Tahoma" w:cs="Tahoma"/>
      <w:sz w:val="16"/>
      <w:szCs w:val="16"/>
    </w:rPr>
  </w:style>
  <w:style w:type="character" w:customStyle="1" w:styleId="Heading6Char">
    <w:name w:val="Heading 6 Char"/>
    <w:basedOn w:val="DefaultParagraphFont"/>
    <w:link w:val="Heading6"/>
    <w:uiPriority w:val="9"/>
    <w:rsid w:val="002B183A"/>
    <w:rPr>
      <w:rFonts w:asciiTheme="majorHAnsi" w:eastAsiaTheme="majorEastAsia" w:hAnsiTheme="majorHAnsi" w:cstheme="majorBidi"/>
      <w:i/>
      <w:iCs/>
      <w:color w:val="243F60" w:themeColor="accent1" w:themeShade="7F"/>
    </w:rPr>
  </w:style>
  <w:style w:type="paragraph" w:styleId="BodyText">
    <w:name w:val="Body Text"/>
    <w:basedOn w:val="Normal"/>
    <w:link w:val="BodyTextChar"/>
    <w:unhideWhenUsed/>
    <w:rsid w:val="00AE0A4F"/>
    <w:pPr>
      <w:spacing w:after="120"/>
    </w:pPr>
  </w:style>
  <w:style w:type="character" w:customStyle="1" w:styleId="BodyTextChar">
    <w:name w:val="Body Text Char"/>
    <w:basedOn w:val="DefaultParagraphFont"/>
    <w:link w:val="BodyText"/>
    <w:uiPriority w:val="99"/>
    <w:semiHidden/>
    <w:rsid w:val="00AE0A4F"/>
  </w:style>
  <w:style w:type="character" w:customStyle="1" w:styleId="Heading7Char">
    <w:name w:val="Heading 7 Char"/>
    <w:basedOn w:val="DefaultParagraphFont"/>
    <w:link w:val="Heading7"/>
    <w:rsid w:val="00AE0A4F"/>
    <w:rPr>
      <w:rFonts w:ascii="Arial" w:eastAsia="Times New Roman" w:hAnsi="Arial" w:cs="Times New Roman"/>
      <w:sz w:val="20"/>
      <w:szCs w:val="20"/>
    </w:rPr>
  </w:style>
  <w:style w:type="character" w:customStyle="1" w:styleId="Heading8Char">
    <w:name w:val="Heading 8 Char"/>
    <w:basedOn w:val="DefaultParagraphFont"/>
    <w:link w:val="Heading8"/>
    <w:rsid w:val="00AE0A4F"/>
    <w:rPr>
      <w:rFonts w:ascii="Arial" w:eastAsia="Times New Roman" w:hAnsi="Arial" w:cs="Times New Roman"/>
      <w:i/>
      <w:sz w:val="20"/>
      <w:szCs w:val="20"/>
    </w:rPr>
  </w:style>
  <w:style w:type="character" w:customStyle="1" w:styleId="Heading9Char">
    <w:name w:val="Heading 9 Char"/>
    <w:basedOn w:val="DefaultParagraphFont"/>
    <w:link w:val="Heading9"/>
    <w:rsid w:val="00AE0A4F"/>
    <w:rPr>
      <w:rFonts w:ascii="Arial" w:eastAsia="Times New Roman" w:hAnsi="Arial" w:cs="Times New Roman"/>
      <w:i/>
      <w:sz w:val="18"/>
      <w:szCs w:val="20"/>
    </w:rPr>
  </w:style>
  <w:style w:type="paragraph" w:customStyle="1" w:styleId="BlockLine">
    <w:name w:val="Block Line"/>
    <w:basedOn w:val="Normal"/>
    <w:next w:val="Normal"/>
    <w:rsid w:val="00AE0A4F"/>
    <w:pPr>
      <w:pBdr>
        <w:top w:val="single" w:sz="6" w:space="1" w:color="auto"/>
        <w:between w:val="single" w:sz="6" w:space="1" w:color="auto"/>
      </w:pBdr>
      <w:spacing w:before="240" w:after="0" w:line="240" w:lineRule="auto"/>
      <w:ind w:left="1728"/>
    </w:pPr>
    <w:rPr>
      <w:rFonts w:ascii="GE Inspira" w:eastAsia="Times New Roman" w:hAnsi="GE Inspira" w:cs="Times New Roman"/>
      <w:color w:val="000000"/>
      <w:szCs w:val="20"/>
    </w:rPr>
  </w:style>
  <w:style w:type="paragraph" w:styleId="BlockText">
    <w:name w:val="Block Text"/>
    <w:basedOn w:val="Normal"/>
    <w:rsid w:val="00AE0A4F"/>
    <w:pPr>
      <w:spacing w:before="20" w:after="120" w:line="240" w:lineRule="auto"/>
    </w:pPr>
    <w:rPr>
      <w:rFonts w:ascii="GE Inspira" w:eastAsia="Times New Roman" w:hAnsi="GE Inspira" w:cs="Times New Roman"/>
      <w:color w:val="000000"/>
      <w:szCs w:val="24"/>
    </w:rPr>
  </w:style>
  <w:style w:type="paragraph" w:customStyle="1" w:styleId="EmbeddedText">
    <w:name w:val="Embedded Text"/>
    <w:basedOn w:val="Normal"/>
    <w:rsid w:val="00AE0A4F"/>
    <w:pPr>
      <w:spacing w:before="40" w:after="80" w:line="240" w:lineRule="auto"/>
    </w:pPr>
    <w:rPr>
      <w:rFonts w:ascii="GE Inspira" w:eastAsia="Times New Roman" w:hAnsi="GE Inspira" w:cs="Times New Roman"/>
      <w:color w:val="000000"/>
      <w:sz w:val="20"/>
      <w:szCs w:val="20"/>
    </w:rPr>
  </w:style>
  <w:style w:type="paragraph" w:customStyle="1" w:styleId="BulletText1">
    <w:name w:val="Bullet Text 1"/>
    <w:next w:val="BodyText"/>
    <w:rsid w:val="00AE0A4F"/>
    <w:pPr>
      <w:numPr>
        <w:numId w:val="25"/>
      </w:numPr>
      <w:spacing w:before="40" w:after="80" w:line="240" w:lineRule="auto"/>
      <w:ind w:left="1440"/>
    </w:pPr>
    <w:rPr>
      <w:rFonts w:ascii="GE Inspira" w:eastAsia="Times New Roman" w:hAnsi="GE Inspira" w:cs="Times New Roman"/>
      <w:szCs w:val="20"/>
    </w:rPr>
  </w:style>
  <w:style w:type="paragraph" w:customStyle="1" w:styleId="BulletText2">
    <w:name w:val="Bullet Text 2"/>
    <w:next w:val="BodyText"/>
    <w:rsid w:val="00AE0A4F"/>
    <w:pPr>
      <w:numPr>
        <w:numId w:val="24"/>
      </w:numPr>
      <w:tabs>
        <w:tab w:val="left" w:pos="360"/>
      </w:tabs>
      <w:spacing w:before="40" w:after="40" w:line="240" w:lineRule="auto"/>
    </w:pPr>
    <w:rPr>
      <w:rFonts w:ascii="GE Inspira" w:eastAsia="Times New Roman" w:hAnsi="GE Inspira" w:cs="Times New Roman"/>
      <w:szCs w:val="20"/>
    </w:rPr>
  </w:style>
  <w:style w:type="paragraph" w:customStyle="1" w:styleId="BulletText3">
    <w:name w:val="Bullet Text 3"/>
    <w:basedOn w:val="Normal"/>
    <w:rsid w:val="00AE0A4F"/>
    <w:pPr>
      <w:tabs>
        <w:tab w:val="left" w:pos="0"/>
      </w:tabs>
      <w:spacing w:after="0" w:line="240" w:lineRule="auto"/>
      <w:ind w:left="533" w:hanging="173"/>
    </w:pPr>
    <w:rPr>
      <w:rFonts w:ascii="GE Inspira" w:eastAsia="Times New Roman" w:hAnsi="GE Inspira" w:cs="Times New Roman"/>
      <w:sz w:val="24"/>
      <w:szCs w:val="24"/>
    </w:rPr>
  </w:style>
  <w:style w:type="paragraph" w:customStyle="1" w:styleId="TableHeaderText">
    <w:name w:val="Table Header Text"/>
    <w:basedOn w:val="Normal"/>
    <w:rsid w:val="00AE0A4F"/>
    <w:pPr>
      <w:spacing w:before="20" w:after="20" w:line="240" w:lineRule="auto"/>
      <w:jc w:val="center"/>
    </w:pPr>
    <w:rPr>
      <w:rFonts w:ascii="GE Inspira" w:eastAsia="Times New Roman" w:hAnsi="GE Inspira" w:cs="Times New Roman"/>
      <w:b/>
      <w:szCs w:val="24"/>
    </w:rPr>
  </w:style>
  <w:style w:type="paragraph" w:customStyle="1" w:styleId="TableText">
    <w:name w:val="Table Text"/>
    <w:basedOn w:val="Normal"/>
    <w:rsid w:val="00AE0A4F"/>
    <w:pPr>
      <w:spacing w:before="40" w:after="80" w:line="240" w:lineRule="auto"/>
    </w:pPr>
    <w:rPr>
      <w:rFonts w:ascii="GE Inspira" w:eastAsia="Times New Roman" w:hAnsi="GE Inspira" w:cs="Times New Roman"/>
      <w:szCs w:val="24"/>
    </w:rPr>
  </w:style>
  <w:style w:type="paragraph" w:customStyle="1" w:styleId="DocumentTitle">
    <w:name w:val="Document Title"/>
    <w:rsid w:val="00AE0A4F"/>
    <w:pPr>
      <w:spacing w:after="0" w:line="240" w:lineRule="auto"/>
      <w:jc w:val="center"/>
    </w:pPr>
    <w:rPr>
      <w:rFonts w:ascii="GE Inspira" w:eastAsia="Times New Roman" w:hAnsi="GE Inspira" w:cs="Times New Roman"/>
      <w:b/>
      <w:sz w:val="36"/>
      <w:szCs w:val="20"/>
    </w:rPr>
  </w:style>
  <w:style w:type="paragraph" w:customStyle="1" w:styleId="ContinuedBlockLabel">
    <w:name w:val="Continued Block Label"/>
    <w:basedOn w:val="Normal"/>
    <w:next w:val="Normal"/>
    <w:rsid w:val="00AE0A4F"/>
    <w:pPr>
      <w:spacing w:after="240" w:line="240" w:lineRule="auto"/>
    </w:pPr>
    <w:rPr>
      <w:rFonts w:ascii="GE Inspira" w:eastAsia="Times New Roman" w:hAnsi="GE Inspira" w:cs="Times New Roman"/>
      <w:b/>
      <w:color w:val="000000"/>
      <w:szCs w:val="20"/>
    </w:rPr>
  </w:style>
  <w:style w:type="character" w:styleId="PageNumber">
    <w:name w:val="page number"/>
    <w:basedOn w:val="DefaultParagraphFont"/>
    <w:rsid w:val="00AE0A4F"/>
  </w:style>
  <w:style w:type="paragraph" w:customStyle="1" w:styleId="tabletext0">
    <w:name w:val="table text"/>
    <w:basedOn w:val="Normal"/>
    <w:rsid w:val="00AE0A4F"/>
    <w:pPr>
      <w:keepNext/>
      <w:spacing w:before="60" w:after="60" w:line="240" w:lineRule="auto"/>
    </w:pPr>
    <w:rPr>
      <w:rFonts w:ascii="GE Inspira" w:eastAsia="Times New Roman" w:hAnsi="GE Inspira" w:cs="Times New Roman"/>
      <w:szCs w:val="20"/>
      <w:lang w:eastAsia="zh-CN"/>
    </w:rPr>
  </w:style>
  <w:style w:type="paragraph" w:styleId="ListBullet">
    <w:name w:val="List Bullet"/>
    <w:basedOn w:val="Normal"/>
    <w:rsid w:val="00AE0A4F"/>
    <w:pPr>
      <w:numPr>
        <w:numId w:val="26"/>
      </w:numPr>
      <w:tabs>
        <w:tab w:val="clear" w:pos="360"/>
        <w:tab w:val="left" w:pos="1080"/>
        <w:tab w:val="num" w:pos="3240"/>
      </w:tabs>
      <w:spacing w:after="60" w:line="240" w:lineRule="auto"/>
      <w:ind w:left="3240"/>
    </w:pPr>
    <w:rPr>
      <w:rFonts w:ascii="GE Inspira" w:eastAsia="Times New Roman" w:hAnsi="GE Inspira" w:cs="Times New Roman"/>
      <w:noProof/>
      <w:szCs w:val="20"/>
      <w:lang w:eastAsia="zh-CN"/>
    </w:rPr>
  </w:style>
  <w:style w:type="paragraph" w:customStyle="1" w:styleId="IMTOC">
    <w:name w:val="IMTOC"/>
    <w:rsid w:val="00AE0A4F"/>
    <w:pPr>
      <w:spacing w:after="0" w:line="240" w:lineRule="auto"/>
    </w:pPr>
    <w:rPr>
      <w:rFonts w:ascii="Times New Roman" w:eastAsia="Times New Roman" w:hAnsi="Times New Roman" w:cs="Times New Roman"/>
      <w:sz w:val="24"/>
      <w:szCs w:val="20"/>
    </w:rPr>
  </w:style>
  <w:style w:type="paragraph" w:customStyle="1" w:styleId="Para">
    <w:name w:val="Para"/>
    <w:basedOn w:val="Normal"/>
    <w:rsid w:val="00AE0A4F"/>
    <w:pPr>
      <w:keepNext/>
      <w:keepLines/>
      <w:overflowPunct w:val="0"/>
      <w:autoSpaceDE w:val="0"/>
      <w:autoSpaceDN w:val="0"/>
      <w:adjustRightInd w:val="0"/>
      <w:spacing w:before="100" w:after="0" w:line="240" w:lineRule="auto"/>
      <w:ind w:left="720"/>
      <w:textAlignment w:val="baseline"/>
    </w:pPr>
    <w:rPr>
      <w:rFonts w:ascii="GE Inspira" w:eastAsia="Times New Roman" w:hAnsi="GE Inspira" w:cs="Times New Roman"/>
      <w:i/>
      <w:iCs/>
      <w:sz w:val="20"/>
      <w:szCs w:val="20"/>
    </w:rPr>
  </w:style>
  <w:style w:type="paragraph" w:customStyle="1" w:styleId="tablehead">
    <w:name w:val="table head"/>
    <w:basedOn w:val="Normal"/>
    <w:rsid w:val="00AE0A4F"/>
    <w:pPr>
      <w:keepNext/>
      <w:tabs>
        <w:tab w:val="num" w:pos="630"/>
        <w:tab w:val="left" w:pos="810"/>
      </w:tabs>
      <w:spacing w:before="60" w:after="60" w:line="240" w:lineRule="auto"/>
      <w:jc w:val="both"/>
    </w:pPr>
    <w:rPr>
      <w:rFonts w:ascii="GE Inspira" w:eastAsia="Times New Roman" w:hAnsi="GE Inspira" w:cs="Times New Roman"/>
      <w:b/>
      <w:noProof/>
      <w:szCs w:val="20"/>
      <w:lang w:eastAsia="zh-CN"/>
    </w:rPr>
  </w:style>
  <w:style w:type="paragraph" w:customStyle="1" w:styleId="Parabullet">
    <w:name w:val="Para bullet"/>
    <w:basedOn w:val="Normal"/>
    <w:rsid w:val="00AE0A4F"/>
    <w:pPr>
      <w:keepNext/>
      <w:numPr>
        <w:numId w:val="27"/>
      </w:numPr>
      <w:tabs>
        <w:tab w:val="clear" w:pos="1440"/>
      </w:tabs>
      <w:spacing w:after="0" w:line="240" w:lineRule="auto"/>
      <w:ind w:left="1080" w:right="288"/>
    </w:pPr>
    <w:rPr>
      <w:rFonts w:ascii="GE Inspira" w:eastAsia="Times New Roman" w:hAnsi="GE Inspira" w:cs="Times New Roman"/>
      <w:i/>
      <w:sz w:val="20"/>
      <w:szCs w:val="20"/>
    </w:rPr>
  </w:style>
  <w:style w:type="paragraph" w:customStyle="1" w:styleId="Level3Bullet">
    <w:name w:val="Level 3 Bullet"/>
    <w:basedOn w:val="Normal"/>
    <w:rsid w:val="00AE0A4F"/>
    <w:pPr>
      <w:keepNext/>
      <w:numPr>
        <w:numId w:val="28"/>
      </w:numPr>
      <w:tabs>
        <w:tab w:val="left" w:pos="864"/>
      </w:tabs>
      <w:spacing w:after="0" w:line="264" w:lineRule="auto"/>
    </w:pPr>
    <w:rPr>
      <w:rFonts w:ascii="GE Inspira" w:eastAsia="Times New Roman" w:hAnsi="GE Inspira" w:cs="Times New Roman"/>
      <w:sz w:val="24"/>
      <w:szCs w:val="24"/>
    </w:rPr>
  </w:style>
  <w:style w:type="paragraph" w:customStyle="1" w:styleId="Para1">
    <w:name w:val="Para 1"/>
    <w:basedOn w:val="Normal"/>
    <w:rsid w:val="00AE0A4F"/>
    <w:pPr>
      <w:overflowPunct w:val="0"/>
      <w:autoSpaceDE w:val="0"/>
      <w:autoSpaceDN w:val="0"/>
      <w:adjustRightInd w:val="0"/>
      <w:spacing w:before="240" w:after="0" w:line="240" w:lineRule="auto"/>
      <w:jc w:val="both"/>
      <w:textAlignment w:val="baseline"/>
    </w:pPr>
    <w:rPr>
      <w:rFonts w:ascii="Times" w:eastAsia="Times New Roman" w:hAnsi="Times" w:cs="Times New Roman"/>
      <w:sz w:val="24"/>
      <w:szCs w:val="20"/>
    </w:rPr>
  </w:style>
  <w:style w:type="paragraph" w:customStyle="1" w:styleId="conventions">
    <w:name w:val="conventions"/>
    <w:basedOn w:val="Normal"/>
    <w:rsid w:val="00AE0A4F"/>
    <w:pPr>
      <w:tabs>
        <w:tab w:val="left" w:pos="2160"/>
        <w:tab w:val="left" w:pos="6660"/>
        <w:tab w:val="left" w:pos="7200"/>
      </w:tabs>
      <w:overflowPunct w:val="0"/>
      <w:autoSpaceDE w:val="0"/>
      <w:autoSpaceDN w:val="0"/>
      <w:adjustRightInd w:val="0"/>
      <w:spacing w:before="240" w:after="0" w:line="240" w:lineRule="auto"/>
      <w:ind w:left="1080" w:right="1980" w:hanging="1080"/>
      <w:jc w:val="both"/>
      <w:textAlignment w:val="baseline"/>
    </w:pPr>
    <w:rPr>
      <w:rFonts w:ascii="Times" w:eastAsia="Times New Roman" w:hAnsi="Times" w:cs="Times New Roman"/>
      <w:sz w:val="24"/>
      <w:szCs w:val="20"/>
    </w:rPr>
  </w:style>
  <w:style w:type="paragraph" w:customStyle="1" w:styleId="BodyText1">
    <w:name w:val="BodyText1"/>
    <w:basedOn w:val="Normal"/>
    <w:rsid w:val="00AE0A4F"/>
    <w:pPr>
      <w:overflowPunct w:val="0"/>
      <w:autoSpaceDE w:val="0"/>
      <w:autoSpaceDN w:val="0"/>
      <w:adjustRightInd w:val="0"/>
      <w:spacing w:after="0" w:line="240" w:lineRule="auto"/>
      <w:ind w:left="450"/>
      <w:textAlignment w:val="baseline"/>
    </w:pPr>
    <w:rPr>
      <w:rFonts w:ascii="GE Inspira" w:eastAsia="Times New Roman" w:hAnsi="GE Inspira" w:cs="Times New Roman"/>
      <w:sz w:val="24"/>
      <w:szCs w:val="20"/>
    </w:rPr>
  </w:style>
  <w:style w:type="paragraph" w:styleId="BodyText2">
    <w:name w:val="Body Text 2"/>
    <w:basedOn w:val="Normal"/>
    <w:link w:val="BodyText2Char"/>
    <w:rsid w:val="00AE0A4F"/>
    <w:pPr>
      <w:overflowPunct w:val="0"/>
      <w:autoSpaceDE w:val="0"/>
      <w:autoSpaceDN w:val="0"/>
      <w:adjustRightInd w:val="0"/>
      <w:spacing w:after="0" w:line="240" w:lineRule="auto"/>
      <w:textAlignment w:val="baseline"/>
    </w:pPr>
    <w:rPr>
      <w:rFonts w:ascii="GE Inspira" w:eastAsia="Times New Roman" w:hAnsi="GE Inspira" w:cs="Times New Roman"/>
      <w:i/>
      <w:iCs/>
      <w:sz w:val="20"/>
      <w:szCs w:val="20"/>
    </w:rPr>
  </w:style>
  <w:style w:type="character" w:customStyle="1" w:styleId="BodyText2Char">
    <w:name w:val="Body Text 2 Char"/>
    <w:basedOn w:val="DefaultParagraphFont"/>
    <w:link w:val="BodyText2"/>
    <w:rsid w:val="00AE0A4F"/>
    <w:rPr>
      <w:rFonts w:ascii="GE Inspira" w:eastAsia="Times New Roman" w:hAnsi="GE Inspira" w:cs="Times New Roman"/>
      <w:i/>
      <w:iCs/>
      <w:sz w:val="20"/>
      <w:szCs w:val="20"/>
    </w:rPr>
  </w:style>
  <w:style w:type="paragraph" w:customStyle="1" w:styleId="NormalLevel2">
    <w:name w:val="Normal Level 2"/>
    <w:basedOn w:val="Normal"/>
    <w:rsid w:val="00AE0A4F"/>
    <w:pPr>
      <w:spacing w:before="60" w:after="60" w:line="240" w:lineRule="auto"/>
      <w:ind w:left="72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835">
      <w:bodyDiv w:val="1"/>
      <w:marLeft w:val="0"/>
      <w:marRight w:val="0"/>
      <w:marTop w:val="0"/>
      <w:marBottom w:val="0"/>
      <w:divBdr>
        <w:top w:val="none" w:sz="0" w:space="0" w:color="auto"/>
        <w:left w:val="none" w:sz="0" w:space="0" w:color="auto"/>
        <w:bottom w:val="none" w:sz="0" w:space="0" w:color="auto"/>
        <w:right w:val="none" w:sz="0" w:space="0" w:color="auto"/>
      </w:divBdr>
    </w:div>
    <w:div w:id="229121772">
      <w:bodyDiv w:val="1"/>
      <w:marLeft w:val="0"/>
      <w:marRight w:val="0"/>
      <w:marTop w:val="0"/>
      <w:marBottom w:val="0"/>
      <w:divBdr>
        <w:top w:val="none" w:sz="0" w:space="0" w:color="auto"/>
        <w:left w:val="none" w:sz="0" w:space="0" w:color="auto"/>
        <w:bottom w:val="none" w:sz="0" w:space="0" w:color="auto"/>
        <w:right w:val="none" w:sz="0" w:space="0" w:color="auto"/>
      </w:divBdr>
    </w:div>
    <w:div w:id="296683338">
      <w:bodyDiv w:val="1"/>
      <w:marLeft w:val="0"/>
      <w:marRight w:val="0"/>
      <w:marTop w:val="0"/>
      <w:marBottom w:val="0"/>
      <w:divBdr>
        <w:top w:val="none" w:sz="0" w:space="0" w:color="auto"/>
        <w:left w:val="none" w:sz="0" w:space="0" w:color="auto"/>
        <w:bottom w:val="none" w:sz="0" w:space="0" w:color="auto"/>
        <w:right w:val="none" w:sz="0" w:space="0" w:color="auto"/>
      </w:divBdr>
      <w:divsChild>
        <w:div w:id="676540276">
          <w:marLeft w:val="0"/>
          <w:marRight w:val="0"/>
          <w:marTop w:val="0"/>
          <w:marBottom w:val="0"/>
          <w:divBdr>
            <w:top w:val="none" w:sz="0" w:space="0" w:color="auto"/>
            <w:left w:val="none" w:sz="0" w:space="0" w:color="auto"/>
            <w:bottom w:val="none" w:sz="0" w:space="0" w:color="auto"/>
            <w:right w:val="none" w:sz="0" w:space="0" w:color="auto"/>
          </w:divBdr>
          <w:divsChild>
            <w:div w:id="6573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1032">
      <w:bodyDiv w:val="1"/>
      <w:marLeft w:val="0"/>
      <w:marRight w:val="0"/>
      <w:marTop w:val="0"/>
      <w:marBottom w:val="0"/>
      <w:divBdr>
        <w:top w:val="none" w:sz="0" w:space="0" w:color="auto"/>
        <w:left w:val="none" w:sz="0" w:space="0" w:color="auto"/>
        <w:bottom w:val="none" w:sz="0" w:space="0" w:color="auto"/>
        <w:right w:val="none" w:sz="0" w:space="0" w:color="auto"/>
      </w:divBdr>
      <w:divsChild>
        <w:div w:id="455562040">
          <w:marLeft w:val="0"/>
          <w:marRight w:val="0"/>
          <w:marTop w:val="0"/>
          <w:marBottom w:val="0"/>
          <w:divBdr>
            <w:top w:val="none" w:sz="0" w:space="0" w:color="auto"/>
            <w:left w:val="none" w:sz="0" w:space="0" w:color="auto"/>
            <w:bottom w:val="none" w:sz="0" w:space="0" w:color="auto"/>
            <w:right w:val="none" w:sz="0" w:space="0" w:color="auto"/>
          </w:divBdr>
          <w:divsChild>
            <w:div w:id="1342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7631">
      <w:bodyDiv w:val="1"/>
      <w:marLeft w:val="0"/>
      <w:marRight w:val="0"/>
      <w:marTop w:val="0"/>
      <w:marBottom w:val="0"/>
      <w:divBdr>
        <w:top w:val="none" w:sz="0" w:space="0" w:color="auto"/>
        <w:left w:val="none" w:sz="0" w:space="0" w:color="auto"/>
        <w:bottom w:val="none" w:sz="0" w:space="0" w:color="auto"/>
        <w:right w:val="none" w:sz="0" w:space="0" w:color="auto"/>
      </w:divBdr>
    </w:div>
    <w:div w:id="798572887">
      <w:bodyDiv w:val="1"/>
      <w:marLeft w:val="0"/>
      <w:marRight w:val="0"/>
      <w:marTop w:val="0"/>
      <w:marBottom w:val="0"/>
      <w:divBdr>
        <w:top w:val="none" w:sz="0" w:space="0" w:color="auto"/>
        <w:left w:val="none" w:sz="0" w:space="0" w:color="auto"/>
        <w:bottom w:val="none" w:sz="0" w:space="0" w:color="auto"/>
        <w:right w:val="none" w:sz="0" w:space="0" w:color="auto"/>
      </w:divBdr>
    </w:div>
    <w:div w:id="1163475829">
      <w:bodyDiv w:val="1"/>
      <w:marLeft w:val="0"/>
      <w:marRight w:val="0"/>
      <w:marTop w:val="0"/>
      <w:marBottom w:val="0"/>
      <w:divBdr>
        <w:top w:val="none" w:sz="0" w:space="0" w:color="auto"/>
        <w:left w:val="none" w:sz="0" w:space="0" w:color="auto"/>
        <w:bottom w:val="none" w:sz="0" w:space="0" w:color="auto"/>
        <w:right w:val="none" w:sz="0" w:space="0" w:color="auto"/>
      </w:divBdr>
    </w:div>
    <w:div w:id="1163854601">
      <w:bodyDiv w:val="1"/>
      <w:marLeft w:val="0"/>
      <w:marRight w:val="0"/>
      <w:marTop w:val="0"/>
      <w:marBottom w:val="0"/>
      <w:divBdr>
        <w:top w:val="none" w:sz="0" w:space="0" w:color="auto"/>
        <w:left w:val="none" w:sz="0" w:space="0" w:color="auto"/>
        <w:bottom w:val="none" w:sz="0" w:space="0" w:color="auto"/>
        <w:right w:val="none" w:sz="0" w:space="0" w:color="auto"/>
      </w:divBdr>
      <w:divsChild>
        <w:div w:id="734015723">
          <w:marLeft w:val="0"/>
          <w:marRight w:val="0"/>
          <w:marTop w:val="0"/>
          <w:marBottom w:val="0"/>
          <w:divBdr>
            <w:top w:val="none" w:sz="0" w:space="0" w:color="auto"/>
            <w:left w:val="none" w:sz="0" w:space="0" w:color="auto"/>
            <w:bottom w:val="none" w:sz="0" w:space="0" w:color="auto"/>
            <w:right w:val="none" w:sz="0" w:space="0" w:color="auto"/>
          </w:divBdr>
          <w:divsChild>
            <w:div w:id="285433203">
              <w:marLeft w:val="0"/>
              <w:marRight w:val="0"/>
              <w:marTop w:val="0"/>
              <w:marBottom w:val="0"/>
              <w:divBdr>
                <w:top w:val="none" w:sz="0" w:space="0" w:color="auto"/>
                <w:left w:val="none" w:sz="0" w:space="0" w:color="auto"/>
                <w:bottom w:val="none" w:sz="0" w:space="0" w:color="auto"/>
                <w:right w:val="none" w:sz="0" w:space="0" w:color="auto"/>
              </w:divBdr>
            </w:div>
            <w:div w:id="614750673">
              <w:marLeft w:val="0"/>
              <w:marRight w:val="0"/>
              <w:marTop w:val="0"/>
              <w:marBottom w:val="0"/>
              <w:divBdr>
                <w:top w:val="none" w:sz="0" w:space="0" w:color="auto"/>
                <w:left w:val="none" w:sz="0" w:space="0" w:color="auto"/>
                <w:bottom w:val="none" w:sz="0" w:space="0" w:color="auto"/>
                <w:right w:val="none" w:sz="0" w:space="0" w:color="auto"/>
              </w:divBdr>
            </w:div>
            <w:div w:id="1038311929">
              <w:marLeft w:val="0"/>
              <w:marRight w:val="0"/>
              <w:marTop w:val="0"/>
              <w:marBottom w:val="0"/>
              <w:divBdr>
                <w:top w:val="none" w:sz="0" w:space="0" w:color="auto"/>
                <w:left w:val="none" w:sz="0" w:space="0" w:color="auto"/>
                <w:bottom w:val="none" w:sz="0" w:space="0" w:color="auto"/>
                <w:right w:val="none" w:sz="0" w:space="0" w:color="auto"/>
              </w:divBdr>
            </w:div>
            <w:div w:id="1264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5730">
      <w:bodyDiv w:val="1"/>
      <w:marLeft w:val="0"/>
      <w:marRight w:val="0"/>
      <w:marTop w:val="0"/>
      <w:marBottom w:val="0"/>
      <w:divBdr>
        <w:top w:val="none" w:sz="0" w:space="0" w:color="auto"/>
        <w:left w:val="none" w:sz="0" w:space="0" w:color="auto"/>
        <w:bottom w:val="none" w:sz="0" w:space="0" w:color="auto"/>
        <w:right w:val="none" w:sz="0" w:space="0" w:color="auto"/>
      </w:divBdr>
    </w:div>
    <w:div w:id="1457480239">
      <w:bodyDiv w:val="1"/>
      <w:marLeft w:val="0"/>
      <w:marRight w:val="0"/>
      <w:marTop w:val="0"/>
      <w:marBottom w:val="0"/>
      <w:divBdr>
        <w:top w:val="none" w:sz="0" w:space="0" w:color="auto"/>
        <w:left w:val="none" w:sz="0" w:space="0" w:color="auto"/>
        <w:bottom w:val="none" w:sz="0" w:space="0" w:color="auto"/>
        <w:right w:val="none" w:sz="0" w:space="0" w:color="auto"/>
      </w:divBdr>
    </w:div>
    <w:div w:id="1729649295">
      <w:bodyDiv w:val="1"/>
      <w:marLeft w:val="0"/>
      <w:marRight w:val="0"/>
      <w:marTop w:val="0"/>
      <w:marBottom w:val="0"/>
      <w:divBdr>
        <w:top w:val="none" w:sz="0" w:space="0" w:color="auto"/>
        <w:left w:val="none" w:sz="0" w:space="0" w:color="auto"/>
        <w:bottom w:val="none" w:sz="0" w:space="0" w:color="auto"/>
        <w:right w:val="none" w:sz="0" w:space="0" w:color="auto"/>
      </w:divBdr>
    </w:div>
    <w:div w:id="1785806331">
      <w:bodyDiv w:val="1"/>
      <w:marLeft w:val="0"/>
      <w:marRight w:val="0"/>
      <w:marTop w:val="0"/>
      <w:marBottom w:val="0"/>
      <w:divBdr>
        <w:top w:val="none" w:sz="0" w:space="0" w:color="auto"/>
        <w:left w:val="none" w:sz="0" w:space="0" w:color="auto"/>
        <w:bottom w:val="none" w:sz="0" w:space="0" w:color="auto"/>
        <w:right w:val="none" w:sz="0" w:space="0" w:color="auto"/>
      </w:divBdr>
    </w:div>
    <w:div w:id="1948653067">
      <w:bodyDiv w:val="1"/>
      <w:marLeft w:val="0"/>
      <w:marRight w:val="0"/>
      <w:marTop w:val="0"/>
      <w:marBottom w:val="0"/>
      <w:divBdr>
        <w:top w:val="none" w:sz="0" w:space="0" w:color="auto"/>
        <w:left w:val="none" w:sz="0" w:space="0" w:color="auto"/>
        <w:bottom w:val="none" w:sz="0" w:space="0" w:color="auto"/>
        <w:right w:val="none" w:sz="0" w:space="0" w:color="auto"/>
      </w:divBdr>
    </w:div>
    <w:div w:id="197109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A4E56CA972CB439E69A1236338BF12" ma:contentTypeVersion="0" ma:contentTypeDescription="Create a new document." ma:contentTypeScope="" ma:versionID="e732d5268c3e5fa89711c970d0f194c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86041-743C-4BCD-96D8-F9304BEA0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575263-588E-4B37-9DF7-FF539780B8B7}">
  <ds:schemaRefs>
    <ds:schemaRef ds:uri="http://schemas.microsoft.com/sharepoint/v3/contenttype/forms"/>
  </ds:schemaRefs>
</ds:datastoreItem>
</file>

<file path=customXml/itemProps4.xml><?xml version="1.0" encoding="utf-8"?>
<ds:datastoreItem xmlns:ds="http://schemas.openxmlformats.org/officeDocument/2006/customXml" ds:itemID="{4200DD99-5560-4E89-BA65-19B1386F1A1A}">
  <ds:schemaRefs>
    <ds:schemaRef ds:uri="http://schemas.microsoft.com/office/2006/metadata/properties"/>
  </ds:schemaRefs>
</ds:datastoreItem>
</file>

<file path=customXml/itemProps5.xml><?xml version="1.0" encoding="utf-8"?>
<ds:datastoreItem xmlns:ds="http://schemas.openxmlformats.org/officeDocument/2006/customXml" ds:itemID="{DBF80B2B-8D83-0E41-916B-71507450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31645</Words>
  <Characters>180379</Characters>
  <Application>Microsoft Macintosh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CEM Best Practice Style Guide</vt:lpstr>
    </vt:vector>
  </TitlesOfParts>
  <Company>Intermountain Healthcare</Company>
  <LinksUpToDate>false</LinksUpToDate>
  <CharactersWithSpaces>211601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CEM Best Practice Style Guide</dc:title>
  <dc:subject>A guide for authoring Clinical Element Models in CDL</dc:subject>
  <dc:creator>Authorized ser</dc:creator>
  <cp:lastModifiedBy>TARA SALEHPOUR</cp:lastModifiedBy>
  <cp:revision>2</cp:revision>
  <cp:lastPrinted>2012-04-17T22:53:00Z</cp:lastPrinted>
  <dcterms:created xsi:type="dcterms:W3CDTF">2015-02-11T09:51:00Z</dcterms:created>
  <dcterms:modified xsi:type="dcterms:W3CDTF">2015-02-11T09:51:00Z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0x010100BDA4E56CA972CB439E69A1236338BF12</vt:lpwstr>
  </property>
</Properties>
</file>